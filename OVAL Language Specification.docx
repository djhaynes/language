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7669283" w:displacedByCustomXml="next"/>
    <w:sdt>
      <w:sdtPr>
        <w:rPr>
          <w:rFonts w:asciiTheme="majorHAnsi" w:eastAsiaTheme="majorEastAsia" w:hAnsiTheme="majorHAnsi" w:cstheme="majorBidi"/>
          <w:caps/>
        </w:rPr>
        <w:id w:val="559117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41E8A">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D41E8A" w:rsidRDefault="002531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MITRE Corporation</w:t>
                    </w:r>
                  </w:p>
                </w:tc>
              </w:sdtContent>
            </w:sdt>
          </w:tr>
          <w:tr w:rsidR="00D41E8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41E8A" w:rsidRDefault="00257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Specification</w:t>
                    </w:r>
                  </w:p>
                </w:tc>
              </w:sdtContent>
            </w:sdt>
          </w:tr>
          <w:tr w:rsidR="00D41E8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41E8A" w:rsidRDefault="00253170" w:rsidP="000962A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5.10</w:t>
                    </w:r>
                    <w:r w:rsidR="00455837">
                      <w:rPr>
                        <w:rFonts w:asciiTheme="majorHAnsi" w:eastAsiaTheme="majorEastAsia" w:hAnsiTheme="majorHAnsi" w:cstheme="majorBidi"/>
                        <w:sz w:val="44"/>
                        <w:szCs w:val="44"/>
                      </w:rPr>
                      <w:t>.1</w:t>
                    </w:r>
                  </w:p>
                </w:tc>
              </w:sdtContent>
            </w:sdt>
          </w:tr>
          <w:tr w:rsidR="00D41E8A">
            <w:trPr>
              <w:trHeight w:val="360"/>
              <w:jc w:val="center"/>
            </w:trPr>
            <w:tc>
              <w:tcPr>
                <w:tcW w:w="5000" w:type="pct"/>
                <w:vAlign w:val="center"/>
              </w:tcPr>
              <w:p w:rsidR="00D41E8A" w:rsidRDefault="00D41E8A">
                <w:pPr>
                  <w:pStyle w:val="NoSpacing"/>
                  <w:jc w:val="center"/>
                </w:pPr>
              </w:p>
            </w:tc>
          </w:tr>
          <w:tr w:rsidR="00D41E8A">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41E8A" w:rsidRDefault="007C5160" w:rsidP="000962A8">
                    <w:pPr>
                      <w:pStyle w:val="NoSpacing"/>
                      <w:jc w:val="center"/>
                      <w:rPr>
                        <w:b/>
                        <w:bCs/>
                      </w:rPr>
                    </w:pPr>
                    <w:r>
                      <w:rPr>
                        <w:b/>
                        <w:bCs/>
                      </w:rPr>
                      <w:t>Jonathan Baker, Matthew Hansbury, Daniel Haynes</w:t>
                    </w:r>
                  </w:p>
                </w:tc>
              </w:sdtContent>
            </w:sdt>
          </w:tr>
          <w:tr w:rsidR="00D41E8A">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1-20T00:00:00Z">
                  <w:dateFormat w:val="M/d/yyyy"/>
                  <w:lid w:val="en-US"/>
                  <w:storeMappedDataAs w:val="dateTime"/>
                  <w:calendar w:val="gregorian"/>
                </w:date>
              </w:sdtPr>
              <w:sdtContent>
                <w:tc>
                  <w:tcPr>
                    <w:tcW w:w="5000" w:type="pct"/>
                    <w:vAlign w:val="center"/>
                  </w:tcPr>
                  <w:p w:rsidR="00D41E8A" w:rsidRDefault="00455837" w:rsidP="00455837">
                    <w:pPr>
                      <w:pStyle w:val="NoSpacing"/>
                      <w:jc w:val="center"/>
                      <w:rPr>
                        <w:b/>
                        <w:bCs/>
                      </w:rPr>
                    </w:pPr>
                    <w:r>
                      <w:rPr>
                        <w:b/>
                        <w:bCs/>
                      </w:rPr>
                      <w:t>1</w:t>
                    </w:r>
                    <w:r w:rsidR="00C33132">
                      <w:rPr>
                        <w:b/>
                        <w:bCs/>
                      </w:rPr>
                      <w:t>/20</w:t>
                    </w:r>
                    <w:r w:rsidR="00C62EEB">
                      <w:rPr>
                        <w:b/>
                        <w:bCs/>
                      </w:rPr>
                      <w:t>/201</w:t>
                    </w:r>
                    <w:r>
                      <w:rPr>
                        <w:b/>
                        <w:bCs/>
                      </w:rPr>
                      <w:t>2</w:t>
                    </w:r>
                  </w:p>
                </w:tc>
              </w:sdtContent>
            </w:sdt>
          </w:tr>
        </w:tbl>
        <w:p w:rsidR="00D41E8A" w:rsidRDefault="00D41E8A"/>
        <w:p w:rsidR="00D41E8A" w:rsidRDefault="00D41E8A"/>
        <w:tbl>
          <w:tblPr>
            <w:tblpPr w:leftFromText="187" w:rightFromText="187" w:horzAnchor="margin" w:tblpXSpec="center" w:tblpYSpec="bottom"/>
            <w:tblW w:w="5000" w:type="pct"/>
            <w:tblLook w:val="04A0" w:firstRow="1" w:lastRow="0" w:firstColumn="1" w:lastColumn="0" w:noHBand="0" w:noVBand="1"/>
          </w:tblPr>
          <w:tblGrid>
            <w:gridCol w:w="9576"/>
          </w:tblGrid>
          <w:tr w:rsidR="00D41E8A">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D41E8A" w:rsidRDefault="008C49BB" w:rsidP="008C49BB">
                    <w:pPr>
                      <w:pStyle w:val="NoSpacing"/>
                    </w:pPr>
                    <w:r w:rsidRPr="008C49BB">
                      <w: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being developed in collaboration with any and all interested parties,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w:t>
                    </w:r>
                  </w:p>
                </w:tc>
              </w:sdtContent>
            </w:sdt>
          </w:tr>
        </w:tbl>
        <w:p w:rsidR="00D41E8A" w:rsidRDefault="00D41E8A"/>
        <w:p w:rsidR="00D41E8A" w:rsidRDefault="00D41E8A">
          <w:r>
            <w:br w:type="page"/>
          </w:r>
        </w:p>
      </w:sdtContent>
    </w:sdt>
    <w:p w:rsidR="00D41E8A" w:rsidRDefault="00D41E8A" w:rsidP="00D41E8A">
      <w:pPr>
        <w:pStyle w:val="Heading1"/>
        <w:numPr>
          <w:ilvl w:val="0"/>
          <w:numId w:val="0"/>
        </w:numPr>
        <w:ind w:left="432" w:hanging="432"/>
      </w:pPr>
      <w:bookmarkStart w:id="1" w:name="_Toc303760448"/>
      <w:bookmarkStart w:id="2" w:name="_Toc303760743"/>
      <w:bookmarkStart w:id="3" w:name="_Toc303761003"/>
      <w:bookmarkStart w:id="4" w:name="_Toc303834875"/>
      <w:bookmarkStart w:id="5" w:name="_Toc336259325"/>
      <w:r w:rsidRPr="0011186A">
        <w:lastRenderedPageBreak/>
        <w:t>Acknowledgements</w:t>
      </w:r>
      <w:bookmarkEnd w:id="1"/>
      <w:bookmarkEnd w:id="2"/>
      <w:bookmarkEnd w:id="3"/>
      <w:bookmarkEnd w:id="4"/>
      <w:bookmarkEnd w:id="5"/>
    </w:p>
    <w:p w:rsidR="00A26B85" w:rsidRPr="00A26B85" w:rsidRDefault="00480B1A" w:rsidP="007C5160">
      <w:r>
        <w:t xml:space="preserve">The authors, </w:t>
      </w:r>
      <w:r w:rsidRPr="00480B1A">
        <w:t xml:space="preserve">Jonathan Baker, Matthew Hansbury, </w:t>
      </w:r>
      <w:r>
        <w:t xml:space="preserve">and </w:t>
      </w:r>
      <w:r w:rsidRPr="00480B1A">
        <w:t xml:space="preserve">Daniel Haynes </w:t>
      </w:r>
      <w:r>
        <w:t>of the MITRE Corporation wish to thank the OVAL Community for its assistance in contributing and reviewing this document. The authors would like to acknowledge Dave Waltermire of NIST for his</w:t>
      </w:r>
      <w:r w:rsidR="007C0755">
        <w:t xml:space="preserve"> </w:t>
      </w:r>
      <w:r w:rsidR="002B08D0">
        <w:t>contribution</w:t>
      </w:r>
      <w:r w:rsidR="007C0755">
        <w:t xml:space="preserve"> to the development of this</w:t>
      </w:r>
      <w:r>
        <w:t xml:space="preserve"> document.</w:t>
      </w:r>
    </w:p>
    <w:p w:rsidR="00D41E8A" w:rsidRDefault="00D41E8A" w:rsidP="00D41E8A">
      <w:pPr>
        <w:pStyle w:val="Heading1"/>
        <w:numPr>
          <w:ilvl w:val="0"/>
          <w:numId w:val="0"/>
        </w:numPr>
      </w:pPr>
      <w:bookmarkStart w:id="6" w:name="_Toc278864706"/>
      <w:bookmarkStart w:id="7" w:name="_Toc303760449"/>
      <w:bookmarkStart w:id="8" w:name="_Toc303760744"/>
      <w:bookmarkStart w:id="9" w:name="_Toc303761004"/>
      <w:bookmarkStart w:id="10" w:name="_Toc303834876"/>
      <w:bookmarkStart w:id="11" w:name="_Toc336259326"/>
      <w:r>
        <w:t>Trademark</w:t>
      </w:r>
      <w:bookmarkEnd w:id="6"/>
      <w:r>
        <w:t xml:space="preserve"> Information</w:t>
      </w:r>
      <w:bookmarkEnd w:id="7"/>
      <w:bookmarkEnd w:id="8"/>
      <w:bookmarkEnd w:id="9"/>
      <w:bookmarkEnd w:id="10"/>
      <w:bookmarkEnd w:id="11"/>
    </w:p>
    <w:p w:rsidR="00C62EEB" w:rsidRDefault="00C62EEB" w:rsidP="00C62EEB">
      <w:r>
        <w:t>OVAL, the OVAL logo, and CVE are registered trademarks and CCE and CPE are trademarks of The MITRE Corporation. All other trademarks are the property of their respective owners.</w:t>
      </w:r>
    </w:p>
    <w:p w:rsidR="00D41E8A" w:rsidRDefault="00296788" w:rsidP="00D41E8A">
      <w:pPr>
        <w:pStyle w:val="Heading1"/>
        <w:numPr>
          <w:ilvl w:val="0"/>
          <w:numId w:val="0"/>
        </w:numPr>
      </w:pPr>
      <w:bookmarkStart w:id="12" w:name="_Toc336259327"/>
      <w:r>
        <w:t>Terms of Use</w:t>
      </w:r>
      <w:bookmarkEnd w:id="12"/>
    </w:p>
    <w:p w:rsidR="00C62EEB" w:rsidRPr="00A26B85" w:rsidRDefault="00296788" w:rsidP="00296788">
      <w:r>
        <w:rPr>
          <w:lang w:val="en"/>
        </w:rPr>
        <w:t>MITRE MAKES OVAL AVAILABLE ON AN "AS IS" BASIS AND THE CONTRIBUTOR, THE ORGANIZATION HE/SHE REPRESENTS OR IS SPONSORED BY (IF ANY), THE MITRE CORPORATION, ITS BOARD OF TRUSTEES, OFFICERS, AGENTS, AND EMPLOYEES, DISCLAIM ALL WARRANTIES, EXPRESS OR IMPLIED, INCLUDING BUT NOT LIMITED TO ANY WARRANTY THAT THE USE OF THE INFORMATION THEREIN WILL NOT INFRINGE ANY RIGHTS OR ANY IMPLIED WARRANTIES OF MERCHANTABILITY OR FITNESS FOR A PARTICULAR PURPOSE</w:t>
      </w:r>
      <w:r w:rsidR="00BE7382">
        <w:t>.</w:t>
      </w:r>
      <w:r w:rsidR="00BE7382">
        <w:rPr>
          <w:rStyle w:val="FootnoteReference"/>
        </w:rPr>
        <w:footnoteReference w:id="2"/>
      </w:r>
    </w:p>
    <w:p w:rsidR="00D41E8A" w:rsidRDefault="00D41E8A" w:rsidP="00D41E8A">
      <w:pPr>
        <w:pStyle w:val="Heading1"/>
        <w:numPr>
          <w:ilvl w:val="0"/>
          <w:numId w:val="0"/>
        </w:numPr>
        <w:ind w:left="432" w:hanging="432"/>
      </w:pPr>
      <w:bookmarkStart w:id="13" w:name="_Toc303760451"/>
      <w:bookmarkStart w:id="14" w:name="_Toc303760746"/>
      <w:bookmarkStart w:id="15" w:name="_Toc303761006"/>
      <w:bookmarkStart w:id="16" w:name="_Toc303834878"/>
      <w:bookmarkStart w:id="17" w:name="_Toc336259328"/>
      <w:r>
        <w:t>Feedback</w:t>
      </w:r>
      <w:bookmarkEnd w:id="13"/>
      <w:bookmarkEnd w:id="14"/>
      <w:bookmarkEnd w:id="15"/>
      <w:bookmarkEnd w:id="16"/>
      <w:bookmarkEnd w:id="17"/>
    </w:p>
    <w:p w:rsidR="00323066" w:rsidRDefault="00D41E8A" w:rsidP="00D41E8A">
      <w:r>
        <w:t>The MITRE Corporation welcomes any feedback regarding the OVAL Language Specification</w:t>
      </w:r>
      <w:r w:rsidR="003213F5">
        <w:t xml:space="preserve">. </w:t>
      </w:r>
      <w:r>
        <w:t xml:space="preserve">Please send any comments, questions, </w:t>
      </w:r>
      <w:r w:rsidRPr="00980742">
        <w:t xml:space="preserve">or suggestions to the public </w:t>
      </w:r>
      <w:r w:rsidRPr="00F94B3B">
        <w:rPr>
          <w:rFonts w:cs="Times"/>
        </w:rPr>
        <w:t>OVAL Developer’s Forum</w:t>
      </w:r>
      <w:r w:rsidRPr="00980742">
        <w:t xml:space="preserve"> </w:t>
      </w:r>
      <w:r>
        <w:t xml:space="preserve">at oval-developer-list@lists.mitre.org </w:t>
      </w:r>
      <w:r w:rsidRPr="00980742">
        <w:t xml:space="preserve">or directly to the </w:t>
      </w:r>
      <w:r w:rsidRPr="00F94B3B">
        <w:rPr>
          <w:rFonts w:cs="Times"/>
        </w:rPr>
        <w:t xml:space="preserve">OVAL </w:t>
      </w:r>
      <w:r w:rsidR="00877FE1">
        <w:rPr>
          <w:rFonts w:cs="Times"/>
        </w:rPr>
        <w:t xml:space="preserve">Moderator </w:t>
      </w:r>
      <w:r>
        <w:rPr>
          <w:rFonts w:cs="Times"/>
        </w:rPr>
        <w:t>at oval@mitre.org</w:t>
      </w:r>
      <w:r w:rsidR="00BE7382">
        <w:t>.</w:t>
      </w:r>
      <w:r w:rsidR="00BE7382">
        <w:rPr>
          <w:rStyle w:val="FootnoteReference"/>
        </w:rPr>
        <w:footnoteReference w:id="3"/>
      </w:r>
    </w:p>
    <w:p w:rsidR="00484F23" w:rsidRDefault="00323066">
      <w:r>
        <w:br w:type="page"/>
      </w:r>
    </w:p>
    <w:sdt>
      <w:sdtPr>
        <w:rPr>
          <w:b/>
          <w:bCs/>
        </w:rPr>
        <w:id w:val="-757125002"/>
        <w:docPartObj>
          <w:docPartGallery w:val="Table of Contents"/>
          <w:docPartUnique/>
        </w:docPartObj>
      </w:sdtPr>
      <w:sdtEndPr>
        <w:rPr>
          <w:b w:val="0"/>
          <w:bCs w:val="0"/>
          <w:noProof/>
        </w:rPr>
      </w:sdtEndPr>
      <w:sdtContent>
        <w:p w:rsidR="008E1B2E" w:rsidRDefault="00484F23">
          <w:pPr>
            <w:pStyle w:val="TOC1"/>
            <w:tabs>
              <w:tab w:val="right" w:leader="dot" w:pos="9350"/>
            </w:tabs>
            <w:rPr>
              <w:ins w:id="18" w:author="Haynes, Dan" w:date="2012-09-24T14:13:00Z"/>
              <w:noProof/>
              <w:lang w:bidi="ar-SA"/>
            </w:rPr>
          </w:pPr>
          <w:r>
            <w:t>Table of Contents</w:t>
          </w:r>
          <w:r>
            <w:rPr>
              <w:rFonts w:asciiTheme="majorHAnsi" w:eastAsiaTheme="majorEastAsia" w:hAnsiTheme="majorHAnsi" w:cstheme="majorBidi"/>
              <w:color w:val="365F91" w:themeColor="accent1" w:themeShade="BF"/>
              <w:sz w:val="28"/>
              <w:szCs w:val="28"/>
            </w:rPr>
            <w:fldChar w:fldCharType="begin"/>
          </w:r>
          <w:r>
            <w:instrText xml:space="preserve"> TOC \o "1-3" \h \z \u </w:instrText>
          </w:r>
          <w:r>
            <w:rPr>
              <w:rFonts w:asciiTheme="majorHAnsi" w:eastAsiaTheme="majorEastAsia" w:hAnsiTheme="majorHAnsi" w:cstheme="majorBidi"/>
              <w:color w:val="365F91" w:themeColor="accent1" w:themeShade="BF"/>
              <w:sz w:val="28"/>
              <w:szCs w:val="28"/>
            </w:rPr>
            <w:fldChar w:fldCharType="separate"/>
          </w:r>
          <w:ins w:id="19" w:author="Haynes, Dan" w:date="2012-09-24T14:13:00Z">
            <w:r w:rsidR="008E1B2E" w:rsidRPr="004F650D">
              <w:rPr>
                <w:rStyle w:val="Hyperlink"/>
                <w:noProof/>
              </w:rPr>
              <w:fldChar w:fldCharType="begin"/>
            </w:r>
            <w:r w:rsidR="008E1B2E" w:rsidRPr="004F650D">
              <w:rPr>
                <w:rStyle w:val="Hyperlink"/>
                <w:noProof/>
              </w:rPr>
              <w:instrText xml:space="preserve"> </w:instrText>
            </w:r>
            <w:r w:rsidR="008E1B2E">
              <w:rPr>
                <w:noProof/>
              </w:rPr>
              <w:instrText>HYPERLINK \l "_Toc336259325"</w:instrText>
            </w:r>
            <w:r w:rsidR="008E1B2E" w:rsidRPr="004F650D">
              <w:rPr>
                <w:rStyle w:val="Hyperlink"/>
                <w:noProof/>
              </w:rPr>
              <w:instrText xml:space="preserve"> </w:instrText>
            </w:r>
            <w:r w:rsidR="008E1B2E" w:rsidRPr="004F650D">
              <w:rPr>
                <w:rStyle w:val="Hyperlink"/>
                <w:noProof/>
              </w:rPr>
            </w:r>
            <w:r w:rsidR="008E1B2E" w:rsidRPr="004F650D">
              <w:rPr>
                <w:rStyle w:val="Hyperlink"/>
                <w:noProof/>
              </w:rPr>
              <w:fldChar w:fldCharType="separate"/>
            </w:r>
            <w:r w:rsidR="008E1B2E" w:rsidRPr="004F650D">
              <w:rPr>
                <w:rStyle w:val="Hyperlink"/>
                <w:noProof/>
              </w:rPr>
              <w:t>Acknowledgements</w:t>
            </w:r>
            <w:r w:rsidR="008E1B2E">
              <w:rPr>
                <w:noProof/>
                <w:webHidden/>
              </w:rPr>
              <w:tab/>
            </w:r>
            <w:r w:rsidR="008E1B2E">
              <w:rPr>
                <w:noProof/>
                <w:webHidden/>
              </w:rPr>
              <w:fldChar w:fldCharType="begin"/>
            </w:r>
            <w:r w:rsidR="008E1B2E">
              <w:rPr>
                <w:noProof/>
                <w:webHidden/>
              </w:rPr>
              <w:instrText xml:space="preserve"> PAGEREF _Toc336259325 \h </w:instrText>
            </w:r>
            <w:r w:rsidR="008E1B2E">
              <w:rPr>
                <w:noProof/>
                <w:webHidden/>
              </w:rPr>
            </w:r>
          </w:ins>
          <w:r w:rsidR="008E1B2E">
            <w:rPr>
              <w:noProof/>
              <w:webHidden/>
            </w:rPr>
            <w:fldChar w:fldCharType="separate"/>
          </w:r>
          <w:ins w:id="20" w:author="Haynes, Dan" w:date="2012-09-24T14:13:00Z">
            <w:r w:rsidR="008E1B2E">
              <w:rPr>
                <w:noProof/>
                <w:webHidden/>
              </w:rPr>
              <w:t>2</w:t>
            </w:r>
            <w:r w:rsidR="008E1B2E">
              <w:rPr>
                <w:noProof/>
                <w:webHidden/>
              </w:rPr>
              <w:fldChar w:fldCharType="end"/>
            </w:r>
            <w:r w:rsidR="008E1B2E" w:rsidRPr="004F650D">
              <w:rPr>
                <w:rStyle w:val="Hyperlink"/>
                <w:noProof/>
              </w:rPr>
              <w:fldChar w:fldCharType="end"/>
            </w:r>
          </w:ins>
        </w:p>
        <w:p w:rsidR="008E1B2E" w:rsidRDefault="008E1B2E">
          <w:pPr>
            <w:pStyle w:val="TOC1"/>
            <w:tabs>
              <w:tab w:val="right" w:leader="dot" w:pos="9350"/>
            </w:tabs>
            <w:rPr>
              <w:ins w:id="21" w:author="Haynes, Dan" w:date="2012-09-24T14:13:00Z"/>
              <w:noProof/>
              <w:lang w:bidi="ar-SA"/>
            </w:rPr>
          </w:pPr>
          <w:ins w:id="22"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"_Toc336259326"</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Trademark Information</w:t>
            </w:r>
            <w:r>
              <w:rPr>
                <w:noProof/>
                <w:webHidden/>
              </w:rPr>
              <w:tab/>
            </w:r>
            <w:r>
              <w:rPr>
                <w:noProof/>
                <w:webHidden/>
              </w:rPr>
              <w:fldChar w:fldCharType="begin"/>
            </w:r>
            <w:r>
              <w:rPr>
                <w:noProof/>
                <w:webHidden/>
              </w:rPr>
              <w:instrText xml:space="preserve"> PAGEREF _Toc336259326 \h </w:instrText>
            </w:r>
            <w:r>
              <w:rPr>
                <w:noProof/>
                <w:webHidden/>
              </w:rPr>
            </w:r>
          </w:ins>
          <w:r>
            <w:rPr>
              <w:noProof/>
              <w:webHidden/>
            </w:rPr>
            <w:fldChar w:fldCharType="separate"/>
          </w:r>
          <w:ins w:id="23" w:author="Haynes, Dan" w:date="2012-09-24T14:13:00Z">
            <w:r>
              <w:rPr>
                <w:noProof/>
                <w:webHidden/>
              </w:rPr>
              <w:t>2</w:t>
            </w:r>
            <w:r>
              <w:rPr>
                <w:noProof/>
                <w:webHidden/>
              </w:rPr>
              <w:fldChar w:fldCharType="end"/>
            </w:r>
            <w:r w:rsidRPr="004F650D">
              <w:rPr>
                <w:rStyle w:val="Hyperlink"/>
                <w:noProof/>
              </w:rPr>
              <w:fldChar w:fldCharType="end"/>
            </w:r>
          </w:ins>
        </w:p>
        <w:p w:rsidR="008E1B2E" w:rsidRDefault="008E1B2E">
          <w:pPr>
            <w:pStyle w:val="TOC1"/>
            <w:tabs>
              <w:tab w:val="right" w:leader="dot" w:pos="9350"/>
            </w:tabs>
            <w:rPr>
              <w:ins w:id="24" w:author="Haynes, Dan" w:date="2012-09-24T14:13:00Z"/>
              <w:noProof/>
              <w:lang w:bidi="ar-SA"/>
            </w:rPr>
          </w:pPr>
          <w:ins w:id="25"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"_Toc336259327"</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Terms of Use</w:t>
            </w:r>
            <w:r>
              <w:rPr>
                <w:noProof/>
                <w:webHidden/>
              </w:rPr>
              <w:tab/>
            </w:r>
            <w:r>
              <w:rPr>
                <w:noProof/>
                <w:webHidden/>
              </w:rPr>
              <w:fldChar w:fldCharType="begin"/>
            </w:r>
            <w:r>
              <w:rPr>
                <w:noProof/>
                <w:webHidden/>
              </w:rPr>
              <w:instrText xml:space="preserve"> PAGEREF _Toc336259327 \h </w:instrText>
            </w:r>
            <w:r>
              <w:rPr>
                <w:noProof/>
                <w:webHidden/>
              </w:rPr>
            </w:r>
          </w:ins>
          <w:r>
            <w:rPr>
              <w:noProof/>
              <w:webHidden/>
            </w:rPr>
            <w:fldChar w:fldCharType="separate"/>
          </w:r>
          <w:ins w:id="26" w:author="Haynes, Dan" w:date="2012-09-24T14:13:00Z">
            <w:r>
              <w:rPr>
                <w:noProof/>
                <w:webHidden/>
              </w:rPr>
              <w:t>2</w:t>
            </w:r>
            <w:r>
              <w:rPr>
                <w:noProof/>
                <w:webHidden/>
              </w:rPr>
              <w:fldChar w:fldCharType="end"/>
            </w:r>
            <w:r w:rsidRPr="004F650D">
              <w:rPr>
                <w:rStyle w:val="Hyperlink"/>
                <w:noProof/>
              </w:rPr>
              <w:fldChar w:fldCharType="end"/>
            </w:r>
          </w:ins>
        </w:p>
        <w:p w:rsidR="008E1B2E" w:rsidRDefault="008E1B2E">
          <w:pPr>
            <w:pStyle w:val="TOC1"/>
            <w:tabs>
              <w:tab w:val="right" w:leader="dot" w:pos="9350"/>
            </w:tabs>
            <w:rPr>
              <w:ins w:id="27" w:author="Haynes, Dan" w:date="2012-09-24T14:13:00Z"/>
              <w:noProof/>
              <w:lang w:bidi="ar-SA"/>
            </w:rPr>
          </w:pPr>
          <w:ins w:id="28"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"_Toc336259328"</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Feedback</w:t>
            </w:r>
            <w:r>
              <w:rPr>
                <w:noProof/>
                <w:webHidden/>
              </w:rPr>
              <w:tab/>
            </w:r>
            <w:r>
              <w:rPr>
                <w:noProof/>
                <w:webHidden/>
              </w:rPr>
              <w:fldChar w:fldCharType="begin"/>
            </w:r>
            <w:r>
              <w:rPr>
                <w:noProof/>
                <w:webHidden/>
              </w:rPr>
              <w:instrText xml:space="preserve"> PAGEREF _Toc336259328 \h </w:instrText>
            </w:r>
            <w:r>
              <w:rPr>
                <w:noProof/>
                <w:webHidden/>
              </w:rPr>
            </w:r>
          </w:ins>
          <w:r>
            <w:rPr>
              <w:noProof/>
              <w:webHidden/>
            </w:rPr>
            <w:fldChar w:fldCharType="separate"/>
          </w:r>
          <w:ins w:id="29" w:author="Haynes, Dan" w:date="2012-09-24T14:13:00Z">
            <w:r>
              <w:rPr>
                <w:noProof/>
                <w:webHidden/>
              </w:rPr>
              <w:t>2</w:t>
            </w:r>
            <w:r>
              <w:rPr>
                <w:noProof/>
                <w:webHidden/>
              </w:rPr>
              <w:fldChar w:fldCharType="end"/>
            </w:r>
            <w:r w:rsidRPr="004F650D">
              <w:rPr>
                <w:rStyle w:val="Hyperlink"/>
                <w:noProof/>
              </w:rPr>
              <w:fldChar w:fldCharType="end"/>
            </w:r>
          </w:ins>
        </w:p>
        <w:p w:rsidR="008E1B2E" w:rsidRDefault="008E1B2E">
          <w:pPr>
            <w:pStyle w:val="TOC1"/>
            <w:tabs>
              <w:tab w:val="left" w:pos="440"/>
              <w:tab w:val="right" w:leader="dot" w:pos="9350"/>
            </w:tabs>
            <w:rPr>
              <w:ins w:id="30" w:author="Haynes, Dan" w:date="2012-09-24T14:13:00Z"/>
              <w:noProof/>
              <w:lang w:bidi="ar-SA"/>
            </w:rPr>
          </w:pPr>
          <w:ins w:id="31"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"_Toc336259329"</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1</w:t>
            </w:r>
            <w:r>
              <w:rPr>
                <w:noProof/>
                <w:lang w:bidi="ar-SA"/>
              </w:rPr>
              <w:tab/>
            </w:r>
            <w:r w:rsidRPr="004F650D">
              <w:rPr>
                <w:rStyle w:val="Hyperlink"/>
                <w:noProof/>
              </w:rPr>
              <w:t>Introduction</w:t>
            </w:r>
            <w:r>
              <w:rPr>
                <w:noProof/>
                <w:webHidden/>
              </w:rPr>
              <w:tab/>
            </w:r>
            <w:r>
              <w:rPr>
                <w:noProof/>
                <w:webHidden/>
              </w:rPr>
              <w:fldChar w:fldCharType="begin"/>
            </w:r>
            <w:r>
              <w:rPr>
                <w:noProof/>
                <w:webHidden/>
              </w:rPr>
              <w:instrText xml:space="preserve"> PAGEREF _Toc336259329 \h </w:instrText>
            </w:r>
            <w:r>
              <w:rPr>
                <w:noProof/>
                <w:webHidden/>
              </w:rPr>
            </w:r>
          </w:ins>
          <w:r>
            <w:rPr>
              <w:noProof/>
              <w:webHidden/>
            </w:rPr>
            <w:fldChar w:fldCharType="separate"/>
          </w:r>
          <w:ins w:id="32" w:author="Haynes, Dan" w:date="2012-09-24T14:13:00Z">
            <w:r>
              <w:rPr>
                <w:noProof/>
                <w:webHidden/>
              </w:rPr>
              <w:t>12</w:t>
            </w:r>
            <w:r>
              <w:rPr>
                <w:noProof/>
                <w:webHidden/>
              </w:rPr>
              <w:fldChar w:fldCharType="end"/>
            </w:r>
            <w:r w:rsidRPr="004F650D">
              <w:rPr>
                <w:rStyle w:val="Hyperlink"/>
                <w:noProof/>
              </w:rPr>
              <w:fldChar w:fldCharType="end"/>
            </w:r>
          </w:ins>
        </w:p>
        <w:p w:rsidR="008E1B2E" w:rsidRDefault="008E1B2E">
          <w:pPr>
            <w:pStyle w:val="TOC2"/>
            <w:tabs>
              <w:tab w:val="left" w:pos="880"/>
              <w:tab w:val="right" w:leader="dot" w:pos="9350"/>
            </w:tabs>
            <w:rPr>
              <w:ins w:id="33" w:author="Haynes, Dan" w:date="2012-09-24T14:13:00Z"/>
              <w:noProof/>
              <w:lang w:bidi="ar-SA"/>
            </w:rPr>
          </w:pPr>
          <w:ins w:id="34"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"_Toc336259330"</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rFonts w:eastAsiaTheme="minorHAnsi"/>
                <w:noProof/>
              </w:rPr>
              <w:t>1.1</w:t>
            </w:r>
            <w:r>
              <w:rPr>
                <w:noProof/>
                <w:lang w:bidi="ar-SA"/>
              </w:rPr>
              <w:tab/>
            </w:r>
            <w:r w:rsidRPr="004F650D">
              <w:rPr>
                <w:rStyle w:val="Hyperlink"/>
                <w:rFonts w:eastAsiaTheme="minorHAnsi"/>
                <w:noProof/>
              </w:rPr>
              <w:t>The OVAL Language</w:t>
            </w:r>
            <w:r>
              <w:rPr>
                <w:noProof/>
                <w:webHidden/>
              </w:rPr>
              <w:tab/>
            </w:r>
            <w:r>
              <w:rPr>
                <w:noProof/>
                <w:webHidden/>
              </w:rPr>
              <w:fldChar w:fldCharType="begin"/>
            </w:r>
            <w:r>
              <w:rPr>
                <w:noProof/>
                <w:webHidden/>
              </w:rPr>
              <w:instrText xml:space="preserve"> PAGEREF _Toc336259330 \h </w:instrText>
            </w:r>
            <w:r>
              <w:rPr>
                <w:noProof/>
                <w:webHidden/>
              </w:rPr>
            </w:r>
          </w:ins>
          <w:r>
            <w:rPr>
              <w:noProof/>
              <w:webHidden/>
            </w:rPr>
            <w:fldChar w:fldCharType="separate"/>
          </w:r>
          <w:ins w:id="35" w:author="Haynes, Dan" w:date="2012-09-24T14:13:00Z">
            <w:r>
              <w:rPr>
                <w:noProof/>
                <w:webHidden/>
              </w:rPr>
              <w:t>13</w:t>
            </w:r>
            <w:r>
              <w:rPr>
                <w:noProof/>
                <w:webHidden/>
              </w:rPr>
              <w:fldChar w:fldCharType="end"/>
            </w:r>
            <w:r w:rsidRPr="004F650D">
              <w:rPr>
                <w:rStyle w:val="Hyperlink"/>
                <w:noProof/>
              </w:rPr>
              <w:fldChar w:fldCharType="end"/>
            </w:r>
          </w:ins>
        </w:p>
        <w:p w:rsidR="008E1B2E" w:rsidRDefault="008E1B2E">
          <w:pPr>
            <w:pStyle w:val="TOC2"/>
            <w:tabs>
              <w:tab w:val="left" w:pos="880"/>
              <w:tab w:val="right" w:leader="dot" w:pos="9350"/>
            </w:tabs>
            <w:rPr>
              <w:ins w:id="36" w:author="Haynes, Dan" w:date="2012-09-24T14:13:00Z"/>
              <w:noProof/>
              <w:lang w:bidi="ar-SA"/>
            </w:rPr>
          </w:pPr>
          <w:ins w:id="37"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"_Toc336259331"</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1.2</w:t>
            </w:r>
            <w:r>
              <w:rPr>
                <w:noProof/>
                <w:lang w:bidi="ar-SA"/>
              </w:rPr>
              <w:tab/>
            </w:r>
            <w:r w:rsidRPr="004F650D">
              <w:rPr>
                <w:rStyle w:val="Hyperlink"/>
                <w:noProof/>
              </w:rPr>
              <w:t>Document Conventions</w:t>
            </w:r>
            <w:r>
              <w:rPr>
                <w:noProof/>
                <w:webHidden/>
              </w:rPr>
              <w:tab/>
            </w:r>
            <w:r>
              <w:rPr>
                <w:noProof/>
                <w:webHidden/>
              </w:rPr>
              <w:fldChar w:fldCharType="begin"/>
            </w:r>
            <w:r>
              <w:rPr>
                <w:noProof/>
                <w:webHidden/>
              </w:rPr>
              <w:instrText xml:space="preserve"> PAGEREF _Toc336259331 \h </w:instrText>
            </w:r>
            <w:r>
              <w:rPr>
                <w:noProof/>
                <w:webHidden/>
              </w:rPr>
            </w:r>
          </w:ins>
          <w:r>
            <w:rPr>
              <w:noProof/>
              <w:webHidden/>
            </w:rPr>
            <w:fldChar w:fldCharType="separate"/>
          </w:r>
          <w:ins w:id="38" w:author="Haynes, Dan" w:date="2012-09-24T14:13:00Z">
            <w:r>
              <w:rPr>
                <w:noProof/>
                <w:webHidden/>
              </w:rPr>
              <w:t>13</w:t>
            </w:r>
            <w:r>
              <w:rPr>
                <w:noProof/>
                <w:webHidden/>
              </w:rPr>
              <w:fldChar w:fldCharType="end"/>
            </w:r>
            <w:r w:rsidRPr="004F650D">
              <w:rPr>
                <w:rStyle w:val="Hyperlink"/>
                <w:noProof/>
              </w:rPr>
              <w:fldChar w:fldCharType="end"/>
            </w:r>
          </w:ins>
        </w:p>
        <w:p w:rsidR="008E1B2E" w:rsidRDefault="008E1B2E">
          <w:pPr>
            <w:pStyle w:val="TOC2"/>
            <w:tabs>
              <w:tab w:val="left" w:pos="880"/>
              <w:tab w:val="right" w:leader="dot" w:pos="9350"/>
            </w:tabs>
            <w:rPr>
              <w:ins w:id="39" w:author="Haynes, Dan" w:date="2012-09-24T14:13:00Z"/>
              <w:noProof/>
              <w:lang w:bidi="ar-SA"/>
            </w:rPr>
          </w:pPr>
          <w:ins w:id="40"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"_Toc336259332"</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rFonts w:eastAsia="Times New Roman"/>
                <w:noProof/>
              </w:rPr>
              <w:t>1.3</w:t>
            </w:r>
            <w:r>
              <w:rPr>
                <w:noProof/>
                <w:lang w:bidi="ar-SA"/>
              </w:rPr>
              <w:tab/>
            </w:r>
            <w:r w:rsidRPr="004F650D">
              <w:rPr>
                <w:rStyle w:val="Hyperlink"/>
                <w:rFonts w:eastAsia="Times New Roman"/>
                <w:noProof/>
              </w:rPr>
              <w:t>Document Structure</w:t>
            </w:r>
            <w:r>
              <w:rPr>
                <w:noProof/>
                <w:webHidden/>
              </w:rPr>
              <w:tab/>
            </w:r>
            <w:r>
              <w:rPr>
                <w:noProof/>
                <w:webHidden/>
              </w:rPr>
              <w:fldChar w:fldCharType="begin"/>
            </w:r>
            <w:r>
              <w:rPr>
                <w:noProof/>
                <w:webHidden/>
              </w:rPr>
              <w:instrText xml:space="preserve"> PAGEREF _Toc336259332 \h </w:instrText>
            </w:r>
            <w:r>
              <w:rPr>
                <w:noProof/>
                <w:webHidden/>
              </w:rPr>
            </w:r>
          </w:ins>
          <w:r>
            <w:rPr>
              <w:noProof/>
              <w:webHidden/>
            </w:rPr>
            <w:fldChar w:fldCharType="separate"/>
          </w:r>
          <w:ins w:id="41" w:author="Haynes, Dan" w:date="2012-09-24T14:13:00Z">
            <w:r>
              <w:rPr>
                <w:noProof/>
                <w:webHidden/>
              </w:rPr>
              <w:t>14</w:t>
            </w:r>
            <w:r>
              <w:rPr>
                <w:noProof/>
                <w:webHidden/>
              </w:rPr>
              <w:fldChar w:fldCharType="end"/>
            </w:r>
            <w:r w:rsidRPr="004F650D">
              <w:rPr>
                <w:rStyle w:val="Hyperlink"/>
                <w:noProof/>
              </w:rPr>
              <w:fldChar w:fldCharType="end"/>
            </w:r>
          </w:ins>
        </w:p>
        <w:p w:rsidR="008E1B2E" w:rsidRDefault="008E1B2E">
          <w:pPr>
            <w:pStyle w:val="TOC1"/>
            <w:tabs>
              <w:tab w:val="left" w:pos="440"/>
              <w:tab w:val="right" w:leader="dot" w:pos="9350"/>
            </w:tabs>
            <w:rPr>
              <w:ins w:id="42" w:author="Haynes, Dan" w:date="2012-09-24T14:13:00Z"/>
              <w:noProof/>
              <w:lang w:bidi="ar-SA"/>
            </w:rPr>
          </w:pPr>
          <w:ins w:id="43"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"_Toc336259333"</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2</w:t>
            </w:r>
            <w:r>
              <w:rPr>
                <w:noProof/>
                <w:lang w:bidi="ar-SA"/>
              </w:rPr>
              <w:tab/>
            </w:r>
            <w:r w:rsidRPr="004F650D">
              <w:rPr>
                <w:rStyle w:val="Hyperlink"/>
                <w:noProof/>
              </w:rPr>
              <w:t>Use Cases for the OVAL Language</w:t>
            </w:r>
            <w:r>
              <w:rPr>
                <w:noProof/>
                <w:webHidden/>
              </w:rPr>
              <w:tab/>
            </w:r>
            <w:r>
              <w:rPr>
                <w:noProof/>
                <w:webHidden/>
              </w:rPr>
              <w:fldChar w:fldCharType="begin"/>
            </w:r>
            <w:r>
              <w:rPr>
                <w:noProof/>
                <w:webHidden/>
              </w:rPr>
              <w:instrText xml:space="preserve"> PAGEREF _Toc336259333 \h </w:instrText>
            </w:r>
            <w:r>
              <w:rPr>
                <w:noProof/>
                <w:webHidden/>
              </w:rPr>
            </w:r>
          </w:ins>
          <w:r>
            <w:rPr>
              <w:noProof/>
              <w:webHidden/>
            </w:rPr>
            <w:fldChar w:fldCharType="separate"/>
          </w:r>
          <w:ins w:id="44" w:author="Haynes, Dan" w:date="2012-09-24T14:13:00Z">
            <w:r>
              <w:rPr>
                <w:noProof/>
                <w:webHidden/>
              </w:rPr>
              <w:t>15</w:t>
            </w:r>
            <w:r>
              <w:rPr>
                <w:noProof/>
                <w:webHidden/>
              </w:rPr>
              <w:fldChar w:fldCharType="end"/>
            </w:r>
            <w:r w:rsidRPr="004F650D">
              <w:rPr>
                <w:rStyle w:val="Hyperlink"/>
                <w:noProof/>
              </w:rPr>
              <w:fldChar w:fldCharType="end"/>
            </w:r>
          </w:ins>
        </w:p>
        <w:p w:rsidR="008E1B2E" w:rsidRDefault="008E1B2E">
          <w:pPr>
            <w:pStyle w:val="TOC2"/>
            <w:tabs>
              <w:tab w:val="left" w:pos="880"/>
              <w:tab w:val="right" w:leader="dot" w:pos="9350"/>
            </w:tabs>
            <w:rPr>
              <w:ins w:id="45" w:author="Haynes, Dan" w:date="2012-09-24T14:13:00Z"/>
              <w:noProof/>
              <w:lang w:bidi="ar-SA"/>
            </w:rPr>
          </w:pPr>
          <w:ins w:id="46"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"_Toc336259334"</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2.1</w:t>
            </w:r>
            <w:r>
              <w:rPr>
                <w:noProof/>
                <w:lang w:bidi="ar-SA"/>
              </w:rPr>
              <w:tab/>
            </w:r>
            <w:r w:rsidRPr="004F650D">
              <w:rPr>
                <w:rStyle w:val="Hyperlink"/>
                <w:noProof/>
              </w:rPr>
              <w:t>Security Advisory Distribution</w:t>
            </w:r>
            <w:r>
              <w:rPr>
                <w:noProof/>
                <w:webHidden/>
              </w:rPr>
              <w:tab/>
            </w:r>
            <w:r>
              <w:rPr>
                <w:noProof/>
                <w:webHidden/>
              </w:rPr>
              <w:fldChar w:fldCharType="begin"/>
            </w:r>
            <w:r>
              <w:rPr>
                <w:noProof/>
                <w:webHidden/>
              </w:rPr>
              <w:instrText xml:space="preserve"> PAGEREF _Toc336259334 \h </w:instrText>
            </w:r>
            <w:r>
              <w:rPr>
                <w:noProof/>
                <w:webHidden/>
              </w:rPr>
            </w:r>
          </w:ins>
          <w:r>
            <w:rPr>
              <w:noProof/>
              <w:webHidden/>
            </w:rPr>
            <w:fldChar w:fldCharType="separate"/>
          </w:r>
          <w:ins w:id="47" w:author="Haynes, Dan" w:date="2012-09-24T14:13:00Z">
            <w:r>
              <w:rPr>
                <w:noProof/>
                <w:webHidden/>
              </w:rPr>
              <w:t>15</w:t>
            </w:r>
            <w:r>
              <w:rPr>
                <w:noProof/>
                <w:webHidden/>
              </w:rPr>
              <w:fldChar w:fldCharType="end"/>
            </w:r>
            <w:r w:rsidRPr="004F650D">
              <w:rPr>
                <w:rStyle w:val="Hyperlink"/>
                <w:noProof/>
              </w:rPr>
              <w:fldChar w:fldCharType="end"/>
            </w:r>
          </w:ins>
        </w:p>
        <w:p w:rsidR="008E1B2E" w:rsidRDefault="008E1B2E">
          <w:pPr>
            <w:pStyle w:val="TOC3"/>
            <w:tabs>
              <w:tab w:val="right" w:leader="dot" w:pos="9350"/>
            </w:tabs>
            <w:rPr>
              <w:ins w:id="48" w:author="Haynes, Dan" w:date="2012-09-24T14:13:00Z"/>
              <w:noProof/>
              <w:lang w:bidi="ar-SA"/>
            </w:rPr>
          </w:pPr>
          <w:ins w:id="49"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"_Toc336259335"</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Use Case Scenario: Publishing an Advisory</w:t>
            </w:r>
            <w:r>
              <w:rPr>
                <w:noProof/>
                <w:webHidden/>
              </w:rPr>
              <w:tab/>
            </w:r>
            <w:r>
              <w:rPr>
                <w:noProof/>
                <w:webHidden/>
              </w:rPr>
              <w:fldChar w:fldCharType="begin"/>
            </w:r>
            <w:r>
              <w:rPr>
                <w:noProof/>
                <w:webHidden/>
              </w:rPr>
              <w:instrText xml:space="preserve"> PAGEREF _Toc336259335 \h </w:instrText>
            </w:r>
            <w:r>
              <w:rPr>
                <w:noProof/>
                <w:webHidden/>
              </w:rPr>
            </w:r>
          </w:ins>
          <w:r>
            <w:rPr>
              <w:noProof/>
              <w:webHidden/>
            </w:rPr>
            <w:fldChar w:fldCharType="separate"/>
          </w:r>
          <w:ins w:id="50" w:author="Haynes, Dan" w:date="2012-09-24T14:13:00Z">
            <w:r>
              <w:rPr>
                <w:noProof/>
                <w:webHidden/>
              </w:rPr>
              <w:t>15</w:t>
            </w:r>
            <w:r>
              <w:rPr>
                <w:noProof/>
                <w:webHidden/>
              </w:rPr>
              <w:fldChar w:fldCharType="end"/>
            </w:r>
            <w:r w:rsidRPr="004F650D">
              <w:rPr>
                <w:rStyle w:val="Hyperlink"/>
                <w:noProof/>
              </w:rPr>
              <w:fldChar w:fldCharType="end"/>
            </w:r>
          </w:ins>
        </w:p>
        <w:p w:rsidR="008E1B2E" w:rsidRDefault="008E1B2E">
          <w:pPr>
            <w:pStyle w:val="TOC2"/>
            <w:tabs>
              <w:tab w:val="left" w:pos="880"/>
              <w:tab w:val="right" w:leader="dot" w:pos="9350"/>
            </w:tabs>
            <w:rPr>
              <w:ins w:id="51" w:author="Haynes, Dan" w:date="2012-09-24T14:13:00Z"/>
              <w:noProof/>
              <w:lang w:bidi="ar-SA"/>
            </w:rPr>
          </w:pPr>
          <w:ins w:id="52"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"_Toc336259336"</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2.2</w:t>
            </w:r>
            <w:r>
              <w:rPr>
                <w:noProof/>
                <w:lang w:bidi="ar-SA"/>
              </w:rPr>
              <w:tab/>
            </w:r>
            <w:r w:rsidRPr="004F650D">
              <w:rPr>
                <w:rStyle w:val="Hyperlink"/>
                <w:noProof/>
              </w:rPr>
              <w:t>Vulnerability Management</w:t>
            </w:r>
            <w:r>
              <w:rPr>
                <w:noProof/>
                <w:webHidden/>
              </w:rPr>
              <w:tab/>
            </w:r>
            <w:r>
              <w:rPr>
                <w:noProof/>
                <w:webHidden/>
              </w:rPr>
              <w:fldChar w:fldCharType="begin"/>
            </w:r>
            <w:r>
              <w:rPr>
                <w:noProof/>
                <w:webHidden/>
              </w:rPr>
              <w:instrText xml:space="preserve"> PAGEREF _Toc336259336 \h </w:instrText>
            </w:r>
            <w:r>
              <w:rPr>
                <w:noProof/>
                <w:webHidden/>
              </w:rPr>
            </w:r>
          </w:ins>
          <w:r>
            <w:rPr>
              <w:noProof/>
              <w:webHidden/>
            </w:rPr>
            <w:fldChar w:fldCharType="separate"/>
          </w:r>
          <w:ins w:id="53" w:author="Haynes, Dan" w:date="2012-09-24T14:13:00Z">
            <w:r>
              <w:rPr>
                <w:noProof/>
                <w:webHidden/>
              </w:rPr>
              <w:t>16</w:t>
            </w:r>
            <w:r>
              <w:rPr>
                <w:noProof/>
                <w:webHidden/>
              </w:rPr>
              <w:fldChar w:fldCharType="end"/>
            </w:r>
            <w:r w:rsidRPr="004F650D">
              <w:rPr>
                <w:rStyle w:val="Hyperlink"/>
                <w:noProof/>
              </w:rPr>
              <w:fldChar w:fldCharType="end"/>
            </w:r>
          </w:ins>
        </w:p>
        <w:p w:rsidR="008E1B2E" w:rsidRDefault="008E1B2E">
          <w:pPr>
            <w:pStyle w:val="TOC3"/>
            <w:tabs>
              <w:tab w:val="right" w:leader="dot" w:pos="9350"/>
            </w:tabs>
            <w:rPr>
              <w:ins w:id="54" w:author="Haynes, Dan" w:date="2012-09-24T14:13:00Z"/>
              <w:noProof/>
              <w:lang w:bidi="ar-SA"/>
            </w:rPr>
          </w:pPr>
          <w:ins w:id="55"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"_Toc336259337"</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Use Case Scenario: Leveraging a Standardized Security Advisory</w:t>
            </w:r>
            <w:r>
              <w:rPr>
                <w:noProof/>
                <w:webHidden/>
              </w:rPr>
              <w:tab/>
            </w:r>
            <w:r>
              <w:rPr>
                <w:noProof/>
                <w:webHidden/>
              </w:rPr>
              <w:fldChar w:fldCharType="begin"/>
            </w:r>
            <w:r>
              <w:rPr>
                <w:noProof/>
                <w:webHidden/>
              </w:rPr>
              <w:instrText xml:space="preserve"> PAGEREF _Toc336259337 \h </w:instrText>
            </w:r>
            <w:r>
              <w:rPr>
                <w:noProof/>
                <w:webHidden/>
              </w:rPr>
            </w:r>
          </w:ins>
          <w:r>
            <w:rPr>
              <w:noProof/>
              <w:webHidden/>
            </w:rPr>
            <w:fldChar w:fldCharType="separate"/>
          </w:r>
          <w:ins w:id="56" w:author="Haynes, Dan" w:date="2012-09-24T14:13:00Z">
            <w:r>
              <w:rPr>
                <w:noProof/>
                <w:webHidden/>
              </w:rPr>
              <w:t>17</w:t>
            </w:r>
            <w:r>
              <w:rPr>
                <w:noProof/>
                <w:webHidden/>
              </w:rPr>
              <w:fldChar w:fldCharType="end"/>
            </w:r>
            <w:r w:rsidRPr="004F650D">
              <w:rPr>
                <w:rStyle w:val="Hyperlink"/>
                <w:noProof/>
              </w:rPr>
              <w:fldChar w:fldCharType="end"/>
            </w:r>
          </w:ins>
        </w:p>
        <w:p w:rsidR="008E1B2E" w:rsidRDefault="008E1B2E">
          <w:pPr>
            <w:pStyle w:val="TOC3"/>
            <w:tabs>
              <w:tab w:val="right" w:leader="dot" w:pos="9350"/>
            </w:tabs>
            <w:rPr>
              <w:ins w:id="57" w:author="Haynes, Dan" w:date="2012-09-24T14:13:00Z"/>
              <w:noProof/>
              <w:lang w:bidi="ar-SA"/>
            </w:rPr>
          </w:pPr>
          <w:ins w:id="58"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"_Toc336259338"</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Use Case Scenario: Collaborating on the Development of a Vulnerability Check</w:t>
            </w:r>
            <w:r>
              <w:rPr>
                <w:noProof/>
                <w:webHidden/>
              </w:rPr>
              <w:tab/>
            </w:r>
            <w:r>
              <w:rPr>
                <w:noProof/>
                <w:webHidden/>
              </w:rPr>
              <w:fldChar w:fldCharType="begin"/>
            </w:r>
            <w:r>
              <w:rPr>
                <w:noProof/>
                <w:webHidden/>
              </w:rPr>
              <w:instrText xml:space="preserve"> PAGEREF _Toc336259338 \h </w:instrText>
            </w:r>
            <w:r>
              <w:rPr>
                <w:noProof/>
                <w:webHidden/>
              </w:rPr>
            </w:r>
          </w:ins>
          <w:r>
            <w:rPr>
              <w:noProof/>
              <w:webHidden/>
            </w:rPr>
            <w:fldChar w:fldCharType="separate"/>
          </w:r>
          <w:ins w:id="59" w:author="Haynes, Dan" w:date="2012-09-24T14:13:00Z">
            <w:r>
              <w:rPr>
                <w:noProof/>
                <w:webHidden/>
              </w:rPr>
              <w:t>17</w:t>
            </w:r>
            <w:r>
              <w:rPr>
                <w:noProof/>
                <w:webHidden/>
              </w:rPr>
              <w:fldChar w:fldCharType="end"/>
            </w:r>
            <w:r w:rsidRPr="004F650D">
              <w:rPr>
                <w:rStyle w:val="Hyperlink"/>
                <w:noProof/>
              </w:rPr>
              <w:fldChar w:fldCharType="end"/>
            </w:r>
          </w:ins>
        </w:p>
        <w:p w:rsidR="008E1B2E" w:rsidRDefault="008E1B2E">
          <w:pPr>
            <w:pStyle w:val="TOC3"/>
            <w:tabs>
              <w:tab w:val="right" w:leader="dot" w:pos="9350"/>
            </w:tabs>
            <w:rPr>
              <w:ins w:id="60" w:author="Haynes, Dan" w:date="2012-09-24T14:13:00Z"/>
              <w:noProof/>
              <w:lang w:bidi="ar-SA"/>
            </w:rPr>
          </w:pPr>
          <w:ins w:id="61"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"_Toc336259339"</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Use Case Scenario: Sharing Vulnerability Assessment Results</w:t>
            </w:r>
            <w:r>
              <w:rPr>
                <w:noProof/>
                <w:webHidden/>
              </w:rPr>
              <w:tab/>
            </w:r>
            <w:r>
              <w:rPr>
                <w:noProof/>
                <w:webHidden/>
              </w:rPr>
              <w:fldChar w:fldCharType="begin"/>
            </w:r>
            <w:r>
              <w:rPr>
                <w:noProof/>
                <w:webHidden/>
              </w:rPr>
              <w:instrText xml:space="preserve"> PAGEREF _Toc336259339 \h </w:instrText>
            </w:r>
            <w:r>
              <w:rPr>
                <w:noProof/>
                <w:webHidden/>
              </w:rPr>
            </w:r>
          </w:ins>
          <w:r>
            <w:rPr>
              <w:noProof/>
              <w:webHidden/>
            </w:rPr>
            <w:fldChar w:fldCharType="separate"/>
          </w:r>
          <w:ins w:id="62" w:author="Haynes, Dan" w:date="2012-09-24T14:13:00Z">
            <w:r>
              <w:rPr>
                <w:noProof/>
                <w:webHidden/>
              </w:rPr>
              <w:t>17</w:t>
            </w:r>
            <w:r>
              <w:rPr>
                <w:noProof/>
                <w:webHidden/>
              </w:rPr>
              <w:fldChar w:fldCharType="end"/>
            </w:r>
            <w:r w:rsidRPr="004F650D">
              <w:rPr>
                <w:rStyle w:val="Hyperlink"/>
                <w:noProof/>
              </w:rPr>
              <w:fldChar w:fldCharType="end"/>
            </w:r>
          </w:ins>
        </w:p>
        <w:p w:rsidR="008E1B2E" w:rsidRDefault="008E1B2E">
          <w:pPr>
            <w:pStyle w:val="TOC2"/>
            <w:tabs>
              <w:tab w:val="left" w:pos="880"/>
              <w:tab w:val="right" w:leader="dot" w:pos="9350"/>
            </w:tabs>
            <w:rPr>
              <w:ins w:id="63" w:author="Haynes, Dan" w:date="2012-09-24T14:13:00Z"/>
              <w:noProof/>
              <w:lang w:bidi="ar-SA"/>
            </w:rPr>
          </w:pPr>
          <w:ins w:id="64"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"_Toc336259340"</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2.3</w:t>
            </w:r>
            <w:r>
              <w:rPr>
                <w:noProof/>
                <w:lang w:bidi="ar-SA"/>
              </w:rPr>
              <w:tab/>
            </w:r>
            <w:r w:rsidRPr="004F650D">
              <w:rPr>
                <w:rStyle w:val="Hyperlink"/>
                <w:noProof/>
              </w:rPr>
              <w:t>Patch Management</w:t>
            </w:r>
            <w:r>
              <w:rPr>
                <w:noProof/>
                <w:webHidden/>
              </w:rPr>
              <w:tab/>
            </w:r>
            <w:r>
              <w:rPr>
                <w:noProof/>
                <w:webHidden/>
              </w:rPr>
              <w:fldChar w:fldCharType="begin"/>
            </w:r>
            <w:r>
              <w:rPr>
                <w:noProof/>
                <w:webHidden/>
              </w:rPr>
              <w:instrText xml:space="preserve"> PAGEREF _Toc336259340 \h </w:instrText>
            </w:r>
            <w:r>
              <w:rPr>
                <w:noProof/>
                <w:webHidden/>
              </w:rPr>
            </w:r>
          </w:ins>
          <w:r>
            <w:rPr>
              <w:noProof/>
              <w:webHidden/>
            </w:rPr>
            <w:fldChar w:fldCharType="separate"/>
          </w:r>
          <w:ins w:id="65" w:author="Haynes, Dan" w:date="2012-09-24T14:13:00Z">
            <w:r>
              <w:rPr>
                <w:noProof/>
                <w:webHidden/>
              </w:rPr>
              <w:t>17</w:t>
            </w:r>
            <w:r>
              <w:rPr>
                <w:noProof/>
                <w:webHidden/>
              </w:rPr>
              <w:fldChar w:fldCharType="end"/>
            </w:r>
            <w:r w:rsidRPr="004F650D">
              <w:rPr>
                <w:rStyle w:val="Hyperlink"/>
                <w:noProof/>
              </w:rPr>
              <w:fldChar w:fldCharType="end"/>
            </w:r>
          </w:ins>
        </w:p>
        <w:p w:rsidR="008E1B2E" w:rsidRDefault="008E1B2E">
          <w:pPr>
            <w:pStyle w:val="TOC3"/>
            <w:tabs>
              <w:tab w:val="right" w:leader="dot" w:pos="9350"/>
            </w:tabs>
            <w:rPr>
              <w:ins w:id="66" w:author="Haynes, Dan" w:date="2012-09-24T14:13:00Z"/>
              <w:noProof/>
              <w:lang w:bidi="ar-SA"/>
            </w:rPr>
          </w:pPr>
          <w:ins w:id="67"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"_Toc336259341"</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rFonts w:eastAsia="Times New Roman"/>
                <w:noProof/>
              </w:rPr>
              <w:t xml:space="preserve">Use Case Scenario: </w:t>
            </w:r>
            <w:r w:rsidRPr="004F650D">
              <w:rPr>
                <w:rStyle w:val="Hyperlink"/>
                <w:noProof/>
              </w:rPr>
              <w:t xml:space="preserve">Leveraging a Standardized </w:t>
            </w:r>
            <w:r w:rsidRPr="004F650D">
              <w:rPr>
                <w:rStyle w:val="Hyperlink"/>
                <w:rFonts w:eastAsia="Times New Roman"/>
                <w:noProof/>
              </w:rPr>
              <w:t>Patch Check</w:t>
            </w:r>
            <w:r>
              <w:rPr>
                <w:noProof/>
                <w:webHidden/>
              </w:rPr>
              <w:tab/>
            </w:r>
            <w:r>
              <w:rPr>
                <w:noProof/>
                <w:webHidden/>
              </w:rPr>
              <w:fldChar w:fldCharType="begin"/>
            </w:r>
            <w:r>
              <w:rPr>
                <w:noProof/>
                <w:webHidden/>
              </w:rPr>
              <w:instrText xml:space="preserve"> PAGEREF _Toc336259341 \h </w:instrText>
            </w:r>
            <w:r>
              <w:rPr>
                <w:noProof/>
                <w:webHidden/>
              </w:rPr>
            </w:r>
          </w:ins>
          <w:r>
            <w:rPr>
              <w:noProof/>
              <w:webHidden/>
            </w:rPr>
            <w:fldChar w:fldCharType="separate"/>
          </w:r>
          <w:ins w:id="68" w:author="Haynes, Dan" w:date="2012-09-24T14:13:00Z">
            <w:r>
              <w:rPr>
                <w:noProof/>
                <w:webHidden/>
              </w:rPr>
              <w:t>18</w:t>
            </w:r>
            <w:r>
              <w:rPr>
                <w:noProof/>
                <w:webHidden/>
              </w:rPr>
              <w:fldChar w:fldCharType="end"/>
            </w:r>
            <w:r w:rsidRPr="004F650D">
              <w:rPr>
                <w:rStyle w:val="Hyperlink"/>
                <w:noProof/>
              </w:rPr>
              <w:fldChar w:fldCharType="end"/>
            </w:r>
          </w:ins>
        </w:p>
        <w:p w:rsidR="008E1B2E" w:rsidRDefault="008E1B2E">
          <w:pPr>
            <w:pStyle w:val="TOC3"/>
            <w:tabs>
              <w:tab w:val="right" w:leader="dot" w:pos="9350"/>
            </w:tabs>
            <w:rPr>
              <w:ins w:id="69" w:author="Haynes, Dan" w:date="2012-09-24T14:13:00Z"/>
              <w:noProof/>
              <w:lang w:bidi="ar-SA"/>
            </w:rPr>
          </w:pPr>
          <w:ins w:id="70"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"_Toc336259342"</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rFonts w:eastAsia="Times New Roman"/>
                <w:noProof/>
              </w:rPr>
              <w:t>Use Case Scenario: Patching a Known Vulnerability</w:t>
            </w:r>
            <w:r>
              <w:rPr>
                <w:noProof/>
                <w:webHidden/>
              </w:rPr>
              <w:tab/>
            </w:r>
            <w:r>
              <w:rPr>
                <w:noProof/>
                <w:webHidden/>
              </w:rPr>
              <w:fldChar w:fldCharType="begin"/>
            </w:r>
            <w:r>
              <w:rPr>
                <w:noProof/>
                <w:webHidden/>
              </w:rPr>
              <w:instrText xml:space="preserve"> PAGEREF _Toc336259342 \h </w:instrText>
            </w:r>
            <w:r>
              <w:rPr>
                <w:noProof/>
                <w:webHidden/>
              </w:rPr>
            </w:r>
          </w:ins>
          <w:r>
            <w:rPr>
              <w:noProof/>
              <w:webHidden/>
            </w:rPr>
            <w:fldChar w:fldCharType="separate"/>
          </w:r>
          <w:ins w:id="71" w:author="Haynes, Dan" w:date="2012-09-24T14:13:00Z">
            <w:r>
              <w:rPr>
                <w:noProof/>
                <w:webHidden/>
              </w:rPr>
              <w:t>18</w:t>
            </w:r>
            <w:r>
              <w:rPr>
                <w:noProof/>
                <w:webHidden/>
              </w:rPr>
              <w:fldChar w:fldCharType="end"/>
            </w:r>
            <w:r w:rsidRPr="004F650D">
              <w:rPr>
                <w:rStyle w:val="Hyperlink"/>
                <w:noProof/>
              </w:rPr>
              <w:fldChar w:fldCharType="end"/>
            </w:r>
          </w:ins>
        </w:p>
        <w:p w:rsidR="008E1B2E" w:rsidRDefault="008E1B2E">
          <w:pPr>
            <w:pStyle w:val="TOC2"/>
            <w:tabs>
              <w:tab w:val="left" w:pos="880"/>
              <w:tab w:val="right" w:leader="dot" w:pos="9350"/>
            </w:tabs>
            <w:rPr>
              <w:ins w:id="72" w:author="Haynes, Dan" w:date="2012-09-24T14:13:00Z"/>
              <w:noProof/>
              <w:lang w:bidi="ar-SA"/>
            </w:rPr>
          </w:pPr>
          <w:ins w:id="73"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"_Toc336259343"</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2.4</w:t>
            </w:r>
            <w:r>
              <w:rPr>
                <w:noProof/>
                <w:lang w:bidi="ar-SA"/>
              </w:rPr>
              <w:tab/>
            </w:r>
            <w:r w:rsidRPr="004F650D">
              <w:rPr>
                <w:rStyle w:val="Hyperlink"/>
                <w:noProof/>
              </w:rPr>
              <w:t>Configuration Management</w:t>
            </w:r>
            <w:r>
              <w:rPr>
                <w:noProof/>
                <w:webHidden/>
              </w:rPr>
              <w:tab/>
            </w:r>
            <w:r>
              <w:rPr>
                <w:noProof/>
                <w:webHidden/>
              </w:rPr>
              <w:fldChar w:fldCharType="begin"/>
            </w:r>
            <w:r>
              <w:rPr>
                <w:noProof/>
                <w:webHidden/>
              </w:rPr>
              <w:instrText xml:space="preserve"> PAGEREF _Toc336259343 \h </w:instrText>
            </w:r>
            <w:r>
              <w:rPr>
                <w:noProof/>
                <w:webHidden/>
              </w:rPr>
            </w:r>
          </w:ins>
          <w:r>
            <w:rPr>
              <w:noProof/>
              <w:webHidden/>
            </w:rPr>
            <w:fldChar w:fldCharType="separate"/>
          </w:r>
          <w:ins w:id="74" w:author="Haynes, Dan" w:date="2012-09-24T14:13:00Z">
            <w:r>
              <w:rPr>
                <w:noProof/>
                <w:webHidden/>
              </w:rPr>
              <w:t>18</w:t>
            </w:r>
            <w:r>
              <w:rPr>
                <w:noProof/>
                <w:webHidden/>
              </w:rPr>
              <w:fldChar w:fldCharType="end"/>
            </w:r>
            <w:r w:rsidRPr="004F650D">
              <w:rPr>
                <w:rStyle w:val="Hyperlink"/>
                <w:noProof/>
              </w:rPr>
              <w:fldChar w:fldCharType="end"/>
            </w:r>
          </w:ins>
        </w:p>
        <w:p w:rsidR="008E1B2E" w:rsidRDefault="008E1B2E">
          <w:pPr>
            <w:pStyle w:val="TOC3"/>
            <w:tabs>
              <w:tab w:val="right" w:leader="dot" w:pos="9350"/>
            </w:tabs>
            <w:rPr>
              <w:ins w:id="75" w:author="Haynes, Dan" w:date="2012-09-24T14:13:00Z"/>
              <w:noProof/>
              <w:lang w:bidi="ar-SA"/>
            </w:rPr>
          </w:pPr>
          <w:ins w:id="76"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"_Toc336259344"</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Use Case Scenario: Configuration Guidance Distribution</w:t>
            </w:r>
            <w:r>
              <w:rPr>
                <w:noProof/>
                <w:webHidden/>
              </w:rPr>
              <w:tab/>
            </w:r>
            <w:r>
              <w:rPr>
                <w:noProof/>
                <w:webHidden/>
              </w:rPr>
              <w:fldChar w:fldCharType="begin"/>
            </w:r>
            <w:r>
              <w:rPr>
                <w:noProof/>
                <w:webHidden/>
              </w:rPr>
              <w:instrText xml:space="preserve"> PAGEREF _Toc336259344 \h </w:instrText>
            </w:r>
            <w:r>
              <w:rPr>
                <w:noProof/>
                <w:webHidden/>
              </w:rPr>
            </w:r>
          </w:ins>
          <w:r>
            <w:rPr>
              <w:noProof/>
              <w:webHidden/>
            </w:rPr>
            <w:fldChar w:fldCharType="separate"/>
          </w:r>
          <w:ins w:id="77" w:author="Haynes, Dan" w:date="2012-09-24T14:13:00Z">
            <w:r>
              <w:rPr>
                <w:noProof/>
                <w:webHidden/>
              </w:rPr>
              <w:t>19</w:t>
            </w:r>
            <w:r>
              <w:rPr>
                <w:noProof/>
                <w:webHidden/>
              </w:rPr>
              <w:fldChar w:fldCharType="end"/>
            </w:r>
            <w:r w:rsidRPr="004F650D">
              <w:rPr>
                <w:rStyle w:val="Hyperlink"/>
                <w:noProof/>
              </w:rPr>
              <w:fldChar w:fldCharType="end"/>
            </w:r>
          </w:ins>
        </w:p>
        <w:p w:rsidR="008E1B2E" w:rsidRDefault="008E1B2E">
          <w:pPr>
            <w:pStyle w:val="TOC3"/>
            <w:tabs>
              <w:tab w:val="right" w:leader="dot" w:pos="9350"/>
            </w:tabs>
            <w:rPr>
              <w:ins w:id="78" w:author="Haynes, Dan" w:date="2012-09-24T14:13:00Z"/>
              <w:noProof/>
              <w:lang w:bidi="ar-SA"/>
            </w:rPr>
          </w:pPr>
          <w:ins w:id="79"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"_Toc336259345"</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Use Case Scenario: Authoritative Policy Reuse</w:t>
            </w:r>
            <w:r>
              <w:rPr>
                <w:noProof/>
                <w:webHidden/>
              </w:rPr>
              <w:tab/>
            </w:r>
            <w:r>
              <w:rPr>
                <w:noProof/>
                <w:webHidden/>
              </w:rPr>
              <w:fldChar w:fldCharType="begin"/>
            </w:r>
            <w:r>
              <w:rPr>
                <w:noProof/>
                <w:webHidden/>
              </w:rPr>
              <w:instrText xml:space="preserve"> PAGEREF _Toc336259345 \h </w:instrText>
            </w:r>
            <w:r>
              <w:rPr>
                <w:noProof/>
                <w:webHidden/>
              </w:rPr>
            </w:r>
          </w:ins>
          <w:r>
            <w:rPr>
              <w:noProof/>
              <w:webHidden/>
            </w:rPr>
            <w:fldChar w:fldCharType="separate"/>
          </w:r>
          <w:ins w:id="80" w:author="Haynes, Dan" w:date="2012-09-24T14:13:00Z">
            <w:r>
              <w:rPr>
                <w:noProof/>
                <w:webHidden/>
              </w:rPr>
              <w:t>19</w:t>
            </w:r>
            <w:r>
              <w:rPr>
                <w:noProof/>
                <w:webHidden/>
              </w:rPr>
              <w:fldChar w:fldCharType="end"/>
            </w:r>
            <w:r w:rsidRPr="004F650D">
              <w:rPr>
                <w:rStyle w:val="Hyperlink"/>
                <w:noProof/>
              </w:rPr>
              <w:fldChar w:fldCharType="end"/>
            </w:r>
          </w:ins>
        </w:p>
        <w:p w:rsidR="008E1B2E" w:rsidRDefault="008E1B2E">
          <w:pPr>
            <w:pStyle w:val="TOC3"/>
            <w:tabs>
              <w:tab w:val="right" w:leader="dot" w:pos="9350"/>
            </w:tabs>
            <w:rPr>
              <w:ins w:id="81" w:author="Haynes, Dan" w:date="2012-09-24T14:13:00Z"/>
              <w:noProof/>
              <w:lang w:bidi="ar-SA"/>
            </w:rPr>
          </w:pPr>
          <w:ins w:id="82"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"_Toc336259346"</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Use Case Scenario: Compliance Reporting</w:t>
            </w:r>
            <w:r>
              <w:rPr>
                <w:noProof/>
                <w:webHidden/>
              </w:rPr>
              <w:tab/>
            </w:r>
            <w:r>
              <w:rPr>
                <w:noProof/>
                <w:webHidden/>
              </w:rPr>
              <w:fldChar w:fldCharType="begin"/>
            </w:r>
            <w:r>
              <w:rPr>
                <w:noProof/>
                <w:webHidden/>
              </w:rPr>
              <w:instrText xml:space="preserve"> PAGEREF _Toc336259346 \h </w:instrText>
            </w:r>
            <w:r>
              <w:rPr>
                <w:noProof/>
                <w:webHidden/>
              </w:rPr>
            </w:r>
          </w:ins>
          <w:r>
            <w:rPr>
              <w:noProof/>
              <w:webHidden/>
            </w:rPr>
            <w:fldChar w:fldCharType="separate"/>
          </w:r>
          <w:ins w:id="83" w:author="Haynes, Dan" w:date="2012-09-24T14:13:00Z">
            <w:r>
              <w:rPr>
                <w:noProof/>
                <w:webHidden/>
              </w:rPr>
              <w:t>20</w:t>
            </w:r>
            <w:r>
              <w:rPr>
                <w:noProof/>
                <w:webHidden/>
              </w:rPr>
              <w:fldChar w:fldCharType="end"/>
            </w:r>
            <w:r w:rsidRPr="004F650D">
              <w:rPr>
                <w:rStyle w:val="Hyperlink"/>
                <w:noProof/>
              </w:rPr>
              <w:fldChar w:fldCharType="end"/>
            </w:r>
          </w:ins>
        </w:p>
        <w:p w:rsidR="008E1B2E" w:rsidRDefault="008E1B2E">
          <w:pPr>
            <w:pStyle w:val="TOC2"/>
            <w:tabs>
              <w:tab w:val="left" w:pos="880"/>
              <w:tab w:val="right" w:leader="dot" w:pos="9350"/>
            </w:tabs>
            <w:rPr>
              <w:ins w:id="84" w:author="Haynes, Dan" w:date="2012-09-24T14:13:00Z"/>
              <w:noProof/>
              <w:lang w:bidi="ar-SA"/>
            </w:rPr>
          </w:pPr>
          <w:ins w:id="85"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"_Toc336259347"</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2.5</w:t>
            </w:r>
            <w:r>
              <w:rPr>
                <w:noProof/>
                <w:lang w:bidi="ar-SA"/>
              </w:rPr>
              <w:tab/>
            </w:r>
            <w:r w:rsidRPr="004F650D">
              <w:rPr>
                <w:rStyle w:val="Hyperlink"/>
                <w:noProof/>
              </w:rPr>
              <w:t>System Inventory</w:t>
            </w:r>
            <w:r>
              <w:rPr>
                <w:noProof/>
                <w:webHidden/>
              </w:rPr>
              <w:tab/>
            </w:r>
            <w:r>
              <w:rPr>
                <w:noProof/>
                <w:webHidden/>
              </w:rPr>
              <w:fldChar w:fldCharType="begin"/>
            </w:r>
            <w:r>
              <w:rPr>
                <w:noProof/>
                <w:webHidden/>
              </w:rPr>
              <w:instrText xml:space="preserve"> PAGEREF _Toc336259347 \h </w:instrText>
            </w:r>
            <w:r>
              <w:rPr>
                <w:noProof/>
                <w:webHidden/>
              </w:rPr>
            </w:r>
          </w:ins>
          <w:r>
            <w:rPr>
              <w:noProof/>
              <w:webHidden/>
            </w:rPr>
            <w:fldChar w:fldCharType="separate"/>
          </w:r>
          <w:ins w:id="86" w:author="Haynes, Dan" w:date="2012-09-24T14:13:00Z">
            <w:r>
              <w:rPr>
                <w:noProof/>
                <w:webHidden/>
              </w:rPr>
              <w:t>20</w:t>
            </w:r>
            <w:r>
              <w:rPr>
                <w:noProof/>
                <w:webHidden/>
              </w:rPr>
              <w:fldChar w:fldCharType="end"/>
            </w:r>
            <w:r w:rsidRPr="004F650D">
              <w:rPr>
                <w:rStyle w:val="Hyperlink"/>
                <w:noProof/>
              </w:rPr>
              <w:fldChar w:fldCharType="end"/>
            </w:r>
          </w:ins>
        </w:p>
        <w:p w:rsidR="008E1B2E" w:rsidRDefault="008E1B2E">
          <w:pPr>
            <w:pStyle w:val="TOC3"/>
            <w:tabs>
              <w:tab w:val="right" w:leader="dot" w:pos="9350"/>
            </w:tabs>
            <w:rPr>
              <w:ins w:id="87" w:author="Haynes, Dan" w:date="2012-09-24T14:13:00Z"/>
              <w:noProof/>
              <w:lang w:bidi="ar-SA"/>
            </w:rPr>
          </w:pPr>
          <w:ins w:id="88"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"_Toc336259348"</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rFonts w:cs="Verdana"/>
                <w:noProof/>
              </w:rPr>
              <w:t>Use Case Scenario: Operating System Upgrade</w:t>
            </w:r>
            <w:r>
              <w:rPr>
                <w:noProof/>
                <w:webHidden/>
              </w:rPr>
              <w:tab/>
            </w:r>
            <w:r>
              <w:rPr>
                <w:noProof/>
                <w:webHidden/>
              </w:rPr>
              <w:fldChar w:fldCharType="begin"/>
            </w:r>
            <w:r>
              <w:rPr>
                <w:noProof/>
                <w:webHidden/>
              </w:rPr>
              <w:instrText xml:space="preserve"> PAGEREF _Toc336259348 \h </w:instrText>
            </w:r>
            <w:r>
              <w:rPr>
                <w:noProof/>
                <w:webHidden/>
              </w:rPr>
            </w:r>
          </w:ins>
          <w:r>
            <w:rPr>
              <w:noProof/>
              <w:webHidden/>
            </w:rPr>
            <w:fldChar w:fldCharType="separate"/>
          </w:r>
          <w:ins w:id="89" w:author="Haynes, Dan" w:date="2012-09-24T14:13:00Z">
            <w:r>
              <w:rPr>
                <w:noProof/>
                <w:webHidden/>
              </w:rPr>
              <w:t>20</w:t>
            </w:r>
            <w:r>
              <w:rPr>
                <w:noProof/>
                <w:webHidden/>
              </w:rPr>
              <w:fldChar w:fldCharType="end"/>
            </w:r>
            <w:r w:rsidRPr="004F650D">
              <w:rPr>
                <w:rStyle w:val="Hyperlink"/>
                <w:noProof/>
              </w:rPr>
              <w:fldChar w:fldCharType="end"/>
            </w:r>
          </w:ins>
        </w:p>
        <w:p w:rsidR="008E1B2E" w:rsidRDefault="008E1B2E">
          <w:pPr>
            <w:pStyle w:val="TOC2"/>
            <w:tabs>
              <w:tab w:val="left" w:pos="880"/>
              <w:tab w:val="right" w:leader="dot" w:pos="9350"/>
            </w:tabs>
            <w:rPr>
              <w:ins w:id="90" w:author="Haynes, Dan" w:date="2012-09-24T14:13:00Z"/>
              <w:noProof/>
              <w:lang w:bidi="ar-SA"/>
            </w:rPr>
          </w:pPr>
          <w:ins w:id="91"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"_Toc336259349"</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2.6</w:t>
            </w:r>
            <w:r>
              <w:rPr>
                <w:noProof/>
                <w:lang w:bidi="ar-SA"/>
              </w:rPr>
              <w:tab/>
            </w:r>
            <w:r w:rsidRPr="004F650D">
              <w:rPr>
                <w:rStyle w:val="Hyperlink"/>
                <w:noProof/>
              </w:rPr>
              <w:t>Malware and Threat Indicator Sharing</w:t>
            </w:r>
            <w:r>
              <w:rPr>
                <w:noProof/>
                <w:webHidden/>
              </w:rPr>
              <w:tab/>
            </w:r>
            <w:r>
              <w:rPr>
                <w:noProof/>
                <w:webHidden/>
              </w:rPr>
              <w:fldChar w:fldCharType="begin"/>
            </w:r>
            <w:r>
              <w:rPr>
                <w:noProof/>
                <w:webHidden/>
              </w:rPr>
              <w:instrText xml:space="preserve"> PAGEREF _Toc336259349 \h </w:instrText>
            </w:r>
            <w:r>
              <w:rPr>
                <w:noProof/>
                <w:webHidden/>
              </w:rPr>
            </w:r>
          </w:ins>
          <w:r>
            <w:rPr>
              <w:noProof/>
              <w:webHidden/>
            </w:rPr>
            <w:fldChar w:fldCharType="separate"/>
          </w:r>
          <w:ins w:id="92" w:author="Haynes, Dan" w:date="2012-09-24T14:13:00Z">
            <w:r>
              <w:rPr>
                <w:noProof/>
                <w:webHidden/>
              </w:rPr>
              <w:t>21</w:t>
            </w:r>
            <w:r>
              <w:rPr>
                <w:noProof/>
                <w:webHidden/>
              </w:rPr>
              <w:fldChar w:fldCharType="end"/>
            </w:r>
            <w:r w:rsidRPr="004F650D">
              <w:rPr>
                <w:rStyle w:val="Hyperlink"/>
                <w:noProof/>
              </w:rPr>
              <w:fldChar w:fldCharType="end"/>
            </w:r>
          </w:ins>
        </w:p>
        <w:p w:rsidR="008E1B2E" w:rsidRDefault="008E1B2E">
          <w:pPr>
            <w:pStyle w:val="TOC3"/>
            <w:tabs>
              <w:tab w:val="right" w:leader="dot" w:pos="9350"/>
            </w:tabs>
            <w:rPr>
              <w:ins w:id="93" w:author="Haynes, Dan" w:date="2012-09-24T14:13:00Z"/>
              <w:noProof/>
              <w:lang w:bidi="ar-SA"/>
            </w:rPr>
          </w:pPr>
          <w:ins w:id="94"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"_Toc336259350"</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Use Case Scenario: Detecting Compromised Systems</w:t>
            </w:r>
            <w:r>
              <w:rPr>
                <w:noProof/>
                <w:webHidden/>
              </w:rPr>
              <w:tab/>
            </w:r>
            <w:r>
              <w:rPr>
                <w:noProof/>
                <w:webHidden/>
              </w:rPr>
              <w:fldChar w:fldCharType="begin"/>
            </w:r>
            <w:r>
              <w:rPr>
                <w:noProof/>
                <w:webHidden/>
              </w:rPr>
              <w:instrText xml:space="preserve"> PAGEREF _Toc336259350 \h </w:instrText>
            </w:r>
            <w:r>
              <w:rPr>
                <w:noProof/>
                <w:webHidden/>
              </w:rPr>
            </w:r>
          </w:ins>
          <w:r>
            <w:rPr>
              <w:noProof/>
              <w:webHidden/>
            </w:rPr>
            <w:fldChar w:fldCharType="separate"/>
          </w:r>
          <w:ins w:id="95" w:author="Haynes, Dan" w:date="2012-09-24T14:13:00Z">
            <w:r>
              <w:rPr>
                <w:noProof/>
                <w:webHidden/>
              </w:rPr>
              <w:t>21</w:t>
            </w:r>
            <w:r>
              <w:rPr>
                <w:noProof/>
                <w:webHidden/>
              </w:rPr>
              <w:fldChar w:fldCharType="end"/>
            </w:r>
            <w:r w:rsidRPr="004F650D">
              <w:rPr>
                <w:rStyle w:val="Hyperlink"/>
                <w:noProof/>
              </w:rPr>
              <w:fldChar w:fldCharType="end"/>
            </w:r>
          </w:ins>
        </w:p>
        <w:p w:rsidR="008E1B2E" w:rsidRDefault="008E1B2E">
          <w:pPr>
            <w:pStyle w:val="TOC3"/>
            <w:tabs>
              <w:tab w:val="right" w:leader="dot" w:pos="9350"/>
            </w:tabs>
            <w:rPr>
              <w:ins w:id="96" w:author="Haynes, Dan" w:date="2012-09-24T14:13:00Z"/>
              <w:noProof/>
              <w:lang w:bidi="ar-SA"/>
            </w:rPr>
          </w:pPr>
          <w:ins w:id="97"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"_Toc336259351"</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Use Case Scenario: Sharing Checks for Threat Indicators</w:t>
            </w:r>
            <w:r>
              <w:rPr>
                <w:noProof/>
                <w:webHidden/>
              </w:rPr>
              <w:tab/>
            </w:r>
            <w:r>
              <w:rPr>
                <w:noProof/>
                <w:webHidden/>
              </w:rPr>
              <w:fldChar w:fldCharType="begin"/>
            </w:r>
            <w:r>
              <w:rPr>
                <w:noProof/>
                <w:webHidden/>
              </w:rPr>
              <w:instrText xml:space="preserve"> PAGEREF _Toc336259351 \h </w:instrText>
            </w:r>
            <w:r>
              <w:rPr>
                <w:noProof/>
                <w:webHidden/>
              </w:rPr>
            </w:r>
          </w:ins>
          <w:r>
            <w:rPr>
              <w:noProof/>
              <w:webHidden/>
            </w:rPr>
            <w:fldChar w:fldCharType="separate"/>
          </w:r>
          <w:ins w:id="98" w:author="Haynes, Dan" w:date="2012-09-24T14:13:00Z">
            <w:r>
              <w:rPr>
                <w:noProof/>
                <w:webHidden/>
              </w:rPr>
              <w:t>21</w:t>
            </w:r>
            <w:r>
              <w:rPr>
                <w:noProof/>
                <w:webHidden/>
              </w:rPr>
              <w:fldChar w:fldCharType="end"/>
            </w:r>
            <w:r w:rsidRPr="004F650D">
              <w:rPr>
                <w:rStyle w:val="Hyperlink"/>
                <w:noProof/>
              </w:rPr>
              <w:fldChar w:fldCharType="end"/>
            </w:r>
          </w:ins>
        </w:p>
        <w:p w:rsidR="008E1B2E" w:rsidRDefault="008E1B2E">
          <w:pPr>
            <w:pStyle w:val="TOC2"/>
            <w:tabs>
              <w:tab w:val="left" w:pos="880"/>
              <w:tab w:val="right" w:leader="dot" w:pos="9350"/>
            </w:tabs>
            <w:rPr>
              <w:ins w:id="99" w:author="Haynes, Dan" w:date="2012-09-24T14:13:00Z"/>
              <w:noProof/>
              <w:lang w:bidi="ar-SA"/>
            </w:rPr>
          </w:pPr>
          <w:ins w:id="100"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"_Toc336259352"</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2.7</w:t>
            </w:r>
            <w:r>
              <w:rPr>
                <w:noProof/>
                <w:lang w:bidi="ar-SA"/>
              </w:rPr>
              <w:tab/>
            </w:r>
            <w:r w:rsidRPr="004F650D">
              <w:rPr>
                <w:rStyle w:val="Hyperlink"/>
                <w:noProof/>
              </w:rPr>
              <w:t>Network Access Control (NAC)</w:t>
            </w:r>
            <w:r>
              <w:rPr>
                <w:noProof/>
                <w:webHidden/>
              </w:rPr>
              <w:tab/>
            </w:r>
            <w:r>
              <w:rPr>
                <w:noProof/>
                <w:webHidden/>
              </w:rPr>
              <w:fldChar w:fldCharType="begin"/>
            </w:r>
            <w:r>
              <w:rPr>
                <w:noProof/>
                <w:webHidden/>
              </w:rPr>
              <w:instrText xml:space="preserve"> PAGEREF _Toc336259352 \h </w:instrText>
            </w:r>
            <w:r>
              <w:rPr>
                <w:noProof/>
                <w:webHidden/>
              </w:rPr>
            </w:r>
          </w:ins>
          <w:r>
            <w:rPr>
              <w:noProof/>
              <w:webHidden/>
            </w:rPr>
            <w:fldChar w:fldCharType="separate"/>
          </w:r>
          <w:ins w:id="101" w:author="Haynes, Dan" w:date="2012-09-24T14:13:00Z">
            <w:r>
              <w:rPr>
                <w:noProof/>
                <w:webHidden/>
              </w:rPr>
              <w:t>22</w:t>
            </w:r>
            <w:r>
              <w:rPr>
                <w:noProof/>
                <w:webHidden/>
              </w:rPr>
              <w:fldChar w:fldCharType="end"/>
            </w:r>
            <w:r w:rsidRPr="004F650D">
              <w:rPr>
                <w:rStyle w:val="Hyperlink"/>
                <w:noProof/>
              </w:rPr>
              <w:fldChar w:fldCharType="end"/>
            </w:r>
          </w:ins>
        </w:p>
        <w:p w:rsidR="008E1B2E" w:rsidRDefault="008E1B2E">
          <w:pPr>
            <w:pStyle w:val="TOC3"/>
            <w:tabs>
              <w:tab w:val="right" w:leader="dot" w:pos="9350"/>
            </w:tabs>
            <w:rPr>
              <w:ins w:id="102" w:author="Haynes, Dan" w:date="2012-09-24T14:13:00Z"/>
              <w:noProof/>
              <w:lang w:bidi="ar-SA"/>
            </w:rPr>
          </w:pPr>
          <w:ins w:id="103"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"_Toc336259353"</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Use Case Scenario: Minimum Secure Configuration Baseline Enforcement</w:t>
            </w:r>
            <w:r>
              <w:rPr>
                <w:noProof/>
                <w:webHidden/>
              </w:rPr>
              <w:tab/>
            </w:r>
            <w:r>
              <w:rPr>
                <w:noProof/>
                <w:webHidden/>
              </w:rPr>
              <w:fldChar w:fldCharType="begin"/>
            </w:r>
            <w:r>
              <w:rPr>
                <w:noProof/>
                <w:webHidden/>
              </w:rPr>
              <w:instrText xml:space="preserve"> PAGEREF _Toc336259353 \h </w:instrText>
            </w:r>
            <w:r>
              <w:rPr>
                <w:noProof/>
                <w:webHidden/>
              </w:rPr>
            </w:r>
          </w:ins>
          <w:r>
            <w:rPr>
              <w:noProof/>
              <w:webHidden/>
            </w:rPr>
            <w:fldChar w:fldCharType="separate"/>
          </w:r>
          <w:ins w:id="104" w:author="Haynes, Dan" w:date="2012-09-24T14:13:00Z">
            <w:r>
              <w:rPr>
                <w:noProof/>
                <w:webHidden/>
              </w:rPr>
              <w:t>22</w:t>
            </w:r>
            <w:r>
              <w:rPr>
                <w:noProof/>
                <w:webHidden/>
              </w:rPr>
              <w:fldChar w:fldCharType="end"/>
            </w:r>
            <w:r w:rsidRPr="004F650D">
              <w:rPr>
                <w:rStyle w:val="Hyperlink"/>
                <w:noProof/>
              </w:rPr>
              <w:fldChar w:fldCharType="end"/>
            </w:r>
          </w:ins>
        </w:p>
        <w:p w:rsidR="008E1B2E" w:rsidRDefault="008E1B2E">
          <w:pPr>
            <w:pStyle w:val="TOC2"/>
            <w:tabs>
              <w:tab w:val="left" w:pos="880"/>
              <w:tab w:val="right" w:leader="dot" w:pos="9350"/>
            </w:tabs>
            <w:rPr>
              <w:ins w:id="105" w:author="Haynes, Dan" w:date="2012-09-24T14:13:00Z"/>
              <w:noProof/>
              <w:lang w:bidi="ar-SA"/>
            </w:rPr>
          </w:pPr>
          <w:ins w:id="106"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"_Toc336259354"</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2.8</w:t>
            </w:r>
            <w:r>
              <w:rPr>
                <w:noProof/>
                <w:lang w:bidi="ar-SA"/>
              </w:rPr>
              <w:tab/>
            </w:r>
            <w:r w:rsidRPr="004F650D">
              <w:rPr>
                <w:rStyle w:val="Hyperlink"/>
                <w:noProof/>
              </w:rPr>
              <w:t>Auditing and Centralized Audit Validation</w:t>
            </w:r>
            <w:r>
              <w:rPr>
                <w:noProof/>
                <w:webHidden/>
              </w:rPr>
              <w:tab/>
            </w:r>
            <w:r>
              <w:rPr>
                <w:noProof/>
                <w:webHidden/>
              </w:rPr>
              <w:fldChar w:fldCharType="begin"/>
            </w:r>
            <w:r>
              <w:rPr>
                <w:noProof/>
                <w:webHidden/>
              </w:rPr>
              <w:instrText xml:space="preserve"> PAGEREF _Toc336259354 \h </w:instrText>
            </w:r>
            <w:r>
              <w:rPr>
                <w:noProof/>
                <w:webHidden/>
              </w:rPr>
            </w:r>
          </w:ins>
          <w:r>
            <w:rPr>
              <w:noProof/>
              <w:webHidden/>
            </w:rPr>
            <w:fldChar w:fldCharType="separate"/>
          </w:r>
          <w:ins w:id="107" w:author="Haynes, Dan" w:date="2012-09-24T14:13:00Z">
            <w:r>
              <w:rPr>
                <w:noProof/>
                <w:webHidden/>
              </w:rPr>
              <w:t>22</w:t>
            </w:r>
            <w:r>
              <w:rPr>
                <w:noProof/>
                <w:webHidden/>
              </w:rPr>
              <w:fldChar w:fldCharType="end"/>
            </w:r>
            <w:r w:rsidRPr="004F650D">
              <w:rPr>
                <w:rStyle w:val="Hyperlink"/>
                <w:noProof/>
              </w:rPr>
              <w:fldChar w:fldCharType="end"/>
            </w:r>
          </w:ins>
        </w:p>
        <w:p w:rsidR="008E1B2E" w:rsidRDefault="008E1B2E">
          <w:pPr>
            <w:pStyle w:val="TOC3"/>
            <w:tabs>
              <w:tab w:val="right" w:leader="dot" w:pos="9350"/>
            </w:tabs>
            <w:rPr>
              <w:ins w:id="108" w:author="Haynes, Dan" w:date="2012-09-24T14:13:00Z"/>
              <w:noProof/>
              <w:lang w:bidi="ar-SA"/>
            </w:rPr>
          </w:pPr>
          <w:ins w:id="109"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"_Toc336259355"</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Use Case Scenario: Keeping Track of Change</w:t>
            </w:r>
            <w:r>
              <w:rPr>
                <w:noProof/>
                <w:webHidden/>
              </w:rPr>
              <w:tab/>
            </w:r>
            <w:r>
              <w:rPr>
                <w:noProof/>
                <w:webHidden/>
              </w:rPr>
              <w:fldChar w:fldCharType="begin"/>
            </w:r>
            <w:r>
              <w:rPr>
                <w:noProof/>
                <w:webHidden/>
              </w:rPr>
              <w:instrText xml:space="preserve"> PAGEREF _Toc336259355 \h </w:instrText>
            </w:r>
            <w:r>
              <w:rPr>
                <w:noProof/>
                <w:webHidden/>
              </w:rPr>
            </w:r>
          </w:ins>
          <w:r>
            <w:rPr>
              <w:noProof/>
              <w:webHidden/>
            </w:rPr>
            <w:fldChar w:fldCharType="separate"/>
          </w:r>
          <w:ins w:id="110" w:author="Haynes, Dan" w:date="2012-09-24T14:13:00Z">
            <w:r>
              <w:rPr>
                <w:noProof/>
                <w:webHidden/>
              </w:rPr>
              <w:t>22</w:t>
            </w:r>
            <w:r>
              <w:rPr>
                <w:noProof/>
                <w:webHidden/>
              </w:rPr>
              <w:fldChar w:fldCharType="end"/>
            </w:r>
            <w:r w:rsidRPr="004F650D">
              <w:rPr>
                <w:rStyle w:val="Hyperlink"/>
                <w:noProof/>
              </w:rPr>
              <w:fldChar w:fldCharType="end"/>
            </w:r>
          </w:ins>
        </w:p>
        <w:p w:rsidR="008E1B2E" w:rsidRDefault="008E1B2E">
          <w:pPr>
            <w:pStyle w:val="TOC2"/>
            <w:tabs>
              <w:tab w:val="left" w:pos="880"/>
              <w:tab w:val="right" w:leader="dot" w:pos="9350"/>
            </w:tabs>
            <w:rPr>
              <w:ins w:id="111" w:author="Haynes, Dan" w:date="2012-09-24T14:13:00Z"/>
              <w:noProof/>
              <w:lang w:bidi="ar-SA"/>
            </w:rPr>
          </w:pPr>
          <w:ins w:id="112" w:author="Haynes, Dan" w:date="2012-09-24T14:13:00Z">
            <w:r w:rsidRPr="004F650D">
              <w:rPr>
                <w:rStyle w:val="Hyperlink"/>
                <w:noProof/>
              </w:rPr>
              <w:lastRenderedPageBreak/>
              <w:fldChar w:fldCharType="begin"/>
            </w:r>
            <w:r w:rsidRPr="004F650D">
              <w:rPr>
                <w:rStyle w:val="Hyperlink"/>
                <w:noProof/>
              </w:rPr>
              <w:instrText xml:space="preserve"> </w:instrText>
            </w:r>
            <w:r>
              <w:rPr>
                <w:noProof/>
              </w:rPr>
              <w:instrText>HYPERLINK \l "_Toc336259356"</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2.9</w:t>
            </w:r>
            <w:r>
              <w:rPr>
                <w:noProof/>
                <w:lang w:bidi="ar-SA"/>
              </w:rPr>
              <w:tab/>
            </w:r>
            <w:r w:rsidRPr="004F650D">
              <w:rPr>
                <w:rStyle w:val="Hyperlink"/>
                <w:noProof/>
              </w:rPr>
              <w:t>Security Information Management Systems (SIMS)</w:t>
            </w:r>
            <w:r>
              <w:rPr>
                <w:noProof/>
                <w:webHidden/>
              </w:rPr>
              <w:tab/>
            </w:r>
            <w:r>
              <w:rPr>
                <w:noProof/>
                <w:webHidden/>
              </w:rPr>
              <w:fldChar w:fldCharType="begin"/>
            </w:r>
            <w:r>
              <w:rPr>
                <w:noProof/>
                <w:webHidden/>
              </w:rPr>
              <w:instrText xml:space="preserve"> PAGEREF _Toc336259356 \h </w:instrText>
            </w:r>
            <w:r>
              <w:rPr>
                <w:noProof/>
                <w:webHidden/>
              </w:rPr>
            </w:r>
          </w:ins>
          <w:r>
            <w:rPr>
              <w:noProof/>
              <w:webHidden/>
            </w:rPr>
            <w:fldChar w:fldCharType="separate"/>
          </w:r>
          <w:ins w:id="113" w:author="Haynes, Dan" w:date="2012-09-24T14:13:00Z">
            <w:r>
              <w:rPr>
                <w:noProof/>
                <w:webHidden/>
              </w:rPr>
              <w:t>23</w:t>
            </w:r>
            <w:r>
              <w:rPr>
                <w:noProof/>
                <w:webHidden/>
              </w:rPr>
              <w:fldChar w:fldCharType="end"/>
            </w:r>
            <w:r w:rsidRPr="004F650D">
              <w:rPr>
                <w:rStyle w:val="Hyperlink"/>
                <w:noProof/>
              </w:rPr>
              <w:fldChar w:fldCharType="end"/>
            </w:r>
          </w:ins>
        </w:p>
        <w:p w:rsidR="008E1B2E" w:rsidRDefault="008E1B2E">
          <w:pPr>
            <w:pStyle w:val="TOC3"/>
            <w:tabs>
              <w:tab w:val="right" w:leader="dot" w:pos="9350"/>
            </w:tabs>
            <w:rPr>
              <w:ins w:id="114" w:author="Haynes, Dan" w:date="2012-09-24T14:13:00Z"/>
              <w:noProof/>
              <w:lang w:bidi="ar-SA"/>
            </w:rPr>
          </w:pPr>
          <w:ins w:id="115"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"_Toc336259357"</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Use Case Scenario: Data Aggregation</w:t>
            </w:r>
            <w:r>
              <w:rPr>
                <w:noProof/>
                <w:webHidden/>
              </w:rPr>
              <w:tab/>
            </w:r>
            <w:r>
              <w:rPr>
                <w:noProof/>
                <w:webHidden/>
              </w:rPr>
              <w:fldChar w:fldCharType="begin"/>
            </w:r>
            <w:r>
              <w:rPr>
                <w:noProof/>
                <w:webHidden/>
              </w:rPr>
              <w:instrText xml:space="preserve"> PAGEREF _Toc336259357 \h </w:instrText>
            </w:r>
            <w:r>
              <w:rPr>
                <w:noProof/>
                <w:webHidden/>
              </w:rPr>
            </w:r>
          </w:ins>
          <w:r>
            <w:rPr>
              <w:noProof/>
              <w:webHidden/>
            </w:rPr>
            <w:fldChar w:fldCharType="separate"/>
          </w:r>
          <w:ins w:id="116" w:author="Haynes, Dan" w:date="2012-09-24T14:13:00Z">
            <w:r>
              <w:rPr>
                <w:noProof/>
                <w:webHidden/>
              </w:rPr>
              <w:t>23</w:t>
            </w:r>
            <w:r>
              <w:rPr>
                <w:noProof/>
                <w:webHidden/>
              </w:rPr>
              <w:fldChar w:fldCharType="end"/>
            </w:r>
            <w:r w:rsidRPr="004F650D">
              <w:rPr>
                <w:rStyle w:val="Hyperlink"/>
                <w:noProof/>
              </w:rPr>
              <w:fldChar w:fldCharType="end"/>
            </w:r>
          </w:ins>
        </w:p>
        <w:p w:rsidR="008E1B2E" w:rsidRDefault="008E1B2E">
          <w:pPr>
            <w:pStyle w:val="TOC1"/>
            <w:tabs>
              <w:tab w:val="left" w:pos="440"/>
              <w:tab w:val="right" w:leader="dot" w:pos="9350"/>
            </w:tabs>
            <w:rPr>
              <w:ins w:id="117" w:author="Haynes, Dan" w:date="2012-09-24T14:13:00Z"/>
              <w:noProof/>
              <w:lang w:bidi="ar-SA"/>
            </w:rPr>
          </w:pPr>
          <w:ins w:id="118"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"_Toc336259358"</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3</w:t>
            </w:r>
            <w:r>
              <w:rPr>
                <w:noProof/>
                <w:lang w:bidi="ar-SA"/>
              </w:rPr>
              <w:tab/>
            </w:r>
            <w:r w:rsidRPr="004F650D">
              <w:rPr>
                <w:rStyle w:val="Hyperlink"/>
                <w:noProof/>
              </w:rPr>
              <w:t>Requirements for the OVAL Language</w:t>
            </w:r>
            <w:r>
              <w:rPr>
                <w:noProof/>
                <w:webHidden/>
              </w:rPr>
              <w:tab/>
            </w:r>
            <w:r>
              <w:rPr>
                <w:noProof/>
                <w:webHidden/>
              </w:rPr>
              <w:fldChar w:fldCharType="begin"/>
            </w:r>
            <w:r>
              <w:rPr>
                <w:noProof/>
                <w:webHidden/>
              </w:rPr>
              <w:instrText xml:space="preserve"> PAGEREF _Toc336259358 \h </w:instrText>
            </w:r>
            <w:r>
              <w:rPr>
                <w:noProof/>
                <w:webHidden/>
              </w:rPr>
            </w:r>
          </w:ins>
          <w:r>
            <w:rPr>
              <w:noProof/>
              <w:webHidden/>
            </w:rPr>
            <w:fldChar w:fldCharType="separate"/>
          </w:r>
          <w:ins w:id="119" w:author="Haynes, Dan" w:date="2012-09-24T14:13:00Z">
            <w:r>
              <w:rPr>
                <w:noProof/>
                <w:webHidden/>
              </w:rPr>
              <w:t>23</w:t>
            </w:r>
            <w:r>
              <w:rPr>
                <w:noProof/>
                <w:webHidden/>
              </w:rPr>
              <w:fldChar w:fldCharType="end"/>
            </w:r>
            <w:r w:rsidRPr="004F650D">
              <w:rPr>
                <w:rStyle w:val="Hyperlink"/>
                <w:noProof/>
              </w:rPr>
              <w:fldChar w:fldCharType="end"/>
            </w:r>
          </w:ins>
        </w:p>
        <w:p w:rsidR="008E1B2E" w:rsidRDefault="008E1B2E">
          <w:pPr>
            <w:pStyle w:val="TOC2"/>
            <w:tabs>
              <w:tab w:val="left" w:pos="880"/>
              <w:tab w:val="right" w:leader="dot" w:pos="9350"/>
            </w:tabs>
            <w:rPr>
              <w:ins w:id="120" w:author="Haynes, Dan" w:date="2012-09-24T14:13:00Z"/>
              <w:noProof/>
              <w:lang w:bidi="ar-SA"/>
            </w:rPr>
          </w:pPr>
          <w:ins w:id="121"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"_Toc336259359"</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3.1</w:t>
            </w:r>
            <w:r>
              <w:rPr>
                <w:noProof/>
                <w:lang w:bidi="ar-SA"/>
              </w:rPr>
              <w:tab/>
            </w:r>
            <w:r w:rsidRPr="004F650D">
              <w:rPr>
                <w:rStyle w:val="Hyperlink"/>
                <w:noProof/>
              </w:rPr>
              <w:t>Basic Requirements</w:t>
            </w:r>
            <w:r>
              <w:rPr>
                <w:noProof/>
                <w:webHidden/>
              </w:rPr>
              <w:tab/>
            </w:r>
            <w:r>
              <w:rPr>
                <w:noProof/>
                <w:webHidden/>
              </w:rPr>
              <w:fldChar w:fldCharType="begin"/>
            </w:r>
            <w:r>
              <w:rPr>
                <w:noProof/>
                <w:webHidden/>
              </w:rPr>
              <w:instrText xml:space="preserve"> PAGEREF _Toc336259359 \h </w:instrText>
            </w:r>
            <w:r>
              <w:rPr>
                <w:noProof/>
                <w:webHidden/>
              </w:rPr>
            </w:r>
          </w:ins>
          <w:r>
            <w:rPr>
              <w:noProof/>
              <w:webHidden/>
            </w:rPr>
            <w:fldChar w:fldCharType="separate"/>
          </w:r>
          <w:ins w:id="122" w:author="Haynes, Dan" w:date="2012-09-24T14:13:00Z">
            <w:r>
              <w:rPr>
                <w:noProof/>
                <w:webHidden/>
              </w:rPr>
              <w:t>23</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123" w:author="Haynes, Dan" w:date="2012-09-24T14:13:00Z"/>
              <w:noProof/>
              <w:lang w:bidi="ar-SA"/>
            </w:rPr>
          </w:pPr>
          <w:ins w:id="124"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"_Toc336259360"</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3.1.1</w:t>
            </w:r>
            <w:r>
              <w:rPr>
                <w:noProof/>
                <w:lang w:bidi="ar-SA"/>
              </w:rPr>
              <w:tab/>
            </w:r>
            <w:r w:rsidRPr="004F650D">
              <w:rPr>
                <w:rStyle w:val="Hyperlink"/>
                <w:noProof/>
              </w:rPr>
              <w:t>Expressing Expected Configuration State</w:t>
            </w:r>
            <w:r>
              <w:rPr>
                <w:noProof/>
                <w:webHidden/>
              </w:rPr>
              <w:tab/>
            </w:r>
            <w:r>
              <w:rPr>
                <w:noProof/>
                <w:webHidden/>
              </w:rPr>
              <w:fldChar w:fldCharType="begin"/>
            </w:r>
            <w:r>
              <w:rPr>
                <w:noProof/>
                <w:webHidden/>
              </w:rPr>
              <w:instrText xml:space="preserve"> PAGEREF _Toc336259360 \h </w:instrText>
            </w:r>
            <w:r>
              <w:rPr>
                <w:noProof/>
                <w:webHidden/>
              </w:rPr>
            </w:r>
          </w:ins>
          <w:r>
            <w:rPr>
              <w:noProof/>
              <w:webHidden/>
            </w:rPr>
            <w:fldChar w:fldCharType="separate"/>
          </w:r>
          <w:ins w:id="125" w:author="Haynes, Dan" w:date="2012-09-24T14:13:00Z">
            <w:r>
              <w:rPr>
                <w:noProof/>
                <w:webHidden/>
              </w:rPr>
              <w:t>23</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126" w:author="Haynes, Dan" w:date="2012-09-24T14:13:00Z"/>
              <w:noProof/>
              <w:lang w:bidi="ar-SA"/>
            </w:rPr>
          </w:pPr>
          <w:ins w:id="127"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"_Toc336259361"</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3.1.2</w:t>
            </w:r>
            <w:r>
              <w:rPr>
                <w:noProof/>
                <w:lang w:bidi="ar-SA"/>
              </w:rPr>
              <w:tab/>
            </w:r>
            <w:r w:rsidRPr="004F650D">
              <w:rPr>
                <w:rStyle w:val="Hyperlink"/>
                <w:noProof/>
              </w:rPr>
              <w:t>Representing Observed Configuration State</w:t>
            </w:r>
            <w:r>
              <w:rPr>
                <w:noProof/>
                <w:webHidden/>
              </w:rPr>
              <w:tab/>
            </w:r>
            <w:r>
              <w:rPr>
                <w:noProof/>
                <w:webHidden/>
              </w:rPr>
              <w:fldChar w:fldCharType="begin"/>
            </w:r>
            <w:r>
              <w:rPr>
                <w:noProof/>
                <w:webHidden/>
              </w:rPr>
              <w:instrText xml:space="preserve"> PAGEREF _Toc336259361 \h </w:instrText>
            </w:r>
            <w:r>
              <w:rPr>
                <w:noProof/>
                <w:webHidden/>
              </w:rPr>
            </w:r>
          </w:ins>
          <w:r>
            <w:rPr>
              <w:noProof/>
              <w:webHidden/>
            </w:rPr>
            <w:fldChar w:fldCharType="separate"/>
          </w:r>
          <w:ins w:id="128" w:author="Haynes, Dan" w:date="2012-09-24T14:13:00Z">
            <w:r>
              <w:rPr>
                <w:noProof/>
                <w:webHidden/>
              </w:rPr>
              <w:t>23</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129" w:author="Haynes, Dan" w:date="2012-09-24T14:13:00Z"/>
              <w:noProof/>
              <w:lang w:bidi="ar-SA"/>
            </w:rPr>
          </w:pPr>
          <w:ins w:id="130"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"_Toc336259362"</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3.1.3</w:t>
            </w:r>
            <w:r>
              <w:rPr>
                <w:noProof/>
                <w:lang w:bidi="ar-SA"/>
              </w:rPr>
              <w:tab/>
            </w:r>
            <w:r w:rsidRPr="004F650D">
              <w:rPr>
                <w:rStyle w:val="Hyperlink"/>
                <w:noProof/>
              </w:rPr>
              <w:t>Expressing Assessment Results</w:t>
            </w:r>
            <w:r>
              <w:rPr>
                <w:noProof/>
                <w:webHidden/>
              </w:rPr>
              <w:tab/>
            </w:r>
            <w:r>
              <w:rPr>
                <w:noProof/>
                <w:webHidden/>
              </w:rPr>
              <w:fldChar w:fldCharType="begin"/>
            </w:r>
            <w:r>
              <w:rPr>
                <w:noProof/>
                <w:webHidden/>
              </w:rPr>
              <w:instrText xml:space="preserve"> PAGEREF _Toc336259362 \h </w:instrText>
            </w:r>
            <w:r>
              <w:rPr>
                <w:noProof/>
                <w:webHidden/>
              </w:rPr>
            </w:r>
          </w:ins>
          <w:r>
            <w:rPr>
              <w:noProof/>
              <w:webHidden/>
            </w:rPr>
            <w:fldChar w:fldCharType="separate"/>
          </w:r>
          <w:ins w:id="131" w:author="Haynes, Dan" w:date="2012-09-24T14:13:00Z">
            <w:r>
              <w:rPr>
                <w:noProof/>
                <w:webHidden/>
              </w:rPr>
              <w:t>23</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132" w:author="Haynes, Dan" w:date="2012-09-24T14:13:00Z"/>
              <w:noProof/>
              <w:lang w:bidi="ar-SA"/>
            </w:rPr>
          </w:pPr>
          <w:ins w:id="133"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"_Toc336259363"</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3.1.4</w:t>
            </w:r>
            <w:r>
              <w:rPr>
                <w:noProof/>
                <w:lang w:bidi="ar-SA"/>
              </w:rPr>
              <w:tab/>
            </w:r>
            <w:r w:rsidRPr="004F650D">
              <w:rPr>
                <w:rStyle w:val="Hyperlink"/>
                <w:noProof/>
              </w:rPr>
              <w:t>Content Integrity and Authenticity</w:t>
            </w:r>
            <w:r>
              <w:rPr>
                <w:noProof/>
                <w:webHidden/>
              </w:rPr>
              <w:tab/>
            </w:r>
            <w:r>
              <w:rPr>
                <w:noProof/>
                <w:webHidden/>
              </w:rPr>
              <w:fldChar w:fldCharType="begin"/>
            </w:r>
            <w:r>
              <w:rPr>
                <w:noProof/>
                <w:webHidden/>
              </w:rPr>
              <w:instrText xml:space="preserve"> PAGEREF _Toc336259363 \h </w:instrText>
            </w:r>
            <w:r>
              <w:rPr>
                <w:noProof/>
                <w:webHidden/>
              </w:rPr>
            </w:r>
          </w:ins>
          <w:r>
            <w:rPr>
              <w:noProof/>
              <w:webHidden/>
            </w:rPr>
            <w:fldChar w:fldCharType="separate"/>
          </w:r>
          <w:ins w:id="134" w:author="Haynes, Dan" w:date="2012-09-24T14:13:00Z">
            <w:r>
              <w:rPr>
                <w:noProof/>
                <w:webHidden/>
              </w:rPr>
              <w:t>23</w:t>
            </w:r>
            <w:r>
              <w:rPr>
                <w:noProof/>
                <w:webHidden/>
              </w:rPr>
              <w:fldChar w:fldCharType="end"/>
            </w:r>
            <w:r w:rsidRPr="004F650D">
              <w:rPr>
                <w:rStyle w:val="Hyperlink"/>
                <w:noProof/>
              </w:rPr>
              <w:fldChar w:fldCharType="end"/>
            </w:r>
          </w:ins>
        </w:p>
        <w:p w:rsidR="008E1B2E" w:rsidRDefault="008E1B2E">
          <w:pPr>
            <w:pStyle w:val="TOC2"/>
            <w:tabs>
              <w:tab w:val="left" w:pos="880"/>
              <w:tab w:val="right" w:leader="dot" w:pos="9350"/>
            </w:tabs>
            <w:rPr>
              <w:ins w:id="135" w:author="Haynes, Dan" w:date="2012-09-24T14:13:00Z"/>
              <w:noProof/>
              <w:lang w:bidi="ar-SA"/>
            </w:rPr>
          </w:pPr>
          <w:ins w:id="136"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"_Toc336259364"</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3.2</w:t>
            </w:r>
            <w:r>
              <w:rPr>
                <w:noProof/>
                <w:lang w:bidi="ar-SA"/>
              </w:rPr>
              <w:tab/>
            </w:r>
            <w:r w:rsidRPr="004F650D">
              <w:rPr>
                <w:rStyle w:val="Hyperlink"/>
                <w:noProof/>
              </w:rPr>
              <w:t>Detailed Requirements</w:t>
            </w:r>
            <w:r>
              <w:rPr>
                <w:noProof/>
                <w:webHidden/>
              </w:rPr>
              <w:tab/>
            </w:r>
            <w:r>
              <w:rPr>
                <w:noProof/>
                <w:webHidden/>
              </w:rPr>
              <w:fldChar w:fldCharType="begin"/>
            </w:r>
            <w:r>
              <w:rPr>
                <w:noProof/>
                <w:webHidden/>
              </w:rPr>
              <w:instrText xml:space="preserve"> PAGEREF _Toc336259364 \h </w:instrText>
            </w:r>
            <w:r>
              <w:rPr>
                <w:noProof/>
                <w:webHidden/>
              </w:rPr>
            </w:r>
          </w:ins>
          <w:r>
            <w:rPr>
              <w:noProof/>
              <w:webHidden/>
            </w:rPr>
            <w:fldChar w:fldCharType="separate"/>
          </w:r>
          <w:ins w:id="137" w:author="Haynes, Dan" w:date="2012-09-24T14:13:00Z">
            <w:r>
              <w:rPr>
                <w:noProof/>
                <w:webHidden/>
              </w:rPr>
              <w:t>24</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138" w:author="Haynes, Dan" w:date="2012-09-24T14:13:00Z"/>
              <w:noProof/>
              <w:lang w:bidi="ar-SA"/>
            </w:rPr>
          </w:pPr>
          <w:ins w:id="139"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"_Toc336259365"</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3.2.1</w:t>
            </w:r>
            <w:r>
              <w:rPr>
                <w:noProof/>
                <w:lang w:bidi="ar-SA"/>
              </w:rPr>
              <w:tab/>
            </w:r>
            <w:r w:rsidRPr="004F650D">
              <w:rPr>
                <w:rStyle w:val="Hyperlink"/>
                <w:noProof/>
              </w:rPr>
              <w:t>General Content Requirements</w:t>
            </w:r>
            <w:r>
              <w:rPr>
                <w:noProof/>
                <w:webHidden/>
              </w:rPr>
              <w:tab/>
            </w:r>
            <w:r>
              <w:rPr>
                <w:noProof/>
                <w:webHidden/>
              </w:rPr>
              <w:fldChar w:fldCharType="begin"/>
            </w:r>
            <w:r>
              <w:rPr>
                <w:noProof/>
                <w:webHidden/>
              </w:rPr>
              <w:instrText xml:space="preserve"> PAGEREF _Toc336259365 \h </w:instrText>
            </w:r>
            <w:r>
              <w:rPr>
                <w:noProof/>
                <w:webHidden/>
              </w:rPr>
            </w:r>
          </w:ins>
          <w:r>
            <w:rPr>
              <w:noProof/>
              <w:webHidden/>
            </w:rPr>
            <w:fldChar w:fldCharType="separate"/>
          </w:r>
          <w:ins w:id="140" w:author="Haynes, Dan" w:date="2012-09-24T14:13:00Z">
            <w:r>
              <w:rPr>
                <w:noProof/>
                <w:webHidden/>
              </w:rPr>
              <w:t>24</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141" w:author="Haynes, Dan" w:date="2012-09-24T14:13:00Z"/>
              <w:noProof/>
              <w:lang w:bidi="ar-SA"/>
            </w:rPr>
          </w:pPr>
          <w:ins w:id="142"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"_Toc336259366"</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3.2.2</w:t>
            </w:r>
            <w:r>
              <w:rPr>
                <w:noProof/>
                <w:lang w:bidi="ar-SA"/>
              </w:rPr>
              <w:tab/>
            </w:r>
            <w:r w:rsidRPr="004F650D">
              <w:rPr>
                <w:rStyle w:val="Hyperlink"/>
                <w:noProof/>
              </w:rPr>
              <w:t>OVAL Definition Requirements</w:t>
            </w:r>
            <w:r>
              <w:rPr>
                <w:noProof/>
                <w:webHidden/>
              </w:rPr>
              <w:tab/>
            </w:r>
            <w:r>
              <w:rPr>
                <w:noProof/>
                <w:webHidden/>
              </w:rPr>
              <w:fldChar w:fldCharType="begin"/>
            </w:r>
            <w:r>
              <w:rPr>
                <w:noProof/>
                <w:webHidden/>
              </w:rPr>
              <w:instrText xml:space="preserve"> PAGEREF _Toc336259366 \h </w:instrText>
            </w:r>
            <w:r>
              <w:rPr>
                <w:noProof/>
                <w:webHidden/>
              </w:rPr>
            </w:r>
          </w:ins>
          <w:r>
            <w:rPr>
              <w:noProof/>
              <w:webHidden/>
            </w:rPr>
            <w:fldChar w:fldCharType="separate"/>
          </w:r>
          <w:ins w:id="143" w:author="Haynes, Dan" w:date="2012-09-24T14:13:00Z">
            <w:r>
              <w:rPr>
                <w:noProof/>
                <w:webHidden/>
              </w:rPr>
              <w:t>24</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144" w:author="Haynes, Dan" w:date="2012-09-24T14:13:00Z"/>
              <w:noProof/>
              <w:lang w:bidi="ar-SA"/>
            </w:rPr>
          </w:pPr>
          <w:ins w:id="145"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"_Toc336259367"</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3.2.3</w:t>
            </w:r>
            <w:r>
              <w:rPr>
                <w:noProof/>
                <w:lang w:bidi="ar-SA"/>
              </w:rPr>
              <w:tab/>
            </w:r>
            <w:r w:rsidRPr="004F650D">
              <w:rPr>
                <w:rStyle w:val="Hyperlink"/>
                <w:noProof/>
              </w:rPr>
              <w:t>OVAL System Characteristics Requirements</w:t>
            </w:r>
            <w:r>
              <w:rPr>
                <w:noProof/>
                <w:webHidden/>
              </w:rPr>
              <w:tab/>
            </w:r>
            <w:r>
              <w:rPr>
                <w:noProof/>
                <w:webHidden/>
              </w:rPr>
              <w:fldChar w:fldCharType="begin"/>
            </w:r>
            <w:r>
              <w:rPr>
                <w:noProof/>
                <w:webHidden/>
              </w:rPr>
              <w:instrText xml:space="preserve"> PAGEREF _Toc336259367 \h </w:instrText>
            </w:r>
            <w:r>
              <w:rPr>
                <w:noProof/>
                <w:webHidden/>
              </w:rPr>
            </w:r>
          </w:ins>
          <w:r>
            <w:rPr>
              <w:noProof/>
              <w:webHidden/>
            </w:rPr>
            <w:fldChar w:fldCharType="separate"/>
          </w:r>
          <w:ins w:id="146" w:author="Haynes, Dan" w:date="2012-09-24T14:13:00Z">
            <w:r>
              <w:rPr>
                <w:noProof/>
                <w:webHidden/>
              </w:rPr>
              <w:t>24</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147" w:author="Haynes, Dan" w:date="2012-09-24T14:13:00Z"/>
              <w:noProof/>
              <w:lang w:bidi="ar-SA"/>
            </w:rPr>
          </w:pPr>
          <w:ins w:id="148"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"_Toc336259368"</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3.2.4</w:t>
            </w:r>
            <w:r>
              <w:rPr>
                <w:noProof/>
                <w:lang w:bidi="ar-SA"/>
              </w:rPr>
              <w:tab/>
            </w:r>
            <w:r w:rsidRPr="004F650D">
              <w:rPr>
                <w:rStyle w:val="Hyperlink"/>
                <w:noProof/>
              </w:rPr>
              <w:t>OVAL Results Requirements</w:t>
            </w:r>
            <w:r>
              <w:rPr>
                <w:noProof/>
                <w:webHidden/>
              </w:rPr>
              <w:tab/>
            </w:r>
            <w:r>
              <w:rPr>
                <w:noProof/>
                <w:webHidden/>
              </w:rPr>
              <w:fldChar w:fldCharType="begin"/>
            </w:r>
            <w:r>
              <w:rPr>
                <w:noProof/>
                <w:webHidden/>
              </w:rPr>
              <w:instrText xml:space="preserve"> PAGEREF _Toc336259368 \h </w:instrText>
            </w:r>
            <w:r>
              <w:rPr>
                <w:noProof/>
                <w:webHidden/>
              </w:rPr>
            </w:r>
          </w:ins>
          <w:r>
            <w:rPr>
              <w:noProof/>
              <w:webHidden/>
            </w:rPr>
            <w:fldChar w:fldCharType="separate"/>
          </w:r>
          <w:ins w:id="149" w:author="Haynes, Dan" w:date="2012-09-24T14:13:00Z">
            <w:r>
              <w:rPr>
                <w:noProof/>
                <w:webHidden/>
              </w:rPr>
              <w:t>25</w:t>
            </w:r>
            <w:r>
              <w:rPr>
                <w:noProof/>
                <w:webHidden/>
              </w:rPr>
              <w:fldChar w:fldCharType="end"/>
            </w:r>
            <w:r w:rsidRPr="004F650D">
              <w:rPr>
                <w:rStyle w:val="Hyperlink"/>
                <w:noProof/>
              </w:rPr>
              <w:fldChar w:fldCharType="end"/>
            </w:r>
          </w:ins>
        </w:p>
        <w:p w:rsidR="008E1B2E" w:rsidRDefault="008E1B2E">
          <w:pPr>
            <w:pStyle w:val="TOC1"/>
            <w:tabs>
              <w:tab w:val="left" w:pos="440"/>
              <w:tab w:val="right" w:leader="dot" w:pos="9350"/>
            </w:tabs>
            <w:rPr>
              <w:ins w:id="150" w:author="Haynes, Dan" w:date="2012-09-24T14:13:00Z"/>
              <w:noProof/>
              <w:lang w:bidi="ar-SA"/>
            </w:rPr>
          </w:pPr>
          <w:ins w:id="151"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"_Toc336259369"</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4</w:t>
            </w:r>
            <w:r>
              <w:rPr>
                <w:noProof/>
                <w:lang w:bidi="ar-SA"/>
              </w:rPr>
              <w:tab/>
            </w:r>
            <w:r w:rsidRPr="004F650D">
              <w:rPr>
                <w:rStyle w:val="Hyperlink"/>
                <w:noProof/>
              </w:rPr>
              <w:t>Data Model for the OVAL Language</w:t>
            </w:r>
            <w:r>
              <w:rPr>
                <w:noProof/>
                <w:webHidden/>
              </w:rPr>
              <w:tab/>
            </w:r>
            <w:r>
              <w:rPr>
                <w:noProof/>
                <w:webHidden/>
              </w:rPr>
              <w:fldChar w:fldCharType="begin"/>
            </w:r>
            <w:r>
              <w:rPr>
                <w:noProof/>
                <w:webHidden/>
              </w:rPr>
              <w:instrText xml:space="preserve"> PAGEREF _Toc336259369 \h </w:instrText>
            </w:r>
            <w:r>
              <w:rPr>
                <w:noProof/>
                <w:webHidden/>
              </w:rPr>
            </w:r>
          </w:ins>
          <w:r>
            <w:rPr>
              <w:noProof/>
              <w:webHidden/>
            </w:rPr>
            <w:fldChar w:fldCharType="separate"/>
          </w:r>
          <w:ins w:id="152" w:author="Haynes, Dan" w:date="2012-09-24T14:13:00Z">
            <w:r>
              <w:rPr>
                <w:noProof/>
                <w:webHidden/>
              </w:rPr>
              <w:t>25</w:t>
            </w:r>
            <w:r>
              <w:rPr>
                <w:noProof/>
                <w:webHidden/>
              </w:rPr>
              <w:fldChar w:fldCharType="end"/>
            </w:r>
            <w:r w:rsidRPr="004F650D">
              <w:rPr>
                <w:rStyle w:val="Hyperlink"/>
                <w:noProof/>
              </w:rPr>
              <w:fldChar w:fldCharType="end"/>
            </w:r>
          </w:ins>
        </w:p>
        <w:p w:rsidR="008E1B2E" w:rsidRDefault="008E1B2E">
          <w:pPr>
            <w:pStyle w:val="TOC2"/>
            <w:tabs>
              <w:tab w:val="left" w:pos="880"/>
              <w:tab w:val="right" w:leader="dot" w:pos="9350"/>
            </w:tabs>
            <w:rPr>
              <w:ins w:id="153" w:author="Haynes, Dan" w:date="2012-09-24T14:13:00Z"/>
              <w:noProof/>
              <w:lang w:bidi="ar-SA"/>
            </w:rPr>
          </w:pPr>
          <w:ins w:id="154"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"_Toc336259370"</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4.1</w:t>
            </w:r>
            <w:r>
              <w:rPr>
                <w:noProof/>
                <w:lang w:bidi="ar-SA"/>
              </w:rPr>
              <w:tab/>
            </w:r>
            <w:r w:rsidRPr="004F650D">
              <w:rPr>
                <w:rStyle w:val="Hyperlink"/>
                <w:noProof/>
              </w:rPr>
              <w:t>Data Model Conventions</w:t>
            </w:r>
            <w:r>
              <w:rPr>
                <w:noProof/>
                <w:webHidden/>
              </w:rPr>
              <w:tab/>
            </w:r>
            <w:r>
              <w:rPr>
                <w:noProof/>
                <w:webHidden/>
              </w:rPr>
              <w:fldChar w:fldCharType="begin"/>
            </w:r>
            <w:r>
              <w:rPr>
                <w:noProof/>
                <w:webHidden/>
              </w:rPr>
              <w:instrText xml:space="preserve"> PAGEREF _Toc336259370 \h </w:instrText>
            </w:r>
            <w:r>
              <w:rPr>
                <w:noProof/>
                <w:webHidden/>
              </w:rPr>
            </w:r>
          </w:ins>
          <w:r>
            <w:rPr>
              <w:noProof/>
              <w:webHidden/>
            </w:rPr>
            <w:fldChar w:fldCharType="separate"/>
          </w:r>
          <w:ins w:id="155" w:author="Haynes, Dan" w:date="2012-09-24T14:13:00Z">
            <w:r>
              <w:rPr>
                <w:noProof/>
                <w:webHidden/>
              </w:rPr>
              <w:t>27</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156" w:author="Haynes, Dan" w:date="2012-09-24T14:13:00Z"/>
              <w:noProof/>
              <w:lang w:bidi="ar-SA"/>
            </w:rPr>
          </w:pPr>
          <w:ins w:id="157"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"_Toc336259371"</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4.1.1</w:t>
            </w:r>
            <w:r>
              <w:rPr>
                <w:noProof/>
                <w:lang w:bidi="ar-SA"/>
              </w:rPr>
              <w:tab/>
            </w:r>
            <w:r w:rsidRPr="004F650D">
              <w:rPr>
                <w:rStyle w:val="Hyperlink"/>
                <w:noProof/>
              </w:rPr>
              <w:t>UML Diagrams</w:t>
            </w:r>
            <w:r>
              <w:rPr>
                <w:noProof/>
                <w:webHidden/>
              </w:rPr>
              <w:tab/>
            </w:r>
            <w:r>
              <w:rPr>
                <w:noProof/>
                <w:webHidden/>
              </w:rPr>
              <w:fldChar w:fldCharType="begin"/>
            </w:r>
            <w:r>
              <w:rPr>
                <w:noProof/>
                <w:webHidden/>
              </w:rPr>
              <w:instrText xml:space="preserve"> PAGEREF _Toc336259371 \h </w:instrText>
            </w:r>
            <w:r>
              <w:rPr>
                <w:noProof/>
                <w:webHidden/>
              </w:rPr>
            </w:r>
          </w:ins>
          <w:r>
            <w:rPr>
              <w:noProof/>
              <w:webHidden/>
            </w:rPr>
            <w:fldChar w:fldCharType="separate"/>
          </w:r>
          <w:ins w:id="158" w:author="Haynes, Dan" w:date="2012-09-24T14:13:00Z">
            <w:r>
              <w:rPr>
                <w:noProof/>
                <w:webHidden/>
              </w:rPr>
              <w:t>27</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159" w:author="Haynes, Dan" w:date="2012-09-24T14:13:00Z"/>
              <w:noProof/>
              <w:lang w:bidi="ar-SA"/>
            </w:rPr>
          </w:pPr>
          <w:ins w:id="160"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"_Toc336259372"</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4.1.2</w:t>
            </w:r>
            <w:r>
              <w:rPr>
                <w:noProof/>
                <w:lang w:bidi="ar-SA"/>
              </w:rPr>
              <w:tab/>
            </w:r>
            <w:r w:rsidRPr="004F650D">
              <w:rPr>
                <w:rStyle w:val="Hyperlink"/>
                <w:noProof/>
              </w:rPr>
              <w:t>Property Table Notation</w:t>
            </w:r>
            <w:r>
              <w:rPr>
                <w:noProof/>
                <w:webHidden/>
              </w:rPr>
              <w:tab/>
            </w:r>
            <w:r>
              <w:rPr>
                <w:noProof/>
                <w:webHidden/>
              </w:rPr>
              <w:fldChar w:fldCharType="begin"/>
            </w:r>
            <w:r>
              <w:rPr>
                <w:noProof/>
                <w:webHidden/>
              </w:rPr>
              <w:instrText xml:space="preserve"> PAGEREF _Toc336259372 \h </w:instrText>
            </w:r>
            <w:r>
              <w:rPr>
                <w:noProof/>
                <w:webHidden/>
              </w:rPr>
            </w:r>
          </w:ins>
          <w:r>
            <w:rPr>
              <w:noProof/>
              <w:webHidden/>
            </w:rPr>
            <w:fldChar w:fldCharType="separate"/>
          </w:r>
          <w:ins w:id="161" w:author="Haynes, Dan" w:date="2012-09-24T14:13:00Z">
            <w:r>
              <w:rPr>
                <w:noProof/>
                <w:webHidden/>
              </w:rPr>
              <w:t>27</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162" w:author="Haynes, Dan" w:date="2012-09-24T14:13:00Z"/>
              <w:noProof/>
              <w:lang w:bidi="ar-SA"/>
            </w:rPr>
          </w:pPr>
          <w:ins w:id="163"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"_Toc336259373"</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4.1.3</w:t>
            </w:r>
            <w:r>
              <w:rPr>
                <w:noProof/>
                <w:lang w:bidi="ar-SA"/>
              </w:rPr>
              <w:tab/>
            </w:r>
            <w:r w:rsidRPr="004F650D">
              <w:rPr>
                <w:rStyle w:val="Hyperlink"/>
                <w:noProof/>
              </w:rPr>
              <w:t>Primitive Data Types</w:t>
            </w:r>
            <w:r>
              <w:rPr>
                <w:noProof/>
                <w:webHidden/>
              </w:rPr>
              <w:tab/>
            </w:r>
            <w:r>
              <w:rPr>
                <w:noProof/>
                <w:webHidden/>
              </w:rPr>
              <w:fldChar w:fldCharType="begin"/>
            </w:r>
            <w:r>
              <w:rPr>
                <w:noProof/>
                <w:webHidden/>
              </w:rPr>
              <w:instrText xml:space="preserve"> PAGEREF _Toc336259373 \h </w:instrText>
            </w:r>
            <w:r>
              <w:rPr>
                <w:noProof/>
                <w:webHidden/>
              </w:rPr>
            </w:r>
          </w:ins>
          <w:r>
            <w:rPr>
              <w:noProof/>
              <w:webHidden/>
            </w:rPr>
            <w:fldChar w:fldCharType="separate"/>
          </w:r>
          <w:ins w:id="164" w:author="Haynes, Dan" w:date="2012-09-24T14:13:00Z">
            <w:r>
              <w:rPr>
                <w:noProof/>
                <w:webHidden/>
              </w:rPr>
              <w:t>28</w:t>
            </w:r>
            <w:r>
              <w:rPr>
                <w:noProof/>
                <w:webHidden/>
              </w:rPr>
              <w:fldChar w:fldCharType="end"/>
            </w:r>
            <w:r w:rsidRPr="004F650D">
              <w:rPr>
                <w:rStyle w:val="Hyperlink"/>
                <w:noProof/>
              </w:rPr>
              <w:fldChar w:fldCharType="end"/>
            </w:r>
          </w:ins>
        </w:p>
        <w:p w:rsidR="008E1B2E" w:rsidRDefault="008E1B2E">
          <w:pPr>
            <w:pStyle w:val="TOC2"/>
            <w:tabs>
              <w:tab w:val="left" w:pos="880"/>
              <w:tab w:val="right" w:leader="dot" w:pos="9350"/>
            </w:tabs>
            <w:rPr>
              <w:ins w:id="165" w:author="Haynes, Dan" w:date="2012-09-24T14:13:00Z"/>
              <w:noProof/>
              <w:lang w:bidi="ar-SA"/>
            </w:rPr>
          </w:pPr>
          <w:ins w:id="166"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"_Toc336259374"</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4.2</w:t>
            </w:r>
            <w:r>
              <w:rPr>
                <w:noProof/>
                <w:lang w:bidi="ar-SA"/>
              </w:rPr>
              <w:tab/>
            </w:r>
            <w:r w:rsidRPr="004F650D">
              <w:rPr>
                <w:rStyle w:val="Hyperlink"/>
                <w:noProof/>
              </w:rPr>
              <w:t>OVAL Common Model</w:t>
            </w:r>
            <w:r>
              <w:rPr>
                <w:noProof/>
                <w:webHidden/>
              </w:rPr>
              <w:tab/>
            </w:r>
            <w:r>
              <w:rPr>
                <w:noProof/>
                <w:webHidden/>
              </w:rPr>
              <w:fldChar w:fldCharType="begin"/>
            </w:r>
            <w:r>
              <w:rPr>
                <w:noProof/>
                <w:webHidden/>
              </w:rPr>
              <w:instrText xml:space="preserve"> PAGEREF _Toc336259374 \h </w:instrText>
            </w:r>
            <w:r>
              <w:rPr>
                <w:noProof/>
                <w:webHidden/>
              </w:rPr>
            </w:r>
          </w:ins>
          <w:r>
            <w:rPr>
              <w:noProof/>
              <w:webHidden/>
            </w:rPr>
            <w:fldChar w:fldCharType="separate"/>
          </w:r>
          <w:ins w:id="167" w:author="Haynes, Dan" w:date="2012-09-24T14:13:00Z">
            <w:r>
              <w:rPr>
                <w:noProof/>
                <w:webHidden/>
              </w:rPr>
              <w:t>28</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168" w:author="Haynes, Dan" w:date="2012-09-24T14:13:00Z"/>
              <w:noProof/>
              <w:lang w:bidi="ar-SA"/>
            </w:rPr>
          </w:pPr>
          <w:ins w:id="169"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"_Toc336259375"</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4.2.1</w:t>
            </w:r>
            <w:r>
              <w:rPr>
                <w:noProof/>
                <w:lang w:bidi="ar-SA"/>
              </w:rPr>
              <w:tab/>
            </w:r>
            <w:r w:rsidRPr="004F650D">
              <w:rPr>
                <w:rStyle w:val="Hyperlink"/>
                <w:noProof/>
              </w:rPr>
              <w:t>GeneratorType</w:t>
            </w:r>
            <w:r>
              <w:rPr>
                <w:noProof/>
                <w:webHidden/>
              </w:rPr>
              <w:tab/>
            </w:r>
            <w:r>
              <w:rPr>
                <w:noProof/>
                <w:webHidden/>
              </w:rPr>
              <w:fldChar w:fldCharType="begin"/>
            </w:r>
            <w:r>
              <w:rPr>
                <w:noProof/>
                <w:webHidden/>
              </w:rPr>
              <w:instrText xml:space="preserve"> PAGEREF _Toc336259375 \h </w:instrText>
            </w:r>
            <w:r>
              <w:rPr>
                <w:noProof/>
                <w:webHidden/>
              </w:rPr>
            </w:r>
          </w:ins>
          <w:r>
            <w:rPr>
              <w:noProof/>
              <w:webHidden/>
            </w:rPr>
            <w:fldChar w:fldCharType="separate"/>
          </w:r>
          <w:ins w:id="170" w:author="Haynes, Dan" w:date="2012-09-24T14:13:00Z">
            <w:r>
              <w:rPr>
                <w:noProof/>
                <w:webHidden/>
              </w:rPr>
              <w:t>28</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171" w:author="Haynes, Dan" w:date="2012-09-24T14:13:00Z"/>
              <w:noProof/>
              <w:lang w:bidi="ar-SA"/>
            </w:rPr>
          </w:pPr>
          <w:ins w:id="172"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"_Toc336259376"</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4.2.2</w:t>
            </w:r>
            <w:r>
              <w:rPr>
                <w:noProof/>
                <w:lang w:bidi="ar-SA"/>
              </w:rPr>
              <w:tab/>
            </w:r>
            <w:r w:rsidRPr="004F650D">
              <w:rPr>
                <w:rStyle w:val="Hyperlink"/>
                <w:noProof/>
              </w:rPr>
              <w:t>MessageType</w:t>
            </w:r>
            <w:r>
              <w:rPr>
                <w:noProof/>
                <w:webHidden/>
              </w:rPr>
              <w:tab/>
            </w:r>
            <w:r>
              <w:rPr>
                <w:noProof/>
                <w:webHidden/>
              </w:rPr>
              <w:fldChar w:fldCharType="begin"/>
            </w:r>
            <w:r>
              <w:rPr>
                <w:noProof/>
                <w:webHidden/>
              </w:rPr>
              <w:instrText xml:space="preserve"> PAGEREF _Toc336259376 \h </w:instrText>
            </w:r>
            <w:r>
              <w:rPr>
                <w:noProof/>
                <w:webHidden/>
              </w:rPr>
            </w:r>
          </w:ins>
          <w:r>
            <w:rPr>
              <w:noProof/>
              <w:webHidden/>
            </w:rPr>
            <w:fldChar w:fldCharType="separate"/>
          </w:r>
          <w:ins w:id="173" w:author="Haynes, Dan" w:date="2012-09-24T14:13:00Z">
            <w:r>
              <w:rPr>
                <w:noProof/>
                <w:webHidden/>
              </w:rPr>
              <w:t>29</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174" w:author="Haynes, Dan" w:date="2012-09-24T14:13:00Z"/>
              <w:noProof/>
              <w:lang w:bidi="ar-SA"/>
            </w:rPr>
          </w:pPr>
          <w:ins w:id="175"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"_Toc336259377"</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4.2.3</w:t>
            </w:r>
            <w:r>
              <w:rPr>
                <w:noProof/>
                <w:lang w:bidi="ar-SA"/>
              </w:rPr>
              <w:tab/>
            </w:r>
            <w:r w:rsidRPr="004F650D">
              <w:rPr>
                <w:rStyle w:val="Hyperlink"/>
                <w:noProof/>
              </w:rPr>
              <w:t>CheckEnumeration</w:t>
            </w:r>
            <w:r>
              <w:rPr>
                <w:noProof/>
                <w:webHidden/>
              </w:rPr>
              <w:tab/>
            </w:r>
            <w:r>
              <w:rPr>
                <w:noProof/>
                <w:webHidden/>
              </w:rPr>
              <w:fldChar w:fldCharType="begin"/>
            </w:r>
            <w:r>
              <w:rPr>
                <w:noProof/>
                <w:webHidden/>
              </w:rPr>
              <w:instrText xml:space="preserve"> PAGEREF _Toc336259377 \h </w:instrText>
            </w:r>
            <w:r>
              <w:rPr>
                <w:noProof/>
                <w:webHidden/>
              </w:rPr>
            </w:r>
          </w:ins>
          <w:r>
            <w:rPr>
              <w:noProof/>
              <w:webHidden/>
            </w:rPr>
            <w:fldChar w:fldCharType="separate"/>
          </w:r>
          <w:ins w:id="176" w:author="Haynes, Dan" w:date="2012-09-24T14:13:00Z">
            <w:r>
              <w:rPr>
                <w:noProof/>
                <w:webHidden/>
              </w:rPr>
              <w:t>29</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177" w:author="Haynes, Dan" w:date="2012-09-24T14:13:00Z"/>
              <w:noProof/>
              <w:lang w:bidi="ar-SA"/>
            </w:rPr>
          </w:pPr>
          <w:ins w:id="178"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"_Toc336259378"</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4.2.4</w:t>
            </w:r>
            <w:r>
              <w:rPr>
                <w:noProof/>
                <w:lang w:bidi="ar-SA"/>
              </w:rPr>
              <w:tab/>
            </w:r>
            <w:r w:rsidRPr="004F650D">
              <w:rPr>
                <w:rStyle w:val="Hyperlink"/>
                <w:noProof/>
              </w:rPr>
              <w:t>ClassEnumeration</w:t>
            </w:r>
            <w:r>
              <w:rPr>
                <w:noProof/>
                <w:webHidden/>
              </w:rPr>
              <w:tab/>
            </w:r>
            <w:r>
              <w:rPr>
                <w:noProof/>
                <w:webHidden/>
              </w:rPr>
              <w:fldChar w:fldCharType="begin"/>
            </w:r>
            <w:r>
              <w:rPr>
                <w:noProof/>
                <w:webHidden/>
              </w:rPr>
              <w:instrText xml:space="preserve"> PAGEREF _Toc336259378 \h </w:instrText>
            </w:r>
            <w:r>
              <w:rPr>
                <w:noProof/>
                <w:webHidden/>
              </w:rPr>
            </w:r>
          </w:ins>
          <w:r>
            <w:rPr>
              <w:noProof/>
              <w:webHidden/>
            </w:rPr>
            <w:fldChar w:fldCharType="separate"/>
          </w:r>
          <w:ins w:id="179" w:author="Haynes, Dan" w:date="2012-09-24T14:13:00Z">
            <w:r>
              <w:rPr>
                <w:noProof/>
                <w:webHidden/>
              </w:rPr>
              <w:t>29</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180" w:author="Haynes, Dan" w:date="2012-09-24T14:13:00Z"/>
              <w:noProof/>
              <w:lang w:bidi="ar-SA"/>
            </w:rPr>
          </w:pPr>
          <w:ins w:id="181"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"_Toc336259379"</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4.2.5</w:t>
            </w:r>
            <w:r>
              <w:rPr>
                <w:noProof/>
                <w:lang w:bidi="ar-SA"/>
              </w:rPr>
              <w:tab/>
            </w:r>
            <w:r w:rsidRPr="004F650D">
              <w:rPr>
                <w:rStyle w:val="Hyperlink"/>
                <w:noProof/>
              </w:rPr>
              <w:t>SimpleDatatypeEnumeration</w:t>
            </w:r>
            <w:r>
              <w:rPr>
                <w:noProof/>
                <w:webHidden/>
              </w:rPr>
              <w:tab/>
            </w:r>
            <w:r>
              <w:rPr>
                <w:noProof/>
                <w:webHidden/>
              </w:rPr>
              <w:fldChar w:fldCharType="begin"/>
            </w:r>
            <w:r>
              <w:rPr>
                <w:noProof/>
                <w:webHidden/>
              </w:rPr>
              <w:instrText xml:space="preserve"> PAGEREF _Toc336259379 \h </w:instrText>
            </w:r>
            <w:r>
              <w:rPr>
                <w:noProof/>
                <w:webHidden/>
              </w:rPr>
            </w:r>
          </w:ins>
          <w:r>
            <w:rPr>
              <w:noProof/>
              <w:webHidden/>
            </w:rPr>
            <w:fldChar w:fldCharType="separate"/>
          </w:r>
          <w:ins w:id="182" w:author="Haynes, Dan" w:date="2012-09-24T14:13:00Z">
            <w:r>
              <w:rPr>
                <w:noProof/>
                <w:webHidden/>
              </w:rPr>
              <w:t>30</w:t>
            </w:r>
            <w:r>
              <w:rPr>
                <w:noProof/>
                <w:webHidden/>
              </w:rPr>
              <w:fldChar w:fldCharType="end"/>
            </w:r>
            <w:r w:rsidRPr="004F650D">
              <w:rPr>
                <w:rStyle w:val="Hyperlink"/>
                <w:noProof/>
              </w:rPr>
              <w:fldChar w:fldCharType="end"/>
            </w:r>
          </w:ins>
        </w:p>
        <w:p w:rsidR="008E1B2E" w:rsidRDefault="008E1B2E">
          <w:pPr>
            <w:pStyle w:val="TOC3"/>
            <w:tabs>
              <w:tab w:val="right" w:leader="dot" w:pos="9350"/>
            </w:tabs>
            <w:rPr>
              <w:ins w:id="183" w:author="Haynes, Dan" w:date="2012-09-24T14:13:00Z"/>
              <w:noProof/>
              <w:lang w:bidi="ar-SA"/>
            </w:rPr>
          </w:pPr>
          <w:ins w:id="184"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"_Toc336259380"</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rFonts w:ascii="Calibri" w:hAnsi="Calibri" w:cs="Times New Roman"/>
                <w:noProof/>
              </w:rPr>
              <w:t>int</w:t>
            </w:r>
            <w:r>
              <w:rPr>
                <w:noProof/>
                <w:webHidden/>
              </w:rPr>
              <w:tab/>
            </w:r>
            <w:r>
              <w:rPr>
                <w:noProof/>
                <w:webHidden/>
              </w:rPr>
              <w:fldChar w:fldCharType="begin"/>
            </w:r>
            <w:r>
              <w:rPr>
                <w:noProof/>
                <w:webHidden/>
              </w:rPr>
              <w:instrText xml:space="preserve"> PAGEREF _Toc336259380 \h </w:instrText>
            </w:r>
            <w:r>
              <w:rPr>
                <w:noProof/>
                <w:webHidden/>
              </w:rPr>
            </w:r>
          </w:ins>
          <w:r>
            <w:rPr>
              <w:noProof/>
              <w:webHidden/>
            </w:rPr>
            <w:fldChar w:fldCharType="separate"/>
          </w:r>
          <w:ins w:id="185" w:author="Haynes, Dan" w:date="2012-09-24T14:13:00Z">
            <w:r>
              <w:rPr>
                <w:noProof/>
                <w:webHidden/>
              </w:rPr>
              <w:t>32</w:t>
            </w:r>
            <w:r>
              <w:rPr>
                <w:noProof/>
                <w:webHidden/>
              </w:rPr>
              <w:fldChar w:fldCharType="end"/>
            </w:r>
            <w:r w:rsidRPr="004F650D">
              <w:rPr>
                <w:rStyle w:val="Hyperlink"/>
                <w:noProof/>
              </w:rPr>
              <w:fldChar w:fldCharType="end"/>
            </w:r>
          </w:ins>
        </w:p>
        <w:p w:rsidR="008E1B2E" w:rsidRDefault="008E1B2E">
          <w:pPr>
            <w:pStyle w:val="TOC3"/>
            <w:tabs>
              <w:tab w:val="right" w:leader="dot" w:pos="9350"/>
            </w:tabs>
            <w:rPr>
              <w:ins w:id="186" w:author="Haynes, Dan" w:date="2012-09-24T14:13:00Z"/>
              <w:noProof/>
              <w:lang w:bidi="ar-SA"/>
            </w:rPr>
          </w:pPr>
          <w:ins w:id="187"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"_Toc336259381"</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rFonts w:ascii="Calibri" w:hAnsi="Calibri" w:cs="Times New Roman"/>
                <w:noProof/>
              </w:rPr>
              <w:t>ipv4_addre</w:t>
            </w:r>
            <w:bookmarkStart w:id="188" w:name="_GoBack"/>
            <w:bookmarkEnd w:id="188"/>
            <w:r w:rsidRPr="004F650D">
              <w:rPr>
                <w:rStyle w:val="Hyperlink"/>
                <w:rFonts w:ascii="Calibri" w:hAnsi="Calibri" w:cs="Times New Roman"/>
                <w:noProof/>
              </w:rPr>
              <w:t>ss</w:t>
            </w:r>
            <w:r>
              <w:rPr>
                <w:noProof/>
                <w:webHidden/>
              </w:rPr>
              <w:tab/>
            </w:r>
            <w:r>
              <w:rPr>
                <w:noProof/>
                <w:webHidden/>
              </w:rPr>
              <w:fldChar w:fldCharType="begin"/>
            </w:r>
            <w:r>
              <w:rPr>
                <w:noProof/>
                <w:webHidden/>
              </w:rPr>
              <w:instrText xml:space="preserve"> PAGEREF _Toc336259381 \h </w:instrText>
            </w:r>
            <w:r>
              <w:rPr>
                <w:noProof/>
                <w:webHidden/>
              </w:rPr>
            </w:r>
          </w:ins>
          <w:r>
            <w:rPr>
              <w:noProof/>
              <w:webHidden/>
            </w:rPr>
            <w:fldChar w:fldCharType="separate"/>
          </w:r>
          <w:ins w:id="189" w:author="Haynes, Dan" w:date="2012-09-24T14:13:00Z">
            <w:r>
              <w:rPr>
                <w:noProof/>
                <w:webHidden/>
              </w:rPr>
              <w:t>32</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190" w:author="Haynes, Dan" w:date="2012-09-24T14:13:00Z"/>
              <w:noProof/>
              <w:lang w:bidi="ar-SA"/>
            </w:rPr>
          </w:pPr>
          <w:ins w:id="191"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"_Toc336259382"</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4.2.6</w:t>
            </w:r>
            <w:r>
              <w:rPr>
                <w:noProof/>
                <w:lang w:bidi="ar-SA"/>
              </w:rPr>
              <w:tab/>
            </w:r>
            <w:r w:rsidRPr="004F650D">
              <w:rPr>
                <w:rStyle w:val="Hyperlink"/>
                <w:noProof/>
              </w:rPr>
              <w:t>ComplexDatatypeEnumeration</w:t>
            </w:r>
            <w:r>
              <w:rPr>
                <w:noProof/>
                <w:webHidden/>
              </w:rPr>
              <w:tab/>
            </w:r>
            <w:r>
              <w:rPr>
                <w:noProof/>
                <w:webHidden/>
              </w:rPr>
              <w:fldChar w:fldCharType="begin"/>
            </w:r>
            <w:r>
              <w:rPr>
                <w:noProof/>
                <w:webHidden/>
              </w:rPr>
              <w:instrText xml:space="preserve"> PAGEREF _Toc336259382 \h </w:instrText>
            </w:r>
            <w:r>
              <w:rPr>
                <w:noProof/>
                <w:webHidden/>
              </w:rPr>
            </w:r>
          </w:ins>
          <w:r>
            <w:rPr>
              <w:noProof/>
              <w:webHidden/>
            </w:rPr>
            <w:fldChar w:fldCharType="separate"/>
          </w:r>
          <w:ins w:id="192" w:author="Haynes, Dan" w:date="2012-09-24T14:13:00Z">
            <w:r>
              <w:rPr>
                <w:noProof/>
                <w:webHidden/>
              </w:rPr>
              <w:t>33</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193" w:author="Haynes, Dan" w:date="2012-09-24T14:13:00Z"/>
              <w:noProof/>
              <w:lang w:bidi="ar-SA"/>
            </w:rPr>
          </w:pPr>
          <w:ins w:id="194"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"_Toc336259383"</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4.2.7</w:t>
            </w:r>
            <w:r>
              <w:rPr>
                <w:noProof/>
                <w:lang w:bidi="ar-SA"/>
              </w:rPr>
              <w:tab/>
            </w:r>
            <w:r w:rsidRPr="004F650D">
              <w:rPr>
                <w:rStyle w:val="Hyperlink"/>
                <w:noProof/>
              </w:rPr>
              <w:t>DatatypeEnumeration</w:t>
            </w:r>
            <w:r>
              <w:rPr>
                <w:noProof/>
                <w:webHidden/>
              </w:rPr>
              <w:tab/>
            </w:r>
            <w:r>
              <w:rPr>
                <w:noProof/>
                <w:webHidden/>
              </w:rPr>
              <w:fldChar w:fldCharType="begin"/>
            </w:r>
            <w:r>
              <w:rPr>
                <w:noProof/>
                <w:webHidden/>
              </w:rPr>
              <w:instrText xml:space="preserve"> PAGEREF _Toc336259383 \h </w:instrText>
            </w:r>
            <w:r>
              <w:rPr>
                <w:noProof/>
                <w:webHidden/>
              </w:rPr>
            </w:r>
          </w:ins>
          <w:r>
            <w:rPr>
              <w:noProof/>
              <w:webHidden/>
            </w:rPr>
            <w:fldChar w:fldCharType="separate"/>
          </w:r>
          <w:ins w:id="195" w:author="Haynes, Dan" w:date="2012-09-24T14:13:00Z">
            <w:r>
              <w:rPr>
                <w:noProof/>
                <w:webHidden/>
              </w:rPr>
              <w:t>33</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196" w:author="Haynes, Dan" w:date="2012-09-24T14:13:00Z"/>
              <w:noProof/>
              <w:lang w:bidi="ar-SA"/>
            </w:rPr>
          </w:pPr>
          <w:ins w:id="197"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"_Toc336259384"</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4.2.8</w:t>
            </w:r>
            <w:r>
              <w:rPr>
                <w:noProof/>
                <w:lang w:bidi="ar-SA"/>
              </w:rPr>
              <w:tab/>
            </w:r>
            <w:r w:rsidRPr="004F650D">
              <w:rPr>
                <w:rStyle w:val="Hyperlink"/>
                <w:noProof/>
              </w:rPr>
              <w:t>ExistenceEnumeration</w:t>
            </w:r>
            <w:r>
              <w:rPr>
                <w:noProof/>
                <w:webHidden/>
              </w:rPr>
              <w:tab/>
            </w:r>
            <w:r>
              <w:rPr>
                <w:noProof/>
                <w:webHidden/>
              </w:rPr>
              <w:fldChar w:fldCharType="begin"/>
            </w:r>
            <w:r>
              <w:rPr>
                <w:noProof/>
                <w:webHidden/>
              </w:rPr>
              <w:instrText xml:space="preserve"> PAGEREF _Toc336259384 \h </w:instrText>
            </w:r>
            <w:r>
              <w:rPr>
                <w:noProof/>
                <w:webHidden/>
              </w:rPr>
            </w:r>
          </w:ins>
          <w:r>
            <w:rPr>
              <w:noProof/>
              <w:webHidden/>
            </w:rPr>
            <w:fldChar w:fldCharType="separate"/>
          </w:r>
          <w:ins w:id="198" w:author="Haynes, Dan" w:date="2012-09-24T14:13:00Z">
            <w:r>
              <w:rPr>
                <w:noProof/>
                <w:webHidden/>
              </w:rPr>
              <w:t>33</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199" w:author="Haynes, Dan" w:date="2012-09-24T14:13:00Z"/>
              <w:noProof/>
              <w:lang w:bidi="ar-SA"/>
            </w:rPr>
          </w:pPr>
          <w:ins w:id="200"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"_Toc336259385"</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4.2.9</w:t>
            </w:r>
            <w:r>
              <w:rPr>
                <w:noProof/>
                <w:lang w:bidi="ar-SA"/>
              </w:rPr>
              <w:tab/>
            </w:r>
            <w:r w:rsidRPr="004F650D">
              <w:rPr>
                <w:rStyle w:val="Hyperlink"/>
                <w:noProof/>
              </w:rPr>
              <w:t>FamilyEnumeration</w:t>
            </w:r>
            <w:r>
              <w:rPr>
                <w:noProof/>
                <w:webHidden/>
              </w:rPr>
              <w:tab/>
            </w:r>
            <w:r>
              <w:rPr>
                <w:noProof/>
                <w:webHidden/>
              </w:rPr>
              <w:fldChar w:fldCharType="begin"/>
            </w:r>
            <w:r>
              <w:rPr>
                <w:noProof/>
                <w:webHidden/>
              </w:rPr>
              <w:instrText xml:space="preserve"> PAGEREF _Toc336259385 \h </w:instrText>
            </w:r>
            <w:r>
              <w:rPr>
                <w:noProof/>
                <w:webHidden/>
              </w:rPr>
            </w:r>
          </w:ins>
          <w:r>
            <w:rPr>
              <w:noProof/>
              <w:webHidden/>
            </w:rPr>
            <w:fldChar w:fldCharType="separate"/>
          </w:r>
          <w:ins w:id="201" w:author="Haynes, Dan" w:date="2012-09-24T14:13:00Z">
            <w:r>
              <w:rPr>
                <w:noProof/>
                <w:webHidden/>
              </w:rPr>
              <w:t>34</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202" w:author="Haynes, Dan" w:date="2012-09-24T14:13:00Z"/>
              <w:noProof/>
              <w:lang w:bidi="ar-SA"/>
            </w:rPr>
          </w:pPr>
          <w:ins w:id="203"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"_Toc336259386"</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4.2.10</w:t>
            </w:r>
            <w:r>
              <w:rPr>
                <w:noProof/>
                <w:lang w:bidi="ar-SA"/>
              </w:rPr>
              <w:tab/>
            </w:r>
            <w:r w:rsidRPr="004F650D">
              <w:rPr>
                <w:rStyle w:val="Hyperlink"/>
                <w:noProof/>
              </w:rPr>
              <w:t>MessageLevelEnumeration</w:t>
            </w:r>
            <w:r>
              <w:rPr>
                <w:noProof/>
                <w:webHidden/>
              </w:rPr>
              <w:tab/>
            </w:r>
            <w:r>
              <w:rPr>
                <w:noProof/>
                <w:webHidden/>
              </w:rPr>
              <w:fldChar w:fldCharType="begin"/>
            </w:r>
            <w:r>
              <w:rPr>
                <w:noProof/>
                <w:webHidden/>
              </w:rPr>
              <w:instrText xml:space="preserve"> PAGEREF _Toc336259386 \h </w:instrText>
            </w:r>
            <w:r>
              <w:rPr>
                <w:noProof/>
                <w:webHidden/>
              </w:rPr>
            </w:r>
          </w:ins>
          <w:r>
            <w:rPr>
              <w:noProof/>
              <w:webHidden/>
            </w:rPr>
            <w:fldChar w:fldCharType="separate"/>
          </w:r>
          <w:ins w:id="204" w:author="Haynes, Dan" w:date="2012-09-24T14:13:00Z">
            <w:r>
              <w:rPr>
                <w:noProof/>
                <w:webHidden/>
              </w:rPr>
              <w:t>34</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205" w:author="Haynes, Dan" w:date="2012-09-24T14:13:00Z"/>
              <w:noProof/>
              <w:lang w:bidi="ar-SA"/>
            </w:rPr>
          </w:pPr>
          <w:ins w:id="206" w:author="Haynes, Dan" w:date="2012-09-24T14:13:00Z">
            <w:r w:rsidRPr="004F650D">
              <w:rPr>
                <w:rStyle w:val="Hyperlink"/>
                <w:noProof/>
              </w:rPr>
              <w:lastRenderedPageBreak/>
              <w:fldChar w:fldCharType="begin"/>
            </w:r>
            <w:r w:rsidRPr="004F650D">
              <w:rPr>
                <w:rStyle w:val="Hyperlink"/>
                <w:noProof/>
              </w:rPr>
              <w:instrText xml:space="preserve"> </w:instrText>
            </w:r>
            <w:r>
              <w:rPr>
                <w:noProof/>
              </w:rPr>
              <w:instrText>HYPERLINK \l "_Toc336259387"</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4.2.11</w:t>
            </w:r>
            <w:r>
              <w:rPr>
                <w:noProof/>
                <w:lang w:bidi="ar-SA"/>
              </w:rPr>
              <w:tab/>
            </w:r>
            <w:r w:rsidRPr="004F650D">
              <w:rPr>
                <w:rStyle w:val="Hyperlink"/>
                <w:noProof/>
              </w:rPr>
              <w:t>OperationEnumeration</w:t>
            </w:r>
            <w:r>
              <w:rPr>
                <w:noProof/>
                <w:webHidden/>
              </w:rPr>
              <w:tab/>
            </w:r>
            <w:r>
              <w:rPr>
                <w:noProof/>
                <w:webHidden/>
              </w:rPr>
              <w:fldChar w:fldCharType="begin"/>
            </w:r>
            <w:r>
              <w:rPr>
                <w:noProof/>
                <w:webHidden/>
              </w:rPr>
              <w:instrText xml:space="preserve"> PAGEREF _Toc336259387 \h </w:instrText>
            </w:r>
            <w:r>
              <w:rPr>
                <w:noProof/>
                <w:webHidden/>
              </w:rPr>
            </w:r>
          </w:ins>
          <w:r>
            <w:rPr>
              <w:noProof/>
              <w:webHidden/>
            </w:rPr>
            <w:fldChar w:fldCharType="separate"/>
          </w:r>
          <w:ins w:id="207" w:author="Haynes, Dan" w:date="2012-09-24T14:13:00Z">
            <w:r>
              <w:rPr>
                <w:noProof/>
                <w:webHidden/>
              </w:rPr>
              <w:t>34</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208" w:author="Haynes, Dan" w:date="2012-09-24T14:13:00Z"/>
              <w:noProof/>
              <w:lang w:bidi="ar-SA"/>
            </w:rPr>
          </w:pPr>
          <w:ins w:id="209"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"_Toc336259388"</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4.2.12</w:t>
            </w:r>
            <w:r>
              <w:rPr>
                <w:noProof/>
                <w:lang w:bidi="ar-SA"/>
              </w:rPr>
              <w:tab/>
            </w:r>
            <w:r w:rsidRPr="004F650D">
              <w:rPr>
                <w:rStyle w:val="Hyperlink"/>
                <w:noProof/>
              </w:rPr>
              <w:t>OperatorEnumeration</w:t>
            </w:r>
            <w:r>
              <w:rPr>
                <w:noProof/>
                <w:webHidden/>
              </w:rPr>
              <w:tab/>
            </w:r>
            <w:r>
              <w:rPr>
                <w:noProof/>
                <w:webHidden/>
              </w:rPr>
              <w:fldChar w:fldCharType="begin"/>
            </w:r>
            <w:r>
              <w:rPr>
                <w:noProof/>
                <w:webHidden/>
              </w:rPr>
              <w:instrText xml:space="preserve"> PAGEREF _Toc336259388 \h </w:instrText>
            </w:r>
            <w:r>
              <w:rPr>
                <w:noProof/>
                <w:webHidden/>
              </w:rPr>
            </w:r>
          </w:ins>
          <w:r>
            <w:rPr>
              <w:noProof/>
              <w:webHidden/>
            </w:rPr>
            <w:fldChar w:fldCharType="separate"/>
          </w:r>
          <w:ins w:id="210" w:author="Haynes, Dan" w:date="2012-09-24T14:13:00Z">
            <w:r>
              <w:rPr>
                <w:noProof/>
                <w:webHidden/>
              </w:rPr>
              <w:t>35</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211" w:author="Haynes, Dan" w:date="2012-09-24T14:13:00Z"/>
              <w:noProof/>
              <w:lang w:bidi="ar-SA"/>
            </w:rPr>
          </w:pPr>
          <w:ins w:id="212"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"_Toc336259389"</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4.2.13</w:t>
            </w:r>
            <w:r>
              <w:rPr>
                <w:noProof/>
                <w:lang w:bidi="ar-SA"/>
              </w:rPr>
              <w:tab/>
            </w:r>
            <w:r w:rsidRPr="004F650D">
              <w:rPr>
                <w:rStyle w:val="Hyperlink"/>
                <w:noProof/>
              </w:rPr>
              <w:t>Definition, Test, Object, State, and Variable Identifiers</w:t>
            </w:r>
            <w:r>
              <w:rPr>
                <w:noProof/>
                <w:webHidden/>
              </w:rPr>
              <w:tab/>
            </w:r>
            <w:r>
              <w:rPr>
                <w:noProof/>
                <w:webHidden/>
              </w:rPr>
              <w:fldChar w:fldCharType="begin"/>
            </w:r>
            <w:r>
              <w:rPr>
                <w:noProof/>
                <w:webHidden/>
              </w:rPr>
              <w:instrText xml:space="preserve"> PAGEREF _Toc336259389 \h </w:instrText>
            </w:r>
            <w:r>
              <w:rPr>
                <w:noProof/>
                <w:webHidden/>
              </w:rPr>
            </w:r>
          </w:ins>
          <w:r>
            <w:rPr>
              <w:noProof/>
              <w:webHidden/>
            </w:rPr>
            <w:fldChar w:fldCharType="separate"/>
          </w:r>
          <w:ins w:id="213" w:author="Haynes, Dan" w:date="2012-09-24T14:13:00Z">
            <w:r>
              <w:rPr>
                <w:noProof/>
                <w:webHidden/>
              </w:rPr>
              <w:t>35</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214" w:author="Haynes, Dan" w:date="2012-09-24T14:13:00Z"/>
              <w:noProof/>
              <w:lang w:bidi="ar-SA"/>
            </w:rPr>
          </w:pPr>
          <w:ins w:id="215"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"_Toc336259390"</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4.2.14</w:t>
            </w:r>
            <w:r>
              <w:rPr>
                <w:noProof/>
                <w:lang w:bidi="ar-SA"/>
              </w:rPr>
              <w:tab/>
            </w:r>
            <w:r w:rsidRPr="004F650D">
              <w:rPr>
                <w:rStyle w:val="Hyperlink"/>
                <w:noProof/>
              </w:rPr>
              <w:t>ItemIDPattern</w:t>
            </w:r>
            <w:r>
              <w:rPr>
                <w:noProof/>
                <w:webHidden/>
              </w:rPr>
              <w:tab/>
            </w:r>
            <w:r>
              <w:rPr>
                <w:noProof/>
                <w:webHidden/>
              </w:rPr>
              <w:fldChar w:fldCharType="begin"/>
            </w:r>
            <w:r>
              <w:rPr>
                <w:noProof/>
                <w:webHidden/>
              </w:rPr>
              <w:instrText xml:space="preserve"> PAGEREF _Toc336259390 \h </w:instrText>
            </w:r>
            <w:r>
              <w:rPr>
                <w:noProof/>
                <w:webHidden/>
              </w:rPr>
            </w:r>
          </w:ins>
          <w:r>
            <w:rPr>
              <w:noProof/>
              <w:webHidden/>
            </w:rPr>
            <w:fldChar w:fldCharType="separate"/>
          </w:r>
          <w:ins w:id="216" w:author="Haynes, Dan" w:date="2012-09-24T14:13:00Z">
            <w:r>
              <w:rPr>
                <w:noProof/>
                <w:webHidden/>
              </w:rPr>
              <w:t>37</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217" w:author="Haynes, Dan" w:date="2012-09-24T14:13:00Z"/>
              <w:noProof/>
              <w:lang w:bidi="ar-SA"/>
            </w:rPr>
          </w:pPr>
          <w:ins w:id="218"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"_Toc336259391"</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4.2.15</w:t>
            </w:r>
            <w:r>
              <w:rPr>
                <w:noProof/>
                <w:lang w:bidi="ar-SA"/>
              </w:rPr>
              <w:tab/>
            </w:r>
            <w:r w:rsidRPr="004F650D">
              <w:rPr>
                <w:rStyle w:val="Hyperlink"/>
                <w:noProof/>
              </w:rPr>
              <w:t>EmptyStringType</w:t>
            </w:r>
            <w:r>
              <w:rPr>
                <w:noProof/>
                <w:webHidden/>
              </w:rPr>
              <w:tab/>
            </w:r>
            <w:r>
              <w:rPr>
                <w:noProof/>
                <w:webHidden/>
              </w:rPr>
              <w:fldChar w:fldCharType="begin"/>
            </w:r>
            <w:r>
              <w:rPr>
                <w:noProof/>
                <w:webHidden/>
              </w:rPr>
              <w:instrText xml:space="preserve"> PAGEREF _Toc336259391 \h </w:instrText>
            </w:r>
            <w:r>
              <w:rPr>
                <w:noProof/>
                <w:webHidden/>
              </w:rPr>
            </w:r>
          </w:ins>
          <w:r>
            <w:rPr>
              <w:noProof/>
              <w:webHidden/>
            </w:rPr>
            <w:fldChar w:fldCharType="separate"/>
          </w:r>
          <w:ins w:id="219" w:author="Haynes, Dan" w:date="2012-09-24T14:13:00Z">
            <w:r>
              <w:rPr>
                <w:noProof/>
                <w:webHidden/>
              </w:rPr>
              <w:t>37</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220" w:author="Haynes, Dan" w:date="2012-09-24T14:13:00Z"/>
              <w:noProof/>
              <w:lang w:bidi="ar-SA"/>
            </w:rPr>
          </w:pPr>
          <w:ins w:id="221"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"_Toc336259392"</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4.2.16</w:t>
            </w:r>
            <w:r>
              <w:rPr>
                <w:noProof/>
                <w:lang w:bidi="ar-SA"/>
              </w:rPr>
              <w:tab/>
            </w:r>
            <w:r w:rsidRPr="004F650D">
              <w:rPr>
                <w:rStyle w:val="Hyperlink"/>
                <w:noProof/>
              </w:rPr>
              <w:t>NonEmptyStringType</w:t>
            </w:r>
            <w:r>
              <w:rPr>
                <w:noProof/>
                <w:webHidden/>
              </w:rPr>
              <w:tab/>
            </w:r>
            <w:r>
              <w:rPr>
                <w:noProof/>
                <w:webHidden/>
              </w:rPr>
              <w:fldChar w:fldCharType="begin"/>
            </w:r>
            <w:r>
              <w:rPr>
                <w:noProof/>
                <w:webHidden/>
              </w:rPr>
              <w:instrText xml:space="preserve"> PAGEREF _Toc336259392 \h </w:instrText>
            </w:r>
            <w:r>
              <w:rPr>
                <w:noProof/>
                <w:webHidden/>
              </w:rPr>
            </w:r>
          </w:ins>
          <w:r>
            <w:rPr>
              <w:noProof/>
              <w:webHidden/>
            </w:rPr>
            <w:fldChar w:fldCharType="separate"/>
          </w:r>
          <w:ins w:id="222" w:author="Haynes, Dan" w:date="2012-09-24T14:13:00Z">
            <w:r>
              <w:rPr>
                <w:noProof/>
                <w:webHidden/>
              </w:rPr>
              <w:t>37</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223" w:author="Haynes, Dan" w:date="2012-09-24T14:13:00Z"/>
              <w:noProof/>
              <w:lang w:bidi="ar-SA"/>
            </w:rPr>
          </w:pPr>
          <w:ins w:id="224"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"_Toc336259393"</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4.2.17</w:t>
            </w:r>
            <w:r>
              <w:rPr>
                <w:noProof/>
                <w:lang w:bidi="ar-SA"/>
              </w:rPr>
              <w:tab/>
            </w:r>
            <w:r w:rsidRPr="004F650D">
              <w:rPr>
                <w:rStyle w:val="Hyperlink"/>
                <w:noProof/>
              </w:rPr>
              <w:t>Any</w:t>
            </w:r>
            <w:r>
              <w:rPr>
                <w:noProof/>
                <w:webHidden/>
              </w:rPr>
              <w:tab/>
            </w:r>
            <w:r>
              <w:rPr>
                <w:noProof/>
                <w:webHidden/>
              </w:rPr>
              <w:fldChar w:fldCharType="begin"/>
            </w:r>
            <w:r>
              <w:rPr>
                <w:noProof/>
                <w:webHidden/>
              </w:rPr>
              <w:instrText xml:space="preserve"> PAGEREF _Toc336259393 \h </w:instrText>
            </w:r>
            <w:r>
              <w:rPr>
                <w:noProof/>
                <w:webHidden/>
              </w:rPr>
            </w:r>
          </w:ins>
          <w:r>
            <w:rPr>
              <w:noProof/>
              <w:webHidden/>
            </w:rPr>
            <w:fldChar w:fldCharType="separate"/>
          </w:r>
          <w:ins w:id="225" w:author="Haynes, Dan" w:date="2012-09-24T14:13:00Z">
            <w:r>
              <w:rPr>
                <w:noProof/>
                <w:webHidden/>
              </w:rPr>
              <w:t>37</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226" w:author="Haynes, Dan" w:date="2012-09-24T14:13:00Z"/>
              <w:noProof/>
              <w:lang w:bidi="ar-SA"/>
            </w:rPr>
          </w:pPr>
          <w:ins w:id="227"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"_Toc336259394"</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4.2.18</w:t>
            </w:r>
            <w:r>
              <w:rPr>
                <w:noProof/>
                <w:lang w:bidi="ar-SA"/>
              </w:rPr>
              <w:tab/>
            </w:r>
            <w:r w:rsidRPr="004F650D">
              <w:rPr>
                <w:rStyle w:val="Hyperlink"/>
                <w:noProof/>
              </w:rPr>
              <w:t>Signature</w:t>
            </w:r>
            <w:r>
              <w:rPr>
                <w:noProof/>
                <w:webHidden/>
              </w:rPr>
              <w:tab/>
            </w:r>
            <w:r>
              <w:rPr>
                <w:noProof/>
                <w:webHidden/>
              </w:rPr>
              <w:fldChar w:fldCharType="begin"/>
            </w:r>
            <w:r>
              <w:rPr>
                <w:noProof/>
                <w:webHidden/>
              </w:rPr>
              <w:instrText xml:space="preserve"> PAGEREF _Toc336259394 \h </w:instrText>
            </w:r>
            <w:r>
              <w:rPr>
                <w:noProof/>
                <w:webHidden/>
              </w:rPr>
            </w:r>
          </w:ins>
          <w:r>
            <w:rPr>
              <w:noProof/>
              <w:webHidden/>
            </w:rPr>
            <w:fldChar w:fldCharType="separate"/>
          </w:r>
          <w:ins w:id="228" w:author="Haynes, Dan" w:date="2012-09-24T14:13:00Z">
            <w:r>
              <w:rPr>
                <w:noProof/>
                <w:webHidden/>
              </w:rPr>
              <w:t>37</w:t>
            </w:r>
            <w:r>
              <w:rPr>
                <w:noProof/>
                <w:webHidden/>
              </w:rPr>
              <w:fldChar w:fldCharType="end"/>
            </w:r>
            <w:r w:rsidRPr="004F650D">
              <w:rPr>
                <w:rStyle w:val="Hyperlink"/>
                <w:noProof/>
              </w:rPr>
              <w:fldChar w:fldCharType="end"/>
            </w:r>
          </w:ins>
        </w:p>
        <w:p w:rsidR="008E1B2E" w:rsidRDefault="008E1B2E">
          <w:pPr>
            <w:pStyle w:val="TOC2"/>
            <w:tabs>
              <w:tab w:val="left" w:pos="880"/>
              <w:tab w:val="right" w:leader="dot" w:pos="9350"/>
            </w:tabs>
            <w:rPr>
              <w:ins w:id="229" w:author="Haynes, Dan" w:date="2012-09-24T14:13:00Z"/>
              <w:noProof/>
              <w:lang w:bidi="ar-SA"/>
            </w:rPr>
          </w:pPr>
          <w:ins w:id="230"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"_Toc336259395"</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4.3</w:t>
            </w:r>
            <w:r>
              <w:rPr>
                <w:noProof/>
                <w:lang w:bidi="ar-SA"/>
              </w:rPr>
              <w:tab/>
            </w:r>
            <w:r w:rsidRPr="004F650D">
              <w:rPr>
                <w:rStyle w:val="Hyperlink"/>
                <w:noProof/>
              </w:rPr>
              <w:t>OVAL Definitions Model</w:t>
            </w:r>
            <w:r>
              <w:rPr>
                <w:noProof/>
                <w:webHidden/>
              </w:rPr>
              <w:tab/>
            </w:r>
            <w:r>
              <w:rPr>
                <w:noProof/>
                <w:webHidden/>
              </w:rPr>
              <w:fldChar w:fldCharType="begin"/>
            </w:r>
            <w:r>
              <w:rPr>
                <w:noProof/>
                <w:webHidden/>
              </w:rPr>
              <w:instrText xml:space="preserve"> PAGEREF _Toc336259395 \h </w:instrText>
            </w:r>
            <w:r>
              <w:rPr>
                <w:noProof/>
                <w:webHidden/>
              </w:rPr>
            </w:r>
          </w:ins>
          <w:r>
            <w:rPr>
              <w:noProof/>
              <w:webHidden/>
            </w:rPr>
            <w:fldChar w:fldCharType="separate"/>
          </w:r>
          <w:ins w:id="231" w:author="Haynes, Dan" w:date="2012-09-24T14:13:00Z">
            <w:r>
              <w:rPr>
                <w:noProof/>
                <w:webHidden/>
              </w:rPr>
              <w:t>38</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232" w:author="Haynes, Dan" w:date="2012-09-24T14:13:00Z"/>
              <w:noProof/>
              <w:lang w:bidi="ar-SA"/>
            </w:rPr>
          </w:pPr>
          <w:ins w:id="233"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"_Toc336259396"</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rFonts w:eastAsia="Times New Roman"/>
                <w:noProof/>
                <w14:scene3d>
                  <w14:camera w14:prst="orthographicFront"/>
                  <w14:lightRig w14:rig="threePt" w14:dir="t">
                    <w14:rot w14:lat="0" w14:lon="0" w14:rev="0"/>
                  </w14:lightRig>
                </w14:scene3d>
              </w:rPr>
              <w:t>4.3.1</w:t>
            </w:r>
            <w:r>
              <w:rPr>
                <w:noProof/>
                <w:lang w:bidi="ar-SA"/>
              </w:rPr>
              <w:tab/>
            </w:r>
            <w:r w:rsidRPr="004F650D">
              <w:rPr>
                <w:rStyle w:val="Hyperlink"/>
                <w:rFonts w:eastAsia="Times New Roman"/>
                <w:noProof/>
              </w:rPr>
              <w:t>oval_definitions</w:t>
            </w:r>
            <w:r>
              <w:rPr>
                <w:noProof/>
                <w:webHidden/>
              </w:rPr>
              <w:tab/>
            </w:r>
            <w:r>
              <w:rPr>
                <w:noProof/>
                <w:webHidden/>
              </w:rPr>
              <w:fldChar w:fldCharType="begin"/>
            </w:r>
            <w:r>
              <w:rPr>
                <w:noProof/>
                <w:webHidden/>
              </w:rPr>
              <w:instrText xml:space="preserve"> PAGEREF _Toc336259396 \h </w:instrText>
            </w:r>
            <w:r>
              <w:rPr>
                <w:noProof/>
                <w:webHidden/>
              </w:rPr>
            </w:r>
          </w:ins>
          <w:r>
            <w:rPr>
              <w:noProof/>
              <w:webHidden/>
            </w:rPr>
            <w:fldChar w:fldCharType="separate"/>
          </w:r>
          <w:ins w:id="234" w:author="Haynes, Dan" w:date="2012-09-24T14:13:00Z">
            <w:r>
              <w:rPr>
                <w:noProof/>
                <w:webHidden/>
              </w:rPr>
              <w:t>38</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235" w:author="Haynes, Dan" w:date="2012-09-24T14:13:00Z"/>
              <w:noProof/>
              <w:lang w:bidi="ar-SA"/>
            </w:rPr>
          </w:pPr>
          <w:ins w:id="236"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"_Toc336259397"</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4.3.2</w:t>
            </w:r>
            <w:r>
              <w:rPr>
                <w:noProof/>
                <w:lang w:bidi="ar-SA"/>
              </w:rPr>
              <w:tab/>
            </w:r>
            <w:r w:rsidRPr="004F650D">
              <w:rPr>
                <w:rStyle w:val="Hyperlink"/>
                <w:noProof/>
              </w:rPr>
              <w:t>DefinitionsType</w:t>
            </w:r>
            <w:r>
              <w:rPr>
                <w:noProof/>
                <w:webHidden/>
              </w:rPr>
              <w:tab/>
            </w:r>
            <w:r>
              <w:rPr>
                <w:noProof/>
                <w:webHidden/>
              </w:rPr>
              <w:fldChar w:fldCharType="begin"/>
            </w:r>
            <w:r>
              <w:rPr>
                <w:noProof/>
                <w:webHidden/>
              </w:rPr>
              <w:instrText xml:space="preserve"> PAGEREF _Toc336259397 \h </w:instrText>
            </w:r>
            <w:r>
              <w:rPr>
                <w:noProof/>
                <w:webHidden/>
              </w:rPr>
            </w:r>
          </w:ins>
          <w:r>
            <w:rPr>
              <w:noProof/>
              <w:webHidden/>
            </w:rPr>
            <w:fldChar w:fldCharType="separate"/>
          </w:r>
          <w:ins w:id="237" w:author="Haynes, Dan" w:date="2012-09-24T14:13:00Z">
            <w:r>
              <w:rPr>
                <w:noProof/>
                <w:webHidden/>
              </w:rPr>
              <w:t>38</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238" w:author="Haynes, Dan" w:date="2012-09-24T14:13:00Z"/>
              <w:noProof/>
              <w:lang w:bidi="ar-SA"/>
            </w:rPr>
          </w:pPr>
          <w:ins w:id="239"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"_Toc336259398"</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4.3.3</w:t>
            </w:r>
            <w:r>
              <w:rPr>
                <w:noProof/>
                <w:lang w:bidi="ar-SA"/>
              </w:rPr>
              <w:tab/>
            </w:r>
            <w:r w:rsidRPr="004F650D">
              <w:rPr>
                <w:rStyle w:val="Hyperlink"/>
                <w:noProof/>
              </w:rPr>
              <w:t>DefinitionType</w:t>
            </w:r>
            <w:r>
              <w:rPr>
                <w:noProof/>
                <w:webHidden/>
              </w:rPr>
              <w:tab/>
            </w:r>
            <w:r>
              <w:rPr>
                <w:noProof/>
                <w:webHidden/>
              </w:rPr>
              <w:fldChar w:fldCharType="begin"/>
            </w:r>
            <w:r>
              <w:rPr>
                <w:noProof/>
                <w:webHidden/>
              </w:rPr>
              <w:instrText xml:space="preserve"> PAGEREF _Toc336259398 \h </w:instrText>
            </w:r>
            <w:r>
              <w:rPr>
                <w:noProof/>
                <w:webHidden/>
              </w:rPr>
            </w:r>
          </w:ins>
          <w:r>
            <w:rPr>
              <w:noProof/>
              <w:webHidden/>
            </w:rPr>
            <w:fldChar w:fldCharType="separate"/>
          </w:r>
          <w:ins w:id="240" w:author="Haynes, Dan" w:date="2012-09-24T14:13:00Z">
            <w:r>
              <w:rPr>
                <w:noProof/>
                <w:webHidden/>
              </w:rPr>
              <w:t>39</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241" w:author="Haynes, Dan" w:date="2012-09-24T14:13:00Z"/>
              <w:noProof/>
              <w:lang w:bidi="ar-SA"/>
            </w:rPr>
          </w:pPr>
          <w:ins w:id="242"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"_Toc336259399"</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4.3.4</w:t>
            </w:r>
            <w:r>
              <w:rPr>
                <w:noProof/>
                <w:lang w:bidi="ar-SA"/>
              </w:rPr>
              <w:tab/>
            </w:r>
            <w:r w:rsidRPr="004F650D">
              <w:rPr>
                <w:rStyle w:val="Hyperlink"/>
                <w:noProof/>
              </w:rPr>
              <w:t>MetadataType</w:t>
            </w:r>
            <w:r>
              <w:rPr>
                <w:noProof/>
                <w:webHidden/>
              </w:rPr>
              <w:tab/>
            </w:r>
            <w:r>
              <w:rPr>
                <w:noProof/>
                <w:webHidden/>
              </w:rPr>
              <w:fldChar w:fldCharType="begin"/>
            </w:r>
            <w:r>
              <w:rPr>
                <w:noProof/>
                <w:webHidden/>
              </w:rPr>
              <w:instrText xml:space="preserve"> PAGEREF _Toc336259399 \h </w:instrText>
            </w:r>
            <w:r>
              <w:rPr>
                <w:noProof/>
                <w:webHidden/>
              </w:rPr>
            </w:r>
          </w:ins>
          <w:r>
            <w:rPr>
              <w:noProof/>
              <w:webHidden/>
            </w:rPr>
            <w:fldChar w:fldCharType="separate"/>
          </w:r>
          <w:ins w:id="243" w:author="Haynes, Dan" w:date="2012-09-24T14:13:00Z">
            <w:r>
              <w:rPr>
                <w:noProof/>
                <w:webHidden/>
              </w:rPr>
              <w:t>40</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244" w:author="Haynes, Dan" w:date="2012-09-24T14:13:00Z"/>
              <w:noProof/>
              <w:lang w:bidi="ar-SA"/>
            </w:rPr>
          </w:pPr>
          <w:ins w:id="245"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"_Toc336259400"</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4.3.5</w:t>
            </w:r>
            <w:r>
              <w:rPr>
                <w:noProof/>
                <w:lang w:bidi="ar-SA"/>
              </w:rPr>
              <w:tab/>
            </w:r>
            <w:r w:rsidRPr="004F650D">
              <w:rPr>
                <w:rStyle w:val="Hyperlink"/>
                <w:noProof/>
              </w:rPr>
              <w:t>AffectedType</w:t>
            </w:r>
            <w:r>
              <w:rPr>
                <w:noProof/>
                <w:webHidden/>
              </w:rPr>
              <w:tab/>
            </w:r>
            <w:r>
              <w:rPr>
                <w:noProof/>
                <w:webHidden/>
              </w:rPr>
              <w:fldChar w:fldCharType="begin"/>
            </w:r>
            <w:r>
              <w:rPr>
                <w:noProof/>
                <w:webHidden/>
              </w:rPr>
              <w:instrText xml:space="preserve"> PAGEREF _Toc336259400 \h </w:instrText>
            </w:r>
            <w:r>
              <w:rPr>
                <w:noProof/>
                <w:webHidden/>
              </w:rPr>
            </w:r>
          </w:ins>
          <w:r>
            <w:rPr>
              <w:noProof/>
              <w:webHidden/>
            </w:rPr>
            <w:fldChar w:fldCharType="separate"/>
          </w:r>
          <w:ins w:id="246" w:author="Haynes, Dan" w:date="2012-09-24T14:13:00Z">
            <w:r>
              <w:rPr>
                <w:noProof/>
                <w:webHidden/>
              </w:rPr>
              <w:t>40</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247" w:author="Haynes, Dan" w:date="2012-09-24T14:13:00Z"/>
              <w:noProof/>
              <w:lang w:bidi="ar-SA"/>
            </w:rPr>
          </w:pPr>
          <w:ins w:id="248"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"_Toc336259401"</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4.3.6</w:t>
            </w:r>
            <w:r>
              <w:rPr>
                <w:noProof/>
                <w:lang w:bidi="ar-SA"/>
              </w:rPr>
              <w:tab/>
            </w:r>
            <w:r w:rsidRPr="004F650D">
              <w:rPr>
                <w:rStyle w:val="Hyperlink"/>
                <w:noProof/>
              </w:rPr>
              <w:t>ReferenceType</w:t>
            </w:r>
            <w:r>
              <w:rPr>
                <w:noProof/>
                <w:webHidden/>
              </w:rPr>
              <w:tab/>
            </w:r>
            <w:r>
              <w:rPr>
                <w:noProof/>
                <w:webHidden/>
              </w:rPr>
              <w:fldChar w:fldCharType="begin"/>
            </w:r>
            <w:r>
              <w:rPr>
                <w:noProof/>
                <w:webHidden/>
              </w:rPr>
              <w:instrText xml:space="preserve"> PAGEREF _Toc336259401 \h </w:instrText>
            </w:r>
            <w:r>
              <w:rPr>
                <w:noProof/>
                <w:webHidden/>
              </w:rPr>
            </w:r>
          </w:ins>
          <w:r>
            <w:rPr>
              <w:noProof/>
              <w:webHidden/>
            </w:rPr>
            <w:fldChar w:fldCharType="separate"/>
          </w:r>
          <w:ins w:id="249" w:author="Haynes, Dan" w:date="2012-09-24T14:13:00Z">
            <w:r>
              <w:rPr>
                <w:noProof/>
                <w:webHidden/>
              </w:rPr>
              <w:t>40</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250" w:author="Haynes, Dan" w:date="2012-09-24T14:13:00Z"/>
              <w:noProof/>
              <w:lang w:bidi="ar-SA"/>
            </w:rPr>
          </w:pPr>
          <w:ins w:id="251"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"_Toc336259402"</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4.3.7</w:t>
            </w:r>
            <w:r>
              <w:rPr>
                <w:noProof/>
                <w:lang w:bidi="ar-SA"/>
              </w:rPr>
              <w:tab/>
            </w:r>
            <w:r w:rsidRPr="004F650D">
              <w:rPr>
                <w:rStyle w:val="Hyperlink"/>
                <w:noProof/>
              </w:rPr>
              <w:t>NotesType</w:t>
            </w:r>
            <w:r>
              <w:rPr>
                <w:noProof/>
                <w:webHidden/>
              </w:rPr>
              <w:tab/>
            </w:r>
            <w:r>
              <w:rPr>
                <w:noProof/>
                <w:webHidden/>
              </w:rPr>
              <w:fldChar w:fldCharType="begin"/>
            </w:r>
            <w:r>
              <w:rPr>
                <w:noProof/>
                <w:webHidden/>
              </w:rPr>
              <w:instrText xml:space="preserve"> PAGEREF _Toc336259402 \h </w:instrText>
            </w:r>
            <w:r>
              <w:rPr>
                <w:noProof/>
                <w:webHidden/>
              </w:rPr>
            </w:r>
          </w:ins>
          <w:r>
            <w:rPr>
              <w:noProof/>
              <w:webHidden/>
            </w:rPr>
            <w:fldChar w:fldCharType="separate"/>
          </w:r>
          <w:ins w:id="252" w:author="Haynes, Dan" w:date="2012-09-24T14:13:00Z">
            <w:r>
              <w:rPr>
                <w:noProof/>
                <w:webHidden/>
              </w:rPr>
              <w:t>41</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253" w:author="Haynes, Dan" w:date="2012-09-24T14:13:00Z"/>
              <w:noProof/>
              <w:lang w:bidi="ar-SA"/>
            </w:rPr>
          </w:pPr>
          <w:ins w:id="254"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"_Toc336259403"</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4.3.8</w:t>
            </w:r>
            <w:r>
              <w:rPr>
                <w:noProof/>
                <w:lang w:bidi="ar-SA"/>
              </w:rPr>
              <w:tab/>
            </w:r>
            <w:r w:rsidRPr="004F650D">
              <w:rPr>
                <w:rStyle w:val="Hyperlink"/>
                <w:noProof/>
              </w:rPr>
              <w:t>CriteriaType</w:t>
            </w:r>
            <w:r>
              <w:rPr>
                <w:noProof/>
                <w:webHidden/>
              </w:rPr>
              <w:tab/>
            </w:r>
            <w:r>
              <w:rPr>
                <w:noProof/>
                <w:webHidden/>
              </w:rPr>
              <w:fldChar w:fldCharType="begin"/>
            </w:r>
            <w:r>
              <w:rPr>
                <w:noProof/>
                <w:webHidden/>
              </w:rPr>
              <w:instrText xml:space="preserve"> PAGEREF _Toc336259403 \h </w:instrText>
            </w:r>
            <w:r>
              <w:rPr>
                <w:noProof/>
                <w:webHidden/>
              </w:rPr>
            </w:r>
          </w:ins>
          <w:r>
            <w:rPr>
              <w:noProof/>
              <w:webHidden/>
            </w:rPr>
            <w:fldChar w:fldCharType="separate"/>
          </w:r>
          <w:ins w:id="255" w:author="Haynes, Dan" w:date="2012-09-24T14:13:00Z">
            <w:r>
              <w:rPr>
                <w:noProof/>
                <w:webHidden/>
              </w:rPr>
              <w:t>41</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256" w:author="Haynes, Dan" w:date="2012-09-24T14:13:00Z"/>
              <w:noProof/>
              <w:lang w:bidi="ar-SA"/>
            </w:rPr>
          </w:pPr>
          <w:ins w:id="257"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"_Toc336259404"</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4.3.9</w:t>
            </w:r>
            <w:r>
              <w:rPr>
                <w:noProof/>
                <w:lang w:bidi="ar-SA"/>
              </w:rPr>
              <w:tab/>
            </w:r>
            <w:r w:rsidRPr="004F650D">
              <w:rPr>
                <w:rStyle w:val="Hyperlink"/>
                <w:noProof/>
              </w:rPr>
              <w:t>CriterionType</w:t>
            </w:r>
            <w:r>
              <w:rPr>
                <w:noProof/>
                <w:webHidden/>
              </w:rPr>
              <w:tab/>
            </w:r>
            <w:r>
              <w:rPr>
                <w:noProof/>
                <w:webHidden/>
              </w:rPr>
              <w:fldChar w:fldCharType="begin"/>
            </w:r>
            <w:r>
              <w:rPr>
                <w:noProof/>
                <w:webHidden/>
              </w:rPr>
              <w:instrText xml:space="preserve"> PAGEREF _Toc336259404 \h </w:instrText>
            </w:r>
            <w:r>
              <w:rPr>
                <w:noProof/>
                <w:webHidden/>
              </w:rPr>
            </w:r>
          </w:ins>
          <w:r>
            <w:rPr>
              <w:noProof/>
              <w:webHidden/>
            </w:rPr>
            <w:fldChar w:fldCharType="separate"/>
          </w:r>
          <w:ins w:id="258" w:author="Haynes, Dan" w:date="2012-09-24T14:13:00Z">
            <w:r>
              <w:rPr>
                <w:noProof/>
                <w:webHidden/>
              </w:rPr>
              <w:t>42</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259" w:author="Haynes, Dan" w:date="2012-09-24T14:13:00Z"/>
              <w:noProof/>
              <w:lang w:bidi="ar-SA"/>
            </w:rPr>
          </w:pPr>
          <w:ins w:id="260"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"_Toc336259405"</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4.3.10</w:t>
            </w:r>
            <w:r>
              <w:rPr>
                <w:noProof/>
                <w:lang w:bidi="ar-SA"/>
              </w:rPr>
              <w:tab/>
            </w:r>
            <w:r w:rsidRPr="004F650D">
              <w:rPr>
                <w:rStyle w:val="Hyperlink"/>
                <w:noProof/>
              </w:rPr>
              <w:t>ExtendDefinitionType</w:t>
            </w:r>
            <w:r>
              <w:rPr>
                <w:noProof/>
                <w:webHidden/>
              </w:rPr>
              <w:tab/>
            </w:r>
            <w:r>
              <w:rPr>
                <w:noProof/>
                <w:webHidden/>
              </w:rPr>
              <w:fldChar w:fldCharType="begin"/>
            </w:r>
            <w:r>
              <w:rPr>
                <w:noProof/>
                <w:webHidden/>
              </w:rPr>
              <w:instrText xml:space="preserve"> PAGEREF _Toc336259405 \h </w:instrText>
            </w:r>
            <w:r>
              <w:rPr>
                <w:noProof/>
                <w:webHidden/>
              </w:rPr>
            </w:r>
          </w:ins>
          <w:r>
            <w:rPr>
              <w:noProof/>
              <w:webHidden/>
            </w:rPr>
            <w:fldChar w:fldCharType="separate"/>
          </w:r>
          <w:ins w:id="261" w:author="Haynes, Dan" w:date="2012-09-24T14:13:00Z">
            <w:r>
              <w:rPr>
                <w:noProof/>
                <w:webHidden/>
              </w:rPr>
              <w:t>43</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262" w:author="Haynes, Dan" w:date="2012-09-24T14:13:00Z"/>
              <w:noProof/>
              <w:lang w:bidi="ar-SA"/>
            </w:rPr>
          </w:pPr>
          <w:ins w:id="263"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"_Toc336259406"</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4.3.11</w:t>
            </w:r>
            <w:r>
              <w:rPr>
                <w:noProof/>
                <w:lang w:bidi="ar-SA"/>
              </w:rPr>
              <w:tab/>
            </w:r>
            <w:r w:rsidRPr="004F650D">
              <w:rPr>
                <w:rStyle w:val="Hyperlink"/>
                <w:noProof/>
              </w:rPr>
              <w:t>TestsType</w:t>
            </w:r>
            <w:r>
              <w:rPr>
                <w:noProof/>
                <w:webHidden/>
              </w:rPr>
              <w:tab/>
            </w:r>
            <w:r>
              <w:rPr>
                <w:noProof/>
                <w:webHidden/>
              </w:rPr>
              <w:fldChar w:fldCharType="begin"/>
            </w:r>
            <w:r>
              <w:rPr>
                <w:noProof/>
                <w:webHidden/>
              </w:rPr>
              <w:instrText xml:space="preserve"> PAGEREF _Toc336259406 \h </w:instrText>
            </w:r>
            <w:r>
              <w:rPr>
                <w:noProof/>
                <w:webHidden/>
              </w:rPr>
            </w:r>
          </w:ins>
          <w:r>
            <w:rPr>
              <w:noProof/>
              <w:webHidden/>
            </w:rPr>
            <w:fldChar w:fldCharType="separate"/>
          </w:r>
          <w:ins w:id="264" w:author="Haynes, Dan" w:date="2012-09-24T14:13:00Z">
            <w:r>
              <w:rPr>
                <w:noProof/>
                <w:webHidden/>
              </w:rPr>
              <w:t>43</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265" w:author="Haynes, Dan" w:date="2012-09-24T14:13:00Z"/>
              <w:noProof/>
              <w:lang w:bidi="ar-SA"/>
            </w:rPr>
          </w:pPr>
          <w:ins w:id="266"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"_Toc336259407"</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4.3.12</w:t>
            </w:r>
            <w:r>
              <w:rPr>
                <w:noProof/>
                <w:lang w:bidi="ar-SA"/>
              </w:rPr>
              <w:tab/>
            </w:r>
            <w:r w:rsidRPr="004F650D">
              <w:rPr>
                <w:rStyle w:val="Hyperlink"/>
                <w:noProof/>
              </w:rPr>
              <w:t>TestType</w:t>
            </w:r>
            <w:r>
              <w:rPr>
                <w:noProof/>
                <w:webHidden/>
              </w:rPr>
              <w:tab/>
            </w:r>
            <w:r>
              <w:rPr>
                <w:noProof/>
                <w:webHidden/>
              </w:rPr>
              <w:fldChar w:fldCharType="begin"/>
            </w:r>
            <w:r>
              <w:rPr>
                <w:noProof/>
                <w:webHidden/>
              </w:rPr>
              <w:instrText xml:space="preserve"> PAGEREF _Toc336259407 \h </w:instrText>
            </w:r>
            <w:r>
              <w:rPr>
                <w:noProof/>
                <w:webHidden/>
              </w:rPr>
            </w:r>
          </w:ins>
          <w:r>
            <w:rPr>
              <w:noProof/>
              <w:webHidden/>
            </w:rPr>
            <w:fldChar w:fldCharType="separate"/>
          </w:r>
          <w:ins w:id="267" w:author="Haynes, Dan" w:date="2012-09-24T14:13:00Z">
            <w:r>
              <w:rPr>
                <w:noProof/>
                <w:webHidden/>
              </w:rPr>
              <w:t>43</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268" w:author="Haynes, Dan" w:date="2012-09-24T14:13:00Z"/>
              <w:noProof/>
              <w:lang w:bidi="ar-SA"/>
            </w:rPr>
          </w:pPr>
          <w:ins w:id="269"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"_Toc336259408"</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4.3.13</w:t>
            </w:r>
            <w:r>
              <w:rPr>
                <w:noProof/>
                <w:lang w:bidi="ar-SA"/>
              </w:rPr>
              <w:tab/>
            </w:r>
            <w:r w:rsidRPr="004F650D">
              <w:rPr>
                <w:rStyle w:val="Hyperlink"/>
                <w:noProof/>
              </w:rPr>
              <w:t>ObjectRefType</w:t>
            </w:r>
            <w:r>
              <w:rPr>
                <w:noProof/>
                <w:webHidden/>
              </w:rPr>
              <w:tab/>
            </w:r>
            <w:r>
              <w:rPr>
                <w:noProof/>
                <w:webHidden/>
              </w:rPr>
              <w:fldChar w:fldCharType="begin"/>
            </w:r>
            <w:r>
              <w:rPr>
                <w:noProof/>
                <w:webHidden/>
              </w:rPr>
              <w:instrText xml:space="preserve"> PAGEREF _Toc336259408 \h </w:instrText>
            </w:r>
            <w:r>
              <w:rPr>
                <w:noProof/>
                <w:webHidden/>
              </w:rPr>
            </w:r>
          </w:ins>
          <w:r>
            <w:rPr>
              <w:noProof/>
              <w:webHidden/>
            </w:rPr>
            <w:fldChar w:fldCharType="separate"/>
          </w:r>
          <w:ins w:id="270" w:author="Haynes, Dan" w:date="2012-09-24T14:13:00Z">
            <w:r>
              <w:rPr>
                <w:noProof/>
                <w:webHidden/>
              </w:rPr>
              <w:t>45</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271" w:author="Haynes, Dan" w:date="2012-09-24T14:13:00Z"/>
              <w:noProof/>
              <w:lang w:bidi="ar-SA"/>
            </w:rPr>
          </w:pPr>
          <w:ins w:id="272"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"_Toc336259409"</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4.3.14</w:t>
            </w:r>
            <w:r>
              <w:rPr>
                <w:noProof/>
                <w:lang w:bidi="ar-SA"/>
              </w:rPr>
              <w:tab/>
            </w:r>
            <w:r w:rsidRPr="004F650D">
              <w:rPr>
                <w:rStyle w:val="Hyperlink"/>
                <w:noProof/>
              </w:rPr>
              <w:t>StateRefType</w:t>
            </w:r>
            <w:r>
              <w:rPr>
                <w:noProof/>
                <w:webHidden/>
              </w:rPr>
              <w:tab/>
            </w:r>
            <w:r>
              <w:rPr>
                <w:noProof/>
                <w:webHidden/>
              </w:rPr>
              <w:fldChar w:fldCharType="begin"/>
            </w:r>
            <w:r>
              <w:rPr>
                <w:noProof/>
                <w:webHidden/>
              </w:rPr>
              <w:instrText xml:space="preserve"> PAGEREF _Toc336259409 \h </w:instrText>
            </w:r>
            <w:r>
              <w:rPr>
                <w:noProof/>
                <w:webHidden/>
              </w:rPr>
            </w:r>
          </w:ins>
          <w:r>
            <w:rPr>
              <w:noProof/>
              <w:webHidden/>
            </w:rPr>
            <w:fldChar w:fldCharType="separate"/>
          </w:r>
          <w:ins w:id="273" w:author="Haynes, Dan" w:date="2012-09-24T14:13:00Z">
            <w:r>
              <w:rPr>
                <w:noProof/>
                <w:webHidden/>
              </w:rPr>
              <w:t>45</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274" w:author="Haynes, Dan" w:date="2012-09-24T14:13:00Z"/>
              <w:noProof/>
              <w:lang w:bidi="ar-SA"/>
            </w:rPr>
          </w:pPr>
          <w:ins w:id="275"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"_Toc336259410"</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4.3.15</w:t>
            </w:r>
            <w:r>
              <w:rPr>
                <w:noProof/>
                <w:lang w:bidi="ar-SA"/>
              </w:rPr>
              <w:tab/>
            </w:r>
            <w:r w:rsidRPr="004F650D">
              <w:rPr>
                <w:rStyle w:val="Hyperlink"/>
                <w:noProof/>
              </w:rPr>
              <w:t>ObjectsType</w:t>
            </w:r>
            <w:r>
              <w:rPr>
                <w:noProof/>
                <w:webHidden/>
              </w:rPr>
              <w:tab/>
            </w:r>
            <w:r>
              <w:rPr>
                <w:noProof/>
                <w:webHidden/>
              </w:rPr>
              <w:fldChar w:fldCharType="begin"/>
            </w:r>
            <w:r>
              <w:rPr>
                <w:noProof/>
                <w:webHidden/>
              </w:rPr>
              <w:instrText xml:space="preserve"> PAGEREF _Toc336259410 \h </w:instrText>
            </w:r>
            <w:r>
              <w:rPr>
                <w:noProof/>
                <w:webHidden/>
              </w:rPr>
            </w:r>
          </w:ins>
          <w:r>
            <w:rPr>
              <w:noProof/>
              <w:webHidden/>
            </w:rPr>
            <w:fldChar w:fldCharType="separate"/>
          </w:r>
          <w:ins w:id="276" w:author="Haynes, Dan" w:date="2012-09-24T14:13:00Z">
            <w:r>
              <w:rPr>
                <w:noProof/>
                <w:webHidden/>
              </w:rPr>
              <w:t>45</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277" w:author="Haynes, Dan" w:date="2012-09-24T14:13:00Z"/>
              <w:noProof/>
              <w:lang w:bidi="ar-SA"/>
            </w:rPr>
          </w:pPr>
          <w:ins w:id="278"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"_Toc336259411"</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4.3.16</w:t>
            </w:r>
            <w:r>
              <w:rPr>
                <w:noProof/>
                <w:lang w:bidi="ar-SA"/>
              </w:rPr>
              <w:tab/>
            </w:r>
            <w:r w:rsidRPr="004F650D">
              <w:rPr>
                <w:rStyle w:val="Hyperlink"/>
                <w:noProof/>
              </w:rPr>
              <w:t>ObjectType</w:t>
            </w:r>
            <w:r>
              <w:rPr>
                <w:noProof/>
                <w:webHidden/>
              </w:rPr>
              <w:tab/>
            </w:r>
            <w:r>
              <w:rPr>
                <w:noProof/>
                <w:webHidden/>
              </w:rPr>
              <w:fldChar w:fldCharType="begin"/>
            </w:r>
            <w:r>
              <w:rPr>
                <w:noProof/>
                <w:webHidden/>
              </w:rPr>
              <w:instrText xml:space="preserve"> PAGEREF _Toc336259411 \h </w:instrText>
            </w:r>
            <w:r>
              <w:rPr>
                <w:noProof/>
                <w:webHidden/>
              </w:rPr>
            </w:r>
          </w:ins>
          <w:r>
            <w:rPr>
              <w:noProof/>
              <w:webHidden/>
            </w:rPr>
            <w:fldChar w:fldCharType="separate"/>
          </w:r>
          <w:ins w:id="279" w:author="Haynes, Dan" w:date="2012-09-24T14:13:00Z">
            <w:r>
              <w:rPr>
                <w:noProof/>
                <w:webHidden/>
              </w:rPr>
              <w:t>45</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280" w:author="Haynes, Dan" w:date="2012-09-24T14:13:00Z"/>
              <w:noProof/>
              <w:lang w:bidi="ar-SA"/>
            </w:rPr>
          </w:pPr>
          <w:ins w:id="281"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"_Toc336259412"</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4.3.17</w:t>
            </w:r>
            <w:r>
              <w:rPr>
                <w:noProof/>
                <w:lang w:bidi="ar-SA"/>
              </w:rPr>
              <w:tab/>
            </w:r>
            <w:r w:rsidRPr="004F650D">
              <w:rPr>
                <w:rStyle w:val="Hyperlink"/>
                <w:noProof/>
              </w:rPr>
              <w:t>set</w:t>
            </w:r>
            <w:r>
              <w:rPr>
                <w:noProof/>
                <w:webHidden/>
              </w:rPr>
              <w:tab/>
            </w:r>
            <w:r>
              <w:rPr>
                <w:noProof/>
                <w:webHidden/>
              </w:rPr>
              <w:fldChar w:fldCharType="begin"/>
            </w:r>
            <w:r>
              <w:rPr>
                <w:noProof/>
                <w:webHidden/>
              </w:rPr>
              <w:instrText xml:space="preserve"> PAGEREF _Toc336259412 \h </w:instrText>
            </w:r>
            <w:r>
              <w:rPr>
                <w:noProof/>
                <w:webHidden/>
              </w:rPr>
            </w:r>
          </w:ins>
          <w:r>
            <w:rPr>
              <w:noProof/>
              <w:webHidden/>
            </w:rPr>
            <w:fldChar w:fldCharType="separate"/>
          </w:r>
          <w:ins w:id="282" w:author="Haynes, Dan" w:date="2012-09-24T14:13:00Z">
            <w:r>
              <w:rPr>
                <w:noProof/>
                <w:webHidden/>
              </w:rPr>
              <w:t>46</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283" w:author="Haynes, Dan" w:date="2012-09-24T14:13:00Z"/>
              <w:noProof/>
              <w:lang w:bidi="ar-SA"/>
            </w:rPr>
          </w:pPr>
          <w:ins w:id="284"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"_Toc336259413"</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4.3.18</w:t>
            </w:r>
            <w:r>
              <w:rPr>
                <w:noProof/>
                <w:lang w:bidi="ar-SA"/>
              </w:rPr>
              <w:tab/>
            </w:r>
            <w:r w:rsidRPr="004F650D">
              <w:rPr>
                <w:rStyle w:val="Hyperlink"/>
                <w:noProof/>
              </w:rPr>
              <w:t>filter</w:t>
            </w:r>
            <w:r>
              <w:rPr>
                <w:noProof/>
                <w:webHidden/>
              </w:rPr>
              <w:tab/>
            </w:r>
            <w:r>
              <w:rPr>
                <w:noProof/>
                <w:webHidden/>
              </w:rPr>
              <w:fldChar w:fldCharType="begin"/>
            </w:r>
            <w:r>
              <w:rPr>
                <w:noProof/>
                <w:webHidden/>
              </w:rPr>
              <w:instrText xml:space="preserve"> PAGEREF _Toc336259413 \h </w:instrText>
            </w:r>
            <w:r>
              <w:rPr>
                <w:noProof/>
                <w:webHidden/>
              </w:rPr>
            </w:r>
          </w:ins>
          <w:r>
            <w:rPr>
              <w:noProof/>
              <w:webHidden/>
            </w:rPr>
            <w:fldChar w:fldCharType="separate"/>
          </w:r>
          <w:ins w:id="285" w:author="Haynes, Dan" w:date="2012-09-24T14:13:00Z">
            <w:r>
              <w:rPr>
                <w:noProof/>
                <w:webHidden/>
              </w:rPr>
              <w:t>47</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286" w:author="Haynes, Dan" w:date="2012-09-24T14:13:00Z"/>
              <w:noProof/>
              <w:lang w:bidi="ar-SA"/>
            </w:rPr>
          </w:pPr>
          <w:ins w:id="287"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"_Toc336259414"</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4.3.19</w:t>
            </w:r>
            <w:r>
              <w:rPr>
                <w:noProof/>
                <w:lang w:bidi="ar-SA"/>
              </w:rPr>
              <w:tab/>
            </w:r>
            <w:r w:rsidRPr="004F650D">
              <w:rPr>
                <w:rStyle w:val="Hyperlink"/>
                <w:noProof/>
              </w:rPr>
              <w:t>StatesType</w:t>
            </w:r>
            <w:r>
              <w:rPr>
                <w:noProof/>
                <w:webHidden/>
              </w:rPr>
              <w:tab/>
            </w:r>
            <w:r>
              <w:rPr>
                <w:noProof/>
                <w:webHidden/>
              </w:rPr>
              <w:fldChar w:fldCharType="begin"/>
            </w:r>
            <w:r>
              <w:rPr>
                <w:noProof/>
                <w:webHidden/>
              </w:rPr>
              <w:instrText xml:space="preserve"> PAGEREF _Toc336259414 \h </w:instrText>
            </w:r>
            <w:r>
              <w:rPr>
                <w:noProof/>
                <w:webHidden/>
              </w:rPr>
            </w:r>
          </w:ins>
          <w:r>
            <w:rPr>
              <w:noProof/>
              <w:webHidden/>
            </w:rPr>
            <w:fldChar w:fldCharType="separate"/>
          </w:r>
          <w:ins w:id="288" w:author="Haynes, Dan" w:date="2012-09-24T14:13:00Z">
            <w:r>
              <w:rPr>
                <w:noProof/>
                <w:webHidden/>
              </w:rPr>
              <w:t>47</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289" w:author="Haynes, Dan" w:date="2012-09-24T14:13:00Z"/>
              <w:noProof/>
              <w:lang w:bidi="ar-SA"/>
            </w:rPr>
          </w:pPr>
          <w:ins w:id="290"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"_Toc336259415"</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4.3.20</w:t>
            </w:r>
            <w:r>
              <w:rPr>
                <w:noProof/>
                <w:lang w:bidi="ar-SA"/>
              </w:rPr>
              <w:tab/>
            </w:r>
            <w:r w:rsidRPr="004F650D">
              <w:rPr>
                <w:rStyle w:val="Hyperlink"/>
                <w:noProof/>
              </w:rPr>
              <w:t>StateType</w:t>
            </w:r>
            <w:r>
              <w:rPr>
                <w:noProof/>
                <w:webHidden/>
              </w:rPr>
              <w:tab/>
            </w:r>
            <w:r>
              <w:rPr>
                <w:noProof/>
                <w:webHidden/>
              </w:rPr>
              <w:fldChar w:fldCharType="begin"/>
            </w:r>
            <w:r>
              <w:rPr>
                <w:noProof/>
                <w:webHidden/>
              </w:rPr>
              <w:instrText xml:space="preserve"> PAGEREF _Toc336259415 \h </w:instrText>
            </w:r>
            <w:r>
              <w:rPr>
                <w:noProof/>
                <w:webHidden/>
              </w:rPr>
            </w:r>
          </w:ins>
          <w:r>
            <w:rPr>
              <w:noProof/>
              <w:webHidden/>
            </w:rPr>
            <w:fldChar w:fldCharType="separate"/>
          </w:r>
          <w:ins w:id="291" w:author="Haynes, Dan" w:date="2012-09-24T14:13:00Z">
            <w:r>
              <w:rPr>
                <w:noProof/>
                <w:webHidden/>
              </w:rPr>
              <w:t>47</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292" w:author="Haynes, Dan" w:date="2012-09-24T14:13:00Z"/>
              <w:noProof/>
              <w:lang w:bidi="ar-SA"/>
            </w:rPr>
          </w:pPr>
          <w:ins w:id="293"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"_Toc336259416"</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4.3.21</w:t>
            </w:r>
            <w:r>
              <w:rPr>
                <w:noProof/>
                <w:lang w:bidi="ar-SA"/>
              </w:rPr>
              <w:tab/>
            </w:r>
            <w:r w:rsidRPr="004F650D">
              <w:rPr>
                <w:rStyle w:val="Hyperlink"/>
                <w:noProof/>
              </w:rPr>
              <w:t>VariablesType</w:t>
            </w:r>
            <w:r>
              <w:rPr>
                <w:noProof/>
                <w:webHidden/>
              </w:rPr>
              <w:tab/>
            </w:r>
            <w:r>
              <w:rPr>
                <w:noProof/>
                <w:webHidden/>
              </w:rPr>
              <w:fldChar w:fldCharType="begin"/>
            </w:r>
            <w:r>
              <w:rPr>
                <w:noProof/>
                <w:webHidden/>
              </w:rPr>
              <w:instrText xml:space="preserve"> PAGEREF _Toc336259416 \h </w:instrText>
            </w:r>
            <w:r>
              <w:rPr>
                <w:noProof/>
                <w:webHidden/>
              </w:rPr>
            </w:r>
          </w:ins>
          <w:r>
            <w:rPr>
              <w:noProof/>
              <w:webHidden/>
            </w:rPr>
            <w:fldChar w:fldCharType="separate"/>
          </w:r>
          <w:ins w:id="294" w:author="Haynes, Dan" w:date="2012-09-24T14:13:00Z">
            <w:r>
              <w:rPr>
                <w:noProof/>
                <w:webHidden/>
              </w:rPr>
              <w:t>48</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295" w:author="Haynes, Dan" w:date="2012-09-24T14:13:00Z"/>
              <w:noProof/>
              <w:lang w:bidi="ar-SA"/>
            </w:rPr>
          </w:pPr>
          <w:ins w:id="296"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"_Toc336259417"</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4.3.22</w:t>
            </w:r>
            <w:r>
              <w:rPr>
                <w:noProof/>
                <w:lang w:bidi="ar-SA"/>
              </w:rPr>
              <w:tab/>
            </w:r>
            <w:r w:rsidRPr="004F650D">
              <w:rPr>
                <w:rStyle w:val="Hyperlink"/>
                <w:noProof/>
              </w:rPr>
              <w:t>VariableType</w:t>
            </w:r>
            <w:r>
              <w:rPr>
                <w:noProof/>
                <w:webHidden/>
              </w:rPr>
              <w:tab/>
            </w:r>
            <w:r>
              <w:rPr>
                <w:noProof/>
                <w:webHidden/>
              </w:rPr>
              <w:fldChar w:fldCharType="begin"/>
            </w:r>
            <w:r>
              <w:rPr>
                <w:noProof/>
                <w:webHidden/>
              </w:rPr>
              <w:instrText xml:space="preserve"> PAGEREF _Toc336259417 \h </w:instrText>
            </w:r>
            <w:r>
              <w:rPr>
                <w:noProof/>
                <w:webHidden/>
              </w:rPr>
            </w:r>
          </w:ins>
          <w:r>
            <w:rPr>
              <w:noProof/>
              <w:webHidden/>
            </w:rPr>
            <w:fldChar w:fldCharType="separate"/>
          </w:r>
          <w:ins w:id="297" w:author="Haynes, Dan" w:date="2012-09-24T14:13:00Z">
            <w:r>
              <w:rPr>
                <w:noProof/>
                <w:webHidden/>
              </w:rPr>
              <w:t>48</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298" w:author="Haynes, Dan" w:date="2012-09-24T14:13:00Z"/>
              <w:noProof/>
              <w:lang w:bidi="ar-SA"/>
            </w:rPr>
          </w:pPr>
          <w:ins w:id="299" w:author="Haynes, Dan" w:date="2012-09-24T14:13:00Z">
            <w:r w:rsidRPr="004F650D">
              <w:rPr>
                <w:rStyle w:val="Hyperlink"/>
                <w:noProof/>
              </w:rPr>
              <w:lastRenderedPageBreak/>
              <w:fldChar w:fldCharType="begin"/>
            </w:r>
            <w:r w:rsidRPr="004F650D">
              <w:rPr>
                <w:rStyle w:val="Hyperlink"/>
                <w:noProof/>
              </w:rPr>
              <w:instrText xml:space="preserve"> </w:instrText>
            </w:r>
            <w:r>
              <w:rPr>
                <w:noProof/>
              </w:rPr>
              <w:instrText>HYPERLINK \l "_Toc336259418"</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4.3.23</w:t>
            </w:r>
            <w:r>
              <w:rPr>
                <w:noProof/>
                <w:lang w:bidi="ar-SA"/>
              </w:rPr>
              <w:tab/>
            </w:r>
            <w:r w:rsidRPr="004F650D">
              <w:rPr>
                <w:rStyle w:val="Hyperlink"/>
                <w:noProof/>
              </w:rPr>
              <w:t>external_variable</w:t>
            </w:r>
            <w:r>
              <w:rPr>
                <w:noProof/>
                <w:webHidden/>
              </w:rPr>
              <w:tab/>
            </w:r>
            <w:r>
              <w:rPr>
                <w:noProof/>
                <w:webHidden/>
              </w:rPr>
              <w:fldChar w:fldCharType="begin"/>
            </w:r>
            <w:r>
              <w:rPr>
                <w:noProof/>
                <w:webHidden/>
              </w:rPr>
              <w:instrText xml:space="preserve"> PAGEREF _Toc336259418 \h </w:instrText>
            </w:r>
            <w:r>
              <w:rPr>
                <w:noProof/>
                <w:webHidden/>
              </w:rPr>
            </w:r>
          </w:ins>
          <w:r>
            <w:rPr>
              <w:noProof/>
              <w:webHidden/>
            </w:rPr>
            <w:fldChar w:fldCharType="separate"/>
          </w:r>
          <w:ins w:id="300" w:author="Haynes, Dan" w:date="2012-09-24T14:13:00Z">
            <w:r>
              <w:rPr>
                <w:noProof/>
                <w:webHidden/>
              </w:rPr>
              <w:t>49</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301" w:author="Haynes, Dan" w:date="2012-09-24T14:13:00Z"/>
              <w:noProof/>
              <w:lang w:bidi="ar-SA"/>
            </w:rPr>
          </w:pPr>
          <w:ins w:id="302"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"_Toc336259419"</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4.3.24</w:t>
            </w:r>
            <w:r>
              <w:rPr>
                <w:noProof/>
                <w:lang w:bidi="ar-SA"/>
              </w:rPr>
              <w:tab/>
            </w:r>
            <w:r w:rsidRPr="004F650D">
              <w:rPr>
                <w:rStyle w:val="Hyperlink"/>
                <w:noProof/>
              </w:rPr>
              <w:t>PossibleValueType</w:t>
            </w:r>
            <w:r>
              <w:rPr>
                <w:noProof/>
                <w:webHidden/>
              </w:rPr>
              <w:tab/>
            </w:r>
            <w:r>
              <w:rPr>
                <w:noProof/>
                <w:webHidden/>
              </w:rPr>
              <w:fldChar w:fldCharType="begin"/>
            </w:r>
            <w:r>
              <w:rPr>
                <w:noProof/>
                <w:webHidden/>
              </w:rPr>
              <w:instrText xml:space="preserve"> PAGEREF _Toc336259419 \h </w:instrText>
            </w:r>
            <w:r>
              <w:rPr>
                <w:noProof/>
                <w:webHidden/>
              </w:rPr>
            </w:r>
          </w:ins>
          <w:r>
            <w:rPr>
              <w:noProof/>
              <w:webHidden/>
            </w:rPr>
            <w:fldChar w:fldCharType="separate"/>
          </w:r>
          <w:ins w:id="303" w:author="Haynes, Dan" w:date="2012-09-24T14:13:00Z">
            <w:r>
              <w:rPr>
                <w:noProof/>
                <w:webHidden/>
              </w:rPr>
              <w:t>49</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304" w:author="Haynes, Dan" w:date="2012-09-24T14:13:00Z"/>
              <w:noProof/>
              <w:lang w:bidi="ar-SA"/>
            </w:rPr>
          </w:pPr>
          <w:ins w:id="305"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"_Toc336259420"</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4.3.25</w:t>
            </w:r>
            <w:r>
              <w:rPr>
                <w:noProof/>
                <w:lang w:bidi="ar-SA"/>
              </w:rPr>
              <w:tab/>
            </w:r>
            <w:r w:rsidRPr="004F650D">
              <w:rPr>
                <w:rStyle w:val="Hyperlink"/>
                <w:noProof/>
              </w:rPr>
              <w:t>PossibleRestrictionType</w:t>
            </w:r>
            <w:r>
              <w:rPr>
                <w:noProof/>
                <w:webHidden/>
              </w:rPr>
              <w:tab/>
            </w:r>
            <w:r>
              <w:rPr>
                <w:noProof/>
                <w:webHidden/>
              </w:rPr>
              <w:fldChar w:fldCharType="begin"/>
            </w:r>
            <w:r>
              <w:rPr>
                <w:noProof/>
                <w:webHidden/>
              </w:rPr>
              <w:instrText xml:space="preserve"> PAGEREF _Toc336259420 \h </w:instrText>
            </w:r>
            <w:r>
              <w:rPr>
                <w:noProof/>
                <w:webHidden/>
              </w:rPr>
            </w:r>
          </w:ins>
          <w:r>
            <w:rPr>
              <w:noProof/>
              <w:webHidden/>
            </w:rPr>
            <w:fldChar w:fldCharType="separate"/>
          </w:r>
          <w:ins w:id="306" w:author="Haynes, Dan" w:date="2012-09-24T14:13:00Z">
            <w:r>
              <w:rPr>
                <w:noProof/>
                <w:webHidden/>
              </w:rPr>
              <w:t>50</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307" w:author="Haynes, Dan" w:date="2012-09-24T14:13:00Z"/>
              <w:noProof/>
              <w:lang w:bidi="ar-SA"/>
            </w:rPr>
          </w:pPr>
          <w:ins w:id="308"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"_Toc336259421"</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4.3.26</w:t>
            </w:r>
            <w:r>
              <w:rPr>
                <w:noProof/>
                <w:lang w:bidi="ar-SA"/>
              </w:rPr>
              <w:tab/>
            </w:r>
            <w:r w:rsidRPr="004F650D">
              <w:rPr>
                <w:rStyle w:val="Hyperlink"/>
                <w:noProof/>
              </w:rPr>
              <w:t>RestrictionType</w:t>
            </w:r>
            <w:r>
              <w:rPr>
                <w:noProof/>
                <w:webHidden/>
              </w:rPr>
              <w:tab/>
            </w:r>
            <w:r>
              <w:rPr>
                <w:noProof/>
                <w:webHidden/>
              </w:rPr>
              <w:fldChar w:fldCharType="begin"/>
            </w:r>
            <w:r>
              <w:rPr>
                <w:noProof/>
                <w:webHidden/>
              </w:rPr>
              <w:instrText xml:space="preserve"> PAGEREF _Toc336259421 \h </w:instrText>
            </w:r>
            <w:r>
              <w:rPr>
                <w:noProof/>
                <w:webHidden/>
              </w:rPr>
            </w:r>
          </w:ins>
          <w:r>
            <w:rPr>
              <w:noProof/>
              <w:webHidden/>
            </w:rPr>
            <w:fldChar w:fldCharType="separate"/>
          </w:r>
          <w:ins w:id="309" w:author="Haynes, Dan" w:date="2012-09-24T14:13:00Z">
            <w:r>
              <w:rPr>
                <w:noProof/>
                <w:webHidden/>
              </w:rPr>
              <w:t>50</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310" w:author="Haynes, Dan" w:date="2012-09-24T14:13:00Z"/>
              <w:noProof/>
              <w:lang w:bidi="ar-SA"/>
            </w:rPr>
          </w:pPr>
          <w:ins w:id="311"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"_Toc336259422"</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4.3.27</w:t>
            </w:r>
            <w:r>
              <w:rPr>
                <w:noProof/>
                <w:lang w:bidi="ar-SA"/>
              </w:rPr>
              <w:tab/>
            </w:r>
            <w:r w:rsidRPr="004F650D">
              <w:rPr>
                <w:rStyle w:val="Hyperlink"/>
                <w:noProof/>
              </w:rPr>
              <w:t>constant_variable</w:t>
            </w:r>
            <w:r>
              <w:rPr>
                <w:noProof/>
                <w:webHidden/>
              </w:rPr>
              <w:tab/>
            </w:r>
            <w:r>
              <w:rPr>
                <w:noProof/>
                <w:webHidden/>
              </w:rPr>
              <w:fldChar w:fldCharType="begin"/>
            </w:r>
            <w:r>
              <w:rPr>
                <w:noProof/>
                <w:webHidden/>
              </w:rPr>
              <w:instrText xml:space="preserve"> PAGEREF _Toc336259422 \h </w:instrText>
            </w:r>
            <w:r>
              <w:rPr>
                <w:noProof/>
                <w:webHidden/>
              </w:rPr>
            </w:r>
          </w:ins>
          <w:r>
            <w:rPr>
              <w:noProof/>
              <w:webHidden/>
            </w:rPr>
            <w:fldChar w:fldCharType="separate"/>
          </w:r>
          <w:ins w:id="312" w:author="Haynes, Dan" w:date="2012-09-24T14:13:00Z">
            <w:r>
              <w:rPr>
                <w:noProof/>
                <w:webHidden/>
              </w:rPr>
              <w:t>50</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313" w:author="Haynes, Dan" w:date="2012-09-24T14:13:00Z"/>
              <w:noProof/>
              <w:lang w:bidi="ar-SA"/>
            </w:rPr>
          </w:pPr>
          <w:ins w:id="314"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"_Toc336259423"</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4.3.28</w:t>
            </w:r>
            <w:r>
              <w:rPr>
                <w:noProof/>
                <w:lang w:bidi="ar-SA"/>
              </w:rPr>
              <w:tab/>
            </w:r>
            <w:r w:rsidRPr="004F650D">
              <w:rPr>
                <w:rStyle w:val="Hyperlink"/>
                <w:noProof/>
              </w:rPr>
              <w:t>ValueType</w:t>
            </w:r>
            <w:r>
              <w:rPr>
                <w:noProof/>
                <w:webHidden/>
              </w:rPr>
              <w:tab/>
            </w:r>
            <w:r>
              <w:rPr>
                <w:noProof/>
                <w:webHidden/>
              </w:rPr>
              <w:fldChar w:fldCharType="begin"/>
            </w:r>
            <w:r>
              <w:rPr>
                <w:noProof/>
                <w:webHidden/>
              </w:rPr>
              <w:instrText xml:space="preserve"> PAGEREF _Toc336259423 \h </w:instrText>
            </w:r>
            <w:r>
              <w:rPr>
                <w:noProof/>
                <w:webHidden/>
              </w:rPr>
            </w:r>
          </w:ins>
          <w:r>
            <w:rPr>
              <w:noProof/>
              <w:webHidden/>
            </w:rPr>
            <w:fldChar w:fldCharType="separate"/>
          </w:r>
          <w:ins w:id="315" w:author="Haynes, Dan" w:date="2012-09-24T14:13:00Z">
            <w:r>
              <w:rPr>
                <w:noProof/>
                <w:webHidden/>
              </w:rPr>
              <w:t>50</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316" w:author="Haynes, Dan" w:date="2012-09-24T14:13:00Z"/>
              <w:noProof/>
              <w:lang w:bidi="ar-SA"/>
            </w:rPr>
          </w:pPr>
          <w:ins w:id="317"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"_Toc336259424"</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4.3.29</w:t>
            </w:r>
            <w:r>
              <w:rPr>
                <w:noProof/>
                <w:lang w:bidi="ar-SA"/>
              </w:rPr>
              <w:tab/>
            </w:r>
            <w:r w:rsidRPr="004F650D">
              <w:rPr>
                <w:rStyle w:val="Hyperlink"/>
                <w:noProof/>
              </w:rPr>
              <w:t>local_variable</w:t>
            </w:r>
            <w:r>
              <w:rPr>
                <w:noProof/>
                <w:webHidden/>
              </w:rPr>
              <w:tab/>
            </w:r>
            <w:r>
              <w:rPr>
                <w:noProof/>
                <w:webHidden/>
              </w:rPr>
              <w:fldChar w:fldCharType="begin"/>
            </w:r>
            <w:r>
              <w:rPr>
                <w:noProof/>
                <w:webHidden/>
              </w:rPr>
              <w:instrText xml:space="preserve"> PAGEREF _Toc336259424 \h </w:instrText>
            </w:r>
            <w:r>
              <w:rPr>
                <w:noProof/>
                <w:webHidden/>
              </w:rPr>
            </w:r>
          </w:ins>
          <w:r>
            <w:rPr>
              <w:noProof/>
              <w:webHidden/>
            </w:rPr>
            <w:fldChar w:fldCharType="separate"/>
          </w:r>
          <w:ins w:id="318" w:author="Haynes, Dan" w:date="2012-09-24T14:13:00Z">
            <w:r>
              <w:rPr>
                <w:noProof/>
                <w:webHidden/>
              </w:rPr>
              <w:t>51</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319" w:author="Haynes, Dan" w:date="2012-09-24T14:13:00Z"/>
              <w:noProof/>
              <w:lang w:bidi="ar-SA"/>
            </w:rPr>
          </w:pPr>
          <w:ins w:id="320"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"_Toc336259425"</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4.3.30</w:t>
            </w:r>
            <w:r>
              <w:rPr>
                <w:noProof/>
                <w:lang w:bidi="ar-SA"/>
              </w:rPr>
              <w:tab/>
            </w:r>
            <w:r w:rsidRPr="004F650D">
              <w:rPr>
                <w:rStyle w:val="Hyperlink"/>
                <w:noProof/>
              </w:rPr>
              <w:t>ComponentGroup</w:t>
            </w:r>
            <w:r>
              <w:rPr>
                <w:noProof/>
                <w:webHidden/>
              </w:rPr>
              <w:tab/>
            </w:r>
            <w:r>
              <w:rPr>
                <w:noProof/>
                <w:webHidden/>
              </w:rPr>
              <w:fldChar w:fldCharType="begin"/>
            </w:r>
            <w:r>
              <w:rPr>
                <w:noProof/>
                <w:webHidden/>
              </w:rPr>
              <w:instrText xml:space="preserve"> PAGEREF _Toc336259425 \h </w:instrText>
            </w:r>
            <w:r>
              <w:rPr>
                <w:noProof/>
                <w:webHidden/>
              </w:rPr>
            </w:r>
          </w:ins>
          <w:r>
            <w:rPr>
              <w:noProof/>
              <w:webHidden/>
            </w:rPr>
            <w:fldChar w:fldCharType="separate"/>
          </w:r>
          <w:ins w:id="321" w:author="Haynes, Dan" w:date="2012-09-24T14:13:00Z">
            <w:r>
              <w:rPr>
                <w:noProof/>
                <w:webHidden/>
              </w:rPr>
              <w:t>51</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322" w:author="Haynes, Dan" w:date="2012-09-24T14:13:00Z"/>
              <w:noProof/>
              <w:lang w:bidi="ar-SA"/>
            </w:rPr>
          </w:pPr>
          <w:ins w:id="323"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"_Toc336259426"</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4.3.31</w:t>
            </w:r>
            <w:r>
              <w:rPr>
                <w:noProof/>
                <w:lang w:bidi="ar-SA"/>
              </w:rPr>
              <w:tab/>
            </w:r>
            <w:r w:rsidRPr="004F650D">
              <w:rPr>
                <w:rStyle w:val="Hyperlink"/>
                <w:noProof/>
              </w:rPr>
              <w:t>LiteralComponentType</w:t>
            </w:r>
            <w:r>
              <w:rPr>
                <w:noProof/>
                <w:webHidden/>
              </w:rPr>
              <w:tab/>
            </w:r>
            <w:r>
              <w:rPr>
                <w:noProof/>
                <w:webHidden/>
              </w:rPr>
              <w:fldChar w:fldCharType="begin"/>
            </w:r>
            <w:r>
              <w:rPr>
                <w:noProof/>
                <w:webHidden/>
              </w:rPr>
              <w:instrText xml:space="preserve"> PAGEREF _Toc336259426 \h </w:instrText>
            </w:r>
            <w:r>
              <w:rPr>
                <w:noProof/>
                <w:webHidden/>
              </w:rPr>
            </w:r>
          </w:ins>
          <w:r>
            <w:rPr>
              <w:noProof/>
              <w:webHidden/>
            </w:rPr>
            <w:fldChar w:fldCharType="separate"/>
          </w:r>
          <w:ins w:id="324" w:author="Haynes, Dan" w:date="2012-09-24T14:13:00Z">
            <w:r>
              <w:rPr>
                <w:noProof/>
                <w:webHidden/>
              </w:rPr>
              <w:t>52</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325" w:author="Haynes, Dan" w:date="2012-09-24T14:13:00Z"/>
              <w:noProof/>
              <w:lang w:bidi="ar-SA"/>
            </w:rPr>
          </w:pPr>
          <w:ins w:id="326"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"_Toc336259427"</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4.3.32</w:t>
            </w:r>
            <w:r>
              <w:rPr>
                <w:noProof/>
                <w:lang w:bidi="ar-SA"/>
              </w:rPr>
              <w:tab/>
            </w:r>
            <w:r w:rsidRPr="004F650D">
              <w:rPr>
                <w:rStyle w:val="Hyperlink"/>
                <w:noProof/>
              </w:rPr>
              <w:t>ObjectComponentType</w:t>
            </w:r>
            <w:r>
              <w:rPr>
                <w:noProof/>
                <w:webHidden/>
              </w:rPr>
              <w:tab/>
            </w:r>
            <w:r>
              <w:rPr>
                <w:noProof/>
                <w:webHidden/>
              </w:rPr>
              <w:fldChar w:fldCharType="begin"/>
            </w:r>
            <w:r>
              <w:rPr>
                <w:noProof/>
                <w:webHidden/>
              </w:rPr>
              <w:instrText xml:space="preserve"> PAGEREF _Toc336259427 \h </w:instrText>
            </w:r>
            <w:r>
              <w:rPr>
                <w:noProof/>
                <w:webHidden/>
              </w:rPr>
            </w:r>
          </w:ins>
          <w:r>
            <w:rPr>
              <w:noProof/>
              <w:webHidden/>
            </w:rPr>
            <w:fldChar w:fldCharType="separate"/>
          </w:r>
          <w:ins w:id="327" w:author="Haynes, Dan" w:date="2012-09-24T14:13:00Z">
            <w:r>
              <w:rPr>
                <w:noProof/>
                <w:webHidden/>
              </w:rPr>
              <w:t>52</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328" w:author="Haynes, Dan" w:date="2012-09-24T14:13:00Z"/>
              <w:noProof/>
              <w:lang w:bidi="ar-SA"/>
            </w:rPr>
          </w:pPr>
          <w:ins w:id="329"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"_Toc336259428"</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4.3.33</w:t>
            </w:r>
            <w:r>
              <w:rPr>
                <w:noProof/>
                <w:lang w:bidi="ar-SA"/>
              </w:rPr>
              <w:tab/>
            </w:r>
            <w:r w:rsidRPr="004F650D">
              <w:rPr>
                <w:rStyle w:val="Hyperlink"/>
                <w:noProof/>
              </w:rPr>
              <w:t>VariableComponentType</w:t>
            </w:r>
            <w:r>
              <w:rPr>
                <w:noProof/>
                <w:webHidden/>
              </w:rPr>
              <w:tab/>
            </w:r>
            <w:r>
              <w:rPr>
                <w:noProof/>
                <w:webHidden/>
              </w:rPr>
              <w:fldChar w:fldCharType="begin"/>
            </w:r>
            <w:r>
              <w:rPr>
                <w:noProof/>
                <w:webHidden/>
              </w:rPr>
              <w:instrText xml:space="preserve"> PAGEREF _Toc336259428 \h </w:instrText>
            </w:r>
            <w:r>
              <w:rPr>
                <w:noProof/>
                <w:webHidden/>
              </w:rPr>
            </w:r>
          </w:ins>
          <w:r>
            <w:rPr>
              <w:noProof/>
              <w:webHidden/>
            </w:rPr>
            <w:fldChar w:fldCharType="separate"/>
          </w:r>
          <w:ins w:id="330" w:author="Haynes, Dan" w:date="2012-09-24T14:13:00Z">
            <w:r>
              <w:rPr>
                <w:noProof/>
                <w:webHidden/>
              </w:rPr>
              <w:t>52</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331" w:author="Haynes, Dan" w:date="2012-09-24T14:13:00Z"/>
              <w:noProof/>
              <w:lang w:bidi="ar-SA"/>
            </w:rPr>
          </w:pPr>
          <w:ins w:id="332"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"_Toc336259429"</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4.3.34</w:t>
            </w:r>
            <w:r>
              <w:rPr>
                <w:noProof/>
                <w:lang w:bidi="ar-SA"/>
              </w:rPr>
              <w:tab/>
            </w:r>
            <w:r w:rsidRPr="004F650D">
              <w:rPr>
                <w:rStyle w:val="Hyperlink"/>
                <w:noProof/>
              </w:rPr>
              <w:t>FunctionGroup</w:t>
            </w:r>
            <w:r>
              <w:rPr>
                <w:noProof/>
                <w:webHidden/>
              </w:rPr>
              <w:tab/>
            </w:r>
            <w:r>
              <w:rPr>
                <w:noProof/>
                <w:webHidden/>
              </w:rPr>
              <w:fldChar w:fldCharType="begin"/>
            </w:r>
            <w:r>
              <w:rPr>
                <w:noProof/>
                <w:webHidden/>
              </w:rPr>
              <w:instrText xml:space="preserve"> PAGEREF _Toc336259429 \h </w:instrText>
            </w:r>
            <w:r>
              <w:rPr>
                <w:noProof/>
                <w:webHidden/>
              </w:rPr>
            </w:r>
          </w:ins>
          <w:r>
            <w:rPr>
              <w:noProof/>
              <w:webHidden/>
            </w:rPr>
            <w:fldChar w:fldCharType="separate"/>
          </w:r>
          <w:ins w:id="333" w:author="Haynes, Dan" w:date="2012-09-24T14:13:00Z">
            <w:r>
              <w:rPr>
                <w:noProof/>
                <w:webHidden/>
              </w:rPr>
              <w:t>53</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334" w:author="Haynes, Dan" w:date="2012-09-24T14:13:00Z"/>
              <w:noProof/>
              <w:lang w:bidi="ar-SA"/>
            </w:rPr>
          </w:pPr>
          <w:ins w:id="335"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"_Toc336259430"</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4.3.35</w:t>
            </w:r>
            <w:r>
              <w:rPr>
                <w:noProof/>
                <w:lang w:bidi="ar-SA"/>
              </w:rPr>
              <w:tab/>
            </w:r>
            <w:r w:rsidRPr="004F650D">
              <w:rPr>
                <w:rStyle w:val="Hyperlink"/>
                <w:noProof/>
              </w:rPr>
              <w:t>ArithmeticFunctionType</w:t>
            </w:r>
            <w:r>
              <w:rPr>
                <w:noProof/>
                <w:webHidden/>
              </w:rPr>
              <w:tab/>
            </w:r>
            <w:r>
              <w:rPr>
                <w:noProof/>
                <w:webHidden/>
              </w:rPr>
              <w:fldChar w:fldCharType="begin"/>
            </w:r>
            <w:r>
              <w:rPr>
                <w:noProof/>
                <w:webHidden/>
              </w:rPr>
              <w:instrText xml:space="preserve"> PAGEREF _Toc336259430 \h </w:instrText>
            </w:r>
            <w:r>
              <w:rPr>
                <w:noProof/>
                <w:webHidden/>
              </w:rPr>
            </w:r>
          </w:ins>
          <w:r>
            <w:rPr>
              <w:noProof/>
              <w:webHidden/>
            </w:rPr>
            <w:fldChar w:fldCharType="separate"/>
          </w:r>
          <w:ins w:id="336" w:author="Haynes, Dan" w:date="2012-09-24T14:13:00Z">
            <w:r>
              <w:rPr>
                <w:noProof/>
                <w:webHidden/>
              </w:rPr>
              <w:t>54</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337" w:author="Haynes, Dan" w:date="2012-09-24T14:13:00Z"/>
              <w:noProof/>
              <w:lang w:bidi="ar-SA"/>
            </w:rPr>
          </w:pPr>
          <w:ins w:id="338"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"_Toc336259431"</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4.3.36</w:t>
            </w:r>
            <w:r>
              <w:rPr>
                <w:noProof/>
                <w:lang w:bidi="ar-SA"/>
              </w:rPr>
              <w:tab/>
            </w:r>
            <w:r w:rsidRPr="004F650D">
              <w:rPr>
                <w:rStyle w:val="Hyperlink"/>
                <w:noProof/>
              </w:rPr>
              <w:t>BeginFunctionType</w:t>
            </w:r>
            <w:r>
              <w:rPr>
                <w:noProof/>
                <w:webHidden/>
              </w:rPr>
              <w:tab/>
            </w:r>
            <w:r>
              <w:rPr>
                <w:noProof/>
                <w:webHidden/>
              </w:rPr>
              <w:fldChar w:fldCharType="begin"/>
            </w:r>
            <w:r>
              <w:rPr>
                <w:noProof/>
                <w:webHidden/>
              </w:rPr>
              <w:instrText xml:space="preserve"> PAGEREF _Toc336259431 \h </w:instrText>
            </w:r>
            <w:r>
              <w:rPr>
                <w:noProof/>
                <w:webHidden/>
              </w:rPr>
            </w:r>
          </w:ins>
          <w:r>
            <w:rPr>
              <w:noProof/>
              <w:webHidden/>
            </w:rPr>
            <w:fldChar w:fldCharType="separate"/>
          </w:r>
          <w:ins w:id="339" w:author="Haynes, Dan" w:date="2012-09-24T14:13:00Z">
            <w:r>
              <w:rPr>
                <w:noProof/>
                <w:webHidden/>
              </w:rPr>
              <w:t>54</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340" w:author="Haynes, Dan" w:date="2012-09-24T14:13:00Z"/>
              <w:noProof/>
              <w:lang w:bidi="ar-SA"/>
            </w:rPr>
          </w:pPr>
          <w:ins w:id="341"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"_Toc336259432"</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4.3.37</w:t>
            </w:r>
            <w:r>
              <w:rPr>
                <w:noProof/>
                <w:lang w:bidi="ar-SA"/>
              </w:rPr>
              <w:tab/>
            </w:r>
            <w:r w:rsidRPr="004F650D">
              <w:rPr>
                <w:rStyle w:val="Hyperlink"/>
                <w:noProof/>
              </w:rPr>
              <w:t>ConcatFunctionType</w:t>
            </w:r>
            <w:r>
              <w:rPr>
                <w:noProof/>
                <w:webHidden/>
              </w:rPr>
              <w:tab/>
            </w:r>
            <w:r>
              <w:rPr>
                <w:noProof/>
                <w:webHidden/>
              </w:rPr>
              <w:fldChar w:fldCharType="begin"/>
            </w:r>
            <w:r>
              <w:rPr>
                <w:noProof/>
                <w:webHidden/>
              </w:rPr>
              <w:instrText xml:space="preserve"> PAGEREF _Toc336259432 \h </w:instrText>
            </w:r>
            <w:r>
              <w:rPr>
                <w:noProof/>
                <w:webHidden/>
              </w:rPr>
            </w:r>
          </w:ins>
          <w:r>
            <w:rPr>
              <w:noProof/>
              <w:webHidden/>
            </w:rPr>
            <w:fldChar w:fldCharType="separate"/>
          </w:r>
          <w:ins w:id="342" w:author="Haynes, Dan" w:date="2012-09-24T14:13:00Z">
            <w:r>
              <w:rPr>
                <w:noProof/>
                <w:webHidden/>
              </w:rPr>
              <w:t>55</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343" w:author="Haynes, Dan" w:date="2012-09-24T14:13:00Z"/>
              <w:noProof/>
              <w:lang w:bidi="ar-SA"/>
            </w:rPr>
          </w:pPr>
          <w:ins w:id="344"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"_Toc336259433"</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4.3.38</w:t>
            </w:r>
            <w:r>
              <w:rPr>
                <w:noProof/>
                <w:lang w:bidi="ar-SA"/>
              </w:rPr>
              <w:tab/>
            </w:r>
            <w:r w:rsidRPr="004F650D">
              <w:rPr>
                <w:rStyle w:val="Hyperlink"/>
                <w:noProof/>
              </w:rPr>
              <w:t>CountFunctionType</w:t>
            </w:r>
            <w:r>
              <w:rPr>
                <w:noProof/>
                <w:webHidden/>
              </w:rPr>
              <w:tab/>
            </w:r>
            <w:r>
              <w:rPr>
                <w:noProof/>
                <w:webHidden/>
              </w:rPr>
              <w:fldChar w:fldCharType="begin"/>
            </w:r>
            <w:r>
              <w:rPr>
                <w:noProof/>
                <w:webHidden/>
              </w:rPr>
              <w:instrText xml:space="preserve"> PAGEREF _Toc336259433 \h </w:instrText>
            </w:r>
            <w:r>
              <w:rPr>
                <w:noProof/>
                <w:webHidden/>
              </w:rPr>
            </w:r>
          </w:ins>
          <w:r>
            <w:rPr>
              <w:noProof/>
              <w:webHidden/>
            </w:rPr>
            <w:fldChar w:fldCharType="separate"/>
          </w:r>
          <w:ins w:id="345" w:author="Haynes, Dan" w:date="2012-09-24T14:13:00Z">
            <w:r>
              <w:rPr>
                <w:noProof/>
                <w:webHidden/>
              </w:rPr>
              <w:t>55</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346" w:author="Haynes, Dan" w:date="2012-09-24T14:13:00Z"/>
              <w:noProof/>
              <w:lang w:bidi="ar-SA"/>
            </w:rPr>
          </w:pPr>
          <w:ins w:id="347"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"_Toc336259434"</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4.3.39</w:t>
            </w:r>
            <w:r>
              <w:rPr>
                <w:noProof/>
                <w:lang w:bidi="ar-SA"/>
              </w:rPr>
              <w:tab/>
            </w:r>
            <w:r w:rsidRPr="004F650D">
              <w:rPr>
                <w:rStyle w:val="Hyperlink"/>
                <w:noProof/>
              </w:rPr>
              <w:t>EndFunctionType</w:t>
            </w:r>
            <w:r>
              <w:rPr>
                <w:noProof/>
                <w:webHidden/>
              </w:rPr>
              <w:tab/>
            </w:r>
            <w:r>
              <w:rPr>
                <w:noProof/>
                <w:webHidden/>
              </w:rPr>
              <w:fldChar w:fldCharType="begin"/>
            </w:r>
            <w:r>
              <w:rPr>
                <w:noProof/>
                <w:webHidden/>
              </w:rPr>
              <w:instrText xml:space="preserve"> PAGEREF _Toc336259434 \h </w:instrText>
            </w:r>
            <w:r>
              <w:rPr>
                <w:noProof/>
                <w:webHidden/>
              </w:rPr>
            </w:r>
          </w:ins>
          <w:r>
            <w:rPr>
              <w:noProof/>
              <w:webHidden/>
            </w:rPr>
            <w:fldChar w:fldCharType="separate"/>
          </w:r>
          <w:ins w:id="348" w:author="Haynes, Dan" w:date="2012-09-24T14:13:00Z">
            <w:r>
              <w:rPr>
                <w:noProof/>
                <w:webHidden/>
              </w:rPr>
              <w:t>55</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349" w:author="Haynes, Dan" w:date="2012-09-24T14:13:00Z"/>
              <w:noProof/>
              <w:lang w:bidi="ar-SA"/>
            </w:rPr>
          </w:pPr>
          <w:ins w:id="350"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"_Toc336259435"</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4.3.40</w:t>
            </w:r>
            <w:r>
              <w:rPr>
                <w:noProof/>
                <w:lang w:bidi="ar-SA"/>
              </w:rPr>
              <w:tab/>
            </w:r>
            <w:r w:rsidRPr="004F650D">
              <w:rPr>
                <w:rStyle w:val="Hyperlink"/>
                <w:noProof/>
              </w:rPr>
              <w:t>EscapeRegexFunctionType</w:t>
            </w:r>
            <w:r>
              <w:rPr>
                <w:noProof/>
                <w:webHidden/>
              </w:rPr>
              <w:tab/>
            </w:r>
            <w:r>
              <w:rPr>
                <w:noProof/>
                <w:webHidden/>
              </w:rPr>
              <w:fldChar w:fldCharType="begin"/>
            </w:r>
            <w:r>
              <w:rPr>
                <w:noProof/>
                <w:webHidden/>
              </w:rPr>
              <w:instrText xml:space="preserve"> PAGEREF _Toc336259435 \h </w:instrText>
            </w:r>
            <w:r>
              <w:rPr>
                <w:noProof/>
                <w:webHidden/>
              </w:rPr>
            </w:r>
          </w:ins>
          <w:r>
            <w:rPr>
              <w:noProof/>
              <w:webHidden/>
            </w:rPr>
            <w:fldChar w:fldCharType="separate"/>
          </w:r>
          <w:ins w:id="351" w:author="Haynes, Dan" w:date="2012-09-24T14:13:00Z">
            <w:r>
              <w:rPr>
                <w:noProof/>
                <w:webHidden/>
              </w:rPr>
              <w:t>56</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352" w:author="Haynes, Dan" w:date="2012-09-24T14:13:00Z"/>
              <w:noProof/>
              <w:lang w:bidi="ar-SA"/>
            </w:rPr>
          </w:pPr>
          <w:ins w:id="353"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"_Toc336259436"</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4.3.41</w:t>
            </w:r>
            <w:r>
              <w:rPr>
                <w:noProof/>
                <w:lang w:bidi="ar-SA"/>
              </w:rPr>
              <w:tab/>
            </w:r>
            <w:r w:rsidRPr="004F650D">
              <w:rPr>
                <w:rStyle w:val="Hyperlink"/>
                <w:noProof/>
              </w:rPr>
              <w:t>SplitFunctionType</w:t>
            </w:r>
            <w:r>
              <w:rPr>
                <w:noProof/>
                <w:webHidden/>
              </w:rPr>
              <w:tab/>
            </w:r>
            <w:r>
              <w:rPr>
                <w:noProof/>
                <w:webHidden/>
              </w:rPr>
              <w:fldChar w:fldCharType="begin"/>
            </w:r>
            <w:r>
              <w:rPr>
                <w:noProof/>
                <w:webHidden/>
              </w:rPr>
              <w:instrText xml:space="preserve"> PAGEREF _Toc336259436 \h </w:instrText>
            </w:r>
            <w:r>
              <w:rPr>
                <w:noProof/>
                <w:webHidden/>
              </w:rPr>
            </w:r>
          </w:ins>
          <w:r>
            <w:rPr>
              <w:noProof/>
              <w:webHidden/>
            </w:rPr>
            <w:fldChar w:fldCharType="separate"/>
          </w:r>
          <w:ins w:id="354" w:author="Haynes, Dan" w:date="2012-09-24T14:13:00Z">
            <w:r>
              <w:rPr>
                <w:noProof/>
                <w:webHidden/>
              </w:rPr>
              <w:t>56</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355" w:author="Haynes, Dan" w:date="2012-09-24T14:13:00Z"/>
              <w:noProof/>
              <w:lang w:bidi="ar-SA"/>
            </w:rPr>
          </w:pPr>
          <w:ins w:id="356"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"_Toc336259437"</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4.3.42</w:t>
            </w:r>
            <w:r>
              <w:rPr>
                <w:noProof/>
                <w:lang w:bidi="ar-SA"/>
              </w:rPr>
              <w:tab/>
            </w:r>
            <w:r w:rsidRPr="004F650D">
              <w:rPr>
                <w:rStyle w:val="Hyperlink"/>
                <w:noProof/>
              </w:rPr>
              <w:t>SubstringFunctionType</w:t>
            </w:r>
            <w:r>
              <w:rPr>
                <w:noProof/>
                <w:webHidden/>
              </w:rPr>
              <w:tab/>
            </w:r>
            <w:r>
              <w:rPr>
                <w:noProof/>
                <w:webHidden/>
              </w:rPr>
              <w:fldChar w:fldCharType="begin"/>
            </w:r>
            <w:r>
              <w:rPr>
                <w:noProof/>
                <w:webHidden/>
              </w:rPr>
              <w:instrText xml:space="preserve"> PAGEREF _Toc336259437 \h </w:instrText>
            </w:r>
            <w:r>
              <w:rPr>
                <w:noProof/>
                <w:webHidden/>
              </w:rPr>
            </w:r>
          </w:ins>
          <w:r>
            <w:rPr>
              <w:noProof/>
              <w:webHidden/>
            </w:rPr>
            <w:fldChar w:fldCharType="separate"/>
          </w:r>
          <w:ins w:id="357" w:author="Haynes, Dan" w:date="2012-09-24T14:13:00Z">
            <w:r>
              <w:rPr>
                <w:noProof/>
                <w:webHidden/>
              </w:rPr>
              <w:t>56</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358" w:author="Haynes, Dan" w:date="2012-09-24T14:13:00Z"/>
              <w:noProof/>
              <w:lang w:bidi="ar-SA"/>
            </w:rPr>
          </w:pPr>
          <w:ins w:id="359"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"_Toc336259438"</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4.3.43</w:t>
            </w:r>
            <w:r>
              <w:rPr>
                <w:noProof/>
                <w:lang w:bidi="ar-SA"/>
              </w:rPr>
              <w:tab/>
            </w:r>
            <w:r w:rsidRPr="004F650D">
              <w:rPr>
                <w:rStyle w:val="Hyperlink"/>
                <w:noProof/>
              </w:rPr>
              <w:t>TimeDifferenceFunctionType</w:t>
            </w:r>
            <w:r>
              <w:rPr>
                <w:noProof/>
                <w:webHidden/>
              </w:rPr>
              <w:tab/>
            </w:r>
            <w:r>
              <w:rPr>
                <w:noProof/>
                <w:webHidden/>
              </w:rPr>
              <w:fldChar w:fldCharType="begin"/>
            </w:r>
            <w:r>
              <w:rPr>
                <w:noProof/>
                <w:webHidden/>
              </w:rPr>
              <w:instrText xml:space="preserve"> PAGEREF _Toc336259438 \h </w:instrText>
            </w:r>
            <w:r>
              <w:rPr>
                <w:noProof/>
                <w:webHidden/>
              </w:rPr>
            </w:r>
          </w:ins>
          <w:r>
            <w:rPr>
              <w:noProof/>
              <w:webHidden/>
            </w:rPr>
            <w:fldChar w:fldCharType="separate"/>
          </w:r>
          <w:ins w:id="360" w:author="Haynes, Dan" w:date="2012-09-24T14:13:00Z">
            <w:r>
              <w:rPr>
                <w:noProof/>
                <w:webHidden/>
              </w:rPr>
              <w:t>57</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361" w:author="Haynes, Dan" w:date="2012-09-24T14:13:00Z"/>
              <w:noProof/>
              <w:lang w:bidi="ar-SA"/>
            </w:rPr>
          </w:pPr>
          <w:ins w:id="362"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"_Toc336259439"</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4.3.44</w:t>
            </w:r>
            <w:r>
              <w:rPr>
                <w:noProof/>
                <w:lang w:bidi="ar-SA"/>
              </w:rPr>
              <w:tab/>
            </w:r>
            <w:r w:rsidRPr="004F650D">
              <w:rPr>
                <w:rStyle w:val="Hyperlink"/>
                <w:noProof/>
              </w:rPr>
              <w:t>UniqueFunctionType</w:t>
            </w:r>
            <w:r>
              <w:rPr>
                <w:noProof/>
                <w:webHidden/>
              </w:rPr>
              <w:tab/>
            </w:r>
            <w:r>
              <w:rPr>
                <w:noProof/>
                <w:webHidden/>
              </w:rPr>
              <w:fldChar w:fldCharType="begin"/>
            </w:r>
            <w:r>
              <w:rPr>
                <w:noProof/>
                <w:webHidden/>
              </w:rPr>
              <w:instrText xml:space="preserve"> PAGEREF _Toc336259439 \h </w:instrText>
            </w:r>
            <w:r>
              <w:rPr>
                <w:noProof/>
                <w:webHidden/>
              </w:rPr>
            </w:r>
          </w:ins>
          <w:r>
            <w:rPr>
              <w:noProof/>
              <w:webHidden/>
            </w:rPr>
            <w:fldChar w:fldCharType="separate"/>
          </w:r>
          <w:ins w:id="363" w:author="Haynes, Dan" w:date="2012-09-24T14:13:00Z">
            <w:r>
              <w:rPr>
                <w:noProof/>
                <w:webHidden/>
              </w:rPr>
              <w:t>58</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364" w:author="Haynes, Dan" w:date="2012-09-24T14:13:00Z"/>
              <w:noProof/>
              <w:lang w:bidi="ar-SA"/>
            </w:rPr>
          </w:pPr>
          <w:ins w:id="365"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"_Toc336259440"</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4.3.45</w:t>
            </w:r>
            <w:r>
              <w:rPr>
                <w:noProof/>
                <w:lang w:bidi="ar-SA"/>
              </w:rPr>
              <w:tab/>
            </w:r>
            <w:r w:rsidRPr="004F650D">
              <w:rPr>
                <w:rStyle w:val="Hyperlink"/>
                <w:noProof/>
              </w:rPr>
              <w:t>RegexCaptureFunctionType</w:t>
            </w:r>
            <w:r>
              <w:rPr>
                <w:noProof/>
                <w:webHidden/>
              </w:rPr>
              <w:tab/>
            </w:r>
            <w:r>
              <w:rPr>
                <w:noProof/>
                <w:webHidden/>
              </w:rPr>
              <w:fldChar w:fldCharType="begin"/>
            </w:r>
            <w:r>
              <w:rPr>
                <w:noProof/>
                <w:webHidden/>
              </w:rPr>
              <w:instrText xml:space="preserve"> PAGEREF _Toc336259440 \h </w:instrText>
            </w:r>
            <w:r>
              <w:rPr>
                <w:noProof/>
                <w:webHidden/>
              </w:rPr>
            </w:r>
          </w:ins>
          <w:r>
            <w:rPr>
              <w:noProof/>
              <w:webHidden/>
            </w:rPr>
            <w:fldChar w:fldCharType="separate"/>
          </w:r>
          <w:ins w:id="366" w:author="Haynes, Dan" w:date="2012-09-24T14:13:00Z">
            <w:r>
              <w:rPr>
                <w:noProof/>
                <w:webHidden/>
              </w:rPr>
              <w:t>58</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367" w:author="Haynes, Dan" w:date="2012-09-24T14:13:00Z"/>
              <w:noProof/>
              <w:lang w:bidi="ar-SA"/>
            </w:rPr>
          </w:pPr>
          <w:ins w:id="368"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"_Toc336259441"</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4.3.46</w:t>
            </w:r>
            <w:r>
              <w:rPr>
                <w:noProof/>
                <w:lang w:bidi="ar-SA"/>
              </w:rPr>
              <w:tab/>
            </w:r>
            <w:r w:rsidRPr="004F650D">
              <w:rPr>
                <w:rStyle w:val="Hyperlink"/>
                <w:noProof/>
              </w:rPr>
              <w:t>ArithmeticEnumeration</w:t>
            </w:r>
            <w:r>
              <w:rPr>
                <w:noProof/>
                <w:webHidden/>
              </w:rPr>
              <w:tab/>
            </w:r>
            <w:r>
              <w:rPr>
                <w:noProof/>
                <w:webHidden/>
              </w:rPr>
              <w:fldChar w:fldCharType="begin"/>
            </w:r>
            <w:r>
              <w:rPr>
                <w:noProof/>
                <w:webHidden/>
              </w:rPr>
              <w:instrText xml:space="preserve"> PAGEREF _Toc336259441 \h </w:instrText>
            </w:r>
            <w:r>
              <w:rPr>
                <w:noProof/>
                <w:webHidden/>
              </w:rPr>
            </w:r>
          </w:ins>
          <w:r>
            <w:rPr>
              <w:noProof/>
              <w:webHidden/>
            </w:rPr>
            <w:fldChar w:fldCharType="separate"/>
          </w:r>
          <w:ins w:id="369" w:author="Haynes, Dan" w:date="2012-09-24T14:13:00Z">
            <w:r>
              <w:rPr>
                <w:noProof/>
                <w:webHidden/>
              </w:rPr>
              <w:t>59</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370" w:author="Haynes, Dan" w:date="2012-09-24T14:13:00Z"/>
              <w:noProof/>
              <w:lang w:bidi="ar-SA"/>
            </w:rPr>
          </w:pPr>
          <w:ins w:id="371"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"_Toc336259442"</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4.3.47</w:t>
            </w:r>
            <w:r>
              <w:rPr>
                <w:noProof/>
                <w:lang w:bidi="ar-SA"/>
              </w:rPr>
              <w:tab/>
            </w:r>
            <w:r w:rsidRPr="004F650D">
              <w:rPr>
                <w:rStyle w:val="Hyperlink"/>
                <w:noProof/>
              </w:rPr>
              <w:t>DateTimeFormatEnumeration</w:t>
            </w:r>
            <w:r>
              <w:rPr>
                <w:noProof/>
                <w:webHidden/>
              </w:rPr>
              <w:tab/>
            </w:r>
            <w:r>
              <w:rPr>
                <w:noProof/>
                <w:webHidden/>
              </w:rPr>
              <w:fldChar w:fldCharType="begin"/>
            </w:r>
            <w:r>
              <w:rPr>
                <w:noProof/>
                <w:webHidden/>
              </w:rPr>
              <w:instrText xml:space="preserve"> PAGEREF _Toc336259442 \h </w:instrText>
            </w:r>
            <w:r>
              <w:rPr>
                <w:noProof/>
                <w:webHidden/>
              </w:rPr>
            </w:r>
          </w:ins>
          <w:r>
            <w:rPr>
              <w:noProof/>
              <w:webHidden/>
            </w:rPr>
            <w:fldChar w:fldCharType="separate"/>
          </w:r>
          <w:ins w:id="372" w:author="Haynes, Dan" w:date="2012-09-24T14:13:00Z">
            <w:r>
              <w:rPr>
                <w:noProof/>
                <w:webHidden/>
              </w:rPr>
              <w:t>59</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373" w:author="Haynes, Dan" w:date="2012-09-24T14:13:00Z"/>
              <w:noProof/>
              <w:lang w:bidi="ar-SA"/>
            </w:rPr>
          </w:pPr>
          <w:ins w:id="374"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"_Toc336259443"</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4.3.48</w:t>
            </w:r>
            <w:r>
              <w:rPr>
                <w:noProof/>
                <w:lang w:bidi="ar-SA"/>
              </w:rPr>
              <w:tab/>
            </w:r>
            <w:r w:rsidRPr="004F650D">
              <w:rPr>
                <w:rStyle w:val="Hyperlink"/>
                <w:noProof/>
              </w:rPr>
              <w:t>FilterActionEnumeration</w:t>
            </w:r>
            <w:r>
              <w:rPr>
                <w:noProof/>
                <w:webHidden/>
              </w:rPr>
              <w:tab/>
            </w:r>
            <w:r>
              <w:rPr>
                <w:noProof/>
                <w:webHidden/>
              </w:rPr>
              <w:fldChar w:fldCharType="begin"/>
            </w:r>
            <w:r>
              <w:rPr>
                <w:noProof/>
                <w:webHidden/>
              </w:rPr>
              <w:instrText xml:space="preserve"> PAGEREF _Toc336259443 \h </w:instrText>
            </w:r>
            <w:r>
              <w:rPr>
                <w:noProof/>
                <w:webHidden/>
              </w:rPr>
            </w:r>
          </w:ins>
          <w:r>
            <w:rPr>
              <w:noProof/>
              <w:webHidden/>
            </w:rPr>
            <w:fldChar w:fldCharType="separate"/>
          </w:r>
          <w:ins w:id="375" w:author="Haynes, Dan" w:date="2012-09-24T14:13:00Z">
            <w:r>
              <w:rPr>
                <w:noProof/>
                <w:webHidden/>
              </w:rPr>
              <w:t>60</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376" w:author="Haynes, Dan" w:date="2012-09-24T14:13:00Z"/>
              <w:noProof/>
              <w:lang w:bidi="ar-SA"/>
            </w:rPr>
          </w:pPr>
          <w:ins w:id="377"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"_Toc336259444"</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4.3.49</w:t>
            </w:r>
            <w:r>
              <w:rPr>
                <w:noProof/>
                <w:lang w:bidi="ar-SA"/>
              </w:rPr>
              <w:tab/>
            </w:r>
            <w:r w:rsidRPr="004F650D">
              <w:rPr>
                <w:rStyle w:val="Hyperlink"/>
                <w:noProof/>
              </w:rPr>
              <w:t>SetOperatorEnumeration</w:t>
            </w:r>
            <w:r>
              <w:rPr>
                <w:noProof/>
                <w:webHidden/>
              </w:rPr>
              <w:tab/>
            </w:r>
            <w:r>
              <w:rPr>
                <w:noProof/>
                <w:webHidden/>
              </w:rPr>
              <w:fldChar w:fldCharType="begin"/>
            </w:r>
            <w:r>
              <w:rPr>
                <w:noProof/>
                <w:webHidden/>
              </w:rPr>
              <w:instrText xml:space="preserve"> PAGEREF _Toc336259444 \h </w:instrText>
            </w:r>
            <w:r>
              <w:rPr>
                <w:noProof/>
                <w:webHidden/>
              </w:rPr>
            </w:r>
          </w:ins>
          <w:r>
            <w:rPr>
              <w:noProof/>
              <w:webHidden/>
            </w:rPr>
            <w:fldChar w:fldCharType="separate"/>
          </w:r>
          <w:ins w:id="378" w:author="Haynes, Dan" w:date="2012-09-24T14:13:00Z">
            <w:r>
              <w:rPr>
                <w:noProof/>
                <w:webHidden/>
              </w:rPr>
              <w:t>60</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379" w:author="Haynes, Dan" w:date="2012-09-24T14:13:00Z"/>
              <w:noProof/>
              <w:lang w:bidi="ar-SA"/>
            </w:rPr>
          </w:pPr>
          <w:ins w:id="380"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"_Toc336259445"</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4.3.50</w:t>
            </w:r>
            <w:r>
              <w:rPr>
                <w:noProof/>
                <w:lang w:bidi="ar-SA"/>
              </w:rPr>
              <w:tab/>
            </w:r>
            <w:r w:rsidRPr="004F650D">
              <w:rPr>
                <w:rStyle w:val="Hyperlink"/>
                <w:noProof/>
              </w:rPr>
              <w:t>EntityAttributeGroup</w:t>
            </w:r>
            <w:r>
              <w:rPr>
                <w:noProof/>
                <w:webHidden/>
              </w:rPr>
              <w:tab/>
            </w:r>
            <w:r>
              <w:rPr>
                <w:noProof/>
                <w:webHidden/>
              </w:rPr>
              <w:fldChar w:fldCharType="begin"/>
            </w:r>
            <w:r>
              <w:rPr>
                <w:noProof/>
                <w:webHidden/>
              </w:rPr>
              <w:instrText xml:space="preserve"> PAGEREF _Toc336259445 \h </w:instrText>
            </w:r>
            <w:r>
              <w:rPr>
                <w:noProof/>
                <w:webHidden/>
              </w:rPr>
            </w:r>
          </w:ins>
          <w:r>
            <w:rPr>
              <w:noProof/>
              <w:webHidden/>
            </w:rPr>
            <w:fldChar w:fldCharType="separate"/>
          </w:r>
          <w:ins w:id="381" w:author="Haynes, Dan" w:date="2012-09-24T14:13:00Z">
            <w:r>
              <w:rPr>
                <w:noProof/>
                <w:webHidden/>
              </w:rPr>
              <w:t>60</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382" w:author="Haynes, Dan" w:date="2012-09-24T14:13:00Z"/>
              <w:noProof/>
              <w:lang w:bidi="ar-SA"/>
            </w:rPr>
          </w:pPr>
          <w:ins w:id="383"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"_Toc336259446"</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4.3.51</w:t>
            </w:r>
            <w:r>
              <w:rPr>
                <w:noProof/>
                <w:lang w:bidi="ar-SA"/>
              </w:rPr>
              <w:tab/>
            </w:r>
            <w:r w:rsidRPr="004F650D">
              <w:rPr>
                <w:rStyle w:val="Hyperlink"/>
                <w:noProof/>
              </w:rPr>
              <w:t>EntitySimpleBaseType</w:t>
            </w:r>
            <w:r>
              <w:rPr>
                <w:noProof/>
                <w:webHidden/>
              </w:rPr>
              <w:tab/>
            </w:r>
            <w:r>
              <w:rPr>
                <w:noProof/>
                <w:webHidden/>
              </w:rPr>
              <w:fldChar w:fldCharType="begin"/>
            </w:r>
            <w:r>
              <w:rPr>
                <w:noProof/>
                <w:webHidden/>
              </w:rPr>
              <w:instrText xml:space="preserve"> PAGEREF _Toc336259446 \h </w:instrText>
            </w:r>
            <w:r>
              <w:rPr>
                <w:noProof/>
                <w:webHidden/>
              </w:rPr>
            </w:r>
          </w:ins>
          <w:r>
            <w:rPr>
              <w:noProof/>
              <w:webHidden/>
            </w:rPr>
            <w:fldChar w:fldCharType="separate"/>
          </w:r>
          <w:ins w:id="384" w:author="Haynes, Dan" w:date="2012-09-24T14:13:00Z">
            <w:r>
              <w:rPr>
                <w:noProof/>
                <w:webHidden/>
              </w:rPr>
              <w:t>61</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385" w:author="Haynes, Dan" w:date="2012-09-24T14:13:00Z"/>
              <w:noProof/>
              <w:lang w:bidi="ar-SA"/>
            </w:rPr>
          </w:pPr>
          <w:ins w:id="386"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"_Toc336259447"</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4.3.52</w:t>
            </w:r>
            <w:r>
              <w:rPr>
                <w:noProof/>
                <w:lang w:bidi="ar-SA"/>
              </w:rPr>
              <w:tab/>
            </w:r>
            <w:r w:rsidRPr="004F650D">
              <w:rPr>
                <w:rStyle w:val="Hyperlink"/>
                <w:noProof/>
              </w:rPr>
              <w:t>EntityComplexBaseType</w:t>
            </w:r>
            <w:r>
              <w:rPr>
                <w:noProof/>
                <w:webHidden/>
              </w:rPr>
              <w:tab/>
            </w:r>
            <w:r>
              <w:rPr>
                <w:noProof/>
                <w:webHidden/>
              </w:rPr>
              <w:fldChar w:fldCharType="begin"/>
            </w:r>
            <w:r>
              <w:rPr>
                <w:noProof/>
                <w:webHidden/>
              </w:rPr>
              <w:instrText xml:space="preserve"> PAGEREF _Toc336259447 \h </w:instrText>
            </w:r>
            <w:r>
              <w:rPr>
                <w:noProof/>
                <w:webHidden/>
              </w:rPr>
            </w:r>
          </w:ins>
          <w:r>
            <w:rPr>
              <w:noProof/>
              <w:webHidden/>
            </w:rPr>
            <w:fldChar w:fldCharType="separate"/>
          </w:r>
          <w:ins w:id="387" w:author="Haynes, Dan" w:date="2012-09-24T14:13:00Z">
            <w:r>
              <w:rPr>
                <w:noProof/>
                <w:webHidden/>
              </w:rPr>
              <w:t>61</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388" w:author="Haynes, Dan" w:date="2012-09-24T14:13:00Z"/>
              <w:noProof/>
              <w:lang w:bidi="ar-SA"/>
            </w:rPr>
          </w:pPr>
          <w:ins w:id="389"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"_Toc336259448"</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4.3.53</w:t>
            </w:r>
            <w:r>
              <w:rPr>
                <w:noProof/>
                <w:lang w:bidi="ar-SA"/>
              </w:rPr>
              <w:tab/>
            </w:r>
            <w:r w:rsidRPr="004F650D">
              <w:rPr>
                <w:rStyle w:val="Hyperlink"/>
                <w:noProof/>
              </w:rPr>
              <w:t>EntityObjectIPAddressType</w:t>
            </w:r>
            <w:r>
              <w:rPr>
                <w:noProof/>
                <w:webHidden/>
              </w:rPr>
              <w:tab/>
            </w:r>
            <w:r>
              <w:rPr>
                <w:noProof/>
                <w:webHidden/>
              </w:rPr>
              <w:fldChar w:fldCharType="begin"/>
            </w:r>
            <w:r>
              <w:rPr>
                <w:noProof/>
                <w:webHidden/>
              </w:rPr>
              <w:instrText xml:space="preserve"> PAGEREF _Toc336259448 \h </w:instrText>
            </w:r>
            <w:r>
              <w:rPr>
                <w:noProof/>
                <w:webHidden/>
              </w:rPr>
            </w:r>
          </w:ins>
          <w:r>
            <w:rPr>
              <w:noProof/>
              <w:webHidden/>
            </w:rPr>
            <w:fldChar w:fldCharType="separate"/>
          </w:r>
          <w:ins w:id="390" w:author="Haynes, Dan" w:date="2012-09-24T14:13:00Z">
            <w:r>
              <w:rPr>
                <w:noProof/>
                <w:webHidden/>
              </w:rPr>
              <w:t>61</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391" w:author="Haynes, Dan" w:date="2012-09-24T14:13:00Z"/>
              <w:noProof/>
              <w:lang w:bidi="ar-SA"/>
            </w:rPr>
          </w:pPr>
          <w:ins w:id="392" w:author="Haynes, Dan" w:date="2012-09-24T14:13:00Z">
            <w:r w:rsidRPr="004F650D">
              <w:rPr>
                <w:rStyle w:val="Hyperlink"/>
                <w:noProof/>
              </w:rPr>
              <w:lastRenderedPageBreak/>
              <w:fldChar w:fldCharType="begin"/>
            </w:r>
            <w:r w:rsidRPr="004F650D">
              <w:rPr>
                <w:rStyle w:val="Hyperlink"/>
                <w:noProof/>
              </w:rPr>
              <w:instrText xml:space="preserve"> </w:instrText>
            </w:r>
            <w:r>
              <w:rPr>
                <w:noProof/>
              </w:rPr>
              <w:instrText>HYPERLINK \l "_Toc336259449"</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4.3.54</w:t>
            </w:r>
            <w:r>
              <w:rPr>
                <w:noProof/>
                <w:lang w:bidi="ar-SA"/>
              </w:rPr>
              <w:tab/>
            </w:r>
            <w:r w:rsidRPr="004F650D">
              <w:rPr>
                <w:rStyle w:val="Hyperlink"/>
                <w:noProof/>
              </w:rPr>
              <w:t>EntityObjectIPAddressStringType</w:t>
            </w:r>
            <w:r>
              <w:rPr>
                <w:noProof/>
                <w:webHidden/>
              </w:rPr>
              <w:tab/>
            </w:r>
            <w:r>
              <w:rPr>
                <w:noProof/>
                <w:webHidden/>
              </w:rPr>
              <w:fldChar w:fldCharType="begin"/>
            </w:r>
            <w:r>
              <w:rPr>
                <w:noProof/>
                <w:webHidden/>
              </w:rPr>
              <w:instrText xml:space="preserve"> PAGEREF _Toc336259449 \h </w:instrText>
            </w:r>
            <w:r>
              <w:rPr>
                <w:noProof/>
                <w:webHidden/>
              </w:rPr>
            </w:r>
          </w:ins>
          <w:r>
            <w:rPr>
              <w:noProof/>
              <w:webHidden/>
            </w:rPr>
            <w:fldChar w:fldCharType="separate"/>
          </w:r>
          <w:ins w:id="393" w:author="Haynes, Dan" w:date="2012-09-24T14:13:00Z">
            <w:r>
              <w:rPr>
                <w:noProof/>
                <w:webHidden/>
              </w:rPr>
              <w:t>61</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394" w:author="Haynes, Dan" w:date="2012-09-24T14:13:00Z"/>
              <w:noProof/>
              <w:lang w:bidi="ar-SA"/>
            </w:rPr>
          </w:pPr>
          <w:ins w:id="395"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"_Toc336259450"</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4.3.55</w:t>
            </w:r>
            <w:r>
              <w:rPr>
                <w:noProof/>
                <w:lang w:bidi="ar-SA"/>
              </w:rPr>
              <w:tab/>
            </w:r>
            <w:r w:rsidRPr="004F650D">
              <w:rPr>
                <w:rStyle w:val="Hyperlink"/>
                <w:noProof/>
              </w:rPr>
              <w:t>EntityObjectAnySimpleType</w:t>
            </w:r>
            <w:r>
              <w:rPr>
                <w:noProof/>
                <w:webHidden/>
              </w:rPr>
              <w:tab/>
            </w:r>
            <w:r>
              <w:rPr>
                <w:noProof/>
                <w:webHidden/>
              </w:rPr>
              <w:fldChar w:fldCharType="begin"/>
            </w:r>
            <w:r>
              <w:rPr>
                <w:noProof/>
                <w:webHidden/>
              </w:rPr>
              <w:instrText xml:space="preserve"> PAGEREF _Toc336259450 \h </w:instrText>
            </w:r>
            <w:r>
              <w:rPr>
                <w:noProof/>
                <w:webHidden/>
              </w:rPr>
            </w:r>
          </w:ins>
          <w:r>
            <w:rPr>
              <w:noProof/>
              <w:webHidden/>
            </w:rPr>
            <w:fldChar w:fldCharType="separate"/>
          </w:r>
          <w:ins w:id="396" w:author="Haynes, Dan" w:date="2012-09-24T14:13:00Z">
            <w:r>
              <w:rPr>
                <w:noProof/>
                <w:webHidden/>
              </w:rPr>
              <w:t>62</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397" w:author="Haynes, Dan" w:date="2012-09-24T14:13:00Z"/>
              <w:noProof/>
              <w:lang w:bidi="ar-SA"/>
            </w:rPr>
          </w:pPr>
          <w:ins w:id="398"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"_Toc336259451"</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4.3.56</w:t>
            </w:r>
            <w:r>
              <w:rPr>
                <w:noProof/>
                <w:lang w:bidi="ar-SA"/>
              </w:rPr>
              <w:tab/>
            </w:r>
            <w:r w:rsidRPr="004F650D">
              <w:rPr>
                <w:rStyle w:val="Hyperlink"/>
                <w:noProof/>
              </w:rPr>
              <w:t>EntityObjectBinaryType</w:t>
            </w:r>
            <w:r>
              <w:rPr>
                <w:noProof/>
                <w:webHidden/>
              </w:rPr>
              <w:tab/>
            </w:r>
            <w:r>
              <w:rPr>
                <w:noProof/>
                <w:webHidden/>
              </w:rPr>
              <w:fldChar w:fldCharType="begin"/>
            </w:r>
            <w:r>
              <w:rPr>
                <w:noProof/>
                <w:webHidden/>
              </w:rPr>
              <w:instrText xml:space="preserve"> PAGEREF _Toc336259451 \h </w:instrText>
            </w:r>
            <w:r>
              <w:rPr>
                <w:noProof/>
                <w:webHidden/>
              </w:rPr>
            </w:r>
          </w:ins>
          <w:r>
            <w:rPr>
              <w:noProof/>
              <w:webHidden/>
            </w:rPr>
            <w:fldChar w:fldCharType="separate"/>
          </w:r>
          <w:ins w:id="399" w:author="Haynes, Dan" w:date="2012-09-24T14:13:00Z">
            <w:r>
              <w:rPr>
                <w:noProof/>
                <w:webHidden/>
              </w:rPr>
              <w:t>62</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400" w:author="Haynes, Dan" w:date="2012-09-24T14:13:00Z"/>
              <w:noProof/>
              <w:lang w:bidi="ar-SA"/>
            </w:rPr>
          </w:pPr>
          <w:ins w:id="401"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"_Toc336259452"</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4.3.57</w:t>
            </w:r>
            <w:r>
              <w:rPr>
                <w:noProof/>
                <w:lang w:bidi="ar-SA"/>
              </w:rPr>
              <w:tab/>
            </w:r>
            <w:r w:rsidRPr="004F650D">
              <w:rPr>
                <w:rStyle w:val="Hyperlink"/>
                <w:noProof/>
              </w:rPr>
              <w:t>EntityObjectBoolType</w:t>
            </w:r>
            <w:r>
              <w:rPr>
                <w:noProof/>
                <w:webHidden/>
              </w:rPr>
              <w:tab/>
            </w:r>
            <w:r>
              <w:rPr>
                <w:noProof/>
                <w:webHidden/>
              </w:rPr>
              <w:fldChar w:fldCharType="begin"/>
            </w:r>
            <w:r>
              <w:rPr>
                <w:noProof/>
                <w:webHidden/>
              </w:rPr>
              <w:instrText xml:space="preserve"> PAGEREF _Toc336259452 \h </w:instrText>
            </w:r>
            <w:r>
              <w:rPr>
                <w:noProof/>
                <w:webHidden/>
              </w:rPr>
            </w:r>
          </w:ins>
          <w:r>
            <w:rPr>
              <w:noProof/>
              <w:webHidden/>
            </w:rPr>
            <w:fldChar w:fldCharType="separate"/>
          </w:r>
          <w:ins w:id="402" w:author="Haynes, Dan" w:date="2012-09-24T14:13:00Z">
            <w:r>
              <w:rPr>
                <w:noProof/>
                <w:webHidden/>
              </w:rPr>
              <w:t>62</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403" w:author="Haynes, Dan" w:date="2012-09-24T14:13:00Z"/>
              <w:noProof/>
              <w:lang w:bidi="ar-SA"/>
            </w:rPr>
          </w:pPr>
          <w:ins w:id="404"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"_Toc336259453"</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4.3.58</w:t>
            </w:r>
            <w:r>
              <w:rPr>
                <w:noProof/>
                <w:lang w:bidi="ar-SA"/>
              </w:rPr>
              <w:tab/>
            </w:r>
            <w:r w:rsidRPr="004F650D">
              <w:rPr>
                <w:rStyle w:val="Hyperlink"/>
                <w:noProof/>
              </w:rPr>
              <w:t>EntityObjectFloatType</w:t>
            </w:r>
            <w:r>
              <w:rPr>
                <w:noProof/>
                <w:webHidden/>
              </w:rPr>
              <w:tab/>
            </w:r>
            <w:r>
              <w:rPr>
                <w:noProof/>
                <w:webHidden/>
              </w:rPr>
              <w:fldChar w:fldCharType="begin"/>
            </w:r>
            <w:r>
              <w:rPr>
                <w:noProof/>
                <w:webHidden/>
              </w:rPr>
              <w:instrText xml:space="preserve"> PAGEREF _Toc336259453 \h </w:instrText>
            </w:r>
            <w:r>
              <w:rPr>
                <w:noProof/>
                <w:webHidden/>
              </w:rPr>
            </w:r>
          </w:ins>
          <w:r>
            <w:rPr>
              <w:noProof/>
              <w:webHidden/>
            </w:rPr>
            <w:fldChar w:fldCharType="separate"/>
          </w:r>
          <w:ins w:id="405" w:author="Haynes, Dan" w:date="2012-09-24T14:13:00Z">
            <w:r>
              <w:rPr>
                <w:noProof/>
                <w:webHidden/>
              </w:rPr>
              <w:t>62</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406" w:author="Haynes, Dan" w:date="2012-09-24T14:13:00Z"/>
              <w:noProof/>
              <w:lang w:bidi="ar-SA"/>
            </w:rPr>
          </w:pPr>
          <w:ins w:id="407"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"_Toc336259454"</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4.3.59</w:t>
            </w:r>
            <w:r>
              <w:rPr>
                <w:noProof/>
                <w:lang w:bidi="ar-SA"/>
              </w:rPr>
              <w:tab/>
            </w:r>
            <w:r w:rsidRPr="004F650D">
              <w:rPr>
                <w:rStyle w:val="Hyperlink"/>
                <w:noProof/>
              </w:rPr>
              <w:t>EntityObjectIntType</w:t>
            </w:r>
            <w:r>
              <w:rPr>
                <w:noProof/>
                <w:webHidden/>
              </w:rPr>
              <w:tab/>
            </w:r>
            <w:r>
              <w:rPr>
                <w:noProof/>
                <w:webHidden/>
              </w:rPr>
              <w:fldChar w:fldCharType="begin"/>
            </w:r>
            <w:r>
              <w:rPr>
                <w:noProof/>
                <w:webHidden/>
              </w:rPr>
              <w:instrText xml:space="preserve"> PAGEREF _Toc336259454 \h </w:instrText>
            </w:r>
            <w:r>
              <w:rPr>
                <w:noProof/>
                <w:webHidden/>
              </w:rPr>
            </w:r>
          </w:ins>
          <w:r>
            <w:rPr>
              <w:noProof/>
              <w:webHidden/>
            </w:rPr>
            <w:fldChar w:fldCharType="separate"/>
          </w:r>
          <w:ins w:id="408" w:author="Haynes, Dan" w:date="2012-09-24T14:13:00Z">
            <w:r>
              <w:rPr>
                <w:noProof/>
                <w:webHidden/>
              </w:rPr>
              <w:t>62</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409" w:author="Haynes, Dan" w:date="2012-09-24T14:13:00Z"/>
              <w:noProof/>
              <w:lang w:bidi="ar-SA"/>
            </w:rPr>
          </w:pPr>
          <w:ins w:id="410"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"_Toc336259455"</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4.3.60</w:t>
            </w:r>
            <w:r>
              <w:rPr>
                <w:noProof/>
                <w:lang w:bidi="ar-SA"/>
              </w:rPr>
              <w:tab/>
            </w:r>
            <w:r w:rsidRPr="004F650D">
              <w:rPr>
                <w:rStyle w:val="Hyperlink"/>
                <w:noProof/>
              </w:rPr>
              <w:t>EntityObjectStringType</w:t>
            </w:r>
            <w:r>
              <w:rPr>
                <w:noProof/>
                <w:webHidden/>
              </w:rPr>
              <w:tab/>
            </w:r>
            <w:r>
              <w:rPr>
                <w:noProof/>
                <w:webHidden/>
              </w:rPr>
              <w:fldChar w:fldCharType="begin"/>
            </w:r>
            <w:r>
              <w:rPr>
                <w:noProof/>
                <w:webHidden/>
              </w:rPr>
              <w:instrText xml:space="preserve"> PAGEREF _Toc336259455 \h </w:instrText>
            </w:r>
            <w:r>
              <w:rPr>
                <w:noProof/>
                <w:webHidden/>
              </w:rPr>
            </w:r>
          </w:ins>
          <w:r>
            <w:rPr>
              <w:noProof/>
              <w:webHidden/>
            </w:rPr>
            <w:fldChar w:fldCharType="separate"/>
          </w:r>
          <w:ins w:id="411" w:author="Haynes, Dan" w:date="2012-09-24T14:13:00Z">
            <w:r>
              <w:rPr>
                <w:noProof/>
                <w:webHidden/>
              </w:rPr>
              <w:t>63</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412" w:author="Haynes, Dan" w:date="2012-09-24T14:13:00Z"/>
              <w:noProof/>
              <w:lang w:bidi="ar-SA"/>
            </w:rPr>
          </w:pPr>
          <w:ins w:id="413"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"_Toc336259456"</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4.3.61</w:t>
            </w:r>
            <w:r>
              <w:rPr>
                <w:noProof/>
                <w:lang w:bidi="ar-SA"/>
              </w:rPr>
              <w:tab/>
            </w:r>
            <w:r w:rsidRPr="004F650D">
              <w:rPr>
                <w:rStyle w:val="Hyperlink"/>
                <w:noProof/>
              </w:rPr>
              <w:t>EntityObjectRecordType</w:t>
            </w:r>
            <w:r>
              <w:rPr>
                <w:noProof/>
                <w:webHidden/>
              </w:rPr>
              <w:tab/>
            </w:r>
            <w:r>
              <w:rPr>
                <w:noProof/>
                <w:webHidden/>
              </w:rPr>
              <w:fldChar w:fldCharType="begin"/>
            </w:r>
            <w:r>
              <w:rPr>
                <w:noProof/>
                <w:webHidden/>
              </w:rPr>
              <w:instrText xml:space="preserve"> PAGEREF _Toc336259456 \h </w:instrText>
            </w:r>
            <w:r>
              <w:rPr>
                <w:noProof/>
                <w:webHidden/>
              </w:rPr>
            </w:r>
          </w:ins>
          <w:r>
            <w:rPr>
              <w:noProof/>
              <w:webHidden/>
            </w:rPr>
            <w:fldChar w:fldCharType="separate"/>
          </w:r>
          <w:ins w:id="414" w:author="Haynes, Dan" w:date="2012-09-24T14:13:00Z">
            <w:r>
              <w:rPr>
                <w:noProof/>
                <w:webHidden/>
              </w:rPr>
              <w:t>63</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415" w:author="Haynes, Dan" w:date="2012-09-24T14:13:00Z"/>
              <w:noProof/>
              <w:lang w:bidi="ar-SA"/>
            </w:rPr>
          </w:pPr>
          <w:ins w:id="416"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"_Toc336259457"</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4.3.62</w:t>
            </w:r>
            <w:r>
              <w:rPr>
                <w:noProof/>
                <w:lang w:bidi="ar-SA"/>
              </w:rPr>
              <w:tab/>
            </w:r>
            <w:r w:rsidRPr="004F650D">
              <w:rPr>
                <w:rStyle w:val="Hyperlink"/>
                <w:noProof/>
              </w:rPr>
              <w:t>EntityObjectFieldType</w:t>
            </w:r>
            <w:r>
              <w:rPr>
                <w:noProof/>
                <w:webHidden/>
              </w:rPr>
              <w:tab/>
            </w:r>
            <w:r>
              <w:rPr>
                <w:noProof/>
                <w:webHidden/>
              </w:rPr>
              <w:fldChar w:fldCharType="begin"/>
            </w:r>
            <w:r>
              <w:rPr>
                <w:noProof/>
                <w:webHidden/>
              </w:rPr>
              <w:instrText xml:space="preserve"> PAGEREF _Toc336259457 \h </w:instrText>
            </w:r>
            <w:r>
              <w:rPr>
                <w:noProof/>
                <w:webHidden/>
              </w:rPr>
            </w:r>
          </w:ins>
          <w:r>
            <w:rPr>
              <w:noProof/>
              <w:webHidden/>
            </w:rPr>
            <w:fldChar w:fldCharType="separate"/>
          </w:r>
          <w:ins w:id="417" w:author="Haynes, Dan" w:date="2012-09-24T14:13:00Z">
            <w:r>
              <w:rPr>
                <w:noProof/>
                <w:webHidden/>
              </w:rPr>
              <w:t>63</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418" w:author="Haynes, Dan" w:date="2012-09-24T14:13:00Z"/>
              <w:noProof/>
              <w:lang w:bidi="ar-SA"/>
            </w:rPr>
          </w:pPr>
          <w:ins w:id="419"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"_Toc336259458"</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4.3.63</w:t>
            </w:r>
            <w:r>
              <w:rPr>
                <w:noProof/>
                <w:lang w:bidi="ar-SA"/>
              </w:rPr>
              <w:tab/>
            </w:r>
            <w:r w:rsidRPr="004F650D">
              <w:rPr>
                <w:rStyle w:val="Hyperlink"/>
                <w:noProof/>
              </w:rPr>
              <w:t>EntityStateSimpleBaseType</w:t>
            </w:r>
            <w:r>
              <w:rPr>
                <w:noProof/>
                <w:webHidden/>
              </w:rPr>
              <w:tab/>
            </w:r>
            <w:r>
              <w:rPr>
                <w:noProof/>
                <w:webHidden/>
              </w:rPr>
              <w:fldChar w:fldCharType="begin"/>
            </w:r>
            <w:r>
              <w:rPr>
                <w:noProof/>
                <w:webHidden/>
              </w:rPr>
              <w:instrText xml:space="preserve"> PAGEREF _Toc336259458 \h </w:instrText>
            </w:r>
            <w:r>
              <w:rPr>
                <w:noProof/>
                <w:webHidden/>
              </w:rPr>
            </w:r>
          </w:ins>
          <w:r>
            <w:rPr>
              <w:noProof/>
              <w:webHidden/>
            </w:rPr>
            <w:fldChar w:fldCharType="separate"/>
          </w:r>
          <w:ins w:id="420" w:author="Haynes, Dan" w:date="2012-09-24T14:13:00Z">
            <w:r>
              <w:rPr>
                <w:noProof/>
                <w:webHidden/>
              </w:rPr>
              <w:t>64</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421" w:author="Haynes, Dan" w:date="2012-09-24T14:13:00Z"/>
              <w:noProof/>
              <w:lang w:bidi="ar-SA"/>
            </w:rPr>
          </w:pPr>
          <w:ins w:id="422"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"_Toc336259459"</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4.3.64</w:t>
            </w:r>
            <w:r>
              <w:rPr>
                <w:noProof/>
                <w:lang w:bidi="ar-SA"/>
              </w:rPr>
              <w:tab/>
            </w:r>
            <w:r w:rsidRPr="004F650D">
              <w:rPr>
                <w:rStyle w:val="Hyperlink"/>
                <w:noProof/>
              </w:rPr>
              <w:t>EntityStateComplexBaseType</w:t>
            </w:r>
            <w:r>
              <w:rPr>
                <w:noProof/>
                <w:webHidden/>
              </w:rPr>
              <w:tab/>
            </w:r>
            <w:r>
              <w:rPr>
                <w:noProof/>
                <w:webHidden/>
              </w:rPr>
              <w:fldChar w:fldCharType="begin"/>
            </w:r>
            <w:r>
              <w:rPr>
                <w:noProof/>
                <w:webHidden/>
              </w:rPr>
              <w:instrText xml:space="preserve"> PAGEREF _Toc336259459 \h </w:instrText>
            </w:r>
            <w:r>
              <w:rPr>
                <w:noProof/>
                <w:webHidden/>
              </w:rPr>
            </w:r>
          </w:ins>
          <w:r>
            <w:rPr>
              <w:noProof/>
              <w:webHidden/>
            </w:rPr>
            <w:fldChar w:fldCharType="separate"/>
          </w:r>
          <w:ins w:id="423" w:author="Haynes, Dan" w:date="2012-09-24T14:13:00Z">
            <w:r>
              <w:rPr>
                <w:noProof/>
                <w:webHidden/>
              </w:rPr>
              <w:t>64</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424" w:author="Haynes, Dan" w:date="2012-09-24T14:13:00Z"/>
              <w:noProof/>
              <w:lang w:bidi="ar-SA"/>
            </w:rPr>
          </w:pPr>
          <w:ins w:id="425"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"_Toc336259460"</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4.3.65</w:t>
            </w:r>
            <w:r>
              <w:rPr>
                <w:noProof/>
                <w:lang w:bidi="ar-SA"/>
              </w:rPr>
              <w:tab/>
            </w:r>
            <w:r w:rsidRPr="004F650D">
              <w:rPr>
                <w:rStyle w:val="Hyperlink"/>
                <w:noProof/>
              </w:rPr>
              <w:t>EntityStateIPAddressType</w:t>
            </w:r>
            <w:r>
              <w:rPr>
                <w:noProof/>
                <w:webHidden/>
              </w:rPr>
              <w:tab/>
            </w:r>
            <w:r>
              <w:rPr>
                <w:noProof/>
                <w:webHidden/>
              </w:rPr>
              <w:fldChar w:fldCharType="begin"/>
            </w:r>
            <w:r>
              <w:rPr>
                <w:noProof/>
                <w:webHidden/>
              </w:rPr>
              <w:instrText xml:space="preserve"> PAGEREF _Toc336259460 \h </w:instrText>
            </w:r>
            <w:r>
              <w:rPr>
                <w:noProof/>
                <w:webHidden/>
              </w:rPr>
            </w:r>
          </w:ins>
          <w:r>
            <w:rPr>
              <w:noProof/>
              <w:webHidden/>
            </w:rPr>
            <w:fldChar w:fldCharType="separate"/>
          </w:r>
          <w:ins w:id="426" w:author="Haynes, Dan" w:date="2012-09-24T14:13:00Z">
            <w:r>
              <w:rPr>
                <w:noProof/>
                <w:webHidden/>
              </w:rPr>
              <w:t>64</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427" w:author="Haynes, Dan" w:date="2012-09-24T14:13:00Z"/>
              <w:noProof/>
              <w:lang w:bidi="ar-SA"/>
            </w:rPr>
          </w:pPr>
          <w:ins w:id="428"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"_Toc336259461"</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4.3.66</w:t>
            </w:r>
            <w:r>
              <w:rPr>
                <w:noProof/>
                <w:lang w:bidi="ar-SA"/>
              </w:rPr>
              <w:tab/>
            </w:r>
            <w:r w:rsidRPr="004F650D">
              <w:rPr>
                <w:rStyle w:val="Hyperlink"/>
                <w:noProof/>
              </w:rPr>
              <w:t>EntityStateIPAddressStringType</w:t>
            </w:r>
            <w:r>
              <w:rPr>
                <w:noProof/>
                <w:webHidden/>
              </w:rPr>
              <w:tab/>
            </w:r>
            <w:r>
              <w:rPr>
                <w:noProof/>
                <w:webHidden/>
              </w:rPr>
              <w:fldChar w:fldCharType="begin"/>
            </w:r>
            <w:r>
              <w:rPr>
                <w:noProof/>
                <w:webHidden/>
              </w:rPr>
              <w:instrText xml:space="preserve"> PAGEREF _Toc336259461 \h </w:instrText>
            </w:r>
            <w:r>
              <w:rPr>
                <w:noProof/>
                <w:webHidden/>
              </w:rPr>
            </w:r>
          </w:ins>
          <w:r>
            <w:rPr>
              <w:noProof/>
              <w:webHidden/>
            </w:rPr>
            <w:fldChar w:fldCharType="separate"/>
          </w:r>
          <w:ins w:id="429" w:author="Haynes, Dan" w:date="2012-09-24T14:13:00Z">
            <w:r>
              <w:rPr>
                <w:noProof/>
                <w:webHidden/>
              </w:rPr>
              <w:t>65</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430" w:author="Haynes, Dan" w:date="2012-09-24T14:13:00Z"/>
              <w:noProof/>
              <w:lang w:bidi="ar-SA"/>
            </w:rPr>
          </w:pPr>
          <w:ins w:id="431"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"_Toc336259462"</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4.3.67</w:t>
            </w:r>
            <w:r>
              <w:rPr>
                <w:noProof/>
                <w:lang w:bidi="ar-SA"/>
              </w:rPr>
              <w:tab/>
            </w:r>
            <w:r w:rsidRPr="004F650D">
              <w:rPr>
                <w:rStyle w:val="Hyperlink"/>
                <w:noProof/>
              </w:rPr>
              <w:t>EntityStateAnySimpleType</w:t>
            </w:r>
            <w:r>
              <w:rPr>
                <w:noProof/>
                <w:webHidden/>
              </w:rPr>
              <w:tab/>
            </w:r>
            <w:r>
              <w:rPr>
                <w:noProof/>
                <w:webHidden/>
              </w:rPr>
              <w:fldChar w:fldCharType="begin"/>
            </w:r>
            <w:r>
              <w:rPr>
                <w:noProof/>
                <w:webHidden/>
              </w:rPr>
              <w:instrText xml:space="preserve"> PAGEREF _Toc336259462 \h </w:instrText>
            </w:r>
            <w:r>
              <w:rPr>
                <w:noProof/>
                <w:webHidden/>
              </w:rPr>
            </w:r>
          </w:ins>
          <w:r>
            <w:rPr>
              <w:noProof/>
              <w:webHidden/>
            </w:rPr>
            <w:fldChar w:fldCharType="separate"/>
          </w:r>
          <w:ins w:id="432" w:author="Haynes, Dan" w:date="2012-09-24T14:13:00Z">
            <w:r>
              <w:rPr>
                <w:noProof/>
                <w:webHidden/>
              </w:rPr>
              <w:t>65</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433" w:author="Haynes, Dan" w:date="2012-09-24T14:13:00Z"/>
              <w:noProof/>
              <w:lang w:bidi="ar-SA"/>
            </w:rPr>
          </w:pPr>
          <w:ins w:id="434"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"_Toc336259463"</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4.3.68</w:t>
            </w:r>
            <w:r>
              <w:rPr>
                <w:noProof/>
                <w:lang w:bidi="ar-SA"/>
              </w:rPr>
              <w:tab/>
            </w:r>
            <w:r w:rsidRPr="004F650D">
              <w:rPr>
                <w:rStyle w:val="Hyperlink"/>
                <w:noProof/>
              </w:rPr>
              <w:t>EntityStateBinaryType</w:t>
            </w:r>
            <w:r>
              <w:rPr>
                <w:noProof/>
                <w:webHidden/>
              </w:rPr>
              <w:tab/>
            </w:r>
            <w:r>
              <w:rPr>
                <w:noProof/>
                <w:webHidden/>
              </w:rPr>
              <w:fldChar w:fldCharType="begin"/>
            </w:r>
            <w:r>
              <w:rPr>
                <w:noProof/>
                <w:webHidden/>
              </w:rPr>
              <w:instrText xml:space="preserve"> PAGEREF _Toc336259463 \h </w:instrText>
            </w:r>
            <w:r>
              <w:rPr>
                <w:noProof/>
                <w:webHidden/>
              </w:rPr>
            </w:r>
          </w:ins>
          <w:r>
            <w:rPr>
              <w:noProof/>
              <w:webHidden/>
            </w:rPr>
            <w:fldChar w:fldCharType="separate"/>
          </w:r>
          <w:ins w:id="435" w:author="Haynes, Dan" w:date="2012-09-24T14:13:00Z">
            <w:r>
              <w:rPr>
                <w:noProof/>
                <w:webHidden/>
              </w:rPr>
              <w:t>65</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436" w:author="Haynes, Dan" w:date="2012-09-24T14:13:00Z"/>
              <w:noProof/>
              <w:lang w:bidi="ar-SA"/>
            </w:rPr>
          </w:pPr>
          <w:ins w:id="437"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"_Toc336259464"</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4.3.69</w:t>
            </w:r>
            <w:r>
              <w:rPr>
                <w:noProof/>
                <w:lang w:bidi="ar-SA"/>
              </w:rPr>
              <w:tab/>
            </w:r>
            <w:r w:rsidRPr="004F650D">
              <w:rPr>
                <w:rStyle w:val="Hyperlink"/>
                <w:noProof/>
              </w:rPr>
              <w:t>EntityStateBoolType</w:t>
            </w:r>
            <w:r>
              <w:rPr>
                <w:noProof/>
                <w:webHidden/>
              </w:rPr>
              <w:tab/>
            </w:r>
            <w:r>
              <w:rPr>
                <w:noProof/>
                <w:webHidden/>
              </w:rPr>
              <w:fldChar w:fldCharType="begin"/>
            </w:r>
            <w:r>
              <w:rPr>
                <w:noProof/>
                <w:webHidden/>
              </w:rPr>
              <w:instrText xml:space="preserve"> PAGEREF _Toc336259464 \h </w:instrText>
            </w:r>
            <w:r>
              <w:rPr>
                <w:noProof/>
                <w:webHidden/>
              </w:rPr>
            </w:r>
          </w:ins>
          <w:r>
            <w:rPr>
              <w:noProof/>
              <w:webHidden/>
            </w:rPr>
            <w:fldChar w:fldCharType="separate"/>
          </w:r>
          <w:ins w:id="438" w:author="Haynes, Dan" w:date="2012-09-24T14:13:00Z">
            <w:r>
              <w:rPr>
                <w:noProof/>
                <w:webHidden/>
              </w:rPr>
              <w:t>65</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439" w:author="Haynes, Dan" w:date="2012-09-24T14:13:00Z"/>
              <w:noProof/>
              <w:lang w:bidi="ar-SA"/>
            </w:rPr>
          </w:pPr>
          <w:ins w:id="440"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"_Toc336259465"</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4.3.70</w:t>
            </w:r>
            <w:r>
              <w:rPr>
                <w:noProof/>
                <w:lang w:bidi="ar-SA"/>
              </w:rPr>
              <w:tab/>
            </w:r>
            <w:r w:rsidRPr="004F650D">
              <w:rPr>
                <w:rStyle w:val="Hyperlink"/>
                <w:noProof/>
              </w:rPr>
              <w:t>EntityStateFloatType</w:t>
            </w:r>
            <w:r>
              <w:rPr>
                <w:noProof/>
                <w:webHidden/>
              </w:rPr>
              <w:tab/>
            </w:r>
            <w:r>
              <w:rPr>
                <w:noProof/>
                <w:webHidden/>
              </w:rPr>
              <w:fldChar w:fldCharType="begin"/>
            </w:r>
            <w:r>
              <w:rPr>
                <w:noProof/>
                <w:webHidden/>
              </w:rPr>
              <w:instrText xml:space="preserve"> PAGEREF _Toc336259465 \h </w:instrText>
            </w:r>
            <w:r>
              <w:rPr>
                <w:noProof/>
                <w:webHidden/>
              </w:rPr>
            </w:r>
          </w:ins>
          <w:r>
            <w:rPr>
              <w:noProof/>
              <w:webHidden/>
            </w:rPr>
            <w:fldChar w:fldCharType="separate"/>
          </w:r>
          <w:ins w:id="441" w:author="Haynes, Dan" w:date="2012-09-24T14:13:00Z">
            <w:r>
              <w:rPr>
                <w:noProof/>
                <w:webHidden/>
              </w:rPr>
              <w:t>65</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442" w:author="Haynes, Dan" w:date="2012-09-24T14:13:00Z"/>
              <w:noProof/>
              <w:lang w:bidi="ar-SA"/>
            </w:rPr>
          </w:pPr>
          <w:ins w:id="443"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"_Toc336259466"</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4.3.71</w:t>
            </w:r>
            <w:r>
              <w:rPr>
                <w:noProof/>
                <w:lang w:bidi="ar-SA"/>
              </w:rPr>
              <w:tab/>
            </w:r>
            <w:r w:rsidRPr="004F650D">
              <w:rPr>
                <w:rStyle w:val="Hyperlink"/>
                <w:noProof/>
              </w:rPr>
              <w:t>EntityStateIntType</w:t>
            </w:r>
            <w:r>
              <w:rPr>
                <w:noProof/>
                <w:webHidden/>
              </w:rPr>
              <w:tab/>
            </w:r>
            <w:r>
              <w:rPr>
                <w:noProof/>
                <w:webHidden/>
              </w:rPr>
              <w:fldChar w:fldCharType="begin"/>
            </w:r>
            <w:r>
              <w:rPr>
                <w:noProof/>
                <w:webHidden/>
              </w:rPr>
              <w:instrText xml:space="preserve"> PAGEREF _Toc336259466 \h </w:instrText>
            </w:r>
            <w:r>
              <w:rPr>
                <w:noProof/>
                <w:webHidden/>
              </w:rPr>
            </w:r>
          </w:ins>
          <w:r>
            <w:rPr>
              <w:noProof/>
              <w:webHidden/>
            </w:rPr>
            <w:fldChar w:fldCharType="separate"/>
          </w:r>
          <w:ins w:id="444" w:author="Haynes, Dan" w:date="2012-09-24T14:13:00Z">
            <w:r>
              <w:rPr>
                <w:noProof/>
                <w:webHidden/>
              </w:rPr>
              <w:t>66</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445" w:author="Haynes, Dan" w:date="2012-09-24T14:13:00Z"/>
              <w:noProof/>
              <w:lang w:bidi="ar-SA"/>
            </w:rPr>
          </w:pPr>
          <w:ins w:id="446"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"_Toc336259467"</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4.3.72</w:t>
            </w:r>
            <w:r>
              <w:rPr>
                <w:noProof/>
                <w:lang w:bidi="ar-SA"/>
              </w:rPr>
              <w:tab/>
            </w:r>
            <w:r w:rsidRPr="004F650D">
              <w:rPr>
                <w:rStyle w:val="Hyperlink"/>
                <w:noProof/>
              </w:rPr>
              <w:t>EntityStateEVRStringType</w:t>
            </w:r>
            <w:r>
              <w:rPr>
                <w:noProof/>
                <w:webHidden/>
              </w:rPr>
              <w:tab/>
            </w:r>
            <w:r>
              <w:rPr>
                <w:noProof/>
                <w:webHidden/>
              </w:rPr>
              <w:fldChar w:fldCharType="begin"/>
            </w:r>
            <w:r>
              <w:rPr>
                <w:noProof/>
                <w:webHidden/>
              </w:rPr>
              <w:instrText xml:space="preserve"> PAGEREF _Toc336259467 \h </w:instrText>
            </w:r>
            <w:r>
              <w:rPr>
                <w:noProof/>
                <w:webHidden/>
              </w:rPr>
            </w:r>
          </w:ins>
          <w:r>
            <w:rPr>
              <w:noProof/>
              <w:webHidden/>
            </w:rPr>
            <w:fldChar w:fldCharType="separate"/>
          </w:r>
          <w:ins w:id="447" w:author="Haynes, Dan" w:date="2012-09-24T14:13:00Z">
            <w:r>
              <w:rPr>
                <w:noProof/>
                <w:webHidden/>
              </w:rPr>
              <w:t>66</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448" w:author="Haynes, Dan" w:date="2012-09-24T14:13:00Z"/>
              <w:noProof/>
              <w:lang w:bidi="ar-SA"/>
            </w:rPr>
          </w:pPr>
          <w:ins w:id="449"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"_Toc336259468"</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4.3.73</w:t>
            </w:r>
            <w:r>
              <w:rPr>
                <w:noProof/>
                <w:lang w:bidi="ar-SA"/>
              </w:rPr>
              <w:tab/>
            </w:r>
            <w:r w:rsidRPr="004F650D">
              <w:rPr>
                <w:rStyle w:val="Hyperlink"/>
                <w:noProof/>
              </w:rPr>
              <w:t>EntityStateVersionType</w:t>
            </w:r>
            <w:r>
              <w:rPr>
                <w:noProof/>
                <w:webHidden/>
              </w:rPr>
              <w:tab/>
            </w:r>
            <w:r>
              <w:rPr>
                <w:noProof/>
                <w:webHidden/>
              </w:rPr>
              <w:fldChar w:fldCharType="begin"/>
            </w:r>
            <w:r>
              <w:rPr>
                <w:noProof/>
                <w:webHidden/>
              </w:rPr>
              <w:instrText xml:space="preserve"> PAGEREF _Toc336259468 \h </w:instrText>
            </w:r>
            <w:r>
              <w:rPr>
                <w:noProof/>
                <w:webHidden/>
              </w:rPr>
            </w:r>
          </w:ins>
          <w:r>
            <w:rPr>
              <w:noProof/>
              <w:webHidden/>
            </w:rPr>
            <w:fldChar w:fldCharType="separate"/>
          </w:r>
          <w:ins w:id="450" w:author="Haynes, Dan" w:date="2012-09-24T14:13:00Z">
            <w:r>
              <w:rPr>
                <w:noProof/>
                <w:webHidden/>
              </w:rPr>
              <w:t>66</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451" w:author="Haynes, Dan" w:date="2012-09-24T14:13:00Z"/>
              <w:noProof/>
              <w:lang w:bidi="ar-SA"/>
            </w:rPr>
          </w:pPr>
          <w:ins w:id="452"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"_Toc336259469"</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4.3.74</w:t>
            </w:r>
            <w:r>
              <w:rPr>
                <w:noProof/>
                <w:lang w:bidi="ar-SA"/>
              </w:rPr>
              <w:tab/>
            </w:r>
            <w:r w:rsidRPr="004F650D">
              <w:rPr>
                <w:rStyle w:val="Hyperlink"/>
                <w:noProof/>
              </w:rPr>
              <w:t>EntityStateFileSetRevisionType</w:t>
            </w:r>
            <w:r>
              <w:rPr>
                <w:noProof/>
                <w:webHidden/>
              </w:rPr>
              <w:tab/>
            </w:r>
            <w:r>
              <w:rPr>
                <w:noProof/>
                <w:webHidden/>
              </w:rPr>
              <w:fldChar w:fldCharType="begin"/>
            </w:r>
            <w:r>
              <w:rPr>
                <w:noProof/>
                <w:webHidden/>
              </w:rPr>
              <w:instrText xml:space="preserve"> PAGEREF _Toc336259469 \h </w:instrText>
            </w:r>
            <w:r>
              <w:rPr>
                <w:noProof/>
                <w:webHidden/>
              </w:rPr>
            </w:r>
          </w:ins>
          <w:r>
            <w:rPr>
              <w:noProof/>
              <w:webHidden/>
            </w:rPr>
            <w:fldChar w:fldCharType="separate"/>
          </w:r>
          <w:ins w:id="453" w:author="Haynes, Dan" w:date="2012-09-24T14:13:00Z">
            <w:r>
              <w:rPr>
                <w:noProof/>
                <w:webHidden/>
              </w:rPr>
              <w:t>66</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454" w:author="Haynes, Dan" w:date="2012-09-24T14:13:00Z"/>
              <w:noProof/>
              <w:lang w:bidi="ar-SA"/>
            </w:rPr>
          </w:pPr>
          <w:ins w:id="455"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"_Toc336259470"</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4.3.75</w:t>
            </w:r>
            <w:r>
              <w:rPr>
                <w:noProof/>
                <w:lang w:bidi="ar-SA"/>
              </w:rPr>
              <w:tab/>
            </w:r>
            <w:r w:rsidRPr="004F650D">
              <w:rPr>
                <w:rStyle w:val="Hyperlink"/>
                <w:noProof/>
              </w:rPr>
              <w:t>EntityIOSVersionType</w:t>
            </w:r>
            <w:r>
              <w:rPr>
                <w:noProof/>
                <w:webHidden/>
              </w:rPr>
              <w:tab/>
            </w:r>
            <w:r>
              <w:rPr>
                <w:noProof/>
                <w:webHidden/>
              </w:rPr>
              <w:fldChar w:fldCharType="begin"/>
            </w:r>
            <w:r>
              <w:rPr>
                <w:noProof/>
                <w:webHidden/>
              </w:rPr>
              <w:instrText xml:space="preserve"> PAGEREF _Toc336259470 \h </w:instrText>
            </w:r>
            <w:r>
              <w:rPr>
                <w:noProof/>
                <w:webHidden/>
              </w:rPr>
            </w:r>
          </w:ins>
          <w:r>
            <w:rPr>
              <w:noProof/>
              <w:webHidden/>
            </w:rPr>
            <w:fldChar w:fldCharType="separate"/>
          </w:r>
          <w:ins w:id="456" w:author="Haynes, Dan" w:date="2012-09-24T14:13:00Z">
            <w:r>
              <w:rPr>
                <w:noProof/>
                <w:webHidden/>
              </w:rPr>
              <w:t>66</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457" w:author="Haynes, Dan" w:date="2012-09-24T14:13:00Z"/>
              <w:noProof/>
              <w:lang w:bidi="ar-SA"/>
            </w:rPr>
          </w:pPr>
          <w:ins w:id="458"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"_Toc336259471"</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4.3.76</w:t>
            </w:r>
            <w:r>
              <w:rPr>
                <w:noProof/>
                <w:lang w:bidi="ar-SA"/>
              </w:rPr>
              <w:tab/>
            </w:r>
            <w:r w:rsidRPr="004F650D">
              <w:rPr>
                <w:rStyle w:val="Hyperlink"/>
                <w:noProof/>
              </w:rPr>
              <w:t>EntityStateStringType</w:t>
            </w:r>
            <w:r>
              <w:rPr>
                <w:noProof/>
                <w:webHidden/>
              </w:rPr>
              <w:tab/>
            </w:r>
            <w:r>
              <w:rPr>
                <w:noProof/>
                <w:webHidden/>
              </w:rPr>
              <w:fldChar w:fldCharType="begin"/>
            </w:r>
            <w:r>
              <w:rPr>
                <w:noProof/>
                <w:webHidden/>
              </w:rPr>
              <w:instrText xml:space="preserve"> PAGEREF _Toc336259471 \h </w:instrText>
            </w:r>
            <w:r>
              <w:rPr>
                <w:noProof/>
                <w:webHidden/>
              </w:rPr>
            </w:r>
          </w:ins>
          <w:r>
            <w:rPr>
              <w:noProof/>
              <w:webHidden/>
            </w:rPr>
            <w:fldChar w:fldCharType="separate"/>
          </w:r>
          <w:ins w:id="459" w:author="Haynes, Dan" w:date="2012-09-24T14:13:00Z">
            <w:r>
              <w:rPr>
                <w:noProof/>
                <w:webHidden/>
              </w:rPr>
              <w:t>67</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460" w:author="Haynes, Dan" w:date="2012-09-24T14:13:00Z"/>
              <w:noProof/>
              <w:lang w:bidi="ar-SA"/>
            </w:rPr>
          </w:pPr>
          <w:ins w:id="461"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"_Toc336259472"</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4.3.77</w:t>
            </w:r>
            <w:r>
              <w:rPr>
                <w:noProof/>
                <w:lang w:bidi="ar-SA"/>
              </w:rPr>
              <w:tab/>
            </w:r>
            <w:r w:rsidRPr="004F650D">
              <w:rPr>
                <w:rStyle w:val="Hyperlink"/>
                <w:noProof/>
              </w:rPr>
              <w:t>EntityStateRecordType</w:t>
            </w:r>
            <w:r>
              <w:rPr>
                <w:noProof/>
                <w:webHidden/>
              </w:rPr>
              <w:tab/>
            </w:r>
            <w:r>
              <w:rPr>
                <w:noProof/>
                <w:webHidden/>
              </w:rPr>
              <w:fldChar w:fldCharType="begin"/>
            </w:r>
            <w:r>
              <w:rPr>
                <w:noProof/>
                <w:webHidden/>
              </w:rPr>
              <w:instrText xml:space="preserve"> PAGEREF _Toc336259472 \h </w:instrText>
            </w:r>
            <w:r>
              <w:rPr>
                <w:noProof/>
                <w:webHidden/>
              </w:rPr>
            </w:r>
          </w:ins>
          <w:r>
            <w:rPr>
              <w:noProof/>
              <w:webHidden/>
            </w:rPr>
            <w:fldChar w:fldCharType="separate"/>
          </w:r>
          <w:ins w:id="462" w:author="Haynes, Dan" w:date="2012-09-24T14:13:00Z">
            <w:r>
              <w:rPr>
                <w:noProof/>
                <w:webHidden/>
              </w:rPr>
              <w:t>67</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463" w:author="Haynes, Dan" w:date="2012-09-24T14:13:00Z"/>
              <w:noProof/>
              <w:lang w:bidi="ar-SA"/>
            </w:rPr>
          </w:pPr>
          <w:ins w:id="464"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"_Toc336259473"</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4.3.78</w:t>
            </w:r>
            <w:r>
              <w:rPr>
                <w:noProof/>
                <w:lang w:bidi="ar-SA"/>
              </w:rPr>
              <w:tab/>
            </w:r>
            <w:r w:rsidRPr="004F650D">
              <w:rPr>
                <w:rStyle w:val="Hyperlink"/>
                <w:noProof/>
              </w:rPr>
              <w:t>EntityStateFieldType</w:t>
            </w:r>
            <w:r>
              <w:rPr>
                <w:noProof/>
                <w:webHidden/>
              </w:rPr>
              <w:tab/>
            </w:r>
            <w:r>
              <w:rPr>
                <w:noProof/>
                <w:webHidden/>
              </w:rPr>
              <w:fldChar w:fldCharType="begin"/>
            </w:r>
            <w:r>
              <w:rPr>
                <w:noProof/>
                <w:webHidden/>
              </w:rPr>
              <w:instrText xml:space="preserve"> PAGEREF _Toc336259473 \h </w:instrText>
            </w:r>
            <w:r>
              <w:rPr>
                <w:noProof/>
                <w:webHidden/>
              </w:rPr>
            </w:r>
          </w:ins>
          <w:r>
            <w:rPr>
              <w:noProof/>
              <w:webHidden/>
            </w:rPr>
            <w:fldChar w:fldCharType="separate"/>
          </w:r>
          <w:ins w:id="465" w:author="Haynes, Dan" w:date="2012-09-24T14:13:00Z">
            <w:r>
              <w:rPr>
                <w:noProof/>
                <w:webHidden/>
              </w:rPr>
              <w:t>68</w:t>
            </w:r>
            <w:r>
              <w:rPr>
                <w:noProof/>
                <w:webHidden/>
              </w:rPr>
              <w:fldChar w:fldCharType="end"/>
            </w:r>
            <w:r w:rsidRPr="004F650D">
              <w:rPr>
                <w:rStyle w:val="Hyperlink"/>
                <w:noProof/>
              </w:rPr>
              <w:fldChar w:fldCharType="end"/>
            </w:r>
          </w:ins>
        </w:p>
        <w:p w:rsidR="008E1B2E" w:rsidRDefault="008E1B2E">
          <w:pPr>
            <w:pStyle w:val="TOC2"/>
            <w:tabs>
              <w:tab w:val="left" w:pos="880"/>
              <w:tab w:val="right" w:leader="dot" w:pos="9350"/>
            </w:tabs>
            <w:rPr>
              <w:ins w:id="466" w:author="Haynes, Dan" w:date="2012-09-24T14:13:00Z"/>
              <w:noProof/>
              <w:lang w:bidi="ar-SA"/>
            </w:rPr>
          </w:pPr>
          <w:ins w:id="467"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"_Toc336259474"</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4.4</w:t>
            </w:r>
            <w:r>
              <w:rPr>
                <w:noProof/>
                <w:lang w:bidi="ar-SA"/>
              </w:rPr>
              <w:tab/>
            </w:r>
            <w:r w:rsidRPr="004F650D">
              <w:rPr>
                <w:rStyle w:val="Hyperlink"/>
                <w:noProof/>
              </w:rPr>
              <w:t>OVAL Variables Model</w:t>
            </w:r>
            <w:r>
              <w:rPr>
                <w:noProof/>
                <w:webHidden/>
              </w:rPr>
              <w:tab/>
            </w:r>
            <w:r>
              <w:rPr>
                <w:noProof/>
                <w:webHidden/>
              </w:rPr>
              <w:fldChar w:fldCharType="begin"/>
            </w:r>
            <w:r>
              <w:rPr>
                <w:noProof/>
                <w:webHidden/>
              </w:rPr>
              <w:instrText xml:space="preserve"> PAGEREF _Toc336259474 \h </w:instrText>
            </w:r>
            <w:r>
              <w:rPr>
                <w:noProof/>
                <w:webHidden/>
              </w:rPr>
            </w:r>
          </w:ins>
          <w:r>
            <w:rPr>
              <w:noProof/>
              <w:webHidden/>
            </w:rPr>
            <w:fldChar w:fldCharType="separate"/>
          </w:r>
          <w:ins w:id="468" w:author="Haynes, Dan" w:date="2012-09-24T14:13:00Z">
            <w:r>
              <w:rPr>
                <w:noProof/>
                <w:webHidden/>
              </w:rPr>
              <w:t>68</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469" w:author="Haynes, Dan" w:date="2012-09-24T14:13:00Z"/>
              <w:noProof/>
              <w:lang w:bidi="ar-SA"/>
            </w:rPr>
          </w:pPr>
          <w:ins w:id="470"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"_Toc336259475"</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4.4.1</w:t>
            </w:r>
            <w:r>
              <w:rPr>
                <w:noProof/>
                <w:lang w:bidi="ar-SA"/>
              </w:rPr>
              <w:tab/>
            </w:r>
            <w:r w:rsidRPr="004F650D">
              <w:rPr>
                <w:rStyle w:val="Hyperlink"/>
                <w:noProof/>
              </w:rPr>
              <w:t>oval_variables</w:t>
            </w:r>
            <w:r>
              <w:rPr>
                <w:noProof/>
                <w:webHidden/>
              </w:rPr>
              <w:tab/>
            </w:r>
            <w:r>
              <w:rPr>
                <w:noProof/>
                <w:webHidden/>
              </w:rPr>
              <w:fldChar w:fldCharType="begin"/>
            </w:r>
            <w:r>
              <w:rPr>
                <w:noProof/>
                <w:webHidden/>
              </w:rPr>
              <w:instrText xml:space="preserve"> PAGEREF _Toc336259475 \h </w:instrText>
            </w:r>
            <w:r>
              <w:rPr>
                <w:noProof/>
                <w:webHidden/>
              </w:rPr>
            </w:r>
          </w:ins>
          <w:r>
            <w:rPr>
              <w:noProof/>
              <w:webHidden/>
            </w:rPr>
            <w:fldChar w:fldCharType="separate"/>
          </w:r>
          <w:ins w:id="471" w:author="Haynes, Dan" w:date="2012-09-24T14:13:00Z">
            <w:r>
              <w:rPr>
                <w:noProof/>
                <w:webHidden/>
              </w:rPr>
              <w:t>68</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472" w:author="Haynes, Dan" w:date="2012-09-24T14:13:00Z"/>
              <w:noProof/>
              <w:lang w:bidi="ar-SA"/>
            </w:rPr>
          </w:pPr>
          <w:ins w:id="473"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"_Toc336259476"</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4.4.2</w:t>
            </w:r>
            <w:r>
              <w:rPr>
                <w:noProof/>
                <w:lang w:bidi="ar-SA"/>
              </w:rPr>
              <w:tab/>
            </w:r>
            <w:r w:rsidRPr="004F650D">
              <w:rPr>
                <w:rStyle w:val="Hyperlink"/>
                <w:noProof/>
              </w:rPr>
              <w:t>VariablesType</w:t>
            </w:r>
            <w:r>
              <w:rPr>
                <w:noProof/>
                <w:webHidden/>
              </w:rPr>
              <w:tab/>
            </w:r>
            <w:r>
              <w:rPr>
                <w:noProof/>
                <w:webHidden/>
              </w:rPr>
              <w:fldChar w:fldCharType="begin"/>
            </w:r>
            <w:r>
              <w:rPr>
                <w:noProof/>
                <w:webHidden/>
              </w:rPr>
              <w:instrText xml:space="preserve"> PAGEREF _Toc336259476 \h </w:instrText>
            </w:r>
            <w:r>
              <w:rPr>
                <w:noProof/>
                <w:webHidden/>
              </w:rPr>
            </w:r>
          </w:ins>
          <w:r>
            <w:rPr>
              <w:noProof/>
              <w:webHidden/>
            </w:rPr>
            <w:fldChar w:fldCharType="separate"/>
          </w:r>
          <w:ins w:id="474" w:author="Haynes, Dan" w:date="2012-09-24T14:13:00Z">
            <w:r>
              <w:rPr>
                <w:noProof/>
                <w:webHidden/>
              </w:rPr>
              <w:t>69</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475" w:author="Haynes, Dan" w:date="2012-09-24T14:13:00Z"/>
              <w:noProof/>
              <w:lang w:bidi="ar-SA"/>
            </w:rPr>
          </w:pPr>
          <w:ins w:id="476"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"_Toc336259477"</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4.4.3</w:t>
            </w:r>
            <w:r>
              <w:rPr>
                <w:noProof/>
                <w:lang w:bidi="ar-SA"/>
              </w:rPr>
              <w:tab/>
            </w:r>
            <w:r w:rsidRPr="004F650D">
              <w:rPr>
                <w:rStyle w:val="Hyperlink"/>
                <w:noProof/>
              </w:rPr>
              <w:t>VariableType</w:t>
            </w:r>
            <w:r>
              <w:rPr>
                <w:noProof/>
                <w:webHidden/>
              </w:rPr>
              <w:tab/>
            </w:r>
            <w:r>
              <w:rPr>
                <w:noProof/>
                <w:webHidden/>
              </w:rPr>
              <w:fldChar w:fldCharType="begin"/>
            </w:r>
            <w:r>
              <w:rPr>
                <w:noProof/>
                <w:webHidden/>
              </w:rPr>
              <w:instrText xml:space="preserve"> PAGEREF _Toc336259477 \h </w:instrText>
            </w:r>
            <w:r>
              <w:rPr>
                <w:noProof/>
                <w:webHidden/>
              </w:rPr>
            </w:r>
          </w:ins>
          <w:r>
            <w:rPr>
              <w:noProof/>
              <w:webHidden/>
            </w:rPr>
            <w:fldChar w:fldCharType="separate"/>
          </w:r>
          <w:ins w:id="477" w:author="Haynes, Dan" w:date="2012-09-24T14:13:00Z">
            <w:r>
              <w:rPr>
                <w:noProof/>
                <w:webHidden/>
              </w:rPr>
              <w:t>69</w:t>
            </w:r>
            <w:r>
              <w:rPr>
                <w:noProof/>
                <w:webHidden/>
              </w:rPr>
              <w:fldChar w:fldCharType="end"/>
            </w:r>
            <w:r w:rsidRPr="004F650D">
              <w:rPr>
                <w:rStyle w:val="Hyperlink"/>
                <w:noProof/>
              </w:rPr>
              <w:fldChar w:fldCharType="end"/>
            </w:r>
          </w:ins>
        </w:p>
        <w:p w:rsidR="008E1B2E" w:rsidRDefault="008E1B2E">
          <w:pPr>
            <w:pStyle w:val="TOC2"/>
            <w:tabs>
              <w:tab w:val="left" w:pos="880"/>
              <w:tab w:val="right" w:leader="dot" w:pos="9350"/>
            </w:tabs>
            <w:rPr>
              <w:ins w:id="478" w:author="Haynes, Dan" w:date="2012-09-24T14:13:00Z"/>
              <w:noProof/>
              <w:lang w:bidi="ar-SA"/>
            </w:rPr>
          </w:pPr>
          <w:ins w:id="479"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"_Toc336259478"</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4.5</w:t>
            </w:r>
            <w:r>
              <w:rPr>
                <w:noProof/>
                <w:lang w:bidi="ar-SA"/>
              </w:rPr>
              <w:tab/>
            </w:r>
            <w:r w:rsidRPr="004F650D">
              <w:rPr>
                <w:rStyle w:val="Hyperlink"/>
                <w:noProof/>
              </w:rPr>
              <w:t>OVAL System Characteristics Model</w:t>
            </w:r>
            <w:r>
              <w:rPr>
                <w:noProof/>
                <w:webHidden/>
              </w:rPr>
              <w:tab/>
            </w:r>
            <w:r>
              <w:rPr>
                <w:noProof/>
                <w:webHidden/>
              </w:rPr>
              <w:fldChar w:fldCharType="begin"/>
            </w:r>
            <w:r>
              <w:rPr>
                <w:noProof/>
                <w:webHidden/>
              </w:rPr>
              <w:instrText xml:space="preserve"> PAGEREF _Toc336259478 \h </w:instrText>
            </w:r>
            <w:r>
              <w:rPr>
                <w:noProof/>
                <w:webHidden/>
              </w:rPr>
            </w:r>
          </w:ins>
          <w:r>
            <w:rPr>
              <w:noProof/>
              <w:webHidden/>
            </w:rPr>
            <w:fldChar w:fldCharType="separate"/>
          </w:r>
          <w:ins w:id="480" w:author="Haynes, Dan" w:date="2012-09-24T14:13:00Z">
            <w:r>
              <w:rPr>
                <w:noProof/>
                <w:webHidden/>
              </w:rPr>
              <w:t>70</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481" w:author="Haynes, Dan" w:date="2012-09-24T14:13:00Z"/>
              <w:noProof/>
              <w:lang w:bidi="ar-SA"/>
            </w:rPr>
          </w:pPr>
          <w:ins w:id="482"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"_Toc336259479"</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4.5.1</w:t>
            </w:r>
            <w:r>
              <w:rPr>
                <w:noProof/>
                <w:lang w:bidi="ar-SA"/>
              </w:rPr>
              <w:tab/>
            </w:r>
            <w:r w:rsidRPr="004F650D">
              <w:rPr>
                <w:rStyle w:val="Hyperlink"/>
                <w:noProof/>
              </w:rPr>
              <w:t>SystemInfoType</w:t>
            </w:r>
            <w:r>
              <w:rPr>
                <w:noProof/>
                <w:webHidden/>
              </w:rPr>
              <w:tab/>
            </w:r>
            <w:r>
              <w:rPr>
                <w:noProof/>
                <w:webHidden/>
              </w:rPr>
              <w:fldChar w:fldCharType="begin"/>
            </w:r>
            <w:r>
              <w:rPr>
                <w:noProof/>
                <w:webHidden/>
              </w:rPr>
              <w:instrText xml:space="preserve"> PAGEREF _Toc336259479 \h </w:instrText>
            </w:r>
            <w:r>
              <w:rPr>
                <w:noProof/>
                <w:webHidden/>
              </w:rPr>
            </w:r>
          </w:ins>
          <w:r>
            <w:rPr>
              <w:noProof/>
              <w:webHidden/>
            </w:rPr>
            <w:fldChar w:fldCharType="separate"/>
          </w:r>
          <w:ins w:id="483" w:author="Haynes, Dan" w:date="2012-09-24T14:13:00Z">
            <w:r>
              <w:rPr>
                <w:noProof/>
                <w:webHidden/>
              </w:rPr>
              <w:t>70</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484" w:author="Haynes, Dan" w:date="2012-09-24T14:13:00Z"/>
              <w:noProof/>
              <w:lang w:bidi="ar-SA"/>
            </w:rPr>
          </w:pPr>
          <w:ins w:id="485" w:author="Haynes, Dan" w:date="2012-09-24T14:13:00Z">
            <w:r w:rsidRPr="004F650D">
              <w:rPr>
                <w:rStyle w:val="Hyperlink"/>
                <w:noProof/>
              </w:rPr>
              <w:lastRenderedPageBreak/>
              <w:fldChar w:fldCharType="begin"/>
            </w:r>
            <w:r w:rsidRPr="004F650D">
              <w:rPr>
                <w:rStyle w:val="Hyperlink"/>
                <w:noProof/>
              </w:rPr>
              <w:instrText xml:space="preserve"> </w:instrText>
            </w:r>
            <w:r>
              <w:rPr>
                <w:noProof/>
              </w:rPr>
              <w:instrText>HYPERLINK \l "_Toc336259480"</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4.5.2</w:t>
            </w:r>
            <w:r>
              <w:rPr>
                <w:noProof/>
                <w:lang w:bidi="ar-SA"/>
              </w:rPr>
              <w:tab/>
            </w:r>
            <w:r w:rsidRPr="004F650D">
              <w:rPr>
                <w:rStyle w:val="Hyperlink"/>
                <w:noProof/>
              </w:rPr>
              <w:t>InterfacesType</w:t>
            </w:r>
            <w:r>
              <w:rPr>
                <w:noProof/>
                <w:webHidden/>
              </w:rPr>
              <w:tab/>
            </w:r>
            <w:r>
              <w:rPr>
                <w:noProof/>
                <w:webHidden/>
              </w:rPr>
              <w:fldChar w:fldCharType="begin"/>
            </w:r>
            <w:r>
              <w:rPr>
                <w:noProof/>
                <w:webHidden/>
              </w:rPr>
              <w:instrText xml:space="preserve"> PAGEREF _Toc336259480 \h </w:instrText>
            </w:r>
            <w:r>
              <w:rPr>
                <w:noProof/>
                <w:webHidden/>
              </w:rPr>
            </w:r>
          </w:ins>
          <w:r>
            <w:rPr>
              <w:noProof/>
              <w:webHidden/>
            </w:rPr>
            <w:fldChar w:fldCharType="separate"/>
          </w:r>
          <w:ins w:id="486" w:author="Haynes, Dan" w:date="2012-09-24T14:13:00Z">
            <w:r>
              <w:rPr>
                <w:noProof/>
                <w:webHidden/>
              </w:rPr>
              <w:t>71</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487" w:author="Haynes, Dan" w:date="2012-09-24T14:13:00Z"/>
              <w:noProof/>
              <w:lang w:bidi="ar-SA"/>
            </w:rPr>
          </w:pPr>
          <w:ins w:id="488"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"_Toc336259481"</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4.5.3</w:t>
            </w:r>
            <w:r>
              <w:rPr>
                <w:noProof/>
                <w:lang w:bidi="ar-SA"/>
              </w:rPr>
              <w:tab/>
            </w:r>
            <w:r w:rsidRPr="004F650D">
              <w:rPr>
                <w:rStyle w:val="Hyperlink"/>
                <w:noProof/>
              </w:rPr>
              <w:t>InterfaceType</w:t>
            </w:r>
            <w:r>
              <w:rPr>
                <w:noProof/>
                <w:webHidden/>
              </w:rPr>
              <w:tab/>
            </w:r>
            <w:r>
              <w:rPr>
                <w:noProof/>
                <w:webHidden/>
              </w:rPr>
              <w:fldChar w:fldCharType="begin"/>
            </w:r>
            <w:r>
              <w:rPr>
                <w:noProof/>
                <w:webHidden/>
              </w:rPr>
              <w:instrText xml:space="preserve"> PAGEREF _Toc336259481 \h </w:instrText>
            </w:r>
            <w:r>
              <w:rPr>
                <w:noProof/>
                <w:webHidden/>
              </w:rPr>
            </w:r>
          </w:ins>
          <w:r>
            <w:rPr>
              <w:noProof/>
              <w:webHidden/>
            </w:rPr>
            <w:fldChar w:fldCharType="separate"/>
          </w:r>
          <w:ins w:id="489" w:author="Haynes, Dan" w:date="2012-09-24T14:13:00Z">
            <w:r>
              <w:rPr>
                <w:noProof/>
                <w:webHidden/>
              </w:rPr>
              <w:t>71</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490" w:author="Haynes, Dan" w:date="2012-09-24T14:13:00Z"/>
              <w:noProof/>
              <w:lang w:bidi="ar-SA"/>
            </w:rPr>
          </w:pPr>
          <w:ins w:id="491"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"_Toc336259482"</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4.5.4</w:t>
            </w:r>
            <w:r>
              <w:rPr>
                <w:noProof/>
                <w:lang w:bidi="ar-SA"/>
              </w:rPr>
              <w:tab/>
            </w:r>
            <w:r w:rsidRPr="004F650D">
              <w:rPr>
                <w:rStyle w:val="Hyperlink"/>
                <w:noProof/>
              </w:rPr>
              <w:t>CollectedObjectsType</w:t>
            </w:r>
            <w:r>
              <w:rPr>
                <w:noProof/>
                <w:webHidden/>
              </w:rPr>
              <w:tab/>
            </w:r>
            <w:r>
              <w:rPr>
                <w:noProof/>
                <w:webHidden/>
              </w:rPr>
              <w:fldChar w:fldCharType="begin"/>
            </w:r>
            <w:r>
              <w:rPr>
                <w:noProof/>
                <w:webHidden/>
              </w:rPr>
              <w:instrText xml:space="preserve"> PAGEREF _Toc336259482 \h </w:instrText>
            </w:r>
            <w:r>
              <w:rPr>
                <w:noProof/>
                <w:webHidden/>
              </w:rPr>
            </w:r>
          </w:ins>
          <w:r>
            <w:rPr>
              <w:noProof/>
              <w:webHidden/>
            </w:rPr>
            <w:fldChar w:fldCharType="separate"/>
          </w:r>
          <w:ins w:id="492" w:author="Haynes, Dan" w:date="2012-09-24T14:13:00Z">
            <w:r>
              <w:rPr>
                <w:noProof/>
                <w:webHidden/>
              </w:rPr>
              <w:t>71</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493" w:author="Haynes, Dan" w:date="2012-09-24T14:13:00Z"/>
              <w:noProof/>
              <w:lang w:bidi="ar-SA"/>
            </w:rPr>
          </w:pPr>
          <w:ins w:id="494"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"_Toc336259483"</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4.5.5</w:t>
            </w:r>
            <w:r>
              <w:rPr>
                <w:noProof/>
                <w:lang w:bidi="ar-SA"/>
              </w:rPr>
              <w:tab/>
            </w:r>
            <w:r w:rsidRPr="004F650D">
              <w:rPr>
                <w:rStyle w:val="Hyperlink"/>
                <w:noProof/>
              </w:rPr>
              <w:t>ObjectType</w:t>
            </w:r>
            <w:r>
              <w:rPr>
                <w:noProof/>
                <w:webHidden/>
              </w:rPr>
              <w:tab/>
            </w:r>
            <w:r>
              <w:rPr>
                <w:noProof/>
                <w:webHidden/>
              </w:rPr>
              <w:fldChar w:fldCharType="begin"/>
            </w:r>
            <w:r>
              <w:rPr>
                <w:noProof/>
                <w:webHidden/>
              </w:rPr>
              <w:instrText xml:space="preserve"> PAGEREF _Toc336259483 \h </w:instrText>
            </w:r>
            <w:r>
              <w:rPr>
                <w:noProof/>
                <w:webHidden/>
              </w:rPr>
            </w:r>
          </w:ins>
          <w:r>
            <w:rPr>
              <w:noProof/>
              <w:webHidden/>
            </w:rPr>
            <w:fldChar w:fldCharType="separate"/>
          </w:r>
          <w:ins w:id="495" w:author="Haynes, Dan" w:date="2012-09-24T14:13:00Z">
            <w:r>
              <w:rPr>
                <w:noProof/>
                <w:webHidden/>
              </w:rPr>
              <w:t>71</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496" w:author="Haynes, Dan" w:date="2012-09-24T14:13:00Z"/>
              <w:noProof/>
              <w:lang w:bidi="ar-SA"/>
            </w:rPr>
          </w:pPr>
          <w:ins w:id="497"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"_Toc336259484"</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4.5.6</w:t>
            </w:r>
            <w:r>
              <w:rPr>
                <w:noProof/>
                <w:lang w:bidi="ar-SA"/>
              </w:rPr>
              <w:tab/>
            </w:r>
            <w:r w:rsidRPr="004F650D">
              <w:rPr>
                <w:rStyle w:val="Hyperlink"/>
                <w:noProof/>
              </w:rPr>
              <w:t>VariableValueType</w:t>
            </w:r>
            <w:r>
              <w:rPr>
                <w:noProof/>
                <w:webHidden/>
              </w:rPr>
              <w:tab/>
            </w:r>
            <w:r>
              <w:rPr>
                <w:noProof/>
                <w:webHidden/>
              </w:rPr>
              <w:fldChar w:fldCharType="begin"/>
            </w:r>
            <w:r>
              <w:rPr>
                <w:noProof/>
                <w:webHidden/>
              </w:rPr>
              <w:instrText xml:space="preserve"> PAGEREF _Toc336259484 \h </w:instrText>
            </w:r>
            <w:r>
              <w:rPr>
                <w:noProof/>
                <w:webHidden/>
              </w:rPr>
            </w:r>
          </w:ins>
          <w:r>
            <w:rPr>
              <w:noProof/>
              <w:webHidden/>
            </w:rPr>
            <w:fldChar w:fldCharType="separate"/>
          </w:r>
          <w:ins w:id="498" w:author="Haynes, Dan" w:date="2012-09-24T14:13:00Z">
            <w:r>
              <w:rPr>
                <w:noProof/>
                <w:webHidden/>
              </w:rPr>
              <w:t>72</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499" w:author="Haynes, Dan" w:date="2012-09-24T14:13:00Z"/>
              <w:noProof/>
              <w:lang w:bidi="ar-SA"/>
            </w:rPr>
          </w:pPr>
          <w:ins w:id="500"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"_Toc336259485"</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4.5.7</w:t>
            </w:r>
            <w:r>
              <w:rPr>
                <w:noProof/>
                <w:lang w:bidi="ar-SA"/>
              </w:rPr>
              <w:tab/>
            </w:r>
            <w:r w:rsidRPr="004F650D">
              <w:rPr>
                <w:rStyle w:val="Hyperlink"/>
                <w:noProof/>
              </w:rPr>
              <w:t>ReferenceType</w:t>
            </w:r>
            <w:r>
              <w:rPr>
                <w:noProof/>
                <w:webHidden/>
              </w:rPr>
              <w:tab/>
            </w:r>
            <w:r>
              <w:rPr>
                <w:noProof/>
                <w:webHidden/>
              </w:rPr>
              <w:fldChar w:fldCharType="begin"/>
            </w:r>
            <w:r>
              <w:rPr>
                <w:noProof/>
                <w:webHidden/>
              </w:rPr>
              <w:instrText xml:space="preserve"> PAGEREF _Toc336259485 \h </w:instrText>
            </w:r>
            <w:r>
              <w:rPr>
                <w:noProof/>
                <w:webHidden/>
              </w:rPr>
            </w:r>
          </w:ins>
          <w:r>
            <w:rPr>
              <w:noProof/>
              <w:webHidden/>
            </w:rPr>
            <w:fldChar w:fldCharType="separate"/>
          </w:r>
          <w:ins w:id="501" w:author="Haynes, Dan" w:date="2012-09-24T14:13:00Z">
            <w:r>
              <w:rPr>
                <w:noProof/>
                <w:webHidden/>
              </w:rPr>
              <w:t>73</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502" w:author="Haynes, Dan" w:date="2012-09-24T14:13:00Z"/>
              <w:noProof/>
              <w:lang w:bidi="ar-SA"/>
            </w:rPr>
          </w:pPr>
          <w:ins w:id="503"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"_Toc336259486"</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4.5.8</w:t>
            </w:r>
            <w:r>
              <w:rPr>
                <w:noProof/>
                <w:lang w:bidi="ar-SA"/>
              </w:rPr>
              <w:tab/>
            </w:r>
            <w:r w:rsidRPr="004F650D">
              <w:rPr>
                <w:rStyle w:val="Hyperlink"/>
                <w:noProof/>
              </w:rPr>
              <w:t>SystemDataType</w:t>
            </w:r>
            <w:r>
              <w:rPr>
                <w:noProof/>
                <w:webHidden/>
              </w:rPr>
              <w:tab/>
            </w:r>
            <w:r>
              <w:rPr>
                <w:noProof/>
                <w:webHidden/>
              </w:rPr>
              <w:fldChar w:fldCharType="begin"/>
            </w:r>
            <w:r>
              <w:rPr>
                <w:noProof/>
                <w:webHidden/>
              </w:rPr>
              <w:instrText xml:space="preserve"> PAGEREF _Toc336259486 \h </w:instrText>
            </w:r>
            <w:r>
              <w:rPr>
                <w:noProof/>
                <w:webHidden/>
              </w:rPr>
            </w:r>
          </w:ins>
          <w:r>
            <w:rPr>
              <w:noProof/>
              <w:webHidden/>
            </w:rPr>
            <w:fldChar w:fldCharType="separate"/>
          </w:r>
          <w:ins w:id="504" w:author="Haynes, Dan" w:date="2012-09-24T14:13:00Z">
            <w:r>
              <w:rPr>
                <w:noProof/>
                <w:webHidden/>
              </w:rPr>
              <w:t>73</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505" w:author="Haynes, Dan" w:date="2012-09-24T14:13:00Z"/>
              <w:noProof/>
              <w:lang w:bidi="ar-SA"/>
            </w:rPr>
          </w:pPr>
          <w:ins w:id="506"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"_Toc336259487"</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4.5.9</w:t>
            </w:r>
            <w:r>
              <w:rPr>
                <w:noProof/>
                <w:lang w:bidi="ar-SA"/>
              </w:rPr>
              <w:tab/>
            </w:r>
            <w:r w:rsidRPr="004F650D">
              <w:rPr>
                <w:rStyle w:val="Hyperlink"/>
                <w:noProof/>
              </w:rPr>
              <w:t>ItemType</w:t>
            </w:r>
            <w:r>
              <w:rPr>
                <w:noProof/>
                <w:webHidden/>
              </w:rPr>
              <w:tab/>
            </w:r>
            <w:r>
              <w:rPr>
                <w:noProof/>
                <w:webHidden/>
              </w:rPr>
              <w:fldChar w:fldCharType="begin"/>
            </w:r>
            <w:r>
              <w:rPr>
                <w:noProof/>
                <w:webHidden/>
              </w:rPr>
              <w:instrText xml:space="preserve"> PAGEREF _Toc336259487 \h </w:instrText>
            </w:r>
            <w:r>
              <w:rPr>
                <w:noProof/>
                <w:webHidden/>
              </w:rPr>
            </w:r>
          </w:ins>
          <w:r>
            <w:rPr>
              <w:noProof/>
              <w:webHidden/>
            </w:rPr>
            <w:fldChar w:fldCharType="separate"/>
          </w:r>
          <w:ins w:id="507" w:author="Haynes, Dan" w:date="2012-09-24T14:13:00Z">
            <w:r>
              <w:rPr>
                <w:noProof/>
                <w:webHidden/>
              </w:rPr>
              <w:t>73</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508" w:author="Haynes, Dan" w:date="2012-09-24T14:13:00Z"/>
              <w:noProof/>
              <w:lang w:bidi="ar-SA"/>
            </w:rPr>
          </w:pPr>
          <w:ins w:id="509"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"_Toc336259488"</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4.5.10</w:t>
            </w:r>
            <w:r>
              <w:rPr>
                <w:noProof/>
                <w:lang w:bidi="ar-SA"/>
              </w:rPr>
              <w:tab/>
            </w:r>
            <w:r w:rsidRPr="004F650D">
              <w:rPr>
                <w:rStyle w:val="Hyperlink"/>
                <w:noProof/>
              </w:rPr>
              <w:t>EntityAttributeGroup</w:t>
            </w:r>
            <w:r>
              <w:rPr>
                <w:noProof/>
                <w:webHidden/>
              </w:rPr>
              <w:tab/>
            </w:r>
            <w:r>
              <w:rPr>
                <w:noProof/>
                <w:webHidden/>
              </w:rPr>
              <w:fldChar w:fldCharType="begin"/>
            </w:r>
            <w:r>
              <w:rPr>
                <w:noProof/>
                <w:webHidden/>
              </w:rPr>
              <w:instrText xml:space="preserve"> PAGEREF _Toc336259488 \h </w:instrText>
            </w:r>
            <w:r>
              <w:rPr>
                <w:noProof/>
                <w:webHidden/>
              </w:rPr>
            </w:r>
          </w:ins>
          <w:r>
            <w:rPr>
              <w:noProof/>
              <w:webHidden/>
            </w:rPr>
            <w:fldChar w:fldCharType="separate"/>
          </w:r>
          <w:ins w:id="510" w:author="Haynes, Dan" w:date="2012-09-24T14:13:00Z">
            <w:r>
              <w:rPr>
                <w:noProof/>
                <w:webHidden/>
              </w:rPr>
              <w:t>73</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511" w:author="Haynes, Dan" w:date="2012-09-24T14:13:00Z"/>
              <w:noProof/>
              <w:lang w:bidi="ar-SA"/>
            </w:rPr>
          </w:pPr>
          <w:ins w:id="512"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"_Toc336259489"</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4.5.11</w:t>
            </w:r>
            <w:r>
              <w:rPr>
                <w:noProof/>
                <w:lang w:bidi="ar-SA"/>
              </w:rPr>
              <w:tab/>
            </w:r>
            <w:r w:rsidRPr="004F650D">
              <w:rPr>
                <w:rStyle w:val="Hyperlink"/>
                <w:noProof/>
              </w:rPr>
              <w:t>FlagEnumeration</w:t>
            </w:r>
            <w:r>
              <w:rPr>
                <w:noProof/>
                <w:webHidden/>
              </w:rPr>
              <w:tab/>
            </w:r>
            <w:r>
              <w:rPr>
                <w:noProof/>
                <w:webHidden/>
              </w:rPr>
              <w:fldChar w:fldCharType="begin"/>
            </w:r>
            <w:r>
              <w:rPr>
                <w:noProof/>
                <w:webHidden/>
              </w:rPr>
              <w:instrText xml:space="preserve"> PAGEREF _Toc336259489 \h </w:instrText>
            </w:r>
            <w:r>
              <w:rPr>
                <w:noProof/>
                <w:webHidden/>
              </w:rPr>
            </w:r>
          </w:ins>
          <w:r>
            <w:rPr>
              <w:noProof/>
              <w:webHidden/>
            </w:rPr>
            <w:fldChar w:fldCharType="separate"/>
          </w:r>
          <w:ins w:id="513" w:author="Haynes, Dan" w:date="2012-09-24T14:13:00Z">
            <w:r>
              <w:rPr>
                <w:noProof/>
                <w:webHidden/>
              </w:rPr>
              <w:t>74</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514" w:author="Haynes, Dan" w:date="2012-09-24T14:13:00Z"/>
              <w:noProof/>
              <w:lang w:bidi="ar-SA"/>
            </w:rPr>
          </w:pPr>
          <w:ins w:id="515"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"_Toc336259490"</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4.5.12</w:t>
            </w:r>
            <w:r>
              <w:rPr>
                <w:noProof/>
                <w:lang w:bidi="ar-SA"/>
              </w:rPr>
              <w:tab/>
            </w:r>
            <w:r w:rsidRPr="004F650D">
              <w:rPr>
                <w:rStyle w:val="Hyperlink"/>
                <w:noProof/>
              </w:rPr>
              <w:t>StatusEnumeration</w:t>
            </w:r>
            <w:r>
              <w:rPr>
                <w:noProof/>
                <w:webHidden/>
              </w:rPr>
              <w:tab/>
            </w:r>
            <w:r>
              <w:rPr>
                <w:noProof/>
                <w:webHidden/>
              </w:rPr>
              <w:fldChar w:fldCharType="begin"/>
            </w:r>
            <w:r>
              <w:rPr>
                <w:noProof/>
                <w:webHidden/>
              </w:rPr>
              <w:instrText xml:space="preserve"> PAGEREF _Toc336259490 \h </w:instrText>
            </w:r>
            <w:r>
              <w:rPr>
                <w:noProof/>
                <w:webHidden/>
              </w:rPr>
            </w:r>
          </w:ins>
          <w:r>
            <w:rPr>
              <w:noProof/>
              <w:webHidden/>
            </w:rPr>
            <w:fldChar w:fldCharType="separate"/>
          </w:r>
          <w:ins w:id="516" w:author="Haynes, Dan" w:date="2012-09-24T14:13:00Z">
            <w:r>
              <w:rPr>
                <w:noProof/>
                <w:webHidden/>
              </w:rPr>
              <w:t>74</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517" w:author="Haynes, Dan" w:date="2012-09-24T14:13:00Z"/>
              <w:noProof/>
              <w:lang w:bidi="ar-SA"/>
            </w:rPr>
          </w:pPr>
          <w:ins w:id="518"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"_Toc336259491"</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4.5.13</w:t>
            </w:r>
            <w:r>
              <w:rPr>
                <w:noProof/>
                <w:lang w:bidi="ar-SA"/>
              </w:rPr>
              <w:tab/>
            </w:r>
            <w:r w:rsidRPr="004F650D">
              <w:rPr>
                <w:rStyle w:val="Hyperlink"/>
                <w:noProof/>
              </w:rPr>
              <w:t>EntityItemSimpleBaseType</w:t>
            </w:r>
            <w:r>
              <w:rPr>
                <w:noProof/>
                <w:webHidden/>
              </w:rPr>
              <w:tab/>
            </w:r>
            <w:r>
              <w:rPr>
                <w:noProof/>
                <w:webHidden/>
              </w:rPr>
              <w:fldChar w:fldCharType="begin"/>
            </w:r>
            <w:r>
              <w:rPr>
                <w:noProof/>
                <w:webHidden/>
              </w:rPr>
              <w:instrText xml:space="preserve"> PAGEREF _Toc336259491 \h </w:instrText>
            </w:r>
            <w:r>
              <w:rPr>
                <w:noProof/>
                <w:webHidden/>
              </w:rPr>
            </w:r>
          </w:ins>
          <w:r>
            <w:rPr>
              <w:noProof/>
              <w:webHidden/>
            </w:rPr>
            <w:fldChar w:fldCharType="separate"/>
          </w:r>
          <w:ins w:id="519" w:author="Haynes, Dan" w:date="2012-09-24T14:13:00Z">
            <w:r>
              <w:rPr>
                <w:noProof/>
                <w:webHidden/>
              </w:rPr>
              <w:t>75</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520" w:author="Haynes, Dan" w:date="2012-09-24T14:13:00Z"/>
              <w:noProof/>
              <w:lang w:bidi="ar-SA"/>
            </w:rPr>
          </w:pPr>
          <w:ins w:id="521"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"_Toc336259492"</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4.5.14</w:t>
            </w:r>
            <w:r>
              <w:rPr>
                <w:noProof/>
                <w:lang w:bidi="ar-SA"/>
              </w:rPr>
              <w:tab/>
            </w:r>
            <w:r w:rsidRPr="004F650D">
              <w:rPr>
                <w:rStyle w:val="Hyperlink"/>
                <w:noProof/>
              </w:rPr>
              <w:t>EntityItemComplexBaseType</w:t>
            </w:r>
            <w:r>
              <w:rPr>
                <w:noProof/>
                <w:webHidden/>
              </w:rPr>
              <w:tab/>
            </w:r>
            <w:r>
              <w:rPr>
                <w:noProof/>
                <w:webHidden/>
              </w:rPr>
              <w:fldChar w:fldCharType="begin"/>
            </w:r>
            <w:r>
              <w:rPr>
                <w:noProof/>
                <w:webHidden/>
              </w:rPr>
              <w:instrText xml:space="preserve"> PAGEREF _Toc336259492 \h </w:instrText>
            </w:r>
            <w:r>
              <w:rPr>
                <w:noProof/>
                <w:webHidden/>
              </w:rPr>
            </w:r>
          </w:ins>
          <w:r>
            <w:rPr>
              <w:noProof/>
              <w:webHidden/>
            </w:rPr>
            <w:fldChar w:fldCharType="separate"/>
          </w:r>
          <w:ins w:id="522" w:author="Haynes, Dan" w:date="2012-09-24T14:13:00Z">
            <w:r>
              <w:rPr>
                <w:noProof/>
                <w:webHidden/>
              </w:rPr>
              <w:t>75</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523" w:author="Haynes, Dan" w:date="2012-09-24T14:13:00Z"/>
              <w:noProof/>
              <w:lang w:bidi="ar-SA"/>
            </w:rPr>
          </w:pPr>
          <w:ins w:id="524"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"_Toc336259493"</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4.5.15</w:t>
            </w:r>
            <w:r>
              <w:rPr>
                <w:noProof/>
                <w:lang w:bidi="ar-SA"/>
              </w:rPr>
              <w:tab/>
            </w:r>
            <w:r w:rsidRPr="004F650D">
              <w:rPr>
                <w:rStyle w:val="Hyperlink"/>
                <w:noProof/>
              </w:rPr>
              <w:t>EntityItemIPAddressType</w:t>
            </w:r>
            <w:r>
              <w:rPr>
                <w:noProof/>
                <w:webHidden/>
              </w:rPr>
              <w:tab/>
            </w:r>
            <w:r>
              <w:rPr>
                <w:noProof/>
                <w:webHidden/>
              </w:rPr>
              <w:fldChar w:fldCharType="begin"/>
            </w:r>
            <w:r>
              <w:rPr>
                <w:noProof/>
                <w:webHidden/>
              </w:rPr>
              <w:instrText xml:space="preserve"> PAGEREF _Toc336259493 \h </w:instrText>
            </w:r>
            <w:r>
              <w:rPr>
                <w:noProof/>
                <w:webHidden/>
              </w:rPr>
            </w:r>
          </w:ins>
          <w:r>
            <w:rPr>
              <w:noProof/>
              <w:webHidden/>
            </w:rPr>
            <w:fldChar w:fldCharType="separate"/>
          </w:r>
          <w:ins w:id="525" w:author="Haynes, Dan" w:date="2012-09-24T14:13:00Z">
            <w:r>
              <w:rPr>
                <w:noProof/>
                <w:webHidden/>
              </w:rPr>
              <w:t>75</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526" w:author="Haynes, Dan" w:date="2012-09-24T14:13:00Z"/>
              <w:noProof/>
              <w:lang w:bidi="ar-SA"/>
            </w:rPr>
          </w:pPr>
          <w:ins w:id="527"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"_Toc336259494"</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4.5.16</w:t>
            </w:r>
            <w:r>
              <w:rPr>
                <w:noProof/>
                <w:lang w:bidi="ar-SA"/>
              </w:rPr>
              <w:tab/>
            </w:r>
            <w:r w:rsidRPr="004F650D">
              <w:rPr>
                <w:rStyle w:val="Hyperlink"/>
                <w:noProof/>
              </w:rPr>
              <w:t>EntityItemIPAddressStringType</w:t>
            </w:r>
            <w:r>
              <w:rPr>
                <w:noProof/>
                <w:webHidden/>
              </w:rPr>
              <w:tab/>
            </w:r>
            <w:r>
              <w:rPr>
                <w:noProof/>
                <w:webHidden/>
              </w:rPr>
              <w:fldChar w:fldCharType="begin"/>
            </w:r>
            <w:r>
              <w:rPr>
                <w:noProof/>
                <w:webHidden/>
              </w:rPr>
              <w:instrText xml:space="preserve"> PAGEREF _Toc336259494 \h </w:instrText>
            </w:r>
            <w:r>
              <w:rPr>
                <w:noProof/>
                <w:webHidden/>
              </w:rPr>
            </w:r>
          </w:ins>
          <w:r>
            <w:rPr>
              <w:noProof/>
              <w:webHidden/>
            </w:rPr>
            <w:fldChar w:fldCharType="separate"/>
          </w:r>
          <w:ins w:id="528" w:author="Haynes, Dan" w:date="2012-09-24T14:13:00Z">
            <w:r>
              <w:rPr>
                <w:noProof/>
                <w:webHidden/>
              </w:rPr>
              <w:t>76</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529" w:author="Haynes, Dan" w:date="2012-09-24T14:13:00Z"/>
              <w:noProof/>
              <w:lang w:bidi="ar-SA"/>
            </w:rPr>
          </w:pPr>
          <w:ins w:id="530"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"_Toc336259495"</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4.5.17</w:t>
            </w:r>
            <w:r>
              <w:rPr>
                <w:noProof/>
                <w:lang w:bidi="ar-SA"/>
              </w:rPr>
              <w:tab/>
            </w:r>
            <w:r w:rsidRPr="004F650D">
              <w:rPr>
                <w:rStyle w:val="Hyperlink"/>
                <w:noProof/>
              </w:rPr>
              <w:t>EntityItemAnySimpleType</w:t>
            </w:r>
            <w:r>
              <w:rPr>
                <w:noProof/>
                <w:webHidden/>
              </w:rPr>
              <w:tab/>
            </w:r>
            <w:r>
              <w:rPr>
                <w:noProof/>
                <w:webHidden/>
              </w:rPr>
              <w:fldChar w:fldCharType="begin"/>
            </w:r>
            <w:r>
              <w:rPr>
                <w:noProof/>
                <w:webHidden/>
              </w:rPr>
              <w:instrText xml:space="preserve"> PAGEREF _Toc336259495 \h </w:instrText>
            </w:r>
            <w:r>
              <w:rPr>
                <w:noProof/>
                <w:webHidden/>
              </w:rPr>
            </w:r>
          </w:ins>
          <w:r>
            <w:rPr>
              <w:noProof/>
              <w:webHidden/>
            </w:rPr>
            <w:fldChar w:fldCharType="separate"/>
          </w:r>
          <w:ins w:id="531" w:author="Haynes, Dan" w:date="2012-09-24T14:13:00Z">
            <w:r>
              <w:rPr>
                <w:noProof/>
                <w:webHidden/>
              </w:rPr>
              <w:t>76</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532" w:author="Haynes, Dan" w:date="2012-09-24T14:13:00Z"/>
              <w:noProof/>
              <w:lang w:bidi="ar-SA"/>
            </w:rPr>
          </w:pPr>
          <w:ins w:id="533"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"_Toc336259496"</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4.5.18</w:t>
            </w:r>
            <w:r>
              <w:rPr>
                <w:noProof/>
                <w:lang w:bidi="ar-SA"/>
              </w:rPr>
              <w:tab/>
            </w:r>
            <w:r w:rsidRPr="004F650D">
              <w:rPr>
                <w:rStyle w:val="Hyperlink"/>
                <w:noProof/>
              </w:rPr>
              <w:t>EntityItemBinaryType</w:t>
            </w:r>
            <w:r>
              <w:rPr>
                <w:noProof/>
                <w:webHidden/>
              </w:rPr>
              <w:tab/>
            </w:r>
            <w:r>
              <w:rPr>
                <w:noProof/>
                <w:webHidden/>
              </w:rPr>
              <w:fldChar w:fldCharType="begin"/>
            </w:r>
            <w:r>
              <w:rPr>
                <w:noProof/>
                <w:webHidden/>
              </w:rPr>
              <w:instrText xml:space="preserve"> PAGEREF _Toc336259496 \h </w:instrText>
            </w:r>
            <w:r>
              <w:rPr>
                <w:noProof/>
                <w:webHidden/>
              </w:rPr>
            </w:r>
          </w:ins>
          <w:r>
            <w:rPr>
              <w:noProof/>
              <w:webHidden/>
            </w:rPr>
            <w:fldChar w:fldCharType="separate"/>
          </w:r>
          <w:ins w:id="534" w:author="Haynes, Dan" w:date="2012-09-24T14:13:00Z">
            <w:r>
              <w:rPr>
                <w:noProof/>
                <w:webHidden/>
              </w:rPr>
              <w:t>76</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535" w:author="Haynes, Dan" w:date="2012-09-24T14:13:00Z"/>
              <w:noProof/>
              <w:lang w:bidi="ar-SA"/>
            </w:rPr>
          </w:pPr>
          <w:ins w:id="536"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"_Toc336259497"</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4.5.19</w:t>
            </w:r>
            <w:r>
              <w:rPr>
                <w:noProof/>
                <w:lang w:bidi="ar-SA"/>
              </w:rPr>
              <w:tab/>
            </w:r>
            <w:r w:rsidRPr="004F650D">
              <w:rPr>
                <w:rStyle w:val="Hyperlink"/>
                <w:noProof/>
              </w:rPr>
              <w:t>EntityItemBoolType</w:t>
            </w:r>
            <w:r>
              <w:rPr>
                <w:noProof/>
                <w:webHidden/>
              </w:rPr>
              <w:tab/>
            </w:r>
            <w:r>
              <w:rPr>
                <w:noProof/>
                <w:webHidden/>
              </w:rPr>
              <w:fldChar w:fldCharType="begin"/>
            </w:r>
            <w:r>
              <w:rPr>
                <w:noProof/>
                <w:webHidden/>
              </w:rPr>
              <w:instrText xml:space="preserve"> PAGEREF _Toc336259497 \h </w:instrText>
            </w:r>
            <w:r>
              <w:rPr>
                <w:noProof/>
                <w:webHidden/>
              </w:rPr>
            </w:r>
          </w:ins>
          <w:r>
            <w:rPr>
              <w:noProof/>
              <w:webHidden/>
            </w:rPr>
            <w:fldChar w:fldCharType="separate"/>
          </w:r>
          <w:ins w:id="537" w:author="Haynes, Dan" w:date="2012-09-24T14:13:00Z">
            <w:r>
              <w:rPr>
                <w:noProof/>
                <w:webHidden/>
              </w:rPr>
              <w:t>76</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538" w:author="Haynes, Dan" w:date="2012-09-24T14:13:00Z"/>
              <w:noProof/>
              <w:lang w:bidi="ar-SA"/>
            </w:rPr>
          </w:pPr>
          <w:ins w:id="539"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"_Toc336259498"</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4.5.20</w:t>
            </w:r>
            <w:r>
              <w:rPr>
                <w:noProof/>
                <w:lang w:bidi="ar-SA"/>
              </w:rPr>
              <w:tab/>
            </w:r>
            <w:r w:rsidRPr="004F650D">
              <w:rPr>
                <w:rStyle w:val="Hyperlink"/>
                <w:noProof/>
              </w:rPr>
              <w:t>EntityItemFloatType</w:t>
            </w:r>
            <w:r>
              <w:rPr>
                <w:noProof/>
                <w:webHidden/>
              </w:rPr>
              <w:tab/>
            </w:r>
            <w:r>
              <w:rPr>
                <w:noProof/>
                <w:webHidden/>
              </w:rPr>
              <w:fldChar w:fldCharType="begin"/>
            </w:r>
            <w:r>
              <w:rPr>
                <w:noProof/>
                <w:webHidden/>
              </w:rPr>
              <w:instrText xml:space="preserve"> PAGEREF _Toc336259498 \h </w:instrText>
            </w:r>
            <w:r>
              <w:rPr>
                <w:noProof/>
                <w:webHidden/>
              </w:rPr>
            </w:r>
          </w:ins>
          <w:r>
            <w:rPr>
              <w:noProof/>
              <w:webHidden/>
            </w:rPr>
            <w:fldChar w:fldCharType="separate"/>
          </w:r>
          <w:ins w:id="540" w:author="Haynes, Dan" w:date="2012-09-24T14:13:00Z">
            <w:r>
              <w:rPr>
                <w:noProof/>
                <w:webHidden/>
              </w:rPr>
              <w:t>76</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541" w:author="Haynes, Dan" w:date="2012-09-24T14:13:00Z"/>
              <w:noProof/>
              <w:lang w:bidi="ar-SA"/>
            </w:rPr>
          </w:pPr>
          <w:ins w:id="542"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"_Toc336259499"</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4.5.21</w:t>
            </w:r>
            <w:r>
              <w:rPr>
                <w:noProof/>
                <w:lang w:bidi="ar-SA"/>
              </w:rPr>
              <w:tab/>
            </w:r>
            <w:r w:rsidRPr="004F650D">
              <w:rPr>
                <w:rStyle w:val="Hyperlink"/>
                <w:noProof/>
              </w:rPr>
              <w:t>EntityItemIntType</w:t>
            </w:r>
            <w:r>
              <w:rPr>
                <w:noProof/>
                <w:webHidden/>
              </w:rPr>
              <w:tab/>
            </w:r>
            <w:r>
              <w:rPr>
                <w:noProof/>
                <w:webHidden/>
              </w:rPr>
              <w:fldChar w:fldCharType="begin"/>
            </w:r>
            <w:r>
              <w:rPr>
                <w:noProof/>
                <w:webHidden/>
              </w:rPr>
              <w:instrText xml:space="preserve"> PAGEREF _Toc336259499 \h </w:instrText>
            </w:r>
            <w:r>
              <w:rPr>
                <w:noProof/>
                <w:webHidden/>
              </w:rPr>
            </w:r>
          </w:ins>
          <w:r>
            <w:rPr>
              <w:noProof/>
              <w:webHidden/>
            </w:rPr>
            <w:fldChar w:fldCharType="separate"/>
          </w:r>
          <w:ins w:id="543" w:author="Haynes, Dan" w:date="2012-09-24T14:13:00Z">
            <w:r>
              <w:rPr>
                <w:noProof/>
                <w:webHidden/>
              </w:rPr>
              <w:t>77</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544" w:author="Haynes, Dan" w:date="2012-09-24T14:13:00Z"/>
              <w:noProof/>
              <w:lang w:bidi="ar-SA"/>
            </w:rPr>
          </w:pPr>
          <w:ins w:id="545"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"_Toc336259500"</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4.5.22</w:t>
            </w:r>
            <w:r>
              <w:rPr>
                <w:noProof/>
                <w:lang w:bidi="ar-SA"/>
              </w:rPr>
              <w:tab/>
            </w:r>
            <w:r w:rsidRPr="004F650D">
              <w:rPr>
                <w:rStyle w:val="Hyperlink"/>
                <w:noProof/>
              </w:rPr>
              <w:t>EntityItemStringType</w:t>
            </w:r>
            <w:r>
              <w:rPr>
                <w:noProof/>
                <w:webHidden/>
              </w:rPr>
              <w:tab/>
            </w:r>
            <w:r>
              <w:rPr>
                <w:noProof/>
                <w:webHidden/>
              </w:rPr>
              <w:fldChar w:fldCharType="begin"/>
            </w:r>
            <w:r>
              <w:rPr>
                <w:noProof/>
                <w:webHidden/>
              </w:rPr>
              <w:instrText xml:space="preserve"> PAGEREF _Toc336259500 \h </w:instrText>
            </w:r>
            <w:r>
              <w:rPr>
                <w:noProof/>
                <w:webHidden/>
              </w:rPr>
            </w:r>
          </w:ins>
          <w:r>
            <w:rPr>
              <w:noProof/>
              <w:webHidden/>
            </w:rPr>
            <w:fldChar w:fldCharType="separate"/>
          </w:r>
          <w:ins w:id="546" w:author="Haynes, Dan" w:date="2012-09-24T14:13:00Z">
            <w:r>
              <w:rPr>
                <w:noProof/>
                <w:webHidden/>
              </w:rPr>
              <w:t>77</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547" w:author="Haynes, Dan" w:date="2012-09-24T14:13:00Z"/>
              <w:noProof/>
              <w:lang w:bidi="ar-SA"/>
            </w:rPr>
          </w:pPr>
          <w:ins w:id="548"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"_Toc336259501"</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4.5.23</w:t>
            </w:r>
            <w:r>
              <w:rPr>
                <w:noProof/>
                <w:lang w:bidi="ar-SA"/>
              </w:rPr>
              <w:tab/>
            </w:r>
            <w:r w:rsidRPr="004F650D">
              <w:rPr>
                <w:rStyle w:val="Hyperlink"/>
                <w:noProof/>
              </w:rPr>
              <w:t>EntityItemRecordType</w:t>
            </w:r>
            <w:r>
              <w:rPr>
                <w:noProof/>
                <w:webHidden/>
              </w:rPr>
              <w:tab/>
            </w:r>
            <w:r>
              <w:rPr>
                <w:noProof/>
                <w:webHidden/>
              </w:rPr>
              <w:fldChar w:fldCharType="begin"/>
            </w:r>
            <w:r>
              <w:rPr>
                <w:noProof/>
                <w:webHidden/>
              </w:rPr>
              <w:instrText xml:space="preserve"> PAGEREF _Toc336259501 \h </w:instrText>
            </w:r>
            <w:r>
              <w:rPr>
                <w:noProof/>
                <w:webHidden/>
              </w:rPr>
            </w:r>
          </w:ins>
          <w:r>
            <w:rPr>
              <w:noProof/>
              <w:webHidden/>
            </w:rPr>
            <w:fldChar w:fldCharType="separate"/>
          </w:r>
          <w:ins w:id="549" w:author="Haynes, Dan" w:date="2012-09-24T14:13:00Z">
            <w:r>
              <w:rPr>
                <w:noProof/>
                <w:webHidden/>
              </w:rPr>
              <w:t>77</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550" w:author="Haynes, Dan" w:date="2012-09-24T14:13:00Z"/>
              <w:noProof/>
              <w:lang w:bidi="ar-SA"/>
            </w:rPr>
          </w:pPr>
          <w:ins w:id="551"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"_Toc336259502"</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4.5.24</w:t>
            </w:r>
            <w:r>
              <w:rPr>
                <w:noProof/>
                <w:lang w:bidi="ar-SA"/>
              </w:rPr>
              <w:tab/>
            </w:r>
            <w:r w:rsidRPr="004F650D">
              <w:rPr>
                <w:rStyle w:val="Hyperlink"/>
                <w:noProof/>
              </w:rPr>
              <w:t>EntityItemFieldType</w:t>
            </w:r>
            <w:r>
              <w:rPr>
                <w:noProof/>
                <w:webHidden/>
              </w:rPr>
              <w:tab/>
            </w:r>
            <w:r>
              <w:rPr>
                <w:noProof/>
                <w:webHidden/>
              </w:rPr>
              <w:fldChar w:fldCharType="begin"/>
            </w:r>
            <w:r>
              <w:rPr>
                <w:noProof/>
                <w:webHidden/>
              </w:rPr>
              <w:instrText xml:space="preserve"> PAGEREF _Toc336259502 \h </w:instrText>
            </w:r>
            <w:r>
              <w:rPr>
                <w:noProof/>
                <w:webHidden/>
              </w:rPr>
            </w:r>
          </w:ins>
          <w:r>
            <w:rPr>
              <w:noProof/>
              <w:webHidden/>
            </w:rPr>
            <w:fldChar w:fldCharType="separate"/>
          </w:r>
          <w:ins w:id="552" w:author="Haynes, Dan" w:date="2012-09-24T14:13:00Z">
            <w:r>
              <w:rPr>
                <w:noProof/>
                <w:webHidden/>
              </w:rPr>
              <w:t>77</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553" w:author="Haynes, Dan" w:date="2012-09-24T14:13:00Z"/>
              <w:noProof/>
              <w:lang w:bidi="ar-SA"/>
            </w:rPr>
          </w:pPr>
          <w:ins w:id="554"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"_Toc336259503"</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4.5.25</w:t>
            </w:r>
            <w:r>
              <w:rPr>
                <w:noProof/>
                <w:lang w:bidi="ar-SA"/>
              </w:rPr>
              <w:tab/>
            </w:r>
            <w:r w:rsidRPr="004F650D">
              <w:rPr>
                <w:rStyle w:val="Hyperlink"/>
                <w:noProof/>
              </w:rPr>
              <w:t>EntityItemVersionType</w:t>
            </w:r>
            <w:r>
              <w:rPr>
                <w:noProof/>
                <w:webHidden/>
              </w:rPr>
              <w:tab/>
            </w:r>
            <w:r>
              <w:rPr>
                <w:noProof/>
                <w:webHidden/>
              </w:rPr>
              <w:fldChar w:fldCharType="begin"/>
            </w:r>
            <w:r>
              <w:rPr>
                <w:noProof/>
                <w:webHidden/>
              </w:rPr>
              <w:instrText xml:space="preserve"> PAGEREF _Toc336259503 \h </w:instrText>
            </w:r>
            <w:r>
              <w:rPr>
                <w:noProof/>
                <w:webHidden/>
              </w:rPr>
            </w:r>
          </w:ins>
          <w:r>
            <w:rPr>
              <w:noProof/>
              <w:webHidden/>
            </w:rPr>
            <w:fldChar w:fldCharType="separate"/>
          </w:r>
          <w:ins w:id="555" w:author="Haynes, Dan" w:date="2012-09-24T14:13:00Z">
            <w:r>
              <w:rPr>
                <w:noProof/>
                <w:webHidden/>
              </w:rPr>
              <w:t>78</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556" w:author="Haynes, Dan" w:date="2012-09-24T14:13:00Z"/>
              <w:noProof/>
              <w:lang w:bidi="ar-SA"/>
            </w:rPr>
          </w:pPr>
          <w:ins w:id="557"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"_Toc336259504"</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4.5.26</w:t>
            </w:r>
            <w:r>
              <w:rPr>
                <w:noProof/>
                <w:lang w:bidi="ar-SA"/>
              </w:rPr>
              <w:tab/>
            </w:r>
            <w:r w:rsidRPr="004F650D">
              <w:rPr>
                <w:rStyle w:val="Hyperlink"/>
                <w:noProof/>
              </w:rPr>
              <w:t>EntityItemFileSetRevisionType</w:t>
            </w:r>
            <w:r>
              <w:rPr>
                <w:noProof/>
                <w:webHidden/>
              </w:rPr>
              <w:tab/>
            </w:r>
            <w:r>
              <w:rPr>
                <w:noProof/>
                <w:webHidden/>
              </w:rPr>
              <w:fldChar w:fldCharType="begin"/>
            </w:r>
            <w:r>
              <w:rPr>
                <w:noProof/>
                <w:webHidden/>
              </w:rPr>
              <w:instrText xml:space="preserve"> PAGEREF _Toc336259504 \h </w:instrText>
            </w:r>
            <w:r>
              <w:rPr>
                <w:noProof/>
                <w:webHidden/>
              </w:rPr>
            </w:r>
          </w:ins>
          <w:r>
            <w:rPr>
              <w:noProof/>
              <w:webHidden/>
            </w:rPr>
            <w:fldChar w:fldCharType="separate"/>
          </w:r>
          <w:ins w:id="558" w:author="Haynes, Dan" w:date="2012-09-24T14:13:00Z">
            <w:r>
              <w:rPr>
                <w:noProof/>
                <w:webHidden/>
              </w:rPr>
              <w:t>78</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559" w:author="Haynes, Dan" w:date="2012-09-24T14:13:00Z"/>
              <w:noProof/>
              <w:lang w:bidi="ar-SA"/>
            </w:rPr>
          </w:pPr>
          <w:ins w:id="560"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"_Toc336259505"</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4.5.27</w:t>
            </w:r>
            <w:r>
              <w:rPr>
                <w:noProof/>
                <w:lang w:bidi="ar-SA"/>
              </w:rPr>
              <w:tab/>
            </w:r>
            <w:r w:rsidRPr="004F650D">
              <w:rPr>
                <w:rStyle w:val="Hyperlink"/>
                <w:noProof/>
              </w:rPr>
              <w:t>EntityItemIOSVersionType</w:t>
            </w:r>
            <w:r>
              <w:rPr>
                <w:noProof/>
                <w:webHidden/>
              </w:rPr>
              <w:tab/>
            </w:r>
            <w:r>
              <w:rPr>
                <w:noProof/>
                <w:webHidden/>
              </w:rPr>
              <w:fldChar w:fldCharType="begin"/>
            </w:r>
            <w:r>
              <w:rPr>
                <w:noProof/>
                <w:webHidden/>
              </w:rPr>
              <w:instrText xml:space="preserve"> PAGEREF _Toc336259505 \h </w:instrText>
            </w:r>
            <w:r>
              <w:rPr>
                <w:noProof/>
                <w:webHidden/>
              </w:rPr>
            </w:r>
          </w:ins>
          <w:r>
            <w:rPr>
              <w:noProof/>
              <w:webHidden/>
            </w:rPr>
            <w:fldChar w:fldCharType="separate"/>
          </w:r>
          <w:ins w:id="561" w:author="Haynes, Dan" w:date="2012-09-24T14:13:00Z">
            <w:r>
              <w:rPr>
                <w:noProof/>
                <w:webHidden/>
              </w:rPr>
              <w:t>78</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562" w:author="Haynes, Dan" w:date="2012-09-24T14:13:00Z"/>
              <w:noProof/>
              <w:lang w:bidi="ar-SA"/>
            </w:rPr>
          </w:pPr>
          <w:ins w:id="563"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"_Toc336259506"</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4.5.28</w:t>
            </w:r>
            <w:r>
              <w:rPr>
                <w:noProof/>
                <w:lang w:bidi="ar-SA"/>
              </w:rPr>
              <w:tab/>
            </w:r>
            <w:r w:rsidRPr="004F650D">
              <w:rPr>
                <w:rStyle w:val="Hyperlink"/>
                <w:noProof/>
              </w:rPr>
              <w:t>EntityItemEVRStringType</w:t>
            </w:r>
            <w:r>
              <w:rPr>
                <w:noProof/>
                <w:webHidden/>
              </w:rPr>
              <w:tab/>
            </w:r>
            <w:r>
              <w:rPr>
                <w:noProof/>
                <w:webHidden/>
              </w:rPr>
              <w:fldChar w:fldCharType="begin"/>
            </w:r>
            <w:r>
              <w:rPr>
                <w:noProof/>
                <w:webHidden/>
              </w:rPr>
              <w:instrText xml:space="preserve"> PAGEREF _Toc336259506 \h </w:instrText>
            </w:r>
            <w:r>
              <w:rPr>
                <w:noProof/>
                <w:webHidden/>
              </w:rPr>
            </w:r>
          </w:ins>
          <w:r>
            <w:rPr>
              <w:noProof/>
              <w:webHidden/>
            </w:rPr>
            <w:fldChar w:fldCharType="separate"/>
          </w:r>
          <w:ins w:id="564" w:author="Haynes, Dan" w:date="2012-09-24T14:13:00Z">
            <w:r>
              <w:rPr>
                <w:noProof/>
                <w:webHidden/>
              </w:rPr>
              <w:t>78</w:t>
            </w:r>
            <w:r>
              <w:rPr>
                <w:noProof/>
                <w:webHidden/>
              </w:rPr>
              <w:fldChar w:fldCharType="end"/>
            </w:r>
            <w:r w:rsidRPr="004F650D">
              <w:rPr>
                <w:rStyle w:val="Hyperlink"/>
                <w:noProof/>
              </w:rPr>
              <w:fldChar w:fldCharType="end"/>
            </w:r>
          </w:ins>
        </w:p>
        <w:p w:rsidR="008E1B2E" w:rsidRDefault="008E1B2E">
          <w:pPr>
            <w:pStyle w:val="TOC2"/>
            <w:tabs>
              <w:tab w:val="left" w:pos="880"/>
              <w:tab w:val="right" w:leader="dot" w:pos="9350"/>
            </w:tabs>
            <w:rPr>
              <w:ins w:id="565" w:author="Haynes, Dan" w:date="2012-09-24T14:13:00Z"/>
              <w:noProof/>
              <w:lang w:bidi="ar-SA"/>
            </w:rPr>
          </w:pPr>
          <w:ins w:id="566"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"_Toc336259507"</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4.6</w:t>
            </w:r>
            <w:r>
              <w:rPr>
                <w:noProof/>
                <w:lang w:bidi="ar-SA"/>
              </w:rPr>
              <w:tab/>
            </w:r>
            <w:r w:rsidRPr="004F650D">
              <w:rPr>
                <w:rStyle w:val="Hyperlink"/>
                <w:noProof/>
              </w:rPr>
              <w:t>OVAL Results Model</w:t>
            </w:r>
            <w:r>
              <w:rPr>
                <w:noProof/>
                <w:webHidden/>
              </w:rPr>
              <w:tab/>
            </w:r>
            <w:r>
              <w:rPr>
                <w:noProof/>
                <w:webHidden/>
              </w:rPr>
              <w:fldChar w:fldCharType="begin"/>
            </w:r>
            <w:r>
              <w:rPr>
                <w:noProof/>
                <w:webHidden/>
              </w:rPr>
              <w:instrText xml:space="preserve"> PAGEREF _Toc336259507 \h </w:instrText>
            </w:r>
            <w:r>
              <w:rPr>
                <w:noProof/>
                <w:webHidden/>
              </w:rPr>
            </w:r>
          </w:ins>
          <w:r>
            <w:rPr>
              <w:noProof/>
              <w:webHidden/>
            </w:rPr>
            <w:fldChar w:fldCharType="separate"/>
          </w:r>
          <w:ins w:id="567" w:author="Haynes, Dan" w:date="2012-09-24T14:13:00Z">
            <w:r>
              <w:rPr>
                <w:noProof/>
                <w:webHidden/>
              </w:rPr>
              <w:t>79</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568" w:author="Haynes, Dan" w:date="2012-09-24T14:13:00Z"/>
              <w:noProof/>
              <w:lang w:bidi="ar-SA"/>
            </w:rPr>
          </w:pPr>
          <w:ins w:id="569"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"_Toc336259508"</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4.6.1</w:t>
            </w:r>
            <w:r>
              <w:rPr>
                <w:noProof/>
                <w:lang w:bidi="ar-SA"/>
              </w:rPr>
              <w:tab/>
            </w:r>
            <w:r w:rsidRPr="004F650D">
              <w:rPr>
                <w:rStyle w:val="Hyperlink"/>
                <w:noProof/>
              </w:rPr>
              <w:t>DirectivesType</w:t>
            </w:r>
            <w:r>
              <w:rPr>
                <w:noProof/>
                <w:webHidden/>
              </w:rPr>
              <w:tab/>
            </w:r>
            <w:r>
              <w:rPr>
                <w:noProof/>
                <w:webHidden/>
              </w:rPr>
              <w:fldChar w:fldCharType="begin"/>
            </w:r>
            <w:r>
              <w:rPr>
                <w:noProof/>
                <w:webHidden/>
              </w:rPr>
              <w:instrText xml:space="preserve"> PAGEREF _Toc336259508 \h </w:instrText>
            </w:r>
            <w:r>
              <w:rPr>
                <w:noProof/>
                <w:webHidden/>
              </w:rPr>
            </w:r>
          </w:ins>
          <w:r>
            <w:rPr>
              <w:noProof/>
              <w:webHidden/>
            </w:rPr>
            <w:fldChar w:fldCharType="separate"/>
          </w:r>
          <w:ins w:id="570" w:author="Haynes, Dan" w:date="2012-09-24T14:13:00Z">
            <w:r>
              <w:rPr>
                <w:noProof/>
                <w:webHidden/>
              </w:rPr>
              <w:t>80</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571" w:author="Haynes, Dan" w:date="2012-09-24T14:13:00Z"/>
              <w:noProof/>
              <w:lang w:bidi="ar-SA"/>
            </w:rPr>
          </w:pPr>
          <w:ins w:id="572"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"_Toc336259509"</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4.6.2</w:t>
            </w:r>
            <w:r>
              <w:rPr>
                <w:noProof/>
                <w:lang w:bidi="ar-SA"/>
              </w:rPr>
              <w:tab/>
            </w:r>
            <w:r w:rsidRPr="004F650D">
              <w:rPr>
                <w:rStyle w:val="Hyperlink"/>
                <w:noProof/>
              </w:rPr>
              <w:t>DefaultDirectivesType</w:t>
            </w:r>
            <w:r>
              <w:rPr>
                <w:noProof/>
                <w:webHidden/>
              </w:rPr>
              <w:tab/>
            </w:r>
            <w:r>
              <w:rPr>
                <w:noProof/>
                <w:webHidden/>
              </w:rPr>
              <w:fldChar w:fldCharType="begin"/>
            </w:r>
            <w:r>
              <w:rPr>
                <w:noProof/>
                <w:webHidden/>
              </w:rPr>
              <w:instrText xml:space="preserve"> PAGEREF _Toc336259509 \h </w:instrText>
            </w:r>
            <w:r>
              <w:rPr>
                <w:noProof/>
                <w:webHidden/>
              </w:rPr>
            </w:r>
          </w:ins>
          <w:r>
            <w:rPr>
              <w:noProof/>
              <w:webHidden/>
            </w:rPr>
            <w:fldChar w:fldCharType="separate"/>
          </w:r>
          <w:ins w:id="573" w:author="Haynes, Dan" w:date="2012-09-24T14:13:00Z">
            <w:r>
              <w:rPr>
                <w:noProof/>
                <w:webHidden/>
              </w:rPr>
              <w:t>80</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574" w:author="Haynes, Dan" w:date="2012-09-24T14:13:00Z"/>
              <w:noProof/>
              <w:lang w:bidi="ar-SA"/>
            </w:rPr>
          </w:pPr>
          <w:ins w:id="575"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"_Toc336259510"</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4.6.3</w:t>
            </w:r>
            <w:r>
              <w:rPr>
                <w:noProof/>
                <w:lang w:bidi="ar-SA"/>
              </w:rPr>
              <w:tab/>
            </w:r>
            <w:r w:rsidRPr="004F650D">
              <w:rPr>
                <w:rStyle w:val="Hyperlink"/>
                <w:noProof/>
              </w:rPr>
              <w:t>ClassDirectivesType</w:t>
            </w:r>
            <w:r>
              <w:rPr>
                <w:noProof/>
                <w:webHidden/>
              </w:rPr>
              <w:tab/>
            </w:r>
            <w:r>
              <w:rPr>
                <w:noProof/>
                <w:webHidden/>
              </w:rPr>
              <w:fldChar w:fldCharType="begin"/>
            </w:r>
            <w:r>
              <w:rPr>
                <w:noProof/>
                <w:webHidden/>
              </w:rPr>
              <w:instrText xml:space="preserve"> PAGEREF _Toc336259510 \h </w:instrText>
            </w:r>
            <w:r>
              <w:rPr>
                <w:noProof/>
                <w:webHidden/>
              </w:rPr>
            </w:r>
          </w:ins>
          <w:r>
            <w:rPr>
              <w:noProof/>
              <w:webHidden/>
            </w:rPr>
            <w:fldChar w:fldCharType="separate"/>
          </w:r>
          <w:ins w:id="576" w:author="Haynes, Dan" w:date="2012-09-24T14:13:00Z">
            <w:r>
              <w:rPr>
                <w:noProof/>
                <w:webHidden/>
              </w:rPr>
              <w:t>81</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577" w:author="Haynes, Dan" w:date="2012-09-24T14:13:00Z"/>
              <w:noProof/>
              <w:lang w:bidi="ar-SA"/>
            </w:rPr>
          </w:pPr>
          <w:ins w:id="578" w:author="Haynes, Dan" w:date="2012-09-24T14:13:00Z">
            <w:r w:rsidRPr="004F650D">
              <w:rPr>
                <w:rStyle w:val="Hyperlink"/>
                <w:noProof/>
              </w:rPr>
              <w:lastRenderedPageBreak/>
              <w:fldChar w:fldCharType="begin"/>
            </w:r>
            <w:r w:rsidRPr="004F650D">
              <w:rPr>
                <w:rStyle w:val="Hyperlink"/>
                <w:noProof/>
              </w:rPr>
              <w:instrText xml:space="preserve"> </w:instrText>
            </w:r>
            <w:r>
              <w:rPr>
                <w:noProof/>
              </w:rPr>
              <w:instrText>HYPERLINK \l "_Toc336259511"</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4.6.4</w:t>
            </w:r>
            <w:r>
              <w:rPr>
                <w:noProof/>
                <w:lang w:bidi="ar-SA"/>
              </w:rPr>
              <w:tab/>
            </w:r>
            <w:r w:rsidRPr="004F650D">
              <w:rPr>
                <w:rStyle w:val="Hyperlink"/>
                <w:noProof/>
              </w:rPr>
              <w:t>DirectiveType</w:t>
            </w:r>
            <w:r>
              <w:rPr>
                <w:noProof/>
                <w:webHidden/>
              </w:rPr>
              <w:tab/>
            </w:r>
            <w:r>
              <w:rPr>
                <w:noProof/>
                <w:webHidden/>
              </w:rPr>
              <w:fldChar w:fldCharType="begin"/>
            </w:r>
            <w:r>
              <w:rPr>
                <w:noProof/>
                <w:webHidden/>
              </w:rPr>
              <w:instrText xml:space="preserve"> PAGEREF _Toc336259511 \h </w:instrText>
            </w:r>
            <w:r>
              <w:rPr>
                <w:noProof/>
                <w:webHidden/>
              </w:rPr>
            </w:r>
          </w:ins>
          <w:r>
            <w:rPr>
              <w:noProof/>
              <w:webHidden/>
            </w:rPr>
            <w:fldChar w:fldCharType="separate"/>
          </w:r>
          <w:ins w:id="579" w:author="Haynes, Dan" w:date="2012-09-24T14:13:00Z">
            <w:r>
              <w:rPr>
                <w:noProof/>
                <w:webHidden/>
              </w:rPr>
              <w:t>81</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580" w:author="Haynes, Dan" w:date="2012-09-24T14:13:00Z"/>
              <w:noProof/>
              <w:lang w:bidi="ar-SA"/>
            </w:rPr>
          </w:pPr>
          <w:ins w:id="581"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"_Toc336259512"</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4.6.5</w:t>
            </w:r>
            <w:r>
              <w:rPr>
                <w:noProof/>
                <w:lang w:bidi="ar-SA"/>
              </w:rPr>
              <w:tab/>
            </w:r>
            <w:r w:rsidRPr="004F650D">
              <w:rPr>
                <w:rStyle w:val="Hyperlink"/>
                <w:noProof/>
              </w:rPr>
              <w:t>ResultsType</w:t>
            </w:r>
            <w:r>
              <w:rPr>
                <w:noProof/>
                <w:webHidden/>
              </w:rPr>
              <w:tab/>
            </w:r>
            <w:r>
              <w:rPr>
                <w:noProof/>
                <w:webHidden/>
              </w:rPr>
              <w:fldChar w:fldCharType="begin"/>
            </w:r>
            <w:r>
              <w:rPr>
                <w:noProof/>
                <w:webHidden/>
              </w:rPr>
              <w:instrText xml:space="preserve"> PAGEREF _Toc336259512 \h </w:instrText>
            </w:r>
            <w:r>
              <w:rPr>
                <w:noProof/>
                <w:webHidden/>
              </w:rPr>
            </w:r>
          </w:ins>
          <w:r>
            <w:rPr>
              <w:noProof/>
              <w:webHidden/>
            </w:rPr>
            <w:fldChar w:fldCharType="separate"/>
          </w:r>
          <w:ins w:id="582" w:author="Haynes, Dan" w:date="2012-09-24T14:13:00Z">
            <w:r>
              <w:rPr>
                <w:noProof/>
                <w:webHidden/>
              </w:rPr>
              <w:t>82</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583" w:author="Haynes, Dan" w:date="2012-09-24T14:13:00Z"/>
              <w:noProof/>
              <w:lang w:bidi="ar-SA"/>
            </w:rPr>
          </w:pPr>
          <w:ins w:id="584"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"_Toc336259513"</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4.6.6</w:t>
            </w:r>
            <w:r>
              <w:rPr>
                <w:noProof/>
                <w:lang w:bidi="ar-SA"/>
              </w:rPr>
              <w:tab/>
            </w:r>
            <w:r w:rsidRPr="004F650D">
              <w:rPr>
                <w:rStyle w:val="Hyperlink"/>
                <w:noProof/>
              </w:rPr>
              <w:t>SystemType</w:t>
            </w:r>
            <w:r>
              <w:rPr>
                <w:noProof/>
                <w:webHidden/>
              </w:rPr>
              <w:tab/>
            </w:r>
            <w:r>
              <w:rPr>
                <w:noProof/>
                <w:webHidden/>
              </w:rPr>
              <w:fldChar w:fldCharType="begin"/>
            </w:r>
            <w:r>
              <w:rPr>
                <w:noProof/>
                <w:webHidden/>
              </w:rPr>
              <w:instrText xml:space="preserve"> PAGEREF _Toc336259513 \h </w:instrText>
            </w:r>
            <w:r>
              <w:rPr>
                <w:noProof/>
                <w:webHidden/>
              </w:rPr>
            </w:r>
          </w:ins>
          <w:r>
            <w:rPr>
              <w:noProof/>
              <w:webHidden/>
            </w:rPr>
            <w:fldChar w:fldCharType="separate"/>
          </w:r>
          <w:ins w:id="585" w:author="Haynes, Dan" w:date="2012-09-24T14:13:00Z">
            <w:r>
              <w:rPr>
                <w:noProof/>
                <w:webHidden/>
              </w:rPr>
              <w:t>82</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586" w:author="Haynes, Dan" w:date="2012-09-24T14:13:00Z"/>
              <w:noProof/>
              <w:lang w:bidi="ar-SA"/>
            </w:rPr>
          </w:pPr>
          <w:ins w:id="587"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"_Toc336259514"</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4.6.7</w:t>
            </w:r>
            <w:r>
              <w:rPr>
                <w:noProof/>
                <w:lang w:bidi="ar-SA"/>
              </w:rPr>
              <w:tab/>
            </w:r>
            <w:r w:rsidRPr="004F650D">
              <w:rPr>
                <w:rStyle w:val="Hyperlink"/>
                <w:noProof/>
              </w:rPr>
              <w:t>DefinitionType</w:t>
            </w:r>
            <w:r>
              <w:rPr>
                <w:noProof/>
                <w:webHidden/>
              </w:rPr>
              <w:tab/>
            </w:r>
            <w:r>
              <w:rPr>
                <w:noProof/>
                <w:webHidden/>
              </w:rPr>
              <w:fldChar w:fldCharType="begin"/>
            </w:r>
            <w:r>
              <w:rPr>
                <w:noProof/>
                <w:webHidden/>
              </w:rPr>
              <w:instrText xml:space="preserve"> PAGEREF _Toc336259514 \h </w:instrText>
            </w:r>
            <w:r>
              <w:rPr>
                <w:noProof/>
                <w:webHidden/>
              </w:rPr>
            </w:r>
          </w:ins>
          <w:r>
            <w:rPr>
              <w:noProof/>
              <w:webHidden/>
            </w:rPr>
            <w:fldChar w:fldCharType="separate"/>
          </w:r>
          <w:ins w:id="588" w:author="Haynes, Dan" w:date="2012-09-24T14:13:00Z">
            <w:r>
              <w:rPr>
                <w:noProof/>
                <w:webHidden/>
              </w:rPr>
              <w:t>82</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589" w:author="Haynes, Dan" w:date="2012-09-24T14:13:00Z"/>
              <w:noProof/>
              <w:lang w:bidi="ar-SA"/>
            </w:rPr>
          </w:pPr>
          <w:ins w:id="590"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"_Toc336259515"</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4.6.8</w:t>
            </w:r>
            <w:r>
              <w:rPr>
                <w:noProof/>
                <w:lang w:bidi="ar-SA"/>
              </w:rPr>
              <w:tab/>
            </w:r>
            <w:r w:rsidRPr="004F650D">
              <w:rPr>
                <w:rStyle w:val="Hyperlink"/>
                <w:noProof/>
              </w:rPr>
              <w:t>CriteriaType</w:t>
            </w:r>
            <w:r>
              <w:rPr>
                <w:noProof/>
                <w:webHidden/>
              </w:rPr>
              <w:tab/>
            </w:r>
            <w:r>
              <w:rPr>
                <w:noProof/>
                <w:webHidden/>
              </w:rPr>
              <w:fldChar w:fldCharType="begin"/>
            </w:r>
            <w:r>
              <w:rPr>
                <w:noProof/>
                <w:webHidden/>
              </w:rPr>
              <w:instrText xml:space="preserve"> PAGEREF _Toc336259515 \h </w:instrText>
            </w:r>
            <w:r>
              <w:rPr>
                <w:noProof/>
                <w:webHidden/>
              </w:rPr>
            </w:r>
          </w:ins>
          <w:r>
            <w:rPr>
              <w:noProof/>
              <w:webHidden/>
            </w:rPr>
            <w:fldChar w:fldCharType="separate"/>
          </w:r>
          <w:ins w:id="591" w:author="Haynes, Dan" w:date="2012-09-24T14:13:00Z">
            <w:r>
              <w:rPr>
                <w:noProof/>
                <w:webHidden/>
              </w:rPr>
              <w:t>83</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592" w:author="Haynes, Dan" w:date="2012-09-24T14:13:00Z"/>
              <w:noProof/>
              <w:lang w:bidi="ar-SA"/>
            </w:rPr>
          </w:pPr>
          <w:ins w:id="593"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"_Toc336259516"</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4.6.9</w:t>
            </w:r>
            <w:r>
              <w:rPr>
                <w:noProof/>
                <w:lang w:bidi="ar-SA"/>
              </w:rPr>
              <w:tab/>
            </w:r>
            <w:r w:rsidRPr="004F650D">
              <w:rPr>
                <w:rStyle w:val="Hyperlink"/>
                <w:noProof/>
              </w:rPr>
              <w:t>CriterionType</w:t>
            </w:r>
            <w:r>
              <w:rPr>
                <w:noProof/>
                <w:webHidden/>
              </w:rPr>
              <w:tab/>
            </w:r>
            <w:r>
              <w:rPr>
                <w:noProof/>
                <w:webHidden/>
              </w:rPr>
              <w:fldChar w:fldCharType="begin"/>
            </w:r>
            <w:r>
              <w:rPr>
                <w:noProof/>
                <w:webHidden/>
              </w:rPr>
              <w:instrText xml:space="preserve"> PAGEREF _Toc336259516 \h </w:instrText>
            </w:r>
            <w:r>
              <w:rPr>
                <w:noProof/>
                <w:webHidden/>
              </w:rPr>
            </w:r>
          </w:ins>
          <w:r>
            <w:rPr>
              <w:noProof/>
              <w:webHidden/>
            </w:rPr>
            <w:fldChar w:fldCharType="separate"/>
          </w:r>
          <w:ins w:id="594" w:author="Haynes, Dan" w:date="2012-09-24T14:13:00Z">
            <w:r>
              <w:rPr>
                <w:noProof/>
                <w:webHidden/>
              </w:rPr>
              <w:t>84</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595" w:author="Haynes, Dan" w:date="2012-09-24T14:13:00Z"/>
              <w:noProof/>
              <w:lang w:bidi="ar-SA"/>
            </w:rPr>
          </w:pPr>
          <w:ins w:id="596"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"_Toc336259517"</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4.6.10</w:t>
            </w:r>
            <w:r>
              <w:rPr>
                <w:noProof/>
                <w:lang w:bidi="ar-SA"/>
              </w:rPr>
              <w:tab/>
            </w:r>
            <w:r w:rsidRPr="004F650D">
              <w:rPr>
                <w:rStyle w:val="Hyperlink"/>
                <w:noProof/>
              </w:rPr>
              <w:t>ExtendDefinitionType</w:t>
            </w:r>
            <w:r>
              <w:rPr>
                <w:noProof/>
                <w:webHidden/>
              </w:rPr>
              <w:tab/>
            </w:r>
            <w:r>
              <w:rPr>
                <w:noProof/>
                <w:webHidden/>
              </w:rPr>
              <w:fldChar w:fldCharType="begin"/>
            </w:r>
            <w:r>
              <w:rPr>
                <w:noProof/>
                <w:webHidden/>
              </w:rPr>
              <w:instrText xml:space="preserve"> PAGEREF _Toc336259517 \h </w:instrText>
            </w:r>
            <w:r>
              <w:rPr>
                <w:noProof/>
                <w:webHidden/>
              </w:rPr>
            </w:r>
          </w:ins>
          <w:r>
            <w:rPr>
              <w:noProof/>
              <w:webHidden/>
            </w:rPr>
            <w:fldChar w:fldCharType="separate"/>
          </w:r>
          <w:ins w:id="597" w:author="Haynes, Dan" w:date="2012-09-24T14:13:00Z">
            <w:r>
              <w:rPr>
                <w:noProof/>
                <w:webHidden/>
              </w:rPr>
              <w:t>85</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598" w:author="Haynes, Dan" w:date="2012-09-24T14:13:00Z"/>
              <w:noProof/>
              <w:lang w:bidi="ar-SA"/>
            </w:rPr>
          </w:pPr>
          <w:ins w:id="599"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"_Toc336259518"</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4.6.11</w:t>
            </w:r>
            <w:r>
              <w:rPr>
                <w:noProof/>
                <w:lang w:bidi="ar-SA"/>
              </w:rPr>
              <w:tab/>
            </w:r>
            <w:r w:rsidRPr="004F650D">
              <w:rPr>
                <w:rStyle w:val="Hyperlink"/>
                <w:noProof/>
              </w:rPr>
              <w:t>TestType</w:t>
            </w:r>
            <w:r>
              <w:rPr>
                <w:noProof/>
                <w:webHidden/>
              </w:rPr>
              <w:tab/>
            </w:r>
            <w:r>
              <w:rPr>
                <w:noProof/>
                <w:webHidden/>
              </w:rPr>
              <w:fldChar w:fldCharType="begin"/>
            </w:r>
            <w:r>
              <w:rPr>
                <w:noProof/>
                <w:webHidden/>
              </w:rPr>
              <w:instrText xml:space="preserve"> PAGEREF _Toc336259518 \h </w:instrText>
            </w:r>
            <w:r>
              <w:rPr>
                <w:noProof/>
                <w:webHidden/>
              </w:rPr>
            </w:r>
          </w:ins>
          <w:r>
            <w:rPr>
              <w:noProof/>
              <w:webHidden/>
            </w:rPr>
            <w:fldChar w:fldCharType="separate"/>
          </w:r>
          <w:ins w:id="600" w:author="Haynes, Dan" w:date="2012-09-24T14:13:00Z">
            <w:r>
              <w:rPr>
                <w:noProof/>
                <w:webHidden/>
              </w:rPr>
              <w:t>86</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601" w:author="Haynes, Dan" w:date="2012-09-24T14:13:00Z"/>
              <w:noProof/>
              <w:lang w:bidi="ar-SA"/>
            </w:rPr>
          </w:pPr>
          <w:ins w:id="602"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"_Toc336259519"</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4.6.12</w:t>
            </w:r>
            <w:r>
              <w:rPr>
                <w:noProof/>
                <w:lang w:bidi="ar-SA"/>
              </w:rPr>
              <w:tab/>
            </w:r>
            <w:r w:rsidRPr="004F650D">
              <w:rPr>
                <w:rStyle w:val="Hyperlink"/>
                <w:noProof/>
              </w:rPr>
              <w:t>TestedItemType</w:t>
            </w:r>
            <w:r>
              <w:rPr>
                <w:noProof/>
                <w:webHidden/>
              </w:rPr>
              <w:tab/>
            </w:r>
            <w:r>
              <w:rPr>
                <w:noProof/>
                <w:webHidden/>
              </w:rPr>
              <w:fldChar w:fldCharType="begin"/>
            </w:r>
            <w:r>
              <w:rPr>
                <w:noProof/>
                <w:webHidden/>
              </w:rPr>
              <w:instrText xml:space="preserve"> PAGEREF _Toc336259519 \h </w:instrText>
            </w:r>
            <w:r>
              <w:rPr>
                <w:noProof/>
                <w:webHidden/>
              </w:rPr>
            </w:r>
          </w:ins>
          <w:r>
            <w:rPr>
              <w:noProof/>
              <w:webHidden/>
            </w:rPr>
            <w:fldChar w:fldCharType="separate"/>
          </w:r>
          <w:ins w:id="603" w:author="Haynes, Dan" w:date="2012-09-24T14:13:00Z">
            <w:r>
              <w:rPr>
                <w:noProof/>
                <w:webHidden/>
              </w:rPr>
              <w:t>88</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604" w:author="Haynes, Dan" w:date="2012-09-24T14:13:00Z"/>
              <w:noProof/>
              <w:lang w:bidi="ar-SA"/>
            </w:rPr>
          </w:pPr>
          <w:ins w:id="605"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"_Toc336259520"</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4.6.13</w:t>
            </w:r>
            <w:r>
              <w:rPr>
                <w:noProof/>
                <w:lang w:bidi="ar-SA"/>
              </w:rPr>
              <w:tab/>
            </w:r>
            <w:r w:rsidRPr="004F650D">
              <w:rPr>
                <w:rStyle w:val="Hyperlink"/>
                <w:noProof/>
              </w:rPr>
              <w:t>TestedVariableType</w:t>
            </w:r>
            <w:r>
              <w:rPr>
                <w:noProof/>
                <w:webHidden/>
              </w:rPr>
              <w:tab/>
            </w:r>
            <w:r>
              <w:rPr>
                <w:noProof/>
                <w:webHidden/>
              </w:rPr>
              <w:fldChar w:fldCharType="begin"/>
            </w:r>
            <w:r>
              <w:rPr>
                <w:noProof/>
                <w:webHidden/>
              </w:rPr>
              <w:instrText xml:space="preserve"> PAGEREF _Toc336259520 \h </w:instrText>
            </w:r>
            <w:r>
              <w:rPr>
                <w:noProof/>
                <w:webHidden/>
              </w:rPr>
            </w:r>
          </w:ins>
          <w:r>
            <w:rPr>
              <w:noProof/>
              <w:webHidden/>
            </w:rPr>
            <w:fldChar w:fldCharType="separate"/>
          </w:r>
          <w:ins w:id="606" w:author="Haynes, Dan" w:date="2012-09-24T14:13:00Z">
            <w:r>
              <w:rPr>
                <w:noProof/>
                <w:webHidden/>
              </w:rPr>
              <w:t>88</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607" w:author="Haynes, Dan" w:date="2012-09-24T14:13:00Z"/>
              <w:noProof/>
              <w:lang w:bidi="ar-SA"/>
            </w:rPr>
          </w:pPr>
          <w:ins w:id="608"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"_Toc336259521"</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4.6.14</w:t>
            </w:r>
            <w:r>
              <w:rPr>
                <w:noProof/>
                <w:lang w:bidi="ar-SA"/>
              </w:rPr>
              <w:tab/>
            </w:r>
            <w:r w:rsidRPr="004F650D">
              <w:rPr>
                <w:rStyle w:val="Hyperlink"/>
                <w:noProof/>
              </w:rPr>
              <w:t>ContentEnumeration</w:t>
            </w:r>
            <w:r>
              <w:rPr>
                <w:noProof/>
                <w:webHidden/>
              </w:rPr>
              <w:tab/>
            </w:r>
            <w:r>
              <w:rPr>
                <w:noProof/>
                <w:webHidden/>
              </w:rPr>
              <w:fldChar w:fldCharType="begin"/>
            </w:r>
            <w:r>
              <w:rPr>
                <w:noProof/>
                <w:webHidden/>
              </w:rPr>
              <w:instrText xml:space="preserve"> PAGEREF _Toc336259521 \h </w:instrText>
            </w:r>
            <w:r>
              <w:rPr>
                <w:noProof/>
                <w:webHidden/>
              </w:rPr>
            </w:r>
          </w:ins>
          <w:r>
            <w:rPr>
              <w:noProof/>
              <w:webHidden/>
            </w:rPr>
            <w:fldChar w:fldCharType="separate"/>
          </w:r>
          <w:ins w:id="609" w:author="Haynes, Dan" w:date="2012-09-24T14:13:00Z">
            <w:r>
              <w:rPr>
                <w:noProof/>
                <w:webHidden/>
              </w:rPr>
              <w:t>88</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610" w:author="Haynes, Dan" w:date="2012-09-24T14:13:00Z"/>
              <w:noProof/>
              <w:lang w:bidi="ar-SA"/>
            </w:rPr>
          </w:pPr>
          <w:ins w:id="611"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"_Toc336259522"</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4.6.15</w:t>
            </w:r>
            <w:r>
              <w:rPr>
                <w:noProof/>
                <w:lang w:bidi="ar-SA"/>
              </w:rPr>
              <w:tab/>
            </w:r>
            <w:r w:rsidRPr="004F650D">
              <w:rPr>
                <w:rStyle w:val="Hyperlink"/>
                <w:noProof/>
              </w:rPr>
              <w:t>ResultEnumeration</w:t>
            </w:r>
            <w:r>
              <w:rPr>
                <w:noProof/>
                <w:webHidden/>
              </w:rPr>
              <w:tab/>
            </w:r>
            <w:r>
              <w:rPr>
                <w:noProof/>
                <w:webHidden/>
              </w:rPr>
              <w:fldChar w:fldCharType="begin"/>
            </w:r>
            <w:r>
              <w:rPr>
                <w:noProof/>
                <w:webHidden/>
              </w:rPr>
              <w:instrText xml:space="preserve"> PAGEREF _Toc336259522 \h </w:instrText>
            </w:r>
            <w:r>
              <w:rPr>
                <w:noProof/>
                <w:webHidden/>
              </w:rPr>
            </w:r>
          </w:ins>
          <w:r>
            <w:rPr>
              <w:noProof/>
              <w:webHidden/>
            </w:rPr>
            <w:fldChar w:fldCharType="separate"/>
          </w:r>
          <w:ins w:id="612" w:author="Haynes, Dan" w:date="2012-09-24T14:13:00Z">
            <w:r>
              <w:rPr>
                <w:noProof/>
                <w:webHidden/>
              </w:rPr>
              <w:t>89</w:t>
            </w:r>
            <w:r>
              <w:rPr>
                <w:noProof/>
                <w:webHidden/>
              </w:rPr>
              <w:fldChar w:fldCharType="end"/>
            </w:r>
            <w:r w:rsidRPr="004F650D">
              <w:rPr>
                <w:rStyle w:val="Hyperlink"/>
                <w:noProof/>
              </w:rPr>
              <w:fldChar w:fldCharType="end"/>
            </w:r>
          </w:ins>
        </w:p>
        <w:p w:rsidR="008E1B2E" w:rsidRDefault="008E1B2E">
          <w:pPr>
            <w:pStyle w:val="TOC2"/>
            <w:tabs>
              <w:tab w:val="left" w:pos="880"/>
              <w:tab w:val="right" w:leader="dot" w:pos="9350"/>
            </w:tabs>
            <w:rPr>
              <w:ins w:id="613" w:author="Haynes, Dan" w:date="2012-09-24T14:13:00Z"/>
              <w:noProof/>
              <w:lang w:bidi="ar-SA"/>
            </w:rPr>
          </w:pPr>
          <w:ins w:id="614"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"_Toc336259523"</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4.7</w:t>
            </w:r>
            <w:r>
              <w:rPr>
                <w:noProof/>
                <w:lang w:bidi="ar-SA"/>
              </w:rPr>
              <w:tab/>
            </w:r>
            <w:r w:rsidRPr="004F650D">
              <w:rPr>
                <w:rStyle w:val="Hyperlink"/>
                <w:noProof/>
              </w:rPr>
              <w:t>OVAL Directives Model</w:t>
            </w:r>
            <w:r>
              <w:rPr>
                <w:noProof/>
                <w:webHidden/>
              </w:rPr>
              <w:tab/>
            </w:r>
            <w:r>
              <w:rPr>
                <w:noProof/>
                <w:webHidden/>
              </w:rPr>
              <w:fldChar w:fldCharType="begin"/>
            </w:r>
            <w:r>
              <w:rPr>
                <w:noProof/>
                <w:webHidden/>
              </w:rPr>
              <w:instrText xml:space="preserve"> PAGEREF _Toc336259523 \h </w:instrText>
            </w:r>
            <w:r>
              <w:rPr>
                <w:noProof/>
                <w:webHidden/>
              </w:rPr>
            </w:r>
          </w:ins>
          <w:r>
            <w:rPr>
              <w:noProof/>
              <w:webHidden/>
            </w:rPr>
            <w:fldChar w:fldCharType="separate"/>
          </w:r>
          <w:ins w:id="615" w:author="Haynes, Dan" w:date="2012-09-24T14:13:00Z">
            <w:r>
              <w:rPr>
                <w:noProof/>
                <w:webHidden/>
              </w:rPr>
              <w:t>89</w:t>
            </w:r>
            <w:r>
              <w:rPr>
                <w:noProof/>
                <w:webHidden/>
              </w:rPr>
              <w:fldChar w:fldCharType="end"/>
            </w:r>
            <w:r w:rsidRPr="004F650D">
              <w:rPr>
                <w:rStyle w:val="Hyperlink"/>
                <w:noProof/>
              </w:rPr>
              <w:fldChar w:fldCharType="end"/>
            </w:r>
          </w:ins>
        </w:p>
        <w:p w:rsidR="008E1B2E" w:rsidRDefault="008E1B2E">
          <w:pPr>
            <w:pStyle w:val="TOC1"/>
            <w:tabs>
              <w:tab w:val="left" w:pos="440"/>
              <w:tab w:val="right" w:leader="dot" w:pos="9350"/>
            </w:tabs>
            <w:rPr>
              <w:ins w:id="616" w:author="Haynes, Dan" w:date="2012-09-24T14:13:00Z"/>
              <w:noProof/>
              <w:lang w:bidi="ar-SA"/>
            </w:rPr>
          </w:pPr>
          <w:ins w:id="617"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"_Toc336259524"</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5</w:t>
            </w:r>
            <w:r>
              <w:rPr>
                <w:noProof/>
                <w:lang w:bidi="ar-SA"/>
              </w:rPr>
              <w:tab/>
            </w:r>
            <w:r w:rsidRPr="004F650D">
              <w:rPr>
                <w:rStyle w:val="Hyperlink"/>
                <w:noProof/>
              </w:rPr>
              <w:t>Processing Model for the OVAL Language</w:t>
            </w:r>
            <w:r>
              <w:rPr>
                <w:noProof/>
                <w:webHidden/>
              </w:rPr>
              <w:tab/>
            </w:r>
            <w:r>
              <w:rPr>
                <w:noProof/>
                <w:webHidden/>
              </w:rPr>
              <w:fldChar w:fldCharType="begin"/>
            </w:r>
            <w:r>
              <w:rPr>
                <w:noProof/>
                <w:webHidden/>
              </w:rPr>
              <w:instrText xml:space="preserve"> PAGEREF _Toc336259524 \h </w:instrText>
            </w:r>
            <w:r>
              <w:rPr>
                <w:noProof/>
                <w:webHidden/>
              </w:rPr>
            </w:r>
          </w:ins>
          <w:r>
            <w:rPr>
              <w:noProof/>
              <w:webHidden/>
            </w:rPr>
            <w:fldChar w:fldCharType="separate"/>
          </w:r>
          <w:ins w:id="618" w:author="Haynes, Dan" w:date="2012-09-24T14:13:00Z">
            <w:r>
              <w:rPr>
                <w:noProof/>
                <w:webHidden/>
              </w:rPr>
              <w:t>90</w:t>
            </w:r>
            <w:r>
              <w:rPr>
                <w:noProof/>
                <w:webHidden/>
              </w:rPr>
              <w:fldChar w:fldCharType="end"/>
            </w:r>
            <w:r w:rsidRPr="004F650D">
              <w:rPr>
                <w:rStyle w:val="Hyperlink"/>
                <w:noProof/>
              </w:rPr>
              <w:fldChar w:fldCharType="end"/>
            </w:r>
          </w:ins>
        </w:p>
        <w:p w:rsidR="008E1B2E" w:rsidRDefault="008E1B2E">
          <w:pPr>
            <w:pStyle w:val="TOC2"/>
            <w:tabs>
              <w:tab w:val="left" w:pos="880"/>
              <w:tab w:val="right" w:leader="dot" w:pos="9350"/>
            </w:tabs>
            <w:rPr>
              <w:ins w:id="619" w:author="Haynes, Dan" w:date="2012-09-24T14:13:00Z"/>
              <w:noProof/>
              <w:lang w:bidi="ar-SA"/>
            </w:rPr>
          </w:pPr>
          <w:ins w:id="620"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"_Toc336259525"</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5.1</w:t>
            </w:r>
            <w:r>
              <w:rPr>
                <w:noProof/>
                <w:lang w:bidi="ar-SA"/>
              </w:rPr>
              <w:tab/>
            </w:r>
            <w:r w:rsidRPr="004F650D">
              <w:rPr>
                <w:rStyle w:val="Hyperlink"/>
                <w:noProof/>
              </w:rPr>
              <w:t>Producing OVAL Definitions</w:t>
            </w:r>
            <w:r>
              <w:rPr>
                <w:noProof/>
                <w:webHidden/>
              </w:rPr>
              <w:tab/>
            </w:r>
            <w:r>
              <w:rPr>
                <w:noProof/>
                <w:webHidden/>
              </w:rPr>
              <w:fldChar w:fldCharType="begin"/>
            </w:r>
            <w:r>
              <w:rPr>
                <w:noProof/>
                <w:webHidden/>
              </w:rPr>
              <w:instrText xml:space="preserve"> PAGEREF _Toc336259525 \h </w:instrText>
            </w:r>
            <w:r>
              <w:rPr>
                <w:noProof/>
                <w:webHidden/>
              </w:rPr>
            </w:r>
          </w:ins>
          <w:r>
            <w:rPr>
              <w:noProof/>
              <w:webHidden/>
            </w:rPr>
            <w:fldChar w:fldCharType="separate"/>
          </w:r>
          <w:ins w:id="621" w:author="Haynes, Dan" w:date="2012-09-24T14:13:00Z">
            <w:r>
              <w:rPr>
                <w:noProof/>
                <w:webHidden/>
              </w:rPr>
              <w:t>91</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622" w:author="Haynes, Dan" w:date="2012-09-24T14:13:00Z"/>
              <w:noProof/>
              <w:lang w:bidi="ar-SA"/>
            </w:rPr>
          </w:pPr>
          <w:ins w:id="623"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"_Toc336259526"</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5.1.1</w:t>
            </w:r>
            <w:r>
              <w:rPr>
                <w:noProof/>
                <w:lang w:bidi="ar-SA"/>
              </w:rPr>
              <w:tab/>
            </w:r>
            <w:r w:rsidRPr="004F650D">
              <w:rPr>
                <w:rStyle w:val="Hyperlink"/>
                <w:noProof/>
              </w:rPr>
              <w:t>Reuse of Definition, Test, Object, State, and Variable</w:t>
            </w:r>
            <w:r>
              <w:rPr>
                <w:noProof/>
                <w:webHidden/>
              </w:rPr>
              <w:tab/>
            </w:r>
            <w:r>
              <w:rPr>
                <w:noProof/>
                <w:webHidden/>
              </w:rPr>
              <w:fldChar w:fldCharType="begin"/>
            </w:r>
            <w:r>
              <w:rPr>
                <w:noProof/>
                <w:webHidden/>
              </w:rPr>
              <w:instrText xml:space="preserve"> PAGEREF _Toc336259526 \h </w:instrText>
            </w:r>
            <w:r>
              <w:rPr>
                <w:noProof/>
                <w:webHidden/>
              </w:rPr>
            </w:r>
          </w:ins>
          <w:r>
            <w:rPr>
              <w:noProof/>
              <w:webHidden/>
            </w:rPr>
            <w:fldChar w:fldCharType="separate"/>
          </w:r>
          <w:ins w:id="624" w:author="Haynes, Dan" w:date="2012-09-24T14:13:00Z">
            <w:r>
              <w:rPr>
                <w:noProof/>
                <w:webHidden/>
              </w:rPr>
              <w:t>92</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625" w:author="Haynes, Dan" w:date="2012-09-24T14:13:00Z"/>
              <w:noProof/>
              <w:lang w:bidi="ar-SA"/>
            </w:rPr>
          </w:pPr>
          <w:ins w:id="626"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"_Toc336259527"</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5.1.2</w:t>
            </w:r>
            <w:r>
              <w:rPr>
                <w:noProof/>
                <w:lang w:bidi="ar-SA"/>
              </w:rPr>
              <w:tab/>
            </w:r>
            <w:r w:rsidRPr="004F650D">
              <w:rPr>
                <w:rStyle w:val="Hyperlink"/>
                <w:noProof/>
              </w:rPr>
              <w:t>Tracking Change</w:t>
            </w:r>
            <w:r>
              <w:rPr>
                <w:noProof/>
                <w:webHidden/>
              </w:rPr>
              <w:tab/>
            </w:r>
            <w:r>
              <w:rPr>
                <w:noProof/>
                <w:webHidden/>
              </w:rPr>
              <w:fldChar w:fldCharType="begin"/>
            </w:r>
            <w:r>
              <w:rPr>
                <w:noProof/>
                <w:webHidden/>
              </w:rPr>
              <w:instrText xml:space="preserve"> PAGEREF _Toc336259527 \h </w:instrText>
            </w:r>
            <w:r>
              <w:rPr>
                <w:noProof/>
                <w:webHidden/>
              </w:rPr>
            </w:r>
          </w:ins>
          <w:r>
            <w:rPr>
              <w:noProof/>
              <w:webHidden/>
            </w:rPr>
            <w:fldChar w:fldCharType="separate"/>
          </w:r>
          <w:ins w:id="627" w:author="Haynes, Dan" w:date="2012-09-24T14:13:00Z">
            <w:r>
              <w:rPr>
                <w:noProof/>
                <w:webHidden/>
              </w:rPr>
              <w:t>92</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628" w:author="Haynes, Dan" w:date="2012-09-24T14:13:00Z"/>
              <w:noProof/>
              <w:lang w:bidi="ar-SA"/>
            </w:rPr>
          </w:pPr>
          <w:ins w:id="629"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"_Toc336259528"</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5.1.3</w:t>
            </w:r>
            <w:r>
              <w:rPr>
                <w:noProof/>
                <w:lang w:bidi="ar-SA"/>
              </w:rPr>
              <w:tab/>
            </w:r>
            <w:r w:rsidRPr="004F650D">
              <w:rPr>
                <w:rStyle w:val="Hyperlink"/>
                <w:noProof/>
              </w:rPr>
              <w:t>Metadata</w:t>
            </w:r>
            <w:r>
              <w:rPr>
                <w:noProof/>
                <w:webHidden/>
              </w:rPr>
              <w:tab/>
            </w:r>
            <w:r>
              <w:rPr>
                <w:noProof/>
                <w:webHidden/>
              </w:rPr>
              <w:fldChar w:fldCharType="begin"/>
            </w:r>
            <w:r>
              <w:rPr>
                <w:noProof/>
                <w:webHidden/>
              </w:rPr>
              <w:instrText xml:space="preserve"> PAGEREF _Toc336259528 \h </w:instrText>
            </w:r>
            <w:r>
              <w:rPr>
                <w:noProof/>
                <w:webHidden/>
              </w:rPr>
            </w:r>
          </w:ins>
          <w:r>
            <w:rPr>
              <w:noProof/>
              <w:webHidden/>
            </w:rPr>
            <w:fldChar w:fldCharType="separate"/>
          </w:r>
          <w:ins w:id="630" w:author="Haynes, Dan" w:date="2012-09-24T14:13:00Z">
            <w:r>
              <w:rPr>
                <w:noProof/>
                <w:webHidden/>
              </w:rPr>
              <w:t>92</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631" w:author="Haynes, Dan" w:date="2012-09-24T14:13:00Z"/>
              <w:noProof/>
              <w:lang w:bidi="ar-SA"/>
            </w:rPr>
          </w:pPr>
          <w:ins w:id="632"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"_Toc336259529"</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5.1.4</w:t>
            </w:r>
            <w:r>
              <w:rPr>
                <w:noProof/>
                <w:lang w:bidi="ar-SA"/>
              </w:rPr>
              <w:tab/>
            </w:r>
            <w:r w:rsidRPr="004F650D">
              <w:rPr>
                <w:rStyle w:val="Hyperlink"/>
                <w:noProof/>
              </w:rPr>
              <w:t>Content Integrity and Authenticity</w:t>
            </w:r>
            <w:r>
              <w:rPr>
                <w:noProof/>
                <w:webHidden/>
              </w:rPr>
              <w:tab/>
            </w:r>
            <w:r>
              <w:rPr>
                <w:noProof/>
                <w:webHidden/>
              </w:rPr>
              <w:fldChar w:fldCharType="begin"/>
            </w:r>
            <w:r>
              <w:rPr>
                <w:noProof/>
                <w:webHidden/>
              </w:rPr>
              <w:instrText xml:space="preserve"> PAGEREF _Toc336259529 \h </w:instrText>
            </w:r>
            <w:r>
              <w:rPr>
                <w:noProof/>
                <w:webHidden/>
              </w:rPr>
            </w:r>
          </w:ins>
          <w:r>
            <w:rPr>
              <w:noProof/>
              <w:webHidden/>
            </w:rPr>
            <w:fldChar w:fldCharType="separate"/>
          </w:r>
          <w:ins w:id="633" w:author="Haynes, Dan" w:date="2012-09-24T14:13:00Z">
            <w:r>
              <w:rPr>
                <w:noProof/>
                <w:webHidden/>
              </w:rPr>
              <w:t>92</w:t>
            </w:r>
            <w:r>
              <w:rPr>
                <w:noProof/>
                <w:webHidden/>
              </w:rPr>
              <w:fldChar w:fldCharType="end"/>
            </w:r>
            <w:r w:rsidRPr="004F650D">
              <w:rPr>
                <w:rStyle w:val="Hyperlink"/>
                <w:noProof/>
              </w:rPr>
              <w:fldChar w:fldCharType="end"/>
            </w:r>
          </w:ins>
        </w:p>
        <w:p w:rsidR="008E1B2E" w:rsidRDefault="008E1B2E">
          <w:pPr>
            <w:pStyle w:val="TOC2"/>
            <w:tabs>
              <w:tab w:val="left" w:pos="880"/>
              <w:tab w:val="right" w:leader="dot" w:pos="9350"/>
            </w:tabs>
            <w:rPr>
              <w:ins w:id="634" w:author="Haynes, Dan" w:date="2012-09-24T14:13:00Z"/>
              <w:noProof/>
              <w:lang w:bidi="ar-SA"/>
            </w:rPr>
          </w:pPr>
          <w:ins w:id="635"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"_Toc336259530"</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5.2</w:t>
            </w:r>
            <w:r>
              <w:rPr>
                <w:noProof/>
                <w:lang w:bidi="ar-SA"/>
              </w:rPr>
              <w:tab/>
            </w:r>
            <w:r w:rsidRPr="004F650D">
              <w:rPr>
                <w:rStyle w:val="Hyperlink"/>
                <w:noProof/>
              </w:rPr>
              <w:t>Producing OVAL System Characteristics</w:t>
            </w:r>
            <w:r>
              <w:rPr>
                <w:noProof/>
                <w:webHidden/>
              </w:rPr>
              <w:tab/>
            </w:r>
            <w:r>
              <w:rPr>
                <w:noProof/>
                <w:webHidden/>
              </w:rPr>
              <w:fldChar w:fldCharType="begin"/>
            </w:r>
            <w:r>
              <w:rPr>
                <w:noProof/>
                <w:webHidden/>
              </w:rPr>
              <w:instrText xml:space="preserve"> PAGEREF _Toc336259530 \h </w:instrText>
            </w:r>
            <w:r>
              <w:rPr>
                <w:noProof/>
                <w:webHidden/>
              </w:rPr>
            </w:r>
          </w:ins>
          <w:r>
            <w:rPr>
              <w:noProof/>
              <w:webHidden/>
            </w:rPr>
            <w:fldChar w:fldCharType="separate"/>
          </w:r>
          <w:ins w:id="636" w:author="Haynes, Dan" w:date="2012-09-24T14:13:00Z">
            <w:r>
              <w:rPr>
                <w:noProof/>
                <w:webHidden/>
              </w:rPr>
              <w:t>92</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637" w:author="Haynes, Dan" w:date="2012-09-24T14:13:00Z"/>
              <w:noProof/>
              <w:lang w:bidi="ar-SA"/>
            </w:rPr>
          </w:pPr>
          <w:ins w:id="638"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"_Toc336259531"</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5.2.1</w:t>
            </w:r>
            <w:r>
              <w:rPr>
                <w:noProof/>
                <w:lang w:bidi="ar-SA"/>
              </w:rPr>
              <w:tab/>
            </w:r>
            <w:r w:rsidRPr="004F650D">
              <w:rPr>
                <w:rStyle w:val="Hyperlink"/>
                <w:noProof/>
              </w:rPr>
              <w:t>System Information</w:t>
            </w:r>
            <w:r>
              <w:rPr>
                <w:noProof/>
                <w:webHidden/>
              </w:rPr>
              <w:tab/>
            </w:r>
            <w:r>
              <w:rPr>
                <w:noProof/>
                <w:webHidden/>
              </w:rPr>
              <w:fldChar w:fldCharType="begin"/>
            </w:r>
            <w:r>
              <w:rPr>
                <w:noProof/>
                <w:webHidden/>
              </w:rPr>
              <w:instrText xml:space="preserve"> PAGEREF _Toc336259531 \h </w:instrText>
            </w:r>
            <w:r>
              <w:rPr>
                <w:noProof/>
                <w:webHidden/>
              </w:rPr>
            </w:r>
          </w:ins>
          <w:r>
            <w:rPr>
              <w:noProof/>
              <w:webHidden/>
            </w:rPr>
            <w:fldChar w:fldCharType="separate"/>
          </w:r>
          <w:ins w:id="639" w:author="Haynes, Dan" w:date="2012-09-24T14:13:00Z">
            <w:r>
              <w:rPr>
                <w:noProof/>
                <w:webHidden/>
              </w:rPr>
              <w:t>93</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640" w:author="Haynes, Dan" w:date="2012-09-24T14:13:00Z"/>
              <w:noProof/>
              <w:lang w:bidi="ar-SA"/>
            </w:rPr>
          </w:pPr>
          <w:ins w:id="641"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"_Toc336259532"</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5.2.2</w:t>
            </w:r>
            <w:r>
              <w:rPr>
                <w:noProof/>
                <w:lang w:bidi="ar-SA"/>
              </w:rPr>
              <w:tab/>
            </w:r>
            <w:r w:rsidRPr="004F650D">
              <w:rPr>
                <w:rStyle w:val="Hyperlink"/>
                <w:noProof/>
              </w:rPr>
              <w:t>Collected Objects</w:t>
            </w:r>
            <w:r>
              <w:rPr>
                <w:noProof/>
                <w:webHidden/>
              </w:rPr>
              <w:tab/>
            </w:r>
            <w:r>
              <w:rPr>
                <w:noProof/>
                <w:webHidden/>
              </w:rPr>
              <w:fldChar w:fldCharType="begin"/>
            </w:r>
            <w:r>
              <w:rPr>
                <w:noProof/>
                <w:webHidden/>
              </w:rPr>
              <w:instrText xml:space="preserve"> PAGEREF _Toc336259532 \h </w:instrText>
            </w:r>
            <w:r>
              <w:rPr>
                <w:noProof/>
                <w:webHidden/>
              </w:rPr>
            </w:r>
          </w:ins>
          <w:r>
            <w:rPr>
              <w:noProof/>
              <w:webHidden/>
            </w:rPr>
            <w:fldChar w:fldCharType="separate"/>
          </w:r>
          <w:ins w:id="642" w:author="Haynes, Dan" w:date="2012-09-24T14:13:00Z">
            <w:r>
              <w:rPr>
                <w:noProof/>
                <w:webHidden/>
              </w:rPr>
              <w:t>93</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643" w:author="Haynes, Dan" w:date="2012-09-24T14:13:00Z"/>
              <w:noProof/>
              <w:lang w:bidi="ar-SA"/>
            </w:rPr>
          </w:pPr>
          <w:ins w:id="644"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"_Toc336259533"</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5.2.3</w:t>
            </w:r>
            <w:r>
              <w:rPr>
                <w:noProof/>
                <w:lang w:bidi="ar-SA"/>
              </w:rPr>
              <w:tab/>
            </w:r>
            <w:r w:rsidRPr="004F650D">
              <w:rPr>
                <w:rStyle w:val="Hyperlink"/>
                <w:noProof/>
              </w:rPr>
              <w:t>Conveying System Data without OVAL Objects</w:t>
            </w:r>
            <w:r>
              <w:rPr>
                <w:noProof/>
                <w:webHidden/>
              </w:rPr>
              <w:tab/>
            </w:r>
            <w:r>
              <w:rPr>
                <w:noProof/>
                <w:webHidden/>
              </w:rPr>
              <w:fldChar w:fldCharType="begin"/>
            </w:r>
            <w:r>
              <w:rPr>
                <w:noProof/>
                <w:webHidden/>
              </w:rPr>
              <w:instrText xml:space="preserve"> PAGEREF _Toc336259533 \h </w:instrText>
            </w:r>
            <w:r>
              <w:rPr>
                <w:noProof/>
                <w:webHidden/>
              </w:rPr>
            </w:r>
          </w:ins>
          <w:r>
            <w:rPr>
              <w:noProof/>
              <w:webHidden/>
            </w:rPr>
            <w:fldChar w:fldCharType="separate"/>
          </w:r>
          <w:ins w:id="645" w:author="Haynes, Dan" w:date="2012-09-24T14:13:00Z">
            <w:r>
              <w:rPr>
                <w:noProof/>
                <w:webHidden/>
              </w:rPr>
              <w:t>94</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646" w:author="Haynes, Dan" w:date="2012-09-24T14:13:00Z"/>
              <w:noProof/>
              <w:lang w:bidi="ar-SA"/>
            </w:rPr>
          </w:pPr>
          <w:ins w:id="647"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"_Toc336259534"</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5.2.4</w:t>
            </w:r>
            <w:r>
              <w:rPr>
                <w:noProof/>
                <w:lang w:bidi="ar-SA"/>
              </w:rPr>
              <w:tab/>
            </w:r>
            <w:r w:rsidRPr="004F650D">
              <w:rPr>
                <w:rStyle w:val="Hyperlink"/>
                <w:noProof/>
              </w:rPr>
              <w:t>Recording System Data and OVAL Items</w:t>
            </w:r>
            <w:r>
              <w:rPr>
                <w:noProof/>
                <w:webHidden/>
              </w:rPr>
              <w:tab/>
            </w:r>
            <w:r>
              <w:rPr>
                <w:noProof/>
                <w:webHidden/>
              </w:rPr>
              <w:fldChar w:fldCharType="begin"/>
            </w:r>
            <w:r>
              <w:rPr>
                <w:noProof/>
                <w:webHidden/>
              </w:rPr>
              <w:instrText xml:space="preserve"> PAGEREF _Toc336259534 \h </w:instrText>
            </w:r>
            <w:r>
              <w:rPr>
                <w:noProof/>
                <w:webHidden/>
              </w:rPr>
            </w:r>
          </w:ins>
          <w:r>
            <w:rPr>
              <w:noProof/>
              <w:webHidden/>
            </w:rPr>
            <w:fldChar w:fldCharType="separate"/>
          </w:r>
          <w:ins w:id="648" w:author="Haynes, Dan" w:date="2012-09-24T14:13:00Z">
            <w:r>
              <w:rPr>
                <w:noProof/>
                <w:webHidden/>
              </w:rPr>
              <w:t>94</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649" w:author="Haynes, Dan" w:date="2012-09-24T14:13:00Z"/>
              <w:noProof/>
              <w:lang w:bidi="ar-SA"/>
            </w:rPr>
          </w:pPr>
          <w:ins w:id="650"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"_Toc336259535"</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5.2.5</w:t>
            </w:r>
            <w:r>
              <w:rPr>
                <w:noProof/>
                <w:lang w:bidi="ar-SA"/>
              </w:rPr>
              <w:tab/>
            </w:r>
            <w:r w:rsidRPr="004F650D">
              <w:rPr>
                <w:rStyle w:val="Hyperlink"/>
                <w:noProof/>
              </w:rPr>
              <w:t>Content Integrity and Authenticity</w:t>
            </w:r>
            <w:r>
              <w:rPr>
                <w:noProof/>
                <w:webHidden/>
              </w:rPr>
              <w:tab/>
            </w:r>
            <w:r>
              <w:rPr>
                <w:noProof/>
                <w:webHidden/>
              </w:rPr>
              <w:fldChar w:fldCharType="begin"/>
            </w:r>
            <w:r>
              <w:rPr>
                <w:noProof/>
                <w:webHidden/>
              </w:rPr>
              <w:instrText xml:space="preserve"> PAGEREF _Toc336259535 \h </w:instrText>
            </w:r>
            <w:r>
              <w:rPr>
                <w:noProof/>
                <w:webHidden/>
              </w:rPr>
            </w:r>
          </w:ins>
          <w:r>
            <w:rPr>
              <w:noProof/>
              <w:webHidden/>
            </w:rPr>
            <w:fldChar w:fldCharType="separate"/>
          </w:r>
          <w:ins w:id="651" w:author="Haynes, Dan" w:date="2012-09-24T14:13:00Z">
            <w:r>
              <w:rPr>
                <w:noProof/>
                <w:webHidden/>
              </w:rPr>
              <w:t>97</w:t>
            </w:r>
            <w:r>
              <w:rPr>
                <w:noProof/>
                <w:webHidden/>
              </w:rPr>
              <w:fldChar w:fldCharType="end"/>
            </w:r>
            <w:r w:rsidRPr="004F650D">
              <w:rPr>
                <w:rStyle w:val="Hyperlink"/>
                <w:noProof/>
              </w:rPr>
              <w:fldChar w:fldCharType="end"/>
            </w:r>
          </w:ins>
        </w:p>
        <w:p w:rsidR="008E1B2E" w:rsidRDefault="008E1B2E">
          <w:pPr>
            <w:pStyle w:val="TOC2"/>
            <w:tabs>
              <w:tab w:val="left" w:pos="880"/>
              <w:tab w:val="right" w:leader="dot" w:pos="9350"/>
            </w:tabs>
            <w:rPr>
              <w:ins w:id="652" w:author="Haynes, Dan" w:date="2012-09-24T14:13:00Z"/>
              <w:noProof/>
              <w:lang w:bidi="ar-SA"/>
            </w:rPr>
          </w:pPr>
          <w:ins w:id="653"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"_Toc336259536"</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5.3</w:t>
            </w:r>
            <w:r>
              <w:rPr>
                <w:noProof/>
                <w:lang w:bidi="ar-SA"/>
              </w:rPr>
              <w:tab/>
            </w:r>
            <w:r w:rsidRPr="004F650D">
              <w:rPr>
                <w:rStyle w:val="Hyperlink"/>
                <w:noProof/>
              </w:rPr>
              <w:t>Producing OVAL Results</w:t>
            </w:r>
            <w:r>
              <w:rPr>
                <w:noProof/>
                <w:webHidden/>
              </w:rPr>
              <w:tab/>
            </w:r>
            <w:r>
              <w:rPr>
                <w:noProof/>
                <w:webHidden/>
              </w:rPr>
              <w:fldChar w:fldCharType="begin"/>
            </w:r>
            <w:r>
              <w:rPr>
                <w:noProof/>
                <w:webHidden/>
              </w:rPr>
              <w:instrText xml:space="preserve"> PAGEREF _Toc336259536 \h </w:instrText>
            </w:r>
            <w:r>
              <w:rPr>
                <w:noProof/>
                <w:webHidden/>
              </w:rPr>
            </w:r>
          </w:ins>
          <w:r>
            <w:rPr>
              <w:noProof/>
              <w:webHidden/>
            </w:rPr>
            <w:fldChar w:fldCharType="separate"/>
          </w:r>
          <w:ins w:id="654" w:author="Haynes, Dan" w:date="2012-09-24T14:13:00Z">
            <w:r>
              <w:rPr>
                <w:noProof/>
                <w:webHidden/>
              </w:rPr>
              <w:t>97</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655" w:author="Haynes, Dan" w:date="2012-09-24T14:13:00Z"/>
              <w:noProof/>
              <w:lang w:bidi="ar-SA"/>
            </w:rPr>
          </w:pPr>
          <w:ins w:id="656"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"_Toc336259537"</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5.3.1</w:t>
            </w:r>
            <w:r>
              <w:rPr>
                <w:noProof/>
                <w:lang w:bidi="ar-SA"/>
              </w:rPr>
              <w:tab/>
            </w:r>
            <w:r w:rsidRPr="004F650D">
              <w:rPr>
                <w:rStyle w:val="Hyperlink"/>
                <w:noProof/>
              </w:rPr>
              <w:t>Definition Evaluation</w:t>
            </w:r>
            <w:r>
              <w:rPr>
                <w:noProof/>
                <w:webHidden/>
              </w:rPr>
              <w:tab/>
            </w:r>
            <w:r>
              <w:rPr>
                <w:noProof/>
                <w:webHidden/>
              </w:rPr>
              <w:fldChar w:fldCharType="begin"/>
            </w:r>
            <w:r>
              <w:rPr>
                <w:noProof/>
                <w:webHidden/>
              </w:rPr>
              <w:instrText xml:space="preserve"> PAGEREF _Toc336259537 \h </w:instrText>
            </w:r>
            <w:r>
              <w:rPr>
                <w:noProof/>
                <w:webHidden/>
              </w:rPr>
            </w:r>
          </w:ins>
          <w:r>
            <w:rPr>
              <w:noProof/>
              <w:webHidden/>
            </w:rPr>
            <w:fldChar w:fldCharType="separate"/>
          </w:r>
          <w:ins w:id="657" w:author="Haynes, Dan" w:date="2012-09-24T14:13:00Z">
            <w:r>
              <w:rPr>
                <w:noProof/>
                <w:webHidden/>
              </w:rPr>
              <w:t>97</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658" w:author="Haynes, Dan" w:date="2012-09-24T14:13:00Z"/>
              <w:noProof/>
              <w:lang w:bidi="ar-SA"/>
            </w:rPr>
          </w:pPr>
          <w:ins w:id="659"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"_Toc336259538"</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5.3.2</w:t>
            </w:r>
            <w:r>
              <w:rPr>
                <w:noProof/>
                <w:lang w:bidi="ar-SA"/>
              </w:rPr>
              <w:tab/>
            </w:r>
            <w:r w:rsidRPr="004F650D">
              <w:rPr>
                <w:rStyle w:val="Hyperlink"/>
                <w:noProof/>
              </w:rPr>
              <w:t>Test Evaluation</w:t>
            </w:r>
            <w:r>
              <w:rPr>
                <w:noProof/>
                <w:webHidden/>
              </w:rPr>
              <w:tab/>
            </w:r>
            <w:r>
              <w:rPr>
                <w:noProof/>
                <w:webHidden/>
              </w:rPr>
              <w:fldChar w:fldCharType="begin"/>
            </w:r>
            <w:r>
              <w:rPr>
                <w:noProof/>
                <w:webHidden/>
              </w:rPr>
              <w:instrText xml:space="preserve"> PAGEREF _Toc336259538 \h </w:instrText>
            </w:r>
            <w:r>
              <w:rPr>
                <w:noProof/>
                <w:webHidden/>
              </w:rPr>
            </w:r>
          </w:ins>
          <w:r>
            <w:rPr>
              <w:noProof/>
              <w:webHidden/>
            </w:rPr>
            <w:fldChar w:fldCharType="separate"/>
          </w:r>
          <w:ins w:id="660" w:author="Haynes, Dan" w:date="2012-09-24T14:13:00Z">
            <w:r>
              <w:rPr>
                <w:noProof/>
                <w:webHidden/>
              </w:rPr>
              <w:t>99</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661" w:author="Haynes, Dan" w:date="2012-09-24T14:13:00Z"/>
              <w:noProof/>
              <w:lang w:bidi="ar-SA"/>
            </w:rPr>
          </w:pPr>
          <w:ins w:id="662"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"_Toc336259539"</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5.3.3</w:t>
            </w:r>
            <w:r>
              <w:rPr>
                <w:noProof/>
                <w:lang w:bidi="ar-SA"/>
              </w:rPr>
              <w:tab/>
            </w:r>
            <w:r w:rsidRPr="004F650D">
              <w:rPr>
                <w:rStyle w:val="Hyperlink"/>
                <w:noProof/>
              </w:rPr>
              <w:t>OVAL Object Evaluation</w:t>
            </w:r>
            <w:r>
              <w:rPr>
                <w:noProof/>
                <w:webHidden/>
              </w:rPr>
              <w:tab/>
            </w:r>
            <w:r>
              <w:rPr>
                <w:noProof/>
                <w:webHidden/>
              </w:rPr>
              <w:fldChar w:fldCharType="begin"/>
            </w:r>
            <w:r>
              <w:rPr>
                <w:noProof/>
                <w:webHidden/>
              </w:rPr>
              <w:instrText xml:space="preserve"> PAGEREF _Toc336259539 \h </w:instrText>
            </w:r>
            <w:r>
              <w:rPr>
                <w:noProof/>
                <w:webHidden/>
              </w:rPr>
            </w:r>
          </w:ins>
          <w:r>
            <w:rPr>
              <w:noProof/>
              <w:webHidden/>
            </w:rPr>
            <w:fldChar w:fldCharType="separate"/>
          </w:r>
          <w:ins w:id="663" w:author="Haynes, Dan" w:date="2012-09-24T14:13:00Z">
            <w:r>
              <w:rPr>
                <w:noProof/>
                <w:webHidden/>
              </w:rPr>
              <w:t>103</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664" w:author="Haynes, Dan" w:date="2012-09-24T14:13:00Z"/>
              <w:noProof/>
              <w:lang w:bidi="ar-SA"/>
            </w:rPr>
          </w:pPr>
          <w:ins w:id="665"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"_Toc336259540"</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5.3.4</w:t>
            </w:r>
            <w:r>
              <w:rPr>
                <w:noProof/>
                <w:lang w:bidi="ar-SA"/>
              </w:rPr>
              <w:tab/>
            </w:r>
            <w:r w:rsidRPr="004F650D">
              <w:rPr>
                <w:rStyle w:val="Hyperlink"/>
                <w:noProof/>
              </w:rPr>
              <w:t>OVAL State Evaluation</w:t>
            </w:r>
            <w:r>
              <w:rPr>
                <w:noProof/>
                <w:webHidden/>
              </w:rPr>
              <w:tab/>
            </w:r>
            <w:r>
              <w:rPr>
                <w:noProof/>
                <w:webHidden/>
              </w:rPr>
              <w:fldChar w:fldCharType="begin"/>
            </w:r>
            <w:r>
              <w:rPr>
                <w:noProof/>
                <w:webHidden/>
              </w:rPr>
              <w:instrText xml:space="preserve"> PAGEREF _Toc336259540 \h </w:instrText>
            </w:r>
            <w:r>
              <w:rPr>
                <w:noProof/>
                <w:webHidden/>
              </w:rPr>
            </w:r>
          </w:ins>
          <w:r>
            <w:rPr>
              <w:noProof/>
              <w:webHidden/>
            </w:rPr>
            <w:fldChar w:fldCharType="separate"/>
          </w:r>
          <w:ins w:id="666" w:author="Haynes, Dan" w:date="2012-09-24T14:13:00Z">
            <w:r>
              <w:rPr>
                <w:noProof/>
                <w:webHidden/>
              </w:rPr>
              <w:t>108</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667" w:author="Haynes, Dan" w:date="2012-09-24T14:13:00Z"/>
              <w:noProof/>
              <w:lang w:bidi="ar-SA"/>
            </w:rPr>
          </w:pPr>
          <w:ins w:id="668"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"_Toc336259541"</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5.3.5</w:t>
            </w:r>
            <w:r>
              <w:rPr>
                <w:noProof/>
                <w:lang w:bidi="ar-SA"/>
              </w:rPr>
              <w:tab/>
            </w:r>
            <w:r w:rsidRPr="004F650D">
              <w:rPr>
                <w:rStyle w:val="Hyperlink"/>
                <w:noProof/>
              </w:rPr>
              <w:t>OVAL Variable Evaluation</w:t>
            </w:r>
            <w:r>
              <w:rPr>
                <w:noProof/>
                <w:webHidden/>
              </w:rPr>
              <w:tab/>
            </w:r>
            <w:r>
              <w:rPr>
                <w:noProof/>
                <w:webHidden/>
              </w:rPr>
              <w:fldChar w:fldCharType="begin"/>
            </w:r>
            <w:r>
              <w:rPr>
                <w:noProof/>
                <w:webHidden/>
              </w:rPr>
              <w:instrText xml:space="preserve"> PAGEREF _Toc336259541 \h </w:instrText>
            </w:r>
            <w:r>
              <w:rPr>
                <w:noProof/>
                <w:webHidden/>
              </w:rPr>
            </w:r>
          </w:ins>
          <w:r>
            <w:rPr>
              <w:noProof/>
              <w:webHidden/>
            </w:rPr>
            <w:fldChar w:fldCharType="separate"/>
          </w:r>
          <w:ins w:id="669" w:author="Haynes, Dan" w:date="2012-09-24T14:13:00Z">
            <w:r>
              <w:rPr>
                <w:noProof/>
                <w:webHidden/>
              </w:rPr>
              <w:t>110</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670" w:author="Haynes, Dan" w:date="2012-09-24T14:13:00Z"/>
              <w:noProof/>
              <w:lang w:bidi="ar-SA"/>
            </w:rPr>
          </w:pPr>
          <w:ins w:id="671" w:author="Haynes, Dan" w:date="2012-09-24T14:13:00Z">
            <w:r w:rsidRPr="004F650D">
              <w:rPr>
                <w:rStyle w:val="Hyperlink"/>
                <w:noProof/>
              </w:rPr>
              <w:lastRenderedPageBreak/>
              <w:fldChar w:fldCharType="begin"/>
            </w:r>
            <w:r w:rsidRPr="004F650D">
              <w:rPr>
                <w:rStyle w:val="Hyperlink"/>
                <w:noProof/>
              </w:rPr>
              <w:instrText xml:space="preserve"> </w:instrText>
            </w:r>
            <w:r>
              <w:rPr>
                <w:noProof/>
              </w:rPr>
              <w:instrText>HYPERLINK \l "_Toc336259542"</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5.3.6</w:t>
            </w:r>
            <w:r>
              <w:rPr>
                <w:noProof/>
                <w:lang w:bidi="ar-SA"/>
              </w:rPr>
              <w:tab/>
            </w:r>
            <w:r w:rsidRPr="004F650D">
              <w:rPr>
                <w:rStyle w:val="Hyperlink"/>
                <w:noProof/>
              </w:rPr>
              <w:t>Common Evaluation Concepts</w:t>
            </w:r>
            <w:r>
              <w:rPr>
                <w:noProof/>
                <w:webHidden/>
              </w:rPr>
              <w:tab/>
            </w:r>
            <w:r>
              <w:rPr>
                <w:noProof/>
                <w:webHidden/>
              </w:rPr>
              <w:fldChar w:fldCharType="begin"/>
            </w:r>
            <w:r>
              <w:rPr>
                <w:noProof/>
                <w:webHidden/>
              </w:rPr>
              <w:instrText xml:space="preserve"> PAGEREF _Toc336259542 \h </w:instrText>
            </w:r>
            <w:r>
              <w:rPr>
                <w:noProof/>
                <w:webHidden/>
              </w:rPr>
            </w:r>
          </w:ins>
          <w:r>
            <w:rPr>
              <w:noProof/>
              <w:webHidden/>
            </w:rPr>
            <w:fldChar w:fldCharType="separate"/>
          </w:r>
          <w:ins w:id="672" w:author="Haynes, Dan" w:date="2012-09-24T14:13:00Z">
            <w:r>
              <w:rPr>
                <w:noProof/>
                <w:webHidden/>
              </w:rPr>
              <w:t>117</w:t>
            </w:r>
            <w:r>
              <w:rPr>
                <w:noProof/>
                <w:webHidden/>
              </w:rPr>
              <w:fldChar w:fldCharType="end"/>
            </w:r>
            <w:r w:rsidRPr="004F650D">
              <w:rPr>
                <w:rStyle w:val="Hyperlink"/>
                <w:noProof/>
              </w:rPr>
              <w:fldChar w:fldCharType="end"/>
            </w:r>
          </w:ins>
        </w:p>
        <w:p w:rsidR="008E1B2E" w:rsidRDefault="008E1B2E">
          <w:pPr>
            <w:pStyle w:val="TOC3"/>
            <w:tabs>
              <w:tab w:val="right" w:leader="dot" w:pos="9350"/>
            </w:tabs>
            <w:rPr>
              <w:ins w:id="673" w:author="Haynes, Dan" w:date="2012-09-24T14:13:00Z"/>
              <w:noProof/>
              <w:lang w:bidi="ar-SA"/>
            </w:rPr>
          </w:pPr>
          <w:ins w:id="674"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"_Toc336259543"</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rFonts w:ascii="Calibri" w:hAnsi="Calibri" w:cs="Times New Roman"/>
                <w:noProof/>
              </w:rPr>
              <w:t>int</w:t>
            </w:r>
            <w:r>
              <w:rPr>
                <w:noProof/>
                <w:webHidden/>
              </w:rPr>
              <w:tab/>
            </w:r>
            <w:r>
              <w:rPr>
                <w:noProof/>
                <w:webHidden/>
              </w:rPr>
              <w:fldChar w:fldCharType="begin"/>
            </w:r>
            <w:r>
              <w:rPr>
                <w:noProof/>
                <w:webHidden/>
              </w:rPr>
              <w:instrText xml:space="preserve"> PAGEREF _Toc336259543 \h </w:instrText>
            </w:r>
            <w:r>
              <w:rPr>
                <w:noProof/>
                <w:webHidden/>
              </w:rPr>
            </w:r>
          </w:ins>
          <w:r>
            <w:rPr>
              <w:noProof/>
              <w:webHidden/>
            </w:rPr>
            <w:fldChar w:fldCharType="separate"/>
          </w:r>
          <w:ins w:id="675" w:author="Haynes, Dan" w:date="2012-09-24T14:13:00Z">
            <w:r>
              <w:rPr>
                <w:noProof/>
                <w:webHidden/>
              </w:rPr>
              <w:t>122</w:t>
            </w:r>
            <w:r>
              <w:rPr>
                <w:noProof/>
                <w:webHidden/>
              </w:rPr>
              <w:fldChar w:fldCharType="end"/>
            </w:r>
            <w:r w:rsidRPr="004F650D">
              <w:rPr>
                <w:rStyle w:val="Hyperlink"/>
                <w:noProof/>
              </w:rPr>
              <w:fldChar w:fldCharType="end"/>
            </w:r>
          </w:ins>
        </w:p>
        <w:p w:rsidR="008E1B2E" w:rsidRDefault="008E1B2E">
          <w:pPr>
            <w:pStyle w:val="TOC3"/>
            <w:tabs>
              <w:tab w:val="right" w:leader="dot" w:pos="9350"/>
            </w:tabs>
            <w:rPr>
              <w:ins w:id="676" w:author="Haynes, Dan" w:date="2012-09-24T14:13:00Z"/>
              <w:noProof/>
              <w:lang w:bidi="ar-SA"/>
            </w:rPr>
          </w:pPr>
          <w:ins w:id="677"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"_Toc336259544"</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rFonts w:ascii="Calibri" w:hAnsi="Calibri" w:cs="Times New Roman"/>
                <w:noProof/>
              </w:rPr>
              <w:t>ipv4_address</w:t>
            </w:r>
            <w:r>
              <w:rPr>
                <w:noProof/>
                <w:webHidden/>
              </w:rPr>
              <w:tab/>
            </w:r>
            <w:r>
              <w:rPr>
                <w:noProof/>
                <w:webHidden/>
              </w:rPr>
              <w:fldChar w:fldCharType="begin"/>
            </w:r>
            <w:r>
              <w:rPr>
                <w:noProof/>
                <w:webHidden/>
              </w:rPr>
              <w:instrText xml:space="preserve"> PAGEREF _Toc336259544 \h </w:instrText>
            </w:r>
            <w:r>
              <w:rPr>
                <w:noProof/>
                <w:webHidden/>
              </w:rPr>
            </w:r>
          </w:ins>
          <w:r>
            <w:rPr>
              <w:noProof/>
              <w:webHidden/>
            </w:rPr>
            <w:fldChar w:fldCharType="separate"/>
          </w:r>
          <w:ins w:id="678" w:author="Haynes, Dan" w:date="2012-09-24T14:13:00Z">
            <w:r>
              <w:rPr>
                <w:noProof/>
                <w:webHidden/>
              </w:rPr>
              <w:t>122</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679" w:author="Haynes, Dan" w:date="2012-09-24T14:13:00Z"/>
              <w:noProof/>
              <w:lang w:bidi="ar-SA"/>
            </w:rPr>
          </w:pPr>
          <w:ins w:id="680"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"_Toc336259545"</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5.3.7</w:t>
            </w:r>
            <w:r>
              <w:rPr>
                <w:noProof/>
                <w:lang w:bidi="ar-SA"/>
              </w:rPr>
              <w:tab/>
            </w:r>
            <w:r w:rsidRPr="004F650D">
              <w:rPr>
                <w:rStyle w:val="Hyperlink"/>
                <w:noProof/>
              </w:rPr>
              <w:t>Masking Data</w:t>
            </w:r>
            <w:r>
              <w:rPr>
                <w:noProof/>
                <w:webHidden/>
              </w:rPr>
              <w:tab/>
            </w:r>
            <w:r>
              <w:rPr>
                <w:noProof/>
                <w:webHidden/>
              </w:rPr>
              <w:fldChar w:fldCharType="begin"/>
            </w:r>
            <w:r>
              <w:rPr>
                <w:noProof/>
                <w:webHidden/>
              </w:rPr>
              <w:instrText xml:space="preserve"> PAGEREF _Toc336259545 \h </w:instrText>
            </w:r>
            <w:r>
              <w:rPr>
                <w:noProof/>
                <w:webHidden/>
              </w:rPr>
            </w:r>
          </w:ins>
          <w:r>
            <w:rPr>
              <w:noProof/>
              <w:webHidden/>
            </w:rPr>
            <w:fldChar w:fldCharType="separate"/>
          </w:r>
          <w:ins w:id="681" w:author="Haynes, Dan" w:date="2012-09-24T14:13:00Z">
            <w:r>
              <w:rPr>
                <w:noProof/>
                <w:webHidden/>
              </w:rPr>
              <w:t>128</w:t>
            </w:r>
            <w:r>
              <w:rPr>
                <w:noProof/>
                <w:webHidden/>
              </w:rPr>
              <w:fldChar w:fldCharType="end"/>
            </w:r>
            <w:r w:rsidRPr="004F650D">
              <w:rPr>
                <w:rStyle w:val="Hyperlink"/>
                <w:noProof/>
              </w:rPr>
              <w:fldChar w:fldCharType="end"/>
            </w:r>
          </w:ins>
        </w:p>
        <w:p w:rsidR="008E1B2E" w:rsidRDefault="008E1B2E">
          <w:pPr>
            <w:pStyle w:val="TOC3"/>
            <w:tabs>
              <w:tab w:val="left" w:pos="1320"/>
              <w:tab w:val="right" w:leader="dot" w:pos="9350"/>
            </w:tabs>
            <w:rPr>
              <w:ins w:id="682" w:author="Haynes, Dan" w:date="2012-09-24T14:13:00Z"/>
              <w:noProof/>
              <w:lang w:bidi="ar-SA"/>
            </w:rPr>
          </w:pPr>
          <w:ins w:id="683"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"_Toc336259546"</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14:scene3d>
                  <w14:camera w14:prst="orthographicFront"/>
                  <w14:lightRig w14:rig="threePt" w14:dir="t">
                    <w14:rot w14:lat="0" w14:lon="0" w14:rev="0"/>
                  </w14:lightRig>
                </w14:scene3d>
              </w:rPr>
              <w:t>5.3.8</w:t>
            </w:r>
            <w:r>
              <w:rPr>
                <w:noProof/>
                <w:lang w:bidi="ar-SA"/>
              </w:rPr>
              <w:tab/>
            </w:r>
            <w:r w:rsidRPr="004F650D">
              <w:rPr>
                <w:rStyle w:val="Hyperlink"/>
                <w:noProof/>
              </w:rPr>
              <w:t>Entity Casting</w:t>
            </w:r>
            <w:r>
              <w:rPr>
                <w:noProof/>
                <w:webHidden/>
              </w:rPr>
              <w:tab/>
            </w:r>
            <w:r>
              <w:rPr>
                <w:noProof/>
                <w:webHidden/>
              </w:rPr>
              <w:fldChar w:fldCharType="begin"/>
            </w:r>
            <w:r>
              <w:rPr>
                <w:noProof/>
                <w:webHidden/>
              </w:rPr>
              <w:instrText xml:space="preserve"> PAGEREF _Toc336259546 \h </w:instrText>
            </w:r>
            <w:r>
              <w:rPr>
                <w:noProof/>
                <w:webHidden/>
              </w:rPr>
            </w:r>
          </w:ins>
          <w:r>
            <w:rPr>
              <w:noProof/>
              <w:webHidden/>
            </w:rPr>
            <w:fldChar w:fldCharType="separate"/>
          </w:r>
          <w:ins w:id="684" w:author="Haynes, Dan" w:date="2012-09-24T14:13:00Z">
            <w:r>
              <w:rPr>
                <w:noProof/>
                <w:webHidden/>
              </w:rPr>
              <w:t>128</w:t>
            </w:r>
            <w:r>
              <w:rPr>
                <w:noProof/>
                <w:webHidden/>
              </w:rPr>
              <w:fldChar w:fldCharType="end"/>
            </w:r>
            <w:r w:rsidRPr="004F650D">
              <w:rPr>
                <w:rStyle w:val="Hyperlink"/>
                <w:noProof/>
              </w:rPr>
              <w:fldChar w:fldCharType="end"/>
            </w:r>
          </w:ins>
        </w:p>
        <w:p w:rsidR="008E1B2E" w:rsidRDefault="008E1B2E">
          <w:pPr>
            <w:pStyle w:val="TOC1"/>
            <w:tabs>
              <w:tab w:val="left" w:pos="440"/>
              <w:tab w:val="right" w:leader="dot" w:pos="9350"/>
            </w:tabs>
            <w:rPr>
              <w:ins w:id="685" w:author="Haynes, Dan" w:date="2012-09-24T14:13:00Z"/>
              <w:noProof/>
              <w:lang w:bidi="ar-SA"/>
            </w:rPr>
          </w:pPr>
          <w:ins w:id="686"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"_Toc336259547"</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6</w:t>
            </w:r>
            <w:r>
              <w:rPr>
                <w:noProof/>
                <w:lang w:bidi="ar-SA"/>
              </w:rPr>
              <w:tab/>
            </w:r>
            <w:r w:rsidRPr="004F650D">
              <w:rPr>
                <w:rStyle w:val="Hyperlink"/>
                <w:noProof/>
              </w:rPr>
              <w:t>XML Representation</w:t>
            </w:r>
            <w:r>
              <w:rPr>
                <w:noProof/>
                <w:webHidden/>
              </w:rPr>
              <w:tab/>
            </w:r>
            <w:r>
              <w:rPr>
                <w:noProof/>
                <w:webHidden/>
              </w:rPr>
              <w:fldChar w:fldCharType="begin"/>
            </w:r>
            <w:r>
              <w:rPr>
                <w:noProof/>
                <w:webHidden/>
              </w:rPr>
              <w:instrText xml:space="preserve"> PAGEREF _Toc336259547 \h </w:instrText>
            </w:r>
            <w:r>
              <w:rPr>
                <w:noProof/>
                <w:webHidden/>
              </w:rPr>
            </w:r>
          </w:ins>
          <w:r>
            <w:rPr>
              <w:noProof/>
              <w:webHidden/>
            </w:rPr>
            <w:fldChar w:fldCharType="separate"/>
          </w:r>
          <w:ins w:id="687" w:author="Haynes, Dan" w:date="2012-09-24T14:13:00Z">
            <w:r>
              <w:rPr>
                <w:noProof/>
                <w:webHidden/>
              </w:rPr>
              <w:t>129</w:t>
            </w:r>
            <w:r>
              <w:rPr>
                <w:noProof/>
                <w:webHidden/>
              </w:rPr>
              <w:fldChar w:fldCharType="end"/>
            </w:r>
            <w:r w:rsidRPr="004F650D">
              <w:rPr>
                <w:rStyle w:val="Hyperlink"/>
                <w:noProof/>
              </w:rPr>
              <w:fldChar w:fldCharType="end"/>
            </w:r>
          </w:ins>
        </w:p>
        <w:p w:rsidR="008E1B2E" w:rsidRDefault="008E1B2E">
          <w:pPr>
            <w:pStyle w:val="TOC2"/>
            <w:tabs>
              <w:tab w:val="left" w:pos="880"/>
              <w:tab w:val="right" w:leader="dot" w:pos="9350"/>
            </w:tabs>
            <w:rPr>
              <w:ins w:id="688" w:author="Haynes, Dan" w:date="2012-09-24T14:13:00Z"/>
              <w:noProof/>
              <w:lang w:bidi="ar-SA"/>
            </w:rPr>
          </w:pPr>
          <w:ins w:id="689"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"_Toc336259548"</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6.1</w:t>
            </w:r>
            <w:r>
              <w:rPr>
                <w:noProof/>
                <w:lang w:bidi="ar-SA"/>
              </w:rPr>
              <w:tab/>
            </w:r>
            <w:r w:rsidRPr="004F650D">
              <w:rPr>
                <w:rStyle w:val="Hyperlink"/>
                <w:noProof/>
              </w:rPr>
              <w:t>Signature Support</w:t>
            </w:r>
            <w:r>
              <w:rPr>
                <w:noProof/>
                <w:webHidden/>
              </w:rPr>
              <w:tab/>
            </w:r>
            <w:r>
              <w:rPr>
                <w:noProof/>
                <w:webHidden/>
              </w:rPr>
              <w:fldChar w:fldCharType="begin"/>
            </w:r>
            <w:r>
              <w:rPr>
                <w:noProof/>
                <w:webHidden/>
              </w:rPr>
              <w:instrText xml:space="preserve"> PAGEREF _Toc336259548 \h </w:instrText>
            </w:r>
            <w:r>
              <w:rPr>
                <w:noProof/>
                <w:webHidden/>
              </w:rPr>
            </w:r>
          </w:ins>
          <w:r>
            <w:rPr>
              <w:noProof/>
              <w:webHidden/>
            </w:rPr>
            <w:fldChar w:fldCharType="separate"/>
          </w:r>
          <w:ins w:id="690" w:author="Haynes, Dan" w:date="2012-09-24T14:13:00Z">
            <w:r>
              <w:rPr>
                <w:noProof/>
                <w:webHidden/>
              </w:rPr>
              <w:t>130</w:t>
            </w:r>
            <w:r>
              <w:rPr>
                <w:noProof/>
                <w:webHidden/>
              </w:rPr>
              <w:fldChar w:fldCharType="end"/>
            </w:r>
            <w:r w:rsidRPr="004F650D">
              <w:rPr>
                <w:rStyle w:val="Hyperlink"/>
                <w:noProof/>
              </w:rPr>
              <w:fldChar w:fldCharType="end"/>
            </w:r>
          </w:ins>
        </w:p>
        <w:p w:rsidR="008E1B2E" w:rsidRDefault="008E1B2E">
          <w:pPr>
            <w:pStyle w:val="TOC2"/>
            <w:tabs>
              <w:tab w:val="left" w:pos="880"/>
              <w:tab w:val="right" w:leader="dot" w:pos="9350"/>
            </w:tabs>
            <w:rPr>
              <w:ins w:id="691" w:author="Haynes, Dan" w:date="2012-09-24T14:13:00Z"/>
              <w:noProof/>
              <w:lang w:bidi="ar-SA"/>
            </w:rPr>
          </w:pPr>
          <w:ins w:id="692"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"_Toc336259549"</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6.2</w:t>
            </w:r>
            <w:r>
              <w:rPr>
                <w:noProof/>
                <w:lang w:bidi="ar-SA"/>
              </w:rPr>
              <w:tab/>
            </w:r>
            <w:r w:rsidRPr="004F650D">
              <w:rPr>
                <w:rStyle w:val="Hyperlink"/>
                <w:noProof/>
              </w:rPr>
              <w:t>XML Extensions</w:t>
            </w:r>
            <w:r>
              <w:rPr>
                <w:noProof/>
                <w:webHidden/>
              </w:rPr>
              <w:tab/>
            </w:r>
            <w:r>
              <w:rPr>
                <w:noProof/>
                <w:webHidden/>
              </w:rPr>
              <w:fldChar w:fldCharType="begin"/>
            </w:r>
            <w:r>
              <w:rPr>
                <w:noProof/>
                <w:webHidden/>
              </w:rPr>
              <w:instrText xml:space="preserve"> PAGEREF _Toc336259549 \h </w:instrText>
            </w:r>
            <w:r>
              <w:rPr>
                <w:noProof/>
                <w:webHidden/>
              </w:rPr>
            </w:r>
          </w:ins>
          <w:r>
            <w:rPr>
              <w:noProof/>
              <w:webHidden/>
            </w:rPr>
            <w:fldChar w:fldCharType="separate"/>
          </w:r>
          <w:ins w:id="693" w:author="Haynes, Dan" w:date="2012-09-24T14:13:00Z">
            <w:r>
              <w:rPr>
                <w:noProof/>
                <w:webHidden/>
              </w:rPr>
              <w:t>130</w:t>
            </w:r>
            <w:r>
              <w:rPr>
                <w:noProof/>
                <w:webHidden/>
              </w:rPr>
              <w:fldChar w:fldCharType="end"/>
            </w:r>
            <w:r w:rsidRPr="004F650D">
              <w:rPr>
                <w:rStyle w:val="Hyperlink"/>
                <w:noProof/>
              </w:rPr>
              <w:fldChar w:fldCharType="end"/>
            </w:r>
          </w:ins>
        </w:p>
        <w:p w:rsidR="008E1B2E" w:rsidRDefault="008E1B2E">
          <w:pPr>
            <w:pStyle w:val="TOC2"/>
            <w:tabs>
              <w:tab w:val="left" w:pos="880"/>
              <w:tab w:val="right" w:leader="dot" w:pos="9350"/>
            </w:tabs>
            <w:rPr>
              <w:ins w:id="694" w:author="Haynes, Dan" w:date="2012-09-24T14:13:00Z"/>
              <w:noProof/>
              <w:lang w:bidi="ar-SA"/>
            </w:rPr>
          </w:pPr>
          <w:ins w:id="695"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"_Toc336259550"</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6.3</w:t>
            </w:r>
            <w:r>
              <w:rPr>
                <w:noProof/>
                <w:lang w:bidi="ar-SA"/>
              </w:rPr>
              <w:tab/>
            </w:r>
            <w:r w:rsidRPr="004F650D">
              <w:rPr>
                <w:rStyle w:val="Hyperlink"/>
                <w:noProof/>
              </w:rPr>
              <w:t>ElementMapType</w:t>
            </w:r>
            <w:r>
              <w:rPr>
                <w:noProof/>
                <w:webHidden/>
              </w:rPr>
              <w:tab/>
            </w:r>
            <w:r>
              <w:rPr>
                <w:noProof/>
                <w:webHidden/>
              </w:rPr>
              <w:fldChar w:fldCharType="begin"/>
            </w:r>
            <w:r>
              <w:rPr>
                <w:noProof/>
                <w:webHidden/>
              </w:rPr>
              <w:instrText xml:space="preserve"> PAGEREF _Toc336259550 \h </w:instrText>
            </w:r>
            <w:r>
              <w:rPr>
                <w:noProof/>
                <w:webHidden/>
              </w:rPr>
            </w:r>
          </w:ins>
          <w:r>
            <w:rPr>
              <w:noProof/>
              <w:webHidden/>
            </w:rPr>
            <w:fldChar w:fldCharType="separate"/>
          </w:r>
          <w:ins w:id="696" w:author="Haynes, Dan" w:date="2012-09-24T14:13:00Z">
            <w:r>
              <w:rPr>
                <w:noProof/>
                <w:webHidden/>
              </w:rPr>
              <w:t>130</w:t>
            </w:r>
            <w:r>
              <w:rPr>
                <w:noProof/>
                <w:webHidden/>
              </w:rPr>
              <w:fldChar w:fldCharType="end"/>
            </w:r>
            <w:r w:rsidRPr="004F650D">
              <w:rPr>
                <w:rStyle w:val="Hyperlink"/>
                <w:noProof/>
              </w:rPr>
              <w:fldChar w:fldCharType="end"/>
            </w:r>
          </w:ins>
        </w:p>
        <w:p w:rsidR="008E1B2E" w:rsidRDefault="008E1B2E">
          <w:pPr>
            <w:pStyle w:val="TOC2"/>
            <w:tabs>
              <w:tab w:val="left" w:pos="880"/>
              <w:tab w:val="right" w:leader="dot" w:pos="9350"/>
            </w:tabs>
            <w:rPr>
              <w:ins w:id="697" w:author="Haynes, Dan" w:date="2012-09-24T14:13:00Z"/>
              <w:noProof/>
              <w:lang w:bidi="ar-SA"/>
            </w:rPr>
          </w:pPr>
          <w:ins w:id="698"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"_Toc336259551"</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6.4</w:t>
            </w:r>
            <w:r>
              <w:rPr>
                <w:noProof/>
                <w:lang w:bidi="ar-SA"/>
              </w:rPr>
              <w:tab/>
            </w:r>
            <w:r w:rsidRPr="004F650D">
              <w:rPr>
                <w:rStyle w:val="Hyperlink"/>
                <w:noProof/>
              </w:rPr>
              <w:t>Official OVAL Component Models</w:t>
            </w:r>
            <w:r>
              <w:rPr>
                <w:noProof/>
                <w:webHidden/>
              </w:rPr>
              <w:tab/>
            </w:r>
            <w:r>
              <w:rPr>
                <w:noProof/>
                <w:webHidden/>
              </w:rPr>
              <w:fldChar w:fldCharType="begin"/>
            </w:r>
            <w:r>
              <w:rPr>
                <w:noProof/>
                <w:webHidden/>
              </w:rPr>
              <w:instrText xml:space="preserve"> PAGEREF _Toc336259551 \h </w:instrText>
            </w:r>
            <w:r>
              <w:rPr>
                <w:noProof/>
                <w:webHidden/>
              </w:rPr>
            </w:r>
          </w:ins>
          <w:r>
            <w:rPr>
              <w:noProof/>
              <w:webHidden/>
            </w:rPr>
            <w:fldChar w:fldCharType="separate"/>
          </w:r>
          <w:ins w:id="699" w:author="Haynes, Dan" w:date="2012-09-24T14:13:00Z">
            <w:r>
              <w:rPr>
                <w:noProof/>
                <w:webHidden/>
              </w:rPr>
              <w:t>131</w:t>
            </w:r>
            <w:r>
              <w:rPr>
                <w:noProof/>
                <w:webHidden/>
              </w:rPr>
              <w:fldChar w:fldCharType="end"/>
            </w:r>
            <w:r w:rsidRPr="004F650D">
              <w:rPr>
                <w:rStyle w:val="Hyperlink"/>
                <w:noProof/>
              </w:rPr>
              <w:fldChar w:fldCharType="end"/>
            </w:r>
          </w:ins>
        </w:p>
        <w:p w:rsidR="008E1B2E" w:rsidRDefault="008E1B2E">
          <w:pPr>
            <w:pStyle w:val="TOC2"/>
            <w:tabs>
              <w:tab w:val="left" w:pos="880"/>
              <w:tab w:val="right" w:leader="dot" w:pos="9350"/>
            </w:tabs>
            <w:rPr>
              <w:ins w:id="700" w:author="Haynes, Dan" w:date="2012-09-24T14:13:00Z"/>
              <w:noProof/>
              <w:lang w:bidi="ar-SA"/>
            </w:rPr>
          </w:pPr>
          <w:ins w:id="701"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"_Toc336259552"</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6.5</w:t>
            </w:r>
            <w:r>
              <w:rPr>
                <w:noProof/>
                <w:lang w:bidi="ar-SA"/>
              </w:rPr>
              <w:tab/>
            </w:r>
            <w:r w:rsidRPr="004F650D">
              <w:rPr>
                <w:rStyle w:val="Hyperlink"/>
                <w:noProof/>
              </w:rPr>
              <w:t>Use of xsi:nil</w:t>
            </w:r>
            <w:r>
              <w:rPr>
                <w:noProof/>
                <w:webHidden/>
              </w:rPr>
              <w:tab/>
            </w:r>
            <w:r>
              <w:rPr>
                <w:noProof/>
                <w:webHidden/>
              </w:rPr>
              <w:fldChar w:fldCharType="begin"/>
            </w:r>
            <w:r>
              <w:rPr>
                <w:noProof/>
                <w:webHidden/>
              </w:rPr>
              <w:instrText xml:space="preserve"> PAGEREF _Toc336259552 \h </w:instrText>
            </w:r>
            <w:r>
              <w:rPr>
                <w:noProof/>
                <w:webHidden/>
              </w:rPr>
            </w:r>
          </w:ins>
          <w:r>
            <w:rPr>
              <w:noProof/>
              <w:webHidden/>
            </w:rPr>
            <w:fldChar w:fldCharType="separate"/>
          </w:r>
          <w:ins w:id="702" w:author="Haynes, Dan" w:date="2012-09-24T14:13:00Z">
            <w:r>
              <w:rPr>
                <w:noProof/>
                <w:webHidden/>
              </w:rPr>
              <w:t>132</w:t>
            </w:r>
            <w:r>
              <w:rPr>
                <w:noProof/>
                <w:webHidden/>
              </w:rPr>
              <w:fldChar w:fldCharType="end"/>
            </w:r>
            <w:r w:rsidRPr="004F650D">
              <w:rPr>
                <w:rStyle w:val="Hyperlink"/>
                <w:noProof/>
              </w:rPr>
              <w:fldChar w:fldCharType="end"/>
            </w:r>
          </w:ins>
        </w:p>
        <w:p w:rsidR="008E1B2E" w:rsidRDefault="008E1B2E">
          <w:pPr>
            <w:pStyle w:val="TOC2"/>
            <w:tabs>
              <w:tab w:val="left" w:pos="880"/>
              <w:tab w:val="right" w:leader="dot" w:pos="9350"/>
            </w:tabs>
            <w:rPr>
              <w:ins w:id="703" w:author="Haynes, Dan" w:date="2012-09-24T14:13:00Z"/>
              <w:noProof/>
              <w:lang w:bidi="ar-SA"/>
            </w:rPr>
          </w:pPr>
          <w:ins w:id="704"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"_Toc336259553"</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6.6</w:t>
            </w:r>
            <w:r>
              <w:rPr>
                <w:noProof/>
                <w:lang w:bidi="ar-SA"/>
              </w:rPr>
              <w:tab/>
            </w:r>
            <w:r w:rsidRPr="004F650D">
              <w:rPr>
                <w:rStyle w:val="Hyperlink"/>
                <w:noProof/>
              </w:rPr>
              <w:t>Validation Requirements</w:t>
            </w:r>
            <w:r>
              <w:rPr>
                <w:noProof/>
                <w:webHidden/>
              </w:rPr>
              <w:tab/>
            </w:r>
            <w:r>
              <w:rPr>
                <w:noProof/>
                <w:webHidden/>
              </w:rPr>
              <w:fldChar w:fldCharType="begin"/>
            </w:r>
            <w:r>
              <w:rPr>
                <w:noProof/>
                <w:webHidden/>
              </w:rPr>
              <w:instrText xml:space="preserve"> PAGEREF _Toc336259553 \h </w:instrText>
            </w:r>
            <w:r>
              <w:rPr>
                <w:noProof/>
                <w:webHidden/>
              </w:rPr>
            </w:r>
          </w:ins>
          <w:r>
            <w:rPr>
              <w:noProof/>
              <w:webHidden/>
            </w:rPr>
            <w:fldChar w:fldCharType="separate"/>
          </w:r>
          <w:ins w:id="705" w:author="Haynes, Dan" w:date="2012-09-24T14:13:00Z">
            <w:r>
              <w:rPr>
                <w:noProof/>
                <w:webHidden/>
              </w:rPr>
              <w:t>132</w:t>
            </w:r>
            <w:r>
              <w:rPr>
                <w:noProof/>
                <w:webHidden/>
              </w:rPr>
              <w:fldChar w:fldCharType="end"/>
            </w:r>
            <w:r w:rsidRPr="004F650D">
              <w:rPr>
                <w:rStyle w:val="Hyperlink"/>
                <w:noProof/>
              </w:rPr>
              <w:fldChar w:fldCharType="end"/>
            </w:r>
          </w:ins>
        </w:p>
        <w:p w:rsidR="008E1B2E" w:rsidRDefault="008E1B2E">
          <w:pPr>
            <w:pStyle w:val="TOC1"/>
            <w:tabs>
              <w:tab w:val="right" w:leader="dot" w:pos="9350"/>
            </w:tabs>
            <w:rPr>
              <w:ins w:id="706" w:author="Haynes, Dan" w:date="2012-09-24T14:13:00Z"/>
              <w:noProof/>
              <w:lang w:bidi="ar-SA"/>
            </w:rPr>
          </w:pPr>
          <w:ins w:id="707"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"_Toc336259554"</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Appendix A – Extending the OVAL Language Data Model</w:t>
            </w:r>
            <w:r>
              <w:rPr>
                <w:noProof/>
                <w:webHidden/>
              </w:rPr>
              <w:tab/>
            </w:r>
            <w:r>
              <w:rPr>
                <w:noProof/>
                <w:webHidden/>
              </w:rPr>
              <w:fldChar w:fldCharType="begin"/>
            </w:r>
            <w:r>
              <w:rPr>
                <w:noProof/>
                <w:webHidden/>
              </w:rPr>
              <w:instrText xml:space="preserve"> PAGEREF _Toc336259554 \h </w:instrText>
            </w:r>
            <w:r>
              <w:rPr>
                <w:noProof/>
                <w:webHidden/>
              </w:rPr>
            </w:r>
          </w:ins>
          <w:r>
            <w:rPr>
              <w:noProof/>
              <w:webHidden/>
            </w:rPr>
            <w:fldChar w:fldCharType="separate"/>
          </w:r>
          <w:ins w:id="708" w:author="Haynes, Dan" w:date="2012-09-24T14:13:00Z">
            <w:r>
              <w:rPr>
                <w:noProof/>
                <w:webHidden/>
              </w:rPr>
              <w:t>133</w:t>
            </w:r>
            <w:r>
              <w:rPr>
                <w:noProof/>
                <w:webHidden/>
              </w:rPr>
              <w:fldChar w:fldCharType="end"/>
            </w:r>
            <w:r w:rsidRPr="004F650D">
              <w:rPr>
                <w:rStyle w:val="Hyperlink"/>
                <w:noProof/>
              </w:rPr>
              <w:fldChar w:fldCharType="end"/>
            </w:r>
          </w:ins>
        </w:p>
        <w:p w:rsidR="008E1B2E" w:rsidRDefault="008E1B2E">
          <w:pPr>
            <w:pStyle w:val="TOC2"/>
            <w:tabs>
              <w:tab w:val="right" w:leader="dot" w:pos="9350"/>
            </w:tabs>
            <w:rPr>
              <w:ins w:id="709" w:author="Haynes, Dan" w:date="2012-09-24T14:13:00Z"/>
              <w:noProof/>
              <w:lang w:bidi="ar-SA"/>
            </w:rPr>
          </w:pPr>
          <w:ins w:id="710"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"_Toc336259555"</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OVAL Component Models</w:t>
            </w:r>
            <w:r>
              <w:rPr>
                <w:noProof/>
                <w:webHidden/>
              </w:rPr>
              <w:tab/>
            </w:r>
            <w:r>
              <w:rPr>
                <w:noProof/>
                <w:webHidden/>
              </w:rPr>
              <w:fldChar w:fldCharType="begin"/>
            </w:r>
            <w:r>
              <w:rPr>
                <w:noProof/>
                <w:webHidden/>
              </w:rPr>
              <w:instrText xml:space="preserve"> PAGEREF _Toc336259555 \h </w:instrText>
            </w:r>
            <w:r>
              <w:rPr>
                <w:noProof/>
                <w:webHidden/>
              </w:rPr>
            </w:r>
          </w:ins>
          <w:r>
            <w:rPr>
              <w:noProof/>
              <w:webHidden/>
            </w:rPr>
            <w:fldChar w:fldCharType="separate"/>
          </w:r>
          <w:ins w:id="711" w:author="Haynes, Dan" w:date="2012-09-24T14:13:00Z">
            <w:r>
              <w:rPr>
                <w:noProof/>
                <w:webHidden/>
              </w:rPr>
              <w:t>133</w:t>
            </w:r>
            <w:r>
              <w:rPr>
                <w:noProof/>
                <w:webHidden/>
              </w:rPr>
              <w:fldChar w:fldCharType="end"/>
            </w:r>
            <w:r w:rsidRPr="004F650D">
              <w:rPr>
                <w:rStyle w:val="Hyperlink"/>
                <w:noProof/>
              </w:rPr>
              <w:fldChar w:fldCharType="end"/>
            </w:r>
          </w:ins>
        </w:p>
        <w:p w:rsidR="008E1B2E" w:rsidRDefault="008E1B2E">
          <w:pPr>
            <w:pStyle w:val="TOC3"/>
            <w:tabs>
              <w:tab w:val="right" w:leader="dot" w:pos="9350"/>
            </w:tabs>
            <w:rPr>
              <w:ins w:id="712" w:author="Haynes, Dan" w:date="2012-09-24T14:13:00Z"/>
              <w:noProof/>
              <w:lang w:bidi="ar-SA"/>
            </w:rPr>
          </w:pPr>
          <w:ins w:id="713"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"_Toc336259556"</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OVAL Definitions Model</w:t>
            </w:r>
            <w:r>
              <w:rPr>
                <w:noProof/>
                <w:webHidden/>
              </w:rPr>
              <w:tab/>
            </w:r>
            <w:r>
              <w:rPr>
                <w:noProof/>
                <w:webHidden/>
              </w:rPr>
              <w:fldChar w:fldCharType="begin"/>
            </w:r>
            <w:r>
              <w:rPr>
                <w:noProof/>
                <w:webHidden/>
              </w:rPr>
              <w:instrText xml:space="preserve"> PAGEREF _Toc336259556 \h </w:instrText>
            </w:r>
            <w:r>
              <w:rPr>
                <w:noProof/>
                <w:webHidden/>
              </w:rPr>
            </w:r>
          </w:ins>
          <w:r>
            <w:rPr>
              <w:noProof/>
              <w:webHidden/>
            </w:rPr>
            <w:fldChar w:fldCharType="separate"/>
          </w:r>
          <w:ins w:id="714" w:author="Haynes, Dan" w:date="2012-09-24T14:13:00Z">
            <w:r>
              <w:rPr>
                <w:noProof/>
                <w:webHidden/>
              </w:rPr>
              <w:t>133</w:t>
            </w:r>
            <w:r>
              <w:rPr>
                <w:noProof/>
                <w:webHidden/>
              </w:rPr>
              <w:fldChar w:fldCharType="end"/>
            </w:r>
            <w:r w:rsidRPr="004F650D">
              <w:rPr>
                <w:rStyle w:val="Hyperlink"/>
                <w:noProof/>
              </w:rPr>
              <w:fldChar w:fldCharType="end"/>
            </w:r>
          </w:ins>
        </w:p>
        <w:p w:rsidR="008E1B2E" w:rsidRDefault="008E1B2E">
          <w:pPr>
            <w:pStyle w:val="TOC3"/>
            <w:tabs>
              <w:tab w:val="right" w:leader="dot" w:pos="9350"/>
            </w:tabs>
            <w:rPr>
              <w:ins w:id="715" w:author="Haynes, Dan" w:date="2012-09-24T14:13:00Z"/>
              <w:noProof/>
              <w:lang w:bidi="ar-SA"/>
            </w:rPr>
          </w:pPr>
          <w:ins w:id="716"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"_Toc336259557"</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OVAL System Characteristics Model</w:t>
            </w:r>
            <w:r>
              <w:rPr>
                <w:noProof/>
                <w:webHidden/>
              </w:rPr>
              <w:tab/>
            </w:r>
            <w:r>
              <w:rPr>
                <w:noProof/>
                <w:webHidden/>
              </w:rPr>
              <w:fldChar w:fldCharType="begin"/>
            </w:r>
            <w:r>
              <w:rPr>
                <w:noProof/>
                <w:webHidden/>
              </w:rPr>
              <w:instrText xml:space="preserve"> PAGEREF _Toc336259557 \h </w:instrText>
            </w:r>
            <w:r>
              <w:rPr>
                <w:noProof/>
                <w:webHidden/>
              </w:rPr>
            </w:r>
          </w:ins>
          <w:r>
            <w:rPr>
              <w:noProof/>
              <w:webHidden/>
            </w:rPr>
            <w:fldChar w:fldCharType="separate"/>
          </w:r>
          <w:ins w:id="717" w:author="Haynes, Dan" w:date="2012-09-24T14:13:00Z">
            <w:r>
              <w:rPr>
                <w:noProof/>
                <w:webHidden/>
              </w:rPr>
              <w:t>135</w:t>
            </w:r>
            <w:r>
              <w:rPr>
                <w:noProof/>
                <w:webHidden/>
              </w:rPr>
              <w:fldChar w:fldCharType="end"/>
            </w:r>
            <w:r w:rsidRPr="004F650D">
              <w:rPr>
                <w:rStyle w:val="Hyperlink"/>
                <w:noProof/>
              </w:rPr>
              <w:fldChar w:fldCharType="end"/>
            </w:r>
          </w:ins>
        </w:p>
        <w:p w:rsidR="008E1B2E" w:rsidRDefault="008E1B2E">
          <w:pPr>
            <w:pStyle w:val="TOC2"/>
            <w:tabs>
              <w:tab w:val="right" w:leader="dot" w:pos="9350"/>
            </w:tabs>
            <w:rPr>
              <w:ins w:id="718" w:author="Haynes, Dan" w:date="2012-09-24T14:13:00Z"/>
              <w:noProof/>
              <w:lang w:bidi="ar-SA"/>
            </w:rPr>
          </w:pPr>
          <w:ins w:id="719"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"_Toc336259558"</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Extension Points within the OVAL Definitions Model</w:t>
            </w:r>
            <w:r>
              <w:rPr>
                <w:noProof/>
                <w:webHidden/>
              </w:rPr>
              <w:tab/>
            </w:r>
            <w:r>
              <w:rPr>
                <w:noProof/>
                <w:webHidden/>
              </w:rPr>
              <w:fldChar w:fldCharType="begin"/>
            </w:r>
            <w:r>
              <w:rPr>
                <w:noProof/>
                <w:webHidden/>
              </w:rPr>
              <w:instrText xml:space="preserve"> PAGEREF _Toc336259558 \h </w:instrText>
            </w:r>
            <w:r>
              <w:rPr>
                <w:noProof/>
                <w:webHidden/>
              </w:rPr>
            </w:r>
          </w:ins>
          <w:r>
            <w:rPr>
              <w:noProof/>
              <w:webHidden/>
            </w:rPr>
            <w:fldChar w:fldCharType="separate"/>
          </w:r>
          <w:ins w:id="720" w:author="Haynes, Dan" w:date="2012-09-24T14:13:00Z">
            <w:r>
              <w:rPr>
                <w:noProof/>
                <w:webHidden/>
              </w:rPr>
              <w:t>135</w:t>
            </w:r>
            <w:r>
              <w:rPr>
                <w:noProof/>
                <w:webHidden/>
              </w:rPr>
              <w:fldChar w:fldCharType="end"/>
            </w:r>
            <w:r w:rsidRPr="004F650D">
              <w:rPr>
                <w:rStyle w:val="Hyperlink"/>
                <w:noProof/>
              </w:rPr>
              <w:fldChar w:fldCharType="end"/>
            </w:r>
          </w:ins>
        </w:p>
        <w:p w:rsidR="008E1B2E" w:rsidRDefault="008E1B2E">
          <w:pPr>
            <w:pStyle w:val="TOC3"/>
            <w:tabs>
              <w:tab w:val="right" w:leader="dot" w:pos="9350"/>
            </w:tabs>
            <w:rPr>
              <w:ins w:id="721" w:author="Haynes, Dan" w:date="2012-09-24T14:13:00Z"/>
              <w:noProof/>
              <w:lang w:bidi="ar-SA"/>
            </w:rPr>
          </w:pPr>
          <w:ins w:id="722"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"_Toc336259559"</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Generator Information</w:t>
            </w:r>
            <w:r>
              <w:rPr>
                <w:noProof/>
                <w:webHidden/>
              </w:rPr>
              <w:tab/>
            </w:r>
            <w:r>
              <w:rPr>
                <w:noProof/>
                <w:webHidden/>
              </w:rPr>
              <w:fldChar w:fldCharType="begin"/>
            </w:r>
            <w:r>
              <w:rPr>
                <w:noProof/>
                <w:webHidden/>
              </w:rPr>
              <w:instrText xml:space="preserve"> PAGEREF _Toc336259559 \h </w:instrText>
            </w:r>
            <w:r>
              <w:rPr>
                <w:noProof/>
                <w:webHidden/>
              </w:rPr>
            </w:r>
          </w:ins>
          <w:r>
            <w:rPr>
              <w:noProof/>
              <w:webHidden/>
            </w:rPr>
            <w:fldChar w:fldCharType="separate"/>
          </w:r>
          <w:ins w:id="723" w:author="Haynes, Dan" w:date="2012-09-24T14:13:00Z">
            <w:r>
              <w:rPr>
                <w:noProof/>
                <w:webHidden/>
              </w:rPr>
              <w:t>135</w:t>
            </w:r>
            <w:r>
              <w:rPr>
                <w:noProof/>
                <w:webHidden/>
              </w:rPr>
              <w:fldChar w:fldCharType="end"/>
            </w:r>
            <w:r w:rsidRPr="004F650D">
              <w:rPr>
                <w:rStyle w:val="Hyperlink"/>
                <w:noProof/>
              </w:rPr>
              <w:fldChar w:fldCharType="end"/>
            </w:r>
          </w:ins>
        </w:p>
        <w:p w:rsidR="008E1B2E" w:rsidRDefault="008E1B2E">
          <w:pPr>
            <w:pStyle w:val="TOC3"/>
            <w:tabs>
              <w:tab w:val="right" w:leader="dot" w:pos="9350"/>
            </w:tabs>
            <w:rPr>
              <w:ins w:id="724" w:author="Haynes, Dan" w:date="2012-09-24T14:13:00Z"/>
              <w:noProof/>
              <w:lang w:bidi="ar-SA"/>
            </w:rPr>
          </w:pPr>
          <w:ins w:id="725"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"_Toc336259560"</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OVAL Definition Metadata</w:t>
            </w:r>
            <w:r>
              <w:rPr>
                <w:noProof/>
                <w:webHidden/>
              </w:rPr>
              <w:tab/>
            </w:r>
            <w:r>
              <w:rPr>
                <w:noProof/>
                <w:webHidden/>
              </w:rPr>
              <w:fldChar w:fldCharType="begin"/>
            </w:r>
            <w:r>
              <w:rPr>
                <w:noProof/>
                <w:webHidden/>
              </w:rPr>
              <w:instrText xml:space="preserve"> PAGEREF _Toc336259560 \h </w:instrText>
            </w:r>
            <w:r>
              <w:rPr>
                <w:noProof/>
                <w:webHidden/>
              </w:rPr>
            </w:r>
          </w:ins>
          <w:r>
            <w:rPr>
              <w:noProof/>
              <w:webHidden/>
            </w:rPr>
            <w:fldChar w:fldCharType="separate"/>
          </w:r>
          <w:ins w:id="726" w:author="Haynes, Dan" w:date="2012-09-24T14:13:00Z">
            <w:r>
              <w:rPr>
                <w:noProof/>
                <w:webHidden/>
              </w:rPr>
              <w:t>135</w:t>
            </w:r>
            <w:r>
              <w:rPr>
                <w:noProof/>
                <w:webHidden/>
              </w:rPr>
              <w:fldChar w:fldCharType="end"/>
            </w:r>
            <w:r w:rsidRPr="004F650D">
              <w:rPr>
                <w:rStyle w:val="Hyperlink"/>
                <w:noProof/>
              </w:rPr>
              <w:fldChar w:fldCharType="end"/>
            </w:r>
          </w:ins>
        </w:p>
        <w:p w:rsidR="008E1B2E" w:rsidRDefault="008E1B2E">
          <w:pPr>
            <w:pStyle w:val="TOC2"/>
            <w:tabs>
              <w:tab w:val="right" w:leader="dot" w:pos="9350"/>
            </w:tabs>
            <w:rPr>
              <w:ins w:id="727" w:author="Haynes, Dan" w:date="2012-09-24T14:13:00Z"/>
              <w:noProof/>
              <w:lang w:bidi="ar-SA"/>
            </w:rPr>
          </w:pPr>
          <w:ins w:id="728"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"_Toc336259561"</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Extension Points within the OVAL System Characteristics Model</w:t>
            </w:r>
            <w:r>
              <w:rPr>
                <w:noProof/>
                <w:webHidden/>
              </w:rPr>
              <w:tab/>
            </w:r>
            <w:r>
              <w:rPr>
                <w:noProof/>
                <w:webHidden/>
              </w:rPr>
              <w:fldChar w:fldCharType="begin"/>
            </w:r>
            <w:r>
              <w:rPr>
                <w:noProof/>
                <w:webHidden/>
              </w:rPr>
              <w:instrText xml:space="preserve"> PAGEREF _Toc336259561 \h </w:instrText>
            </w:r>
            <w:r>
              <w:rPr>
                <w:noProof/>
                <w:webHidden/>
              </w:rPr>
            </w:r>
          </w:ins>
          <w:r>
            <w:rPr>
              <w:noProof/>
              <w:webHidden/>
            </w:rPr>
            <w:fldChar w:fldCharType="separate"/>
          </w:r>
          <w:ins w:id="729" w:author="Haynes, Dan" w:date="2012-09-24T14:13:00Z">
            <w:r>
              <w:rPr>
                <w:noProof/>
                <w:webHidden/>
              </w:rPr>
              <w:t>135</w:t>
            </w:r>
            <w:r>
              <w:rPr>
                <w:noProof/>
                <w:webHidden/>
              </w:rPr>
              <w:fldChar w:fldCharType="end"/>
            </w:r>
            <w:r w:rsidRPr="004F650D">
              <w:rPr>
                <w:rStyle w:val="Hyperlink"/>
                <w:noProof/>
              </w:rPr>
              <w:fldChar w:fldCharType="end"/>
            </w:r>
          </w:ins>
        </w:p>
        <w:p w:rsidR="008E1B2E" w:rsidRDefault="008E1B2E">
          <w:pPr>
            <w:pStyle w:val="TOC3"/>
            <w:tabs>
              <w:tab w:val="right" w:leader="dot" w:pos="9350"/>
            </w:tabs>
            <w:rPr>
              <w:ins w:id="730" w:author="Haynes, Dan" w:date="2012-09-24T14:13:00Z"/>
              <w:noProof/>
              <w:lang w:bidi="ar-SA"/>
            </w:rPr>
          </w:pPr>
          <w:ins w:id="731"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"_Toc336259562"</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Generator Information</w:t>
            </w:r>
            <w:r>
              <w:rPr>
                <w:noProof/>
                <w:webHidden/>
              </w:rPr>
              <w:tab/>
            </w:r>
            <w:r>
              <w:rPr>
                <w:noProof/>
                <w:webHidden/>
              </w:rPr>
              <w:fldChar w:fldCharType="begin"/>
            </w:r>
            <w:r>
              <w:rPr>
                <w:noProof/>
                <w:webHidden/>
              </w:rPr>
              <w:instrText xml:space="preserve"> PAGEREF _Toc336259562 \h </w:instrText>
            </w:r>
            <w:r>
              <w:rPr>
                <w:noProof/>
                <w:webHidden/>
              </w:rPr>
            </w:r>
          </w:ins>
          <w:r>
            <w:rPr>
              <w:noProof/>
              <w:webHidden/>
            </w:rPr>
            <w:fldChar w:fldCharType="separate"/>
          </w:r>
          <w:ins w:id="732" w:author="Haynes, Dan" w:date="2012-09-24T14:13:00Z">
            <w:r>
              <w:rPr>
                <w:noProof/>
                <w:webHidden/>
              </w:rPr>
              <w:t>135</w:t>
            </w:r>
            <w:r>
              <w:rPr>
                <w:noProof/>
                <w:webHidden/>
              </w:rPr>
              <w:fldChar w:fldCharType="end"/>
            </w:r>
            <w:r w:rsidRPr="004F650D">
              <w:rPr>
                <w:rStyle w:val="Hyperlink"/>
                <w:noProof/>
              </w:rPr>
              <w:fldChar w:fldCharType="end"/>
            </w:r>
          </w:ins>
        </w:p>
        <w:p w:rsidR="008E1B2E" w:rsidRDefault="008E1B2E">
          <w:pPr>
            <w:pStyle w:val="TOC3"/>
            <w:tabs>
              <w:tab w:val="right" w:leader="dot" w:pos="9350"/>
            </w:tabs>
            <w:rPr>
              <w:ins w:id="733" w:author="Haynes, Dan" w:date="2012-09-24T14:13:00Z"/>
              <w:noProof/>
              <w:lang w:bidi="ar-SA"/>
            </w:rPr>
          </w:pPr>
          <w:ins w:id="734"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"_Toc336259563"</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System Information</w:t>
            </w:r>
            <w:r>
              <w:rPr>
                <w:noProof/>
                <w:webHidden/>
              </w:rPr>
              <w:tab/>
            </w:r>
            <w:r>
              <w:rPr>
                <w:noProof/>
                <w:webHidden/>
              </w:rPr>
              <w:fldChar w:fldCharType="begin"/>
            </w:r>
            <w:r>
              <w:rPr>
                <w:noProof/>
                <w:webHidden/>
              </w:rPr>
              <w:instrText xml:space="preserve"> PAGEREF _Toc336259563 \h </w:instrText>
            </w:r>
            <w:r>
              <w:rPr>
                <w:noProof/>
                <w:webHidden/>
              </w:rPr>
            </w:r>
          </w:ins>
          <w:r>
            <w:rPr>
              <w:noProof/>
              <w:webHidden/>
            </w:rPr>
            <w:fldChar w:fldCharType="separate"/>
          </w:r>
          <w:ins w:id="735" w:author="Haynes, Dan" w:date="2012-09-24T14:13:00Z">
            <w:r>
              <w:rPr>
                <w:noProof/>
                <w:webHidden/>
              </w:rPr>
              <w:t>136</w:t>
            </w:r>
            <w:r>
              <w:rPr>
                <w:noProof/>
                <w:webHidden/>
              </w:rPr>
              <w:fldChar w:fldCharType="end"/>
            </w:r>
            <w:r w:rsidRPr="004F650D">
              <w:rPr>
                <w:rStyle w:val="Hyperlink"/>
                <w:noProof/>
              </w:rPr>
              <w:fldChar w:fldCharType="end"/>
            </w:r>
          </w:ins>
        </w:p>
        <w:p w:rsidR="008E1B2E" w:rsidRDefault="008E1B2E">
          <w:pPr>
            <w:pStyle w:val="TOC2"/>
            <w:tabs>
              <w:tab w:val="right" w:leader="dot" w:pos="9350"/>
            </w:tabs>
            <w:rPr>
              <w:ins w:id="736" w:author="Haynes, Dan" w:date="2012-09-24T14:13:00Z"/>
              <w:noProof/>
              <w:lang w:bidi="ar-SA"/>
            </w:rPr>
          </w:pPr>
          <w:ins w:id="737"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"_Toc336259564"</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OVAL Results Model</w:t>
            </w:r>
            <w:r>
              <w:rPr>
                <w:noProof/>
                <w:webHidden/>
              </w:rPr>
              <w:tab/>
            </w:r>
            <w:r>
              <w:rPr>
                <w:noProof/>
                <w:webHidden/>
              </w:rPr>
              <w:fldChar w:fldCharType="begin"/>
            </w:r>
            <w:r>
              <w:rPr>
                <w:noProof/>
                <w:webHidden/>
              </w:rPr>
              <w:instrText xml:space="preserve"> PAGEREF _Toc336259564 \h </w:instrText>
            </w:r>
            <w:r>
              <w:rPr>
                <w:noProof/>
                <w:webHidden/>
              </w:rPr>
            </w:r>
          </w:ins>
          <w:r>
            <w:rPr>
              <w:noProof/>
              <w:webHidden/>
            </w:rPr>
            <w:fldChar w:fldCharType="separate"/>
          </w:r>
          <w:ins w:id="738" w:author="Haynes, Dan" w:date="2012-09-24T14:13:00Z">
            <w:r>
              <w:rPr>
                <w:noProof/>
                <w:webHidden/>
              </w:rPr>
              <w:t>136</w:t>
            </w:r>
            <w:r>
              <w:rPr>
                <w:noProof/>
                <w:webHidden/>
              </w:rPr>
              <w:fldChar w:fldCharType="end"/>
            </w:r>
            <w:r w:rsidRPr="004F650D">
              <w:rPr>
                <w:rStyle w:val="Hyperlink"/>
                <w:noProof/>
              </w:rPr>
              <w:fldChar w:fldCharType="end"/>
            </w:r>
          </w:ins>
        </w:p>
        <w:p w:rsidR="008E1B2E" w:rsidRDefault="008E1B2E">
          <w:pPr>
            <w:pStyle w:val="TOC3"/>
            <w:tabs>
              <w:tab w:val="right" w:leader="dot" w:pos="9350"/>
            </w:tabs>
            <w:rPr>
              <w:ins w:id="739" w:author="Haynes, Dan" w:date="2012-09-24T14:13:00Z"/>
              <w:noProof/>
              <w:lang w:bidi="ar-SA"/>
            </w:rPr>
          </w:pPr>
          <w:ins w:id="740"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"_Toc336259565"</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Generator Information</w:t>
            </w:r>
            <w:r>
              <w:rPr>
                <w:noProof/>
                <w:webHidden/>
              </w:rPr>
              <w:tab/>
            </w:r>
            <w:r>
              <w:rPr>
                <w:noProof/>
                <w:webHidden/>
              </w:rPr>
              <w:fldChar w:fldCharType="begin"/>
            </w:r>
            <w:r>
              <w:rPr>
                <w:noProof/>
                <w:webHidden/>
              </w:rPr>
              <w:instrText xml:space="preserve"> PAGEREF _Toc336259565 \h </w:instrText>
            </w:r>
            <w:r>
              <w:rPr>
                <w:noProof/>
                <w:webHidden/>
              </w:rPr>
            </w:r>
          </w:ins>
          <w:r>
            <w:rPr>
              <w:noProof/>
              <w:webHidden/>
            </w:rPr>
            <w:fldChar w:fldCharType="separate"/>
          </w:r>
          <w:ins w:id="741" w:author="Haynes, Dan" w:date="2012-09-24T14:13:00Z">
            <w:r>
              <w:rPr>
                <w:noProof/>
                <w:webHidden/>
              </w:rPr>
              <w:t>136</w:t>
            </w:r>
            <w:r>
              <w:rPr>
                <w:noProof/>
                <w:webHidden/>
              </w:rPr>
              <w:fldChar w:fldCharType="end"/>
            </w:r>
            <w:r w:rsidRPr="004F650D">
              <w:rPr>
                <w:rStyle w:val="Hyperlink"/>
                <w:noProof/>
              </w:rPr>
              <w:fldChar w:fldCharType="end"/>
            </w:r>
          </w:ins>
        </w:p>
        <w:p w:rsidR="008E1B2E" w:rsidRDefault="008E1B2E">
          <w:pPr>
            <w:pStyle w:val="TOC1"/>
            <w:tabs>
              <w:tab w:val="right" w:leader="dot" w:pos="9350"/>
            </w:tabs>
            <w:rPr>
              <w:ins w:id="742" w:author="Haynes, Dan" w:date="2012-09-24T14:13:00Z"/>
              <w:noProof/>
              <w:lang w:bidi="ar-SA"/>
            </w:rPr>
          </w:pPr>
          <w:ins w:id="743"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"_Toc336259566"</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Appendix B - OVAL Language Versioning Policy</w:t>
            </w:r>
            <w:r>
              <w:rPr>
                <w:noProof/>
                <w:webHidden/>
              </w:rPr>
              <w:tab/>
            </w:r>
            <w:r>
              <w:rPr>
                <w:noProof/>
                <w:webHidden/>
              </w:rPr>
              <w:fldChar w:fldCharType="begin"/>
            </w:r>
            <w:r>
              <w:rPr>
                <w:noProof/>
                <w:webHidden/>
              </w:rPr>
              <w:instrText xml:space="preserve"> PAGEREF _Toc336259566 \h </w:instrText>
            </w:r>
            <w:r>
              <w:rPr>
                <w:noProof/>
                <w:webHidden/>
              </w:rPr>
            </w:r>
          </w:ins>
          <w:r>
            <w:rPr>
              <w:noProof/>
              <w:webHidden/>
            </w:rPr>
            <w:fldChar w:fldCharType="separate"/>
          </w:r>
          <w:ins w:id="744" w:author="Haynes, Dan" w:date="2012-09-24T14:13:00Z">
            <w:r>
              <w:rPr>
                <w:noProof/>
                <w:webHidden/>
              </w:rPr>
              <w:t>137</w:t>
            </w:r>
            <w:r>
              <w:rPr>
                <w:noProof/>
                <w:webHidden/>
              </w:rPr>
              <w:fldChar w:fldCharType="end"/>
            </w:r>
            <w:r w:rsidRPr="004F650D">
              <w:rPr>
                <w:rStyle w:val="Hyperlink"/>
                <w:noProof/>
              </w:rPr>
              <w:fldChar w:fldCharType="end"/>
            </w:r>
          </w:ins>
        </w:p>
        <w:p w:rsidR="008E1B2E" w:rsidRDefault="008E1B2E">
          <w:pPr>
            <w:pStyle w:val="TOC1"/>
            <w:tabs>
              <w:tab w:val="right" w:leader="dot" w:pos="9350"/>
            </w:tabs>
            <w:rPr>
              <w:ins w:id="745" w:author="Haynes, Dan" w:date="2012-09-24T14:13:00Z"/>
              <w:noProof/>
              <w:lang w:bidi="ar-SA"/>
            </w:rPr>
          </w:pPr>
          <w:ins w:id="746"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"_Toc336259567"</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Appendix C - OVAL Language Deprecation Policy</w:t>
            </w:r>
            <w:r>
              <w:rPr>
                <w:noProof/>
                <w:webHidden/>
              </w:rPr>
              <w:tab/>
            </w:r>
            <w:r>
              <w:rPr>
                <w:noProof/>
                <w:webHidden/>
              </w:rPr>
              <w:fldChar w:fldCharType="begin"/>
            </w:r>
            <w:r>
              <w:rPr>
                <w:noProof/>
                <w:webHidden/>
              </w:rPr>
              <w:instrText xml:space="preserve"> PAGEREF _Toc336259567 \h </w:instrText>
            </w:r>
            <w:r>
              <w:rPr>
                <w:noProof/>
                <w:webHidden/>
              </w:rPr>
            </w:r>
          </w:ins>
          <w:r>
            <w:rPr>
              <w:noProof/>
              <w:webHidden/>
            </w:rPr>
            <w:fldChar w:fldCharType="separate"/>
          </w:r>
          <w:ins w:id="747" w:author="Haynes, Dan" w:date="2012-09-24T14:13:00Z">
            <w:r>
              <w:rPr>
                <w:noProof/>
                <w:webHidden/>
              </w:rPr>
              <w:t>137</w:t>
            </w:r>
            <w:r>
              <w:rPr>
                <w:noProof/>
                <w:webHidden/>
              </w:rPr>
              <w:fldChar w:fldCharType="end"/>
            </w:r>
            <w:r w:rsidRPr="004F650D">
              <w:rPr>
                <w:rStyle w:val="Hyperlink"/>
                <w:noProof/>
              </w:rPr>
              <w:fldChar w:fldCharType="end"/>
            </w:r>
          </w:ins>
        </w:p>
        <w:p w:rsidR="008E1B2E" w:rsidRDefault="008E1B2E">
          <w:pPr>
            <w:pStyle w:val="TOC1"/>
            <w:tabs>
              <w:tab w:val="right" w:leader="dot" w:pos="9350"/>
            </w:tabs>
            <w:rPr>
              <w:ins w:id="748" w:author="Haynes, Dan" w:date="2012-09-24T14:13:00Z"/>
              <w:noProof/>
              <w:lang w:bidi="ar-SA"/>
            </w:rPr>
          </w:pPr>
          <w:ins w:id="749"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"_Toc336259568"</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Appendix D - Regular Expression Support</w:t>
            </w:r>
            <w:r>
              <w:rPr>
                <w:noProof/>
                <w:webHidden/>
              </w:rPr>
              <w:tab/>
            </w:r>
            <w:r>
              <w:rPr>
                <w:noProof/>
                <w:webHidden/>
              </w:rPr>
              <w:fldChar w:fldCharType="begin"/>
            </w:r>
            <w:r>
              <w:rPr>
                <w:noProof/>
                <w:webHidden/>
              </w:rPr>
              <w:instrText xml:space="preserve"> PAGEREF _Toc336259568 \h </w:instrText>
            </w:r>
            <w:r>
              <w:rPr>
                <w:noProof/>
                <w:webHidden/>
              </w:rPr>
            </w:r>
          </w:ins>
          <w:r>
            <w:rPr>
              <w:noProof/>
              <w:webHidden/>
            </w:rPr>
            <w:fldChar w:fldCharType="separate"/>
          </w:r>
          <w:ins w:id="750" w:author="Haynes, Dan" w:date="2012-09-24T14:13:00Z">
            <w:r>
              <w:rPr>
                <w:noProof/>
                <w:webHidden/>
              </w:rPr>
              <w:t>138</w:t>
            </w:r>
            <w:r>
              <w:rPr>
                <w:noProof/>
                <w:webHidden/>
              </w:rPr>
              <w:fldChar w:fldCharType="end"/>
            </w:r>
            <w:r w:rsidRPr="004F650D">
              <w:rPr>
                <w:rStyle w:val="Hyperlink"/>
                <w:noProof/>
              </w:rPr>
              <w:fldChar w:fldCharType="end"/>
            </w:r>
          </w:ins>
        </w:p>
        <w:p w:rsidR="008E1B2E" w:rsidRDefault="008E1B2E">
          <w:pPr>
            <w:pStyle w:val="TOC2"/>
            <w:tabs>
              <w:tab w:val="right" w:leader="dot" w:pos="9350"/>
            </w:tabs>
            <w:rPr>
              <w:ins w:id="751" w:author="Haynes, Dan" w:date="2012-09-24T14:13:00Z"/>
              <w:noProof/>
              <w:lang w:bidi="ar-SA"/>
            </w:rPr>
          </w:pPr>
          <w:ins w:id="752"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"_Toc336259569"</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lang w:val="en"/>
              </w:rPr>
              <w:t>Supported Regular Expression Syntax</w:t>
            </w:r>
            <w:r>
              <w:rPr>
                <w:noProof/>
                <w:webHidden/>
              </w:rPr>
              <w:tab/>
            </w:r>
            <w:r>
              <w:rPr>
                <w:noProof/>
                <w:webHidden/>
              </w:rPr>
              <w:fldChar w:fldCharType="begin"/>
            </w:r>
            <w:r>
              <w:rPr>
                <w:noProof/>
                <w:webHidden/>
              </w:rPr>
              <w:instrText xml:space="preserve"> PAGEREF _Toc336259569 \h </w:instrText>
            </w:r>
            <w:r>
              <w:rPr>
                <w:noProof/>
                <w:webHidden/>
              </w:rPr>
            </w:r>
          </w:ins>
          <w:r>
            <w:rPr>
              <w:noProof/>
              <w:webHidden/>
            </w:rPr>
            <w:fldChar w:fldCharType="separate"/>
          </w:r>
          <w:ins w:id="753" w:author="Haynes, Dan" w:date="2012-09-24T14:13:00Z">
            <w:r>
              <w:rPr>
                <w:noProof/>
                <w:webHidden/>
              </w:rPr>
              <w:t>138</w:t>
            </w:r>
            <w:r>
              <w:rPr>
                <w:noProof/>
                <w:webHidden/>
              </w:rPr>
              <w:fldChar w:fldCharType="end"/>
            </w:r>
            <w:r w:rsidRPr="004F650D">
              <w:rPr>
                <w:rStyle w:val="Hyperlink"/>
                <w:noProof/>
              </w:rPr>
              <w:fldChar w:fldCharType="end"/>
            </w:r>
          </w:ins>
        </w:p>
        <w:p w:rsidR="008E1B2E" w:rsidRDefault="008E1B2E">
          <w:pPr>
            <w:pStyle w:val="TOC3"/>
            <w:tabs>
              <w:tab w:val="right" w:leader="dot" w:pos="9350"/>
            </w:tabs>
            <w:rPr>
              <w:ins w:id="754" w:author="Haynes, Dan" w:date="2012-09-24T14:13:00Z"/>
              <w:noProof/>
              <w:lang w:bidi="ar-SA"/>
            </w:rPr>
          </w:pPr>
          <w:ins w:id="755"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"_Toc336259570"</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lang w:val="en"/>
              </w:rPr>
              <w:t>Metacharacters</w:t>
            </w:r>
            <w:r>
              <w:rPr>
                <w:noProof/>
                <w:webHidden/>
              </w:rPr>
              <w:tab/>
            </w:r>
            <w:r>
              <w:rPr>
                <w:noProof/>
                <w:webHidden/>
              </w:rPr>
              <w:fldChar w:fldCharType="begin"/>
            </w:r>
            <w:r>
              <w:rPr>
                <w:noProof/>
                <w:webHidden/>
              </w:rPr>
              <w:instrText xml:space="preserve"> PAGEREF _Toc336259570 \h </w:instrText>
            </w:r>
            <w:r>
              <w:rPr>
                <w:noProof/>
                <w:webHidden/>
              </w:rPr>
            </w:r>
          </w:ins>
          <w:r>
            <w:rPr>
              <w:noProof/>
              <w:webHidden/>
            </w:rPr>
            <w:fldChar w:fldCharType="separate"/>
          </w:r>
          <w:ins w:id="756" w:author="Haynes, Dan" w:date="2012-09-24T14:13:00Z">
            <w:r>
              <w:rPr>
                <w:noProof/>
                <w:webHidden/>
              </w:rPr>
              <w:t>138</w:t>
            </w:r>
            <w:r>
              <w:rPr>
                <w:noProof/>
                <w:webHidden/>
              </w:rPr>
              <w:fldChar w:fldCharType="end"/>
            </w:r>
            <w:r w:rsidRPr="004F650D">
              <w:rPr>
                <w:rStyle w:val="Hyperlink"/>
                <w:noProof/>
              </w:rPr>
              <w:fldChar w:fldCharType="end"/>
            </w:r>
          </w:ins>
        </w:p>
        <w:p w:rsidR="008E1B2E" w:rsidRDefault="008E1B2E">
          <w:pPr>
            <w:pStyle w:val="TOC3"/>
            <w:tabs>
              <w:tab w:val="right" w:leader="dot" w:pos="9350"/>
            </w:tabs>
            <w:rPr>
              <w:ins w:id="757" w:author="Haynes, Dan" w:date="2012-09-24T14:13:00Z"/>
              <w:noProof/>
              <w:lang w:bidi="ar-SA"/>
            </w:rPr>
          </w:pPr>
          <w:ins w:id="758"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"_Toc336259571"</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lang w:val="en"/>
              </w:rPr>
              <w:t>Greedy Quantifiers</w:t>
            </w:r>
            <w:r>
              <w:rPr>
                <w:noProof/>
                <w:webHidden/>
              </w:rPr>
              <w:tab/>
            </w:r>
            <w:r>
              <w:rPr>
                <w:noProof/>
                <w:webHidden/>
              </w:rPr>
              <w:fldChar w:fldCharType="begin"/>
            </w:r>
            <w:r>
              <w:rPr>
                <w:noProof/>
                <w:webHidden/>
              </w:rPr>
              <w:instrText xml:space="preserve"> PAGEREF _Toc336259571 \h </w:instrText>
            </w:r>
            <w:r>
              <w:rPr>
                <w:noProof/>
                <w:webHidden/>
              </w:rPr>
            </w:r>
          </w:ins>
          <w:r>
            <w:rPr>
              <w:noProof/>
              <w:webHidden/>
            </w:rPr>
            <w:fldChar w:fldCharType="separate"/>
          </w:r>
          <w:ins w:id="759" w:author="Haynes, Dan" w:date="2012-09-24T14:13:00Z">
            <w:r>
              <w:rPr>
                <w:noProof/>
                <w:webHidden/>
              </w:rPr>
              <w:t>138</w:t>
            </w:r>
            <w:r>
              <w:rPr>
                <w:noProof/>
                <w:webHidden/>
              </w:rPr>
              <w:fldChar w:fldCharType="end"/>
            </w:r>
            <w:r w:rsidRPr="004F650D">
              <w:rPr>
                <w:rStyle w:val="Hyperlink"/>
                <w:noProof/>
              </w:rPr>
              <w:fldChar w:fldCharType="end"/>
            </w:r>
          </w:ins>
        </w:p>
        <w:p w:rsidR="008E1B2E" w:rsidRDefault="008E1B2E">
          <w:pPr>
            <w:pStyle w:val="TOC3"/>
            <w:tabs>
              <w:tab w:val="right" w:leader="dot" w:pos="9350"/>
            </w:tabs>
            <w:rPr>
              <w:ins w:id="760" w:author="Haynes, Dan" w:date="2012-09-24T14:13:00Z"/>
              <w:noProof/>
              <w:lang w:bidi="ar-SA"/>
            </w:rPr>
          </w:pPr>
          <w:ins w:id="761"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"_Toc336259572"</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lang w:val="en"/>
              </w:rPr>
              <w:t>Reluctant Quantifiers</w:t>
            </w:r>
            <w:r>
              <w:rPr>
                <w:noProof/>
                <w:webHidden/>
              </w:rPr>
              <w:tab/>
            </w:r>
            <w:r>
              <w:rPr>
                <w:noProof/>
                <w:webHidden/>
              </w:rPr>
              <w:fldChar w:fldCharType="begin"/>
            </w:r>
            <w:r>
              <w:rPr>
                <w:noProof/>
                <w:webHidden/>
              </w:rPr>
              <w:instrText xml:space="preserve"> PAGEREF _Toc336259572 \h </w:instrText>
            </w:r>
            <w:r>
              <w:rPr>
                <w:noProof/>
                <w:webHidden/>
              </w:rPr>
            </w:r>
          </w:ins>
          <w:r>
            <w:rPr>
              <w:noProof/>
              <w:webHidden/>
            </w:rPr>
            <w:fldChar w:fldCharType="separate"/>
          </w:r>
          <w:ins w:id="762" w:author="Haynes, Dan" w:date="2012-09-24T14:13:00Z">
            <w:r>
              <w:rPr>
                <w:noProof/>
                <w:webHidden/>
              </w:rPr>
              <w:t>138</w:t>
            </w:r>
            <w:r>
              <w:rPr>
                <w:noProof/>
                <w:webHidden/>
              </w:rPr>
              <w:fldChar w:fldCharType="end"/>
            </w:r>
            <w:r w:rsidRPr="004F650D">
              <w:rPr>
                <w:rStyle w:val="Hyperlink"/>
                <w:noProof/>
              </w:rPr>
              <w:fldChar w:fldCharType="end"/>
            </w:r>
          </w:ins>
        </w:p>
        <w:p w:rsidR="008E1B2E" w:rsidRDefault="008E1B2E">
          <w:pPr>
            <w:pStyle w:val="TOC3"/>
            <w:tabs>
              <w:tab w:val="right" w:leader="dot" w:pos="9350"/>
            </w:tabs>
            <w:rPr>
              <w:ins w:id="763" w:author="Haynes, Dan" w:date="2012-09-24T14:13:00Z"/>
              <w:noProof/>
              <w:lang w:bidi="ar-SA"/>
            </w:rPr>
          </w:pPr>
          <w:ins w:id="764" w:author="Haynes, Dan" w:date="2012-09-24T14:13:00Z">
            <w:r w:rsidRPr="004F650D">
              <w:rPr>
                <w:rStyle w:val="Hyperlink"/>
                <w:noProof/>
              </w:rPr>
              <w:lastRenderedPageBreak/>
              <w:fldChar w:fldCharType="begin"/>
            </w:r>
            <w:r w:rsidRPr="004F650D">
              <w:rPr>
                <w:rStyle w:val="Hyperlink"/>
                <w:noProof/>
              </w:rPr>
              <w:instrText xml:space="preserve"> </w:instrText>
            </w:r>
            <w:r>
              <w:rPr>
                <w:noProof/>
              </w:rPr>
              <w:instrText>HYPERLINK \l "_Toc336259573"</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lang w:val="en"/>
              </w:rPr>
              <w:t>Escape Sequences</w:t>
            </w:r>
            <w:r>
              <w:rPr>
                <w:noProof/>
                <w:webHidden/>
              </w:rPr>
              <w:tab/>
            </w:r>
            <w:r>
              <w:rPr>
                <w:noProof/>
                <w:webHidden/>
              </w:rPr>
              <w:fldChar w:fldCharType="begin"/>
            </w:r>
            <w:r>
              <w:rPr>
                <w:noProof/>
                <w:webHidden/>
              </w:rPr>
              <w:instrText xml:space="preserve"> PAGEREF _Toc336259573 \h </w:instrText>
            </w:r>
            <w:r>
              <w:rPr>
                <w:noProof/>
                <w:webHidden/>
              </w:rPr>
            </w:r>
          </w:ins>
          <w:r>
            <w:rPr>
              <w:noProof/>
              <w:webHidden/>
            </w:rPr>
            <w:fldChar w:fldCharType="separate"/>
          </w:r>
          <w:ins w:id="765" w:author="Haynes, Dan" w:date="2012-09-24T14:13:00Z">
            <w:r>
              <w:rPr>
                <w:noProof/>
                <w:webHidden/>
              </w:rPr>
              <w:t>138</w:t>
            </w:r>
            <w:r>
              <w:rPr>
                <w:noProof/>
                <w:webHidden/>
              </w:rPr>
              <w:fldChar w:fldCharType="end"/>
            </w:r>
            <w:r w:rsidRPr="004F650D">
              <w:rPr>
                <w:rStyle w:val="Hyperlink"/>
                <w:noProof/>
              </w:rPr>
              <w:fldChar w:fldCharType="end"/>
            </w:r>
          </w:ins>
        </w:p>
        <w:p w:rsidR="008E1B2E" w:rsidRDefault="008E1B2E">
          <w:pPr>
            <w:pStyle w:val="TOC3"/>
            <w:tabs>
              <w:tab w:val="right" w:leader="dot" w:pos="9350"/>
            </w:tabs>
            <w:rPr>
              <w:ins w:id="766" w:author="Haynes, Dan" w:date="2012-09-24T14:13:00Z"/>
              <w:noProof/>
              <w:lang w:bidi="ar-SA"/>
            </w:rPr>
          </w:pPr>
          <w:ins w:id="767"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"_Toc336259574"</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lang w:val="en"/>
              </w:rPr>
              <w:t>Character Classes</w:t>
            </w:r>
            <w:r>
              <w:rPr>
                <w:noProof/>
                <w:webHidden/>
              </w:rPr>
              <w:tab/>
            </w:r>
            <w:r>
              <w:rPr>
                <w:noProof/>
                <w:webHidden/>
              </w:rPr>
              <w:fldChar w:fldCharType="begin"/>
            </w:r>
            <w:r>
              <w:rPr>
                <w:noProof/>
                <w:webHidden/>
              </w:rPr>
              <w:instrText xml:space="preserve"> PAGEREF _Toc336259574 \h </w:instrText>
            </w:r>
            <w:r>
              <w:rPr>
                <w:noProof/>
                <w:webHidden/>
              </w:rPr>
            </w:r>
          </w:ins>
          <w:r>
            <w:rPr>
              <w:noProof/>
              <w:webHidden/>
            </w:rPr>
            <w:fldChar w:fldCharType="separate"/>
          </w:r>
          <w:ins w:id="768" w:author="Haynes, Dan" w:date="2012-09-24T14:13:00Z">
            <w:r>
              <w:rPr>
                <w:noProof/>
                <w:webHidden/>
              </w:rPr>
              <w:t>139</w:t>
            </w:r>
            <w:r>
              <w:rPr>
                <w:noProof/>
                <w:webHidden/>
              </w:rPr>
              <w:fldChar w:fldCharType="end"/>
            </w:r>
            <w:r w:rsidRPr="004F650D">
              <w:rPr>
                <w:rStyle w:val="Hyperlink"/>
                <w:noProof/>
              </w:rPr>
              <w:fldChar w:fldCharType="end"/>
            </w:r>
          </w:ins>
        </w:p>
        <w:p w:rsidR="008E1B2E" w:rsidRDefault="008E1B2E">
          <w:pPr>
            <w:pStyle w:val="TOC3"/>
            <w:tabs>
              <w:tab w:val="right" w:leader="dot" w:pos="9350"/>
            </w:tabs>
            <w:rPr>
              <w:ins w:id="769" w:author="Haynes, Dan" w:date="2012-09-24T14:13:00Z"/>
              <w:noProof/>
              <w:lang w:bidi="ar-SA"/>
            </w:rPr>
          </w:pPr>
          <w:ins w:id="770"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"_Toc336259575"</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lang w:val="en"/>
              </w:rPr>
              <w:t>Zero Width Assertions</w:t>
            </w:r>
            <w:r>
              <w:rPr>
                <w:noProof/>
                <w:webHidden/>
              </w:rPr>
              <w:tab/>
            </w:r>
            <w:r>
              <w:rPr>
                <w:noProof/>
                <w:webHidden/>
              </w:rPr>
              <w:fldChar w:fldCharType="begin"/>
            </w:r>
            <w:r>
              <w:rPr>
                <w:noProof/>
                <w:webHidden/>
              </w:rPr>
              <w:instrText xml:space="preserve"> PAGEREF _Toc336259575 \h </w:instrText>
            </w:r>
            <w:r>
              <w:rPr>
                <w:noProof/>
                <w:webHidden/>
              </w:rPr>
            </w:r>
          </w:ins>
          <w:r>
            <w:rPr>
              <w:noProof/>
              <w:webHidden/>
            </w:rPr>
            <w:fldChar w:fldCharType="separate"/>
          </w:r>
          <w:ins w:id="771" w:author="Haynes, Dan" w:date="2012-09-24T14:13:00Z">
            <w:r>
              <w:rPr>
                <w:noProof/>
                <w:webHidden/>
              </w:rPr>
              <w:t>139</w:t>
            </w:r>
            <w:r>
              <w:rPr>
                <w:noProof/>
                <w:webHidden/>
              </w:rPr>
              <w:fldChar w:fldCharType="end"/>
            </w:r>
            <w:r w:rsidRPr="004F650D">
              <w:rPr>
                <w:rStyle w:val="Hyperlink"/>
                <w:noProof/>
              </w:rPr>
              <w:fldChar w:fldCharType="end"/>
            </w:r>
          </w:ins>
        </w:p>
        <w:p w:rsidR="008E1B2E" w:rsidRDefault="008E1B2E">
          <w:pPr>
            <w:pStyle w:val="TOC3"/>
            <w:tabs>
              <w:tab w:val="right" w:leader="dot" w:pos="9350"/>
            </w:tabs>
            <w:rPr>
              <w:ins w:id="772" w:author="Haynes, Dan" w:date="2012-09-24T14:13:00Z"/>
              <w:noProof/>
              <w:lang w:bidi="ar-SA"/>
            </w:rPr>
          </w:pPr>
          <w:ins w:id="773"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"_Toc336259576"</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lang w:val="en"/>
              </w:rPr>
              <w:t>Extensions</w:t>
            </w:r>
            <w:r>
              <w:rPr>
                <w:noProof/>
                <w:webHidden/>
              </w:rPr>
              <w:tab/>
            </w:r>
            <w:r>
              <w:rPr>
                <w:noProof/>
                <w:webHidden/>
              </w:rPr>
              <w:fldChar w:fldCharType="begin"/>
            </w:r>
            <w:r>
              <w:rPr>
                <w:noProof/>
                <w:webHidden/>
              </w:rPr>
              <w:instrText xml:space="preserve"> PAGEREF _Toc336259576 \h </w:instrText>
            </w:r>
            <w:r>
              <w:rPr>
                <w:noProof/>
                <w:webHidden/>
              </w:rPr>
            </w:r>
          </w:ins>
          <w:r>
            <w:rPr>
              <w:noProof/>
              <w:webHidden/>
            </w:rPr>
            <w:fldChar w:fldCharType="separate"/>
          </w:r>
          <w:ins w:id="774" w:author="Haynes, Dan" w:date="2012-09-24T14:13:00Z">
            <w:r>
              <w:rPr>
                <w:noProof/>
                <w:webHidden/>
              </w:rPr>
              <w:t>139</w:t>
            </w:r>
            <w:r>
              <w:rPr>
                <w:noProof/>
                <w:webHidden/>
              </w:rPr>
              <w:fldChar w:fldCharType="end"/>
            </w:r>
            <w:r w:rsidRPr="004F650D">
              <w:rPr>
                <w:rStyle w:val="Hyperlink"/>
                <w:noProof/>
              </w:rPr>
              <w:fldChar w:fldCharType="end"/>
            </w:r>
          </w:ins>
        </w:p>
        <w:p w:rsidR="008E1B2E" w:rsidRDefault="008E1B2E">
          <w:pPr>
            <w:pStyle w:val="TOC3"/>
            <w:tabs>
              <w:tab w:val="right" w:leader="dot" w:pos="9350"/>
            </w:tabs>
            <w:rPr>
              <w:ins w:id="775" w:author="Haynes, Dan" w:date="2012-09-24T14:13:00Z"/>
              <w:noProof/>
              <w:lang w:bidi="ar-SA"/>
            </w:rPr>
          </w:pPr>
          <w:ins w:id="776"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"_Toc336259577"</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lang w:val="en"/>
              </w:rPr>
              <w:t>Version 8 Regular Expressions</w:t>
            </w:r>
            <w:r>
              <w:rPr>
                <w:noProof/>
                <w:webHidden/>
              </w:rPr>
              <w:tab/>
            </w:r>
            <w:r>
              <w:rPr>
                <w:noProof/>
                <w:webHidden/>
              </w:rPr>
              <w:fldChar w:fldCharType="begin"/>
            </w:r>
            <w:r>
              <w:rPr>
                <w:noProof/>
                <w:webHidden/>
              </w:rPr>
              <w:instrText xml:space="preserve"> PAGEREF _Toc336259577 \h </w:instrText>
            </w:r>
            <w:r>
              <w:rPr>
                <w:noProof/>
                <w:webHidden/>
              </w:rPr>
            </w:r>
          </w:ins>
          <w:r>
            <w:rPr>
              <w:noProof/>
              <w:webHidden/>
            </w:rPr>
            <w:fldChar w:fldCharType="separate"/>
          </w:r>
          <w:ins w:id="777" w:author="Haynes, Dan" w:date="2012-09-24T14:13:00Z">
            <w:r>
              <w:rPr>
                <w:noProof/>
                <w:webHidden/>
              </w:rPr>
              <w:t>139</w:t>
            </w:r>
            <w:r>
              <w:rPr>
                <w:noProof/>
                <w:webHidden/>
              </w:rPr>
              <w:fldChar w:fldCharType="end"/>
            </w:r>
            <w:r w:rsidRPr="004F650D">
              <w:rPr>
                <w:rStyle w:val="Hyperlink"/>
                <w:noProof/>
              </w:rPr>
              <w:fldChar w:fldCharType="end"/>
            </w:r>
          </w:ins>
        </w:p>
        <w:p w:rsidR="008E1B2E" w:rsidRDefault="008E1B2E">
          <w:pPr>
            <w:pStyle w:val="TOC1"/>
            <w:tabs>
              <w:tab w:val="right" w:leader="dot" w:pos="9350"/>
            </w:tabs>
            <w:rPr>
              <w:ins w:id="778" w:author="Haynes, Dan" w:date="2012-09-24T14:13:00Z"/>
              <w:noProof/>
              <w:lang w:bidi="ar-SA"/>
            </w:rPr>
          </w:pPr>
          <w:ins w:id="779"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"_Toc336259578"</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Appendix E – Normative References</w:t>
            </w:r>
            <w:r>
              <w:rPr>
                <w:noProof/>
                <w:webHidden/>
              </w:rPr>
              <w:tab/>
            </w:r>
            <w:r>
              <w:rPr>
                <w:noProof/>
                <w:webHidden/>
              </w:rPr>
              <w:fldChar w:fldCharType="begin"/>
            </w:r>
            <w:r>
              <w:rPr>
                <w:noProof/>
                <w:webHidden/>
              </w:rPr>
              <w:instrText xml:space="preserve"> PAGEREF _Toc336259578 \h </w:instrText>
            </w:r>
            <w:r>
              <w:rPr>
                <w:noProof/>
                <w:webHidden/>
              </w:rPr>
            </w:r>
          </w:ins>
          <w:r>
            <w:rPr>
              <w:noProof/>
              <w:webHidden/>
            </w:rPr>
            <w:fldChar w:fldCharType="separate"/>
          </w:r>
          <w:ins w:id="780" w:author="Haynes, Dan" w:date="2012-09-24T14:13:00Z">
            <w:r>
              <w:rPr>
                <w:noProof/>
                <w:webHidden/>
              </w:rPr>
              <w:t>139</w:t>
            </w:r>
            <w:r>
              <w:rPr>
                <w:noProof/>
                <w:webHidden/>
              </w:rPr>
              <w:fldChar w:fldCharType="end"/>
            </w:r>
            <w:r w:rsidRPr="004F650D">
              <w:rPr>
                <w:rStyle w:val="Hyperlink"/>
                <w:noProof/>
              </w:rPr>
              <w:fldChar w:fldCharType="end"/>
            </w:r>
          </w:ins>
        </w:p>
        <w:p w:rsidR="008E1B2E" w:rsidRDefault="008E1B2E">
          <w:pPr>
            <w:pStyle w:val="TOC1"/>
            <w:tabs>
              <w:tab w:val="right" w:leader="dot" w:pos="9350"/>
            </w:tabs>
            <w:rPr>
              <w:ins w:id="781" w:author="Haynes, Dan" w:date="2012-09-24T14:13:00Z"/>
              <w:noProof/>
              <w:lang w:bidi="ar-SA"/>
            </w:rPr>
          </w:pPr>
          <w:ins w:id="782"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"_Toc336259579"</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Appendix F - Change Log</w:t>
            </w:r>
            <w:r>
              <w:rPr>
                <w:noProof/>
                <w:webHidden/>
              </w:rPr>
              <w:tab/>
            </w:r>
            <w:r>
              <w:rPr>
                <w:noProof/>
                <w:webHidden/>
              </w:rPr>
              <w:fldChar w:fldCharType="begin"/>
            </w:r>
            <w:r>
              <w:rPr>
                <w:noProof/>
                <w:webHidden/>
              </w:rPr>
              <w:instrText xml:space="preserve"> PAGEREF _Toc336259579 \h </w:instrText>
            </w:r>
            <w:r>
              <w:rPr>
                <w:noProof/>
                <w:webHidden/>
              </w:rPr>
            </w:r>
          </w:ins>
          <w:r>
            <w:rPr>
              <w:noProof/>
              <w:webHidden/>
            </w:rPr>
            <w:fldChar w:fldCharType="separate"/>
          </w:r>
          <w:ins w:id="783" w:author="Haynes, Dan" w:date="2012-09-24T14:13:00Z">
            <w:r>
              <w:rPr>
                <w:noProof/>
                <w:webHidden/>
              </w:rPr>
              <w:t>141</w:t>
            </w:r>
            <w:r>
              <w:rPr>
                <w:noProof/>
                <w:webHidden/>
              </w:rPr>
              <w:fldChar w:fldCharType="end"/>
            </w:r>
            <w:r w:rsidRPr="004F650D">
              <w:rPr>
                <w:rStyle w:val="Hyperlink"/>
                <w:noProof/>
              </w:rPr>
              <w:fldChar w:fldCharType="end"/>
            </w:r>
          </w:ins>
        </w:p>
        <w:p w:rsidR="008E1B2E" w:rsidRDefault="008E1B2E">
          <w:pPr>
            <w:pStyle w:val="TOC1"/>
            <w:tabs>
              <w:tab w:val="right" w:leader="dot" w:pos="9350"/>
            </w:tabs>
            <w:rPr>
              <w:ins w:id="784" w:author="Haynes, Dan" w:date="2012-09-24T14:13:00Z"/>
              <w:noProof/>
              <w:lang w:bidi="ar-SA"/>
            </w:rPr>
          </w:pPr>
          <w:ins w:id="785"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"_Toc336259580"</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Appendix G - Terms and Acronyms</w:t>
            </w:r>
            <w:r>
              <w:rPr>
                <w:noProof/>
                <w:webHidden/>
              </w:rPr>
              <w:tab/>
            </w:r>
            <w:r>
              <w:rPr>
                <w:noProof/>
                <w:webHidden/>
              </w:rPr>
              <w:fldChar w:fldCharType="begin"/>
            </w:r>
            <w:r>
              <w:rPr>
                <w:noProof/>
                <w:webHidden/>
              </w:rPr>
              <w:instrText xml:space="preserve"> PAGEREF _Toc336259580 \h </w:instrText>
            </w:r>
            <w:r>
              <w:rPr>
                <w:noProof/>
                <w:webHidden/>
              </w:rPr>
            </w:r>
          </w:ins>
          <w:r>
            <w:rPr>
              <w:noProof/>
              <w:webHidden/>
            </w:rPr>
            <w:fldChar w:fldCharType="separate"/>
          </w:r>
          <w:ins w:id="786" w:author="Haynes, Dan" w:date="2012-09-24T14:13:00Z">
            <w:r>
              <w:rPr>
                <w:noProof/>
                <w:webHidden/>
              </w:rPr>
              <w:t>141</w:t>
            </w:r>
            <w:r>
              <w:rPr>
                <w:noProof/>
                <w:webHidden/>
              </w:rPr>
              <w:fldChar w:fldCharType="end"/>
            </w:r>
            <w:r w:rsidRPr="004F650D">
              <w:rPr>
                <w:rStyle w:val="Hyperlink"/>
                <w:noProof/>
              </w:rPr>
              <w:fldChar w:fldCharType="end"/>
            </w:r>
          </w:ins>
        </w:p>
        <w:p w:rsidR="008E1B2E" w:rsidRDefault="008E1B2E">
          <w:pPr>
            <w:pStyle w:val="TOC2"/>
            <w:tabs>
              <w:tab w:val="right" w:leader="dot" w:pos="9350"/>
            </w:tabs>
            <w:rPr>
              <w:ins w:id="787" w:author="Haynes, Dan" w:date="2012-09-24T14:13:00Z"/>
              <w:noProof/>
              <w:lang w:bidi="ar-SA"/>
            </w:rPr>
          </w:pPr>
          <w:ins w:id="788"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"_Toc336259581"</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Terms</w:t>
            </w:r>
            <w:r>
              <w:rPr>
                <w:noProof/>
                <w:webHidden/>
              </w:rPr>
              <w:tab/>
            </w:r>
            <w:r>
              <w:rPr>
                <w:noProof/>
                <w:webHidden/>
              </w:rPr>
              <w:fldChar w:fldCharType="begin"/>
            </w:r>
            <w:r>
              <w:rPr>
                <w:noProof/>
                <w:webHidden/>
              </w:rPr>
              <w:instrText xml:space="preserve"> PAGEREF _Toc336259581 \h </w:instrText>
            </w:r>
            <w:r>
              <w:rPr>
                <w:noProof/>
                <w:webHidden/>
              </w:rPr>
            </w:r>
          </w:ins>
          <w:r>
            <w:rPr>
              <w:noProof/>
              <w:webHidden/>
            </w:rPr>
            <w:fldChar w:fldCharType="separate"/>
          </w:r>
          <w:ins w:id="789" w:author="Haynes, Dan" w:date="2012-09-24T14:13:00Z">
            <w:r>
              <w:rPr>
                <w:noProof/>
                <w:webHidden/>
              </w:rPr>
              <w:t>141</w:t>
            </w:r>
            <w:r>
              <w:rPr>
                <w:noProof/>
                <w:webHidden/>
              </w:rPr>
              <w:fldChar w:fldCharType="end"/>
            </w:r>
            <w:r w:rsidRPr="004F650D">
              <w:rPr>
                <w:rStyle w:val="Hyperlink"/>
                <w:noProof/>
              </w:rPr>
              <w:fldChar w:fldCharType="end"/>
            </w:r>
          </w:ins>
        </w:p>
        <w:p w:rsidR="008E1B2E" w:rsidRDefault="008E1B2E">
          <w:pPr>
            <w:pStyle w:val="TOC2"/>
            <w:tabs>
              <w:tab w:val="right" w:leader="dot" w:pos="9350"/>
            </w:tabs>
            <w:rPr>
              <w:ins w:id="790" w:author="Haynes, Dan" w:date="2012-09-24T14:13:00Z"/>
              <w:noProof/>
              <w:lang w:bidi="ar-SA"/>
            </w:rPr>
          </w:pPr>
          <w:ins w:id="791" w:author="Haynes, Dan" w:date="2012-09-24T14:13:00Z">
            <w:r w:rsidRPr="004F650D">
              <w:rPr>
                <w:rStyle w:val="Hyperlink"/>
                <w:noProof/>
              </w:rPr>
              <w:fldChar w:fldCharType="begin"/>
            </w:r>
            <w:r w:rsidRPr="004F650D">
              <w:rPr>
                <w:rStyle w:val="Hyperlink"/>
                <w:noProof/>
              </w:rPr>
              <w:instrText xml:space="preserve"> </w:instrText>
            </w:r>
            <w:r>
              <w:rPr>
                <w:noProof/>
              </w:rPr>
              <w:instrText>HYPERLINK \l "_Toc336259582"</w:instrText>
            </w:r>
            <w:r w:rsidRPr="004F650D">
              <w:rPr>
                <w:rStyle w:val="Hyperlink"/>
                <w:noProof/>
              </w:rPr>
              <w:instrText xml:space="preserve"> </w:instrText>
            </w:r>
            <w:r w:rsidRPr="004F650D">
              <w:rPr>
                <w:rStyle w:val="Hyperlink"/>
                <w:noProof/>
              </w:rPr>
            </w:r>
            <w:r w:rsidRPr="004F650D">
              <w:rPr>
                <w:rStyle w:val="Hyperlink"/>
                <w:noProof/>
              </w:rPr>
              <w:fldChar w:fldCharType="separate"/>
            </w:r>
            <w:r w:rsidRPr="004F650D">
              <w:rPr>
                <w:rStyle w:val="Hyperlink"/>
                <w:noProof/>
              </w:rPr>
              <w:t>Acronyms</w:t>
            </w:r>
            <w:r>
              <w:rPr>
                <w:noProof/>
                <w:webHidden/>
              </w:rPr>
              <w:tab/>
            </w:r>
            <w:r>
              <w:rPr>
                <w:noProof/>
                <w:webHidden/>
              </w:rPr>
              <w:fldChar w:fldCharType="begin"/>
            </w:r>
            <w:r>
              <w:rPr>
                <w:noProof/>
                <w:webHidden/>
              </w:rPr>
              <w:instrText xml:space="preserve"> PAGEREF _Toc336259582 \h </w:instrText>
            </w:r>
            <w:r>
              <w:rPr>
                <w:noProof/>
                <w:webHidden/>
              </w:rPr>
            </w:r>
          </w:ins>
          <w:r>
            <w:rPr>
              <w:noProof/>
              <w:webHidden/>
            </w:rPr>
            <w:fldChar w:fldCharType="separate"/>
          </w:r>
          <w:ins w:id="792" w:author="Haynes, Dan" w:date="2012-09-24T14:13:00Z">
            <w:r>
              <w:rPr>
                <w:noProof/>
                <w:webHidden/>
              </w:rPr>
              <w:t>142</w:t>
            </w:r>
            <w:r>
              <w:rPr>
                <w:noProof/>
                <w:webHidden/>
              </w:rPr>
              <w:fldChar w:fldCharType="end"/>
            </w:r>
            <w:r w:rsidRPr="004F650D">
              <w:rPr>
                <w:rStyle w:val="Hyperlink"/>
                <w:noProof/>
              </w:rPr>
              <w:fldChar w:fldCharType="end"/>
            </w:r>
          </w:ins>
        </w:p>
        <w:p w:rsidR="008E1B2E" w:rsidDel="008E1B2E" w:rsidRDefault="008E1B2E" w:rsidP="00484F23">
          <w:pPr>
            <w:pStyle w:val="TOCHeading"/>
            <w:numPr>
              <w:ilvl w:val="0"/>
              <w:numId w:val="0"/>
            </w:numPr>
            <w:ind w:left="432" w:hanging="432"/>
            <w:rPr>
              <w:del w:id="793" w:author="Haynes, Dan" w:date="2012-09-24T14:13:00Z"/>
              <w:noProof/>
            </w:rPr>
          </w:pPr>
        </w:p>
        <w:p w:rsidR="00992BBB" w:rsidDel="008E1B2E" w:rsidRDefault="00992BBB" w:rsidP="00484F23">
          <w:pPr>
            <w:pStyle w:val="TOCHeading"/>
            <w:numPr>
              <w:ilvl w:val="0"/>
              <w:numId w:val="0"/>
            </w:numPr>
            <w:ind w:left="432" w:hanging="432"/>
            <w:rPr>
              <w:del w:id="794" w:author="Haynes, Dan" w:date="2012-09-24T14:13:00Z"/>
              <w:noProof/>
            </w:rPr>
          </w:pPr>
        </w:p>
        <w:p w:rsidR="00992BBB" w:rsidDel="008E1B2E" w:rsidRDefault="00992BBB">
          <w:pPr>
            <w:pStyle w:val="TOC1"/>
            <w:tabs>
              <w:tab w:val="right" w:leader="dot" w:pos="9350"/>
            </w:tabs>
            <w:rPr>
              <w:del w:id="795" w:author="Haynes, Dan" w:date="2012-09-24T14:13:00Z"/>
              <w:noProof/>
              <w:lang w:bidi="ar-SA"/>
            </w:rPr>
          </w:pPr>
          <w:del w:id="796" w:author="Haynes, Dan" w:date="2012-09-24T14:13:00Z">
            <w:r w:rsidRPr="008E1B2E" w:rsidDel="008E1B2E">
              <w:rPr>
                <w:noProof/>
                <w:rPrChange w:id="797" w:author="Haynes, Dan" w:date="2012-09-24T14:13:00Z">
                  <w:rPr>
                    <w:rStyle w:val="Hyperlink"/>
                    <w:noProof/>
                  </w:rPr>
                </w:rPrChange>
              </w:rPr>
              <w:delText>Acknowledgements</w:delText>
            </w:r>
            <w:r w:rsidDel="008E1B2E">
              <w:rPr>
                <w:noProof/>
                <w:webHidden/>
              </w:rPr>
              <w:tab/>
              <w:delText>2</w:delText>
            </w:r>
          </w:del>
        </w:p>
        <w:p w:rsidR="00992BBB" w:rsidDel="008E1B2E" w:rsidRDefault="00992BBB">
          <w:pPr>
            <w:pStyle w:val="TOC1"/>
            <w:tabs>
              <w:tab w:val="right" w:leader="dot" w:pos="9350"/>
            </w:tabs>
            <w:rPr>
              <w:del w:id="798" w:author="Haynes, Dan" w:date="2012-09-24T14:13:00Z"/>
              <w:noProof/>
              <w:lang w:bidi="ar-SA"/>
            </w:rPr>
          </w:pPr>
          <w:del w:id="799" w:author="Haynes, Dan" w:date="2012-09-24T14:13:00Z">
            <w:r w:rsidRPr="008E1B2E" w:rsidDel="008E1B2E">
              <w:rPr>
                <w:noProof/>
                <w:rPrChange w:id="800" w:author="Haynes, Dan" w:date="2012-09-24T14:13:00Z">
                  <w:rPr>
                    <w:rStyle w:val="Hyperlink"/>
                    <w:noProof/>
                  </w:rPr>
                </w:rPrChange>
              </w:rPr>
              <w:delText>Trademark Information</w:delText>
            </w:r>
            <w:r w:rsidDel="008E1B2E">
              <w:rPr>
                <w:noProof/>
                <w:webHidden/>
              </w:rPr>
              <w:tab/>
              <w:delText>2</w:delText>
            </w:r>
          </w:del>
        </w:p>
        <w:p w:rsidR="00992BBB" w:rsidDel="008E1B2E" w:rsidRDefault="00992BBB">
          <w:pPr>
            <w:pStyle w:val="TOC1"/>
            <w:tabs>
              <w:tab w:val="right" w:leader="dot" w:pos="9350"/>
            </w:tabs>
            <w:rPr>
              <w:del w:id="801" w:author="Haynes, Dan" w:date="2012-09-24T14:13:00Z"/>
              <w:noProof/>
              <w:lang w:bidi="ar-SA"/>
            </w:rPr>
          </w:pPr>
          <w:del w:id="802" w:author="Haynes, Dan" w:date="2012-09-24T14:13:00Z">
            <w:r w:rsidRPr="008E1B2E" w:rsidDel="008E1B2E">
              <w:rPr>
                <w:noProof/>
                <w:rPrChange w:id="803" w:author="Haynes, Dan" w:date="2012-09-24T14:13:00Z">
                  <w:rPr>
                    <w:rStyle w:val="Hyperlink"/>
                    <w:noProof/>
                  </w:rPr>
                </w:rPrChange>
              </w:rPr>
              <w:delText>Terms of Use</w:delText>
            </w:r>
            <w:r w:rsidDel="008E1B2E">
              <w:rPr>
                <w:noProof/>
                <w:webHidden/>
              </w:rPr>
              <w:tab/>
              <w:delText>2</w:delText>
            </w:r>
          </w:del>
        </w:p>
        <w:p w:rsidR="00992BBB" w:rsidDel="008E1B2E" w:rsidRDefault="00992BBB">
          <w:pPr>
            <w:pStyle w:val="TOC1"/>
            <w:tabs>
              <w:tab w:val="right" w:leader="dot" w:pos="9350"/>
            </w:tabs>
            <w:rPr>
              <w:del w:id="804" w:author="Haynes, Dan" w:date="2012-09-24T14:13:00Z"/>
              <w:noProof/>
              <w:lang w:bidi="ar-SA"/>
            </w:rPr>
          </w:pPr>
          <w:del w:id="805" w:author="Haynes, Dan" w:date="2012-09-24T14:13:00Z">
            <w:r w:rsidRPr="008E1B2E" w:rsidDel="008E1B2E">
              <w:rPr>
                <w:noProof/>
                <w:rPrChange w:id="806" w:author="Haynes, Dan" w:date="2012-09-24T14:13:00Z">
                  <w:rPr>
                    <w:rStyle w:val="Hyperlink"/>
                    <w:noProof/>
                  </w:rPr>
                </w:rPrChange>
              </w:rPr>
              <w:delText>Feedback</w:delText>
            </w:r>
            <w:r w:rsidDel="008E1B2E">
              <w:rPr>
                <w:noProof/>
                <w:webHidden/>
              </w:rPr>
              <w:tab/>
              <w:delText>2</w:delText>
            </w:r>
          </w:del>
        </w:p>
        <w:p w:rsidR="00992BBB" w:rsidDel="008E1B2E" w:rsidRDefault="00992BBB">
          <w:pPr>
            <w:pStyle w:val="TOC1"/>
            <w:tabs>
              <w:tab w:val="left" w:pos="440"/>
              <w:tab w:val="right" w:leader="dot" w:pos="9350"/>
            </w:tabs>
            <w:rPr>
              <w:del w:id="807" w:author="Haynes, Dan" w:date="2012-09-24T14:13:00Z"/>
              <w:noProof/>
              <w:lang w:bidi="ar-SA"/>
            </w:rPr>
          </w:pPr>
          <w:del w:id="808" w:author="Haynes, Dan" w:date="2012-09-24T14:13:00Z">
            <w:r w:rsidRPr="008E1B2E" w:rsidDel="008E1B2E">
              <w:rPr>
                <w:noProof/>
                <w:rPrChange w:id="809" w:author="Haynes, Dan" w:date="2012-09-24T14:13:00Z">
                  <w:rPr>
                    <w:rStyle w:val="Hyperlink"/>
                    <w:noProof/>
                  </w:rPr>
                </w:rPrChange>
              </w:rPr>
              <w:delText>1</w:delText>
            </w:r>
            <w:r w:rsidDel="008E1B2E">
              <w:rPr>
                <w:noProof/>
                <w:lang w:bidi="ar-SA"/>
              </w:rPr>
              <w:tab/>
            </w:r>
            <w:r w:rsidRPr="008E1B2E" w:rsidDel="008E1B2E">
              <w:rPr>
                <w:noProof/>
                <w:rPrChange w:id="810" w:author="Haynes, Dan" w:date="2012-09-24T14:13:00Z">
                  <w:rPr>
                    <w:rStyle w:val="Hyperlink"/>
                    <w:noProof/>
                  </w:rPr>
                </w:rPrChange>
              </w:rPr>
              <w:delText>Introduction</w:delText>
            </w:r>
            <w:r w:rsidDel="008E1B2E">
              <w:rPr>
                <w:noProof/>
                <w:webHidden/>
              </w:rPr>
              <w:tab/>
              <w:delText>12</w:delText>
            </w:r>
          </w:del>
        </w:p>
        <w:p w:rsidR="00992BBB" w:rsidDel="008E1B2E" w:rsidRDefault="00992BBB">
          <w:pPr>
            <w:pStyle w:val="TOC2"/>
            <w:tabs>
              <w:tab w:val="left" w:pos="880"/>
              <w:tab w:val="right" w:leader="dot" w:pos="9350"/>
            </w:tabs>
            <w:rPr>
              <w:del w:id="811" w:author="Haynes, Dan" w:date="2012-09-24T14:13:00Z"/>
              <w:noProof/>
              <w:lang w:bidi="ar-SA"/>
            </w:rPr>
          </w:pPr>
          <w:del w:id="812" w:author="Haynes, Dan" w:date="2012-09-24T14:13:00Z">
            <w:r w:rsidRPr="008E1B2E" w:rsidDel="008E1B2E">
              <w:rPr>
                <w:rFonts w:eastAsiaTheme="minorHAnsi"/>
                <w:noProof/>
                <w:rPrChange w:id="813" w:author="Haynes, Dan" w:date="2012-09-24T14:13:00Z">
                  <w:rPr>
                    <w:rStyle w:val="Hyperlink"/>
                    <w:rFonts w:eastAsiaTheme="minorHAnsi"/>
                    <w:noProof/>
                  </w:rPr>
                </w:rPrChange>
              </w:rPr>
              <w:delText>1.1</w:delText>
            </w:r>
            <w:r w:rsidDel="008E1B2E">
              <w:rPr>
                <w:noProof/>
                <w:lang w:bidi="ar-SA"/>
              </w:rPr>
              <w:tab/>
            </w:r>
            <w:r w:rsidRPr="008E1B2E" w:rsidDel="008E1B2E">
              <w:rPr>
                <w:rFonts w:eastAsiaTheme="minorHAnsi"/>
                <w:noProof/>
                <w:rPrChange w:id="814" w:author="Haynes, Dan" w:date="2012-09-24T14:13:00Z">
                  <w:rPr>
                    <w:rStyle w:val="Hyperlink"/>
                    <w:rFonts w:eastAsiaTheme="minorHAnsi"/>
                    <w:noProof/>
                  </w:rPr>
                </w:rPrChange>
              </w:rPr>
              <w:delText>The OVAL Language</w:delText>
            </w:r>
            <w:r w:rsidDel="008E1B2E">
              <w:rPr>
                <w:noProof/>
                <w:webHidden/>
              </w:rPr>
              <w:tab/>
              <w:delText>13</w:delText>
            </w:r>
          </w:del>
        </w:p>
        <w:p w:rsidR="00992BBB" w:rsidDel="008E1B2E" w:rsidRDefault="00992BBB">
          <w:pPr>
            <w:pStyle w:val="TOC2"/>
            <w:tabs>
              <w:tab w:val="left" w:pos="880"/>
              <w:tab w:val="right" w:leader="dot" w:pos="9350"/>
            </w:tabs>
            <w:rPr>
              <w:del w:id="815" w:author="Haynes, Dan" w:date="2012-09-24T14:13:00Z"/>
              <w:noProof/>
              <w:lang w:bidi="ar-SA"/>
            </w:rPr>
          </w:pPr>
          <w:del w:id="816" w:author="Haynes, Dan" w:date="2012-09-24T14:13:00Z">
            <w:r w:rsidRPr="008E1B2E" w:rsidDel="008E1B2E">
              <w:rPr>
                <w:noProof/>
                <w:rPrChange w:id="817" w:author="Haynes, Dan" w:date="2012-09-24T14:13:00Z">
                  <w:rPr>
                    <w:rStyle w:val="Hyperlink"/>
                    <w:noProof/>
                  </w:rPr>
                </w:rPrChange>
              </w:rPr>
              <w:delText>1.2</w:delText>
            </w:r>
            <w:r w:rsidDel="008E1B2E">
              <w:rPr>
                <w:noProof/>
                <w:lang w:bidi="ar-SA"/>
              </w:rPr>
              <w:tab/>
            </w:r>
            <w:r w:rsidRPr="008E1B2E" w:rsidDel="008E1B2E">
              <w:rPr>
                <w:noProof/>
                <w:rPrChange w:id="818" w:author="Haynes, Dan" w:date="2012-09-24T14:13:00Z">
                  <w:rPr>
                    <w:rStyle w:val="Hyperlink"/>
                    <w:noProof/>
                  </w:rPr>
                </w:rPrChange>
              </w:rPr>
              <w:delText>Document Conventions</w:delText>
            </w:r>
            <w:r w:rsidDel="008E1B2E">
              <w:rPr>
                <w:noProof/>
                <w:webHidden/>
              </w:rPr>
              <w:tab/>
              <w:delText>13</w:delText>
            </w:r>
          </w:del>
        </w:p>
        <w:p w:rsidR="00992BBB" w:rsidDel="008E1B2E" w:rsidRDefault="00992BBB">
          <w:pPr>
            <w:pStyle w:val="TOC2"/>
            <w:tabs>
              <w:tab w:val="left" w:pos="880"/>
              <w:tab w:val="right" w:leader="dot" w:pos="9350"/>
            </w:tabs>
            <w:rPr>
              <w:del w:id="819" w:author="Haynes, Dan" w:date="2012-09-24T14:13:00Z"/>
              <w:noProof/>
              <w:lang w:bidi="ar-SA"/>
            </w:rPr>
          </w:pPr>
          <w:del w:id="820" w:author="Haynes, Dan" w:date="2012-09-24T14:13:00Z">
            <w:r w:rsidRPr="008E1B2E" w:rsidDel="008E1B2E">
              <w:rPr>
                <w:rFonts w:eastAsia="Times New Roman"/>
                <w:noProof/>
                <w:rPrChange w:id="821" w:author="Haynes, Dan" w:date="2012-09-24T14:13:00Z">
                  <w:rPr>
                    <w:rStyle w:val="Hyperlink"/>
                    <w:rFonts w:eastAsia="Times New Roman"/>
                    <w:noProof/>
                  </w:rPr>
                </w:rPrChange>
              </w:rPr>
              <w:delText>1.3</w:delText>
            </w:r>
            <w:r w:rsidDel="008E1B2E">
              <w:rPr>
                <w:noProof/>
                <w:lang w:bidi="ar-SA"/>
              </w:rPr>
              <w:tab/>
            </w:r>
            <w:r w:rsidRPr="008E1B2E" w:rsidDel="008E1B2E">
              <w:rPr>
                <w:rFonts w:eastAsia="Times New Roman"/>
                <w:noProof/>
                <w:rPrChange w:id="822" w:author="Haynes, Dan" w:date="2012-09-24T14:13:00Z">
                  <w:rPr>
                    <w:rStyle w:val="Hyperlink"/>
                    <w:rFonts w:eastAsia="Times New Roman"/>
                    <w:noProof/>
                  </w:rPr>
                </w:rPrChange>
              </w:rPr>
              <w:delText>Document Structure</w:delText>
            </w:r>
            <w:r w:rsidDel="008E1B2E">
              <w:rPr>
                <w:noProof/>
                <w:webHidden/>
              </w:rPr>
              <w:tab/>
              <w:delText>14</w:delText>
            </w:r>
          </w:del>
        </w:p>
        <w:p w:rsidR="00992BBB" w:rsidDel="008E1B2E" w:rsidRDefault="00992BBB">
          <w:pPr>
            <w:pStyle w:val="TOC1"/>
            <w:tabs>
              <w:tab w:val="left" w:pos="440"/>
              <w:tab w:val="right" w:leader="dot" w:pos="9350"/>
            </w:tabs>
            <w:rPr>
              <w:del w:id="823" w:author="Haynes, Dan" w:date="2012-09-24T14:13:00Z"/>
              <w:noProof/>
              <w:lang w:bidi="ar-SA"/>
            </w:rPr>
          </w:pPr>
          <w:del w:id="824" w:author="Haynes, Dan" w:date="2012-09-24T14:13:00Z">
            <w:r w:rsidRPr="008E1B2E" w:rsidDel="008E1B2E">
              <w:rPr>
                <w:noProof/>
                <w:rPrChange w:id="825" w:author="Haynes, Dan" w:date="2012-09-24T14:13:00Z">
                  <w:rPr>
                    <w:rStyle w:val="Hyperlink"/>
                    <w:noProof/>
                  </w:rPr>
                </w:rPrChange>
              </w:rPr>
              <w:delText>2</w:delText>
            </w:r>
            <w:r w:rsidDel="008E1B2E">
              <w:rPr>
                <w:noProof/>
                <w:lang w:bidi="ar-SA"/>
              </w:rPr>
              <w:tab/>
            </w:r>
            <w:r w:rsidRPr="008E1B2E" w:rsidDel="008E1B2E">
              <w:rPr>
                <w:noProof/>
                <w:rPrChange w:id="826" w:author="Haynes, Dan" w:date="2012-09-24T14:13:00Z">
                  <w:rPr>
                    <w:rStyle w:val="Hyperlink"/>
                    <w:noProof/>
                  </w:rPr>
                </w:rPrChange>
              </w:rPr>
              <w:delText>Use Cases for the OVAL Language</w:delText>
            </w:r>
            <w:r w:rsidDel="008E1B2E">
              <w:rPr>
                <w:noProof/>
                <w:webHidden/>
              </w:rPr>
              <w:tab/>
              <w:delText>15</w:delText>
            </w:r>
          </w:del>
        </w:p>
        <w:p w:rsidR="00992BBB" w:rsidDel="008E1B2E" w:rsidRDefault="00992BBB">
          <w:pPr>
            <w:pStyle w:val="TOC2"/>
            <w:tabs>
              <w:tab w:val="left" w:pos="880"/>
              <w:tab w:val="right" w:leader="dot" w:pos="9350"/>
            </w:tabs>
            <w:rPr>
              <w:del w:id="827" w:author="Haynes, Dan" w:date="2012-09-24T14:13:00Z"/>
              <w:noProof/>
              <w:lang w:bidi="ar-SA"/>
            </w:rPr>
          </w:pPr>
          <w:del w:id="828" w:author="Haynes, Dan" w:date="2012-09-24T14:13:00Z">
            <w:r w:rsidRPr="008E1B2E" w:rsidDel="008E1B2E">
              <w:rPr>
                <w:noProof/>
                <w:rPrChange w:id="829" w:author="Haynes, Dan" w:date="2012-09-24T14:13:00Z">
                  <w:rPr>
                    <w:rStyle w:val="Hyperlink"/>
                    <w:noProof/>
                  </w:rPr>
                </w:rPrChange>
              </w:rPr>
              <w:delText>2.1</w:delText>
            </w:r>
            <w:r w:rsidDel="008E1B2E">
              <w:rPr>
                <w:noProof/>
                <w:lang w:bidi="ar-SA"/>
              </w:rPr>
              <w:tab/>
            </w:r>
            <w:r w:rsidRPr="008E1B2E" w:rsidDel="008E1B2E">
              <w:rPr>
                <w:noProof/>
                <w:rPrChange w:id="830" w:author="Haynes, Dan" w:date="2012-09-24T14:13:00Z">
                  <w:rPr>
                    <w:rStyle w:val="Hyperlink"/>
                    <w:noProof/>
                  </w:rPr>
                </w:rPrChange>
              </w:rPr>
              <w:delText>Security Advisory Distribution</w:delText>
            </w:r>
            <w:r w:rsidDel="008E1B2E">
              <w:rPr>
                <w:noProof/>
                <w:webHidden/>
              </w:rPr>
              <w:tab/>
              <w:delText>15</w:delText>
            </w:r>
          </w:del>
        </w:p>
        <w:p w:rsidR="00992BBB" w:rsidDel="008E1B2E" w:rsidRDefault="00992BBB">
          <w:pPr>
            <w:pStyle w:val="TOC3"/>
            <w:tabs>
              <w:tab w:val="right" w:leader="dot" w:pos="9350"/>
            </w:tabs>
            <w:rPr>
              <w:del w:id="831" w:author="Haynes, Dan" w:date="2012-09-24T14:13:00Z"/>
              <w:noProof/>
              <w:lang w:bidi="ar-SA"/>
            </w:rPr>
          </w:pPr>
          <w:del w:id="832" w:author="Haynes, Dan" w:date="2012-09-24T14:13:00Z">
            <w:r w:rsidRPr="008E1B2E" w:rsidDel="008E1B2E">
              <w:rPr>
                <w:noProof/>
                <w:rPrChange w:id="833" w:author="Haynes, Dan" w:date="2012-09-24T14:13:00Z">
                  <w:rPr>
                    <w:rStyle w:val="Hyperlink"/>
                    <w:noProof/>
                  </w:rPr>
                </w:rPrChange>
              </w:rPr>
              <w:delText>Use Case Scenario: Publishing an Advisory</w:delText>
            </w:r>
            <w:r w:rsidDel="008E1B2E">
              <w:rPr>
                <w:noProof/>
                <w:webHidden/>
              </w:rPr>
              <w:tab/>
              <w:delText>15</w:delText>
            </w:r>
          </w:del>
        </w:p>
        <w:p w:rsidR="00992BBB" w:rsidDel="008E1B2E" w:rsidRDefault="00992BBB">
          <w:pPr>
            <w:pStyle w:val="TOC2"/>
            <w:tabs>
              <w:tab w:val="left" w:pos="880"/>
              <w:tab w:val="right" w:leader="dot" w:pos="9350"/>
            </w:tabs>
            <w:rPr>
              <w:del w:id="834" w:author="Haynes, Dan" w:date="2012-09-24T14:13:00Z"/>
              <w:noProof/>
              <w:lang w:bidi="ar-SA"/>
            </w:rPr>
          </w:pPr>
          <w:del w:id="835" w:author="Haynes, Dan" w:date="2012-09-24T14:13:00Z">
            <w:r w:rsidRPr="008E1B2E" w:rsidDel="008E1B2E">
              <w:rPr>
                <w:noProof/>
                <w:rPrChange w:id="836" w:author="Haynes, Dan" w:date="2012-09-24T14:13:00Z">
                  <w:rPr>
                    <w:rStyle w:val="Hyperlink"/>
                    <w:noProof/>
                  </w:rPr>
                </w:rPrChange>
              </w:rPr>
              <w:delText>2.2</w:delText>
            </w:r>
            <w:r w:rsidDel="008E1B2E">
              <w:rPr>
                <w:noProof/>
                <w:lang w:bidi="ar-SA"/>
              </w:rPr>
              <w:tab/>
            </w:r>
            <w:r w:rsidRPr="008E1B2E" w:rsidDel="008E1B2E">
              <w:rPr>
                <w:noProof/>
                <w:rPrChange w:id="837" w:author="Haynes, Dan" w:date="2012-09-24T14:13:00Z">
                  <w:rPr>
                    <w:rStyle w:val="Hyperlink"/>
                    <w:noProof/>
                  </w:rPr>
                </w:rPrChange>
              </w:rPr>
              <w:delText>Vulnerability Management</w:delText>
            </w:r>
            <w:r w:rsidDel="008E1B2E">
              <w:rPr>
                <w:noProof/>
                <w:webHidden/>
              </w:rPr>
              <w:tab/>
              <w:delText>16</w:delText>
            </w:r>
          </w:del>
        </w:p>
        <w:p w:rsidR="00992BBB" w:rsidDel="008E1B2E" w:rsidRDefault="00992BBB">
          <w:pPr>
            <w:pStyle w:val="TOC3"/>
            <w:tabs>
              <w:tab w:val="right" w:leader="dot" w:pos="9350"/>
            </w:tabs>
            <w:rPr>
              <w:del w:id="838" w:author="Haynes, Dan" w:date="2012-09-24T14:13:00Z"/>
              <w:noProof/>
              <w:lang w:bidi="ar-SA"/>
            </w:rPr>
          </w:pPr>
          <w:del w:id="839" w:author="Haynes, Dan" w:date="2012-09-24T14:13:00Z">
            <w:r w:rsidRPr="008E1B2E" w:rsidDel="008E1B2E">
              <w:rPr>
                <w:noProof/>
                <w:rPrChange w:id="840" w:author="Haynes, Dan" w:date="2012-09-24T14:13:00Z">
                  <w:rPr>
                    <w:rStyle w:val="Hyperlink"/>
                    <w:noProof/>
                  </w:rPr>
                </w:rPrChange>
              </w:rPr>
              <w:delText>Use Case Scenario: Leveraging a Standardized Security Advisory</w:delText>
            </w:r>
            <w:r w:rsidDel="008E1B2E">
              <w:rPr>
                <w:noProof/>
                <w:webHidden/>
              </w:rPr>
              <w:tab/>
              <w:delText>17</w:delText>
            </w:r>
          </w:del>
        </w:p>
        <w:p w:rsidR="00992BBB" w:rsidDel="008E1B2E" w:rsidRDefault="00992BBB">
          <w:pPr>
            <w:pStyle w:val="TOC3"/>
            <w:tabs>
              <w:tab w:val="right" w:leader="dot" w:pos="9350"/>
            </w:tabs>
            <w:rPr>
              <w:del w:id="841" w:author="Haynes, Dan" w:date="2012-09-24T14:13:00Z"/>
              <w:noProof/>
              <w:lang w:bidi="ar-SA"/>
            </w:rPr>
          </w:pPr>
          <w:del w:id="842" w:author="Haynes, Dan" w:date="2012-09-24T14:13:00Z">
            <w:r w:rsidRPr="008E1B2E" w:rsidDel="008E1B2E">
              <w:rPr>
                <w:noProof/>
                <w:rPrChange w:id="843" w:author="Haynes, Dan" w:date="2012-09-24T14:13:00Z">
                  <w:rPr>
                    <w:rStyle w:val="Hyperlink"/>
                    <w:noProof/>
                  </w:rPr>
                </w:rPrChange>
              </w:rPr>
              <w:delText>Use Case Scenario: Collaborating on the Development of a Vulnerability Check</w:delText>
            </w:r>
            <w:r w:rsidDel="008E1B2E">
              <w:rPr>
                <w:noProof/>
                <w:webHidden/>
              </w:rPr>
              <w:tab/>
              <w:delText>17</w:delText>
            </w:r>
          </w:del>
        </w:p>
        <w:p w:rsidR="00992BBB" w:rsidDel="008E1B2E" w:rsidRDefault="00992BBB">
          <w:pPr>
            <w:pStyle w:val="TOC3"/>
            <w:tabs>
              <w:tab w:val="right" w:leader="dot" w:pos="9350"/>
            </w:tabs>
            <w:rPr>
              <w:del w:id="844" w:author="Haynes, Dan" w:date="2012-09-24T14:13:00Z"/>
              <w:noProof/>
              <w:lang w:bidi="ar-SA"/>
            </w:rPr>
          </w:pPr>
          <w:del w:id="845" w:author="Haynes, Dan" w:date="2012-09-24T14:13:00Z">
            <w:r w:rsidRPr="008E1B2E" w:rsidDel="008E1B2E">
              <w:rPr>
                <w:noProof/>
                <w:rPrChange w:id="846" w:author="Haynes, Dan" w:date="2012-09-24T14:13:00Z">
                  <w:rPr>
                    <w:rStyle w:val="Hyperlink"/>
                    <w:noProof/>
                  </w:rPr>
                </w:rPrChange>
              </w:rPr>
              <w:delText>Use Case Scenario: Sharing Vulnerability Assessment Results</w:delText>
            </w:r>
            <w:r w:rsidDel="008E1B2E">
              <w:rPr>
                <w:noProof/>
                <w:webHidden/>
              </w:rPr>
              <w:tab/>
              <w:delText>17</w:delText>
            </w:r>
          </w:del>
        </w:p>
        <w:p w:rsidR="00992BBB" w:rsidDel="008E1B2E" w:rsidRDefault="00992BBB">
          <w:pPr>
            <w:pStyle w:val="TOC2"/>
            <w:tabs>
              <w:tab w:val="left" w:pos="880"/>
              <w:tab w:val="right" w:leader="dot" w:pos="9350"/>
            </w:tabs>
            <w:rPr>
              <w:del w:id="847" w:author="Haynes, Dan" w:date="2012-09-24T14:13:00Z"/>
              <w:noProof/>
              <w:lang w:bidi="ar-SA"/>
            </w:rPr>
          </w:pPr>
          <w:del w:id="848" w:author="Haynes, Dan" w:date="2012-09-24T14:13:00Z">
            <w:r w:rsidRPr="008E1B2E" w:rsidDel="008E1B2E">
              <w:rPr>
                <w:noProof/>
                <w:rPrChange w:id="849" w:author="Haynes, Dan" w:date="2012-09-24T14:13:00Z">
                  <w:rPr>
                    <w:rStyle w:val="Hyperlink"/>
                    <w:noProof/>
                  </w:rPr>
                </w:rPrChange>
              </w:rPr>
              <w:delText>2.3</w:delText>
            </w:r>
            <w:r w:rsidDel="008E1B2E">
              <w:rPr>
                <w:noProof/>
                <w:lang w:bidi="ar-SA"/>
              </w:rPr>
              <w:tab/>
            </w:r>
            <w:r w:rsidRPr="008E1B2E" w:rsidDel="008E1B2E">
              <w:rPr>
                <w:noProof/>
                <w:rPrChange w:id="850" w:author="Haynes, Dan" w:date="2012-09-24T14:13:00Z">
                  <w:rPr>
                    <w:rStyle w:val="Hyperlink"/>
                    <w:noProof/>
                  </w:rPr>
                </w:rPrChange>
              </w:rPr>
              <w:delText>Patch Management</w:delText>
            </w:r>
            <w:r w:rsidDel="008E1B2E">
              <w:rPr>
                <w:noProof/>
                <w:webHidden/>
              </w:rPr>
              <w:tab/>
              <w:delText>17</w:delText>
            </w:r>
          </w:del>
        </w:p>
        <w:p w:rsidR="00992BBB" w:rsidDel="008E1B2E" w:rsidRDefault="00992BBB">
          <w:pPr>
            <w:pStyle w:val="TOC3"/>
            <w:tabs>
              <w:tab w:val="right" w:leader="dot" w:pos="9350"/>
            </w:tabs>
            <w:rPr>
              <w:del w:id="851" w:author="Haynes, Dan" w:date="2012-09-24T14:13:00Z"/>
              <w:noProof/>
              <w:lang w:bidi="ar-SA"/>
            </w:rPr>
          </w:pPr>
          <w:del w:id="852" w:author="Haynes, Dan" w:date="2012-09-24T14:13:00Z">
            <w:r w:rsidRPr="008E1B2E" w:rsidDel="008E1B2E">
              <w:rPr>
                <w:rFonts w:eastAsia="Times New Roman"/>
                <w:noProof/>
                <w:rPrChange w:id="853" w:author="Haynes, Dan" w:date="2012-09-24T14:13:00Z">
                  <w:rPr>
                    <w:rStyle w:val="Hyperlink"/>
                    <w:rFonts w:eastAsia="Times New Roman"/>
                    <w:noProof/>
                  </w:rPr>
                </w:rPrChange>
              </w:rPr>
              <w:delText xml:space="preserve">Use Case Scenario: </w:delText>
            </w:r>
            <w:r w:rsidRPr="008E1B2E" w:rsidDel="008E1B2E">
              <w:rPr>
                <w:noProof/>
                <w:rPrChange w:id="854" w:author="Haynes, Dan" w:date="2012-09-24T14:13:00Z">
                  <w:rPr>
                    <w:rStyle w:val="Hyperlink"/>
                    <w:noProof/>
                  </w:rPr>
                </w:rPrChange>
              </w:rPr>
              <w:delText xml:space="preserve">Leveraging a Standardized </w:delText>
            </w:r>
            <w:r w:rsidRPr="008E1B2E" w:rsidDel="008E1B2E">
              <w:rPr>
                <w:rFonts w:eastAsia="Times New Roman"/>
                <w:noProof/>
                <w:rPrChange w:id="855" w:author="Haynes, Dan" w:date="2012-09-24T14:13:00Z">
                  <w:rPr>
                    <w:rStyle w:val="Hyperlink"/>
                    <w:rFonts w:eastAsia="Times New Roman"/>
                    <w:noProof/>
                  </w:rPr>
                </w:rPrChange>
              </w:rPr>
              <w:delText>Patch Check</w:delText>
            </w:r>
            <w:r w:rsidDel="008E1B2E">
              <w:rPr>
                <w:noProof/>
                <w:webHidden/>
              </w:rPr>
              <w:tab/>
              <w:delText>18</w:delText>
            </w:r>
          </w:del>
        </w:p>
        <w:p w:rsidR="00992BBB" w:rsidDel="008E1B2E" w:rsidRDefault="00992BBB">
          <w:pPr>
            <w:pStyle w:val="TOC3"/>
            <w:tabs>
              <w:tab w:val="right" w:leader="dot" w:pos="9350"/>
            </w:tabs>
            <w:rPr>
              <w:del w:id="856" w:author="Haynes, Dan" w:date="2012-09-24T14:13:00Z"/>
              <w:noProof/>
              <w:lang w:bidi="ar-SA"/>
            </w:rPr>
          </w:pPr>
          <w:del w:id="857" w:author="Haynes, Dan" w:date="2012-09-24T14:13:00Z">
            <w:r w:rsidRPr="008E1B2E" w:rsidDel="008E1B2E">
              <w:rPr>
                <w:rFonts w:eastAsia="Times New Roman"/>
                <w:noProof/>
                <w:rPrChange w:id="858" w:author="Haynes, Dan" w:date="2012-09-24T14:13:00Z">
                  <w:rPr>
                    <w:rStyle w:val="Hyperlink"/>
                    <w:rFonts w:eastAsia="Times New Roman"/>
                    <w:noProof/>
                  </w:rPr>
                </w:rPrChange>
              </w:rPr>
              <w:lastRenderedPageBreak/>
              <w:delText>Use Case Scenario: Patching a Known Vulnerability</w:delText>
            </w:r>
            <w:r w:rsidDel="008E1B2E">
              <w:rPr>
                <w:noProof/>
                <w:webHidden/>
              </w:rPr>
              <w:tab/>
              <w:delText>18</w:delText>
            </w:r>
          </w:del>
        </w:p>
        <w:p w:rsidR="00992BBB" w:rsidDel="008E1B2E" w:rsidRDefault="00992BBB">
          <w:pPr>
            <w:pStyle w:val="TOC2"/>
            <w:tabs>
              <w:tab w:val="left" w:pos="880"/>
              <w:tab w:val="right" w:leader="dot" w:pos="9350"/>
            </w:tabs>
            <w:rPr>
              <w:del w:id="859" w:author="Haynes, Dan" w:date="2012-09-24T14:13:00Z"/>
              <w:noProof/>
              <w:lang w:bidi="ar-SA"/>
            </w:rPr>
          </w:pPr>
          <w:del w:id="860" w:author="Haynes, Dan" w:date="2012-09-24T14:13:00Z">
            <w:r w:rsidRPr="008E1B2E" w:rsidDel="008E1B2E">
              <w:rPr>
                <w:noProof/>
                <w:rPrChange w:id="861" w:author="Haynes, Dan" w:date="2012-09-24T14:13:00Z">
                  <w:rPr>
                    <w:rStyle w:val="Hyperlink"/>
                    <w:noProof/>
                  </w:rPr>
                </w:rPrChange>
              </w:rPr>
              <w:delText>2.4</w:delText>
            </w:r>
            <w:r w:rsidDel="008E1B2E">
              <w:rPr>
                <w:noProof/>
                <w:lang w:bidi="ar-SA"/>
              </w:rPr>
              <w:tab/>
            </w:r>
            <w:r w:rsidRPr="008E1B2E" w:rsidDel="008E1B2E">
              <w:rPr>
                <w:noProof/>
                <w:rPrChange w:id="862" w:author="Haynes, Dan" w:date="2012-09-24T14:13:00Z">
                  <w:rPr>
                    <w:rStyle w:val="Hyperlink"/>
                    <w:noProof/>
                  </w:rPr>
                </w:rPrChange>
              </w:rPr>
              <w:delText>Configuration Management</w:delText>
            </w:r>
            <w:r w:rsidDel="008E1B2E">
              <w:rPr>
                <w:noProof/>
                <w:webHidden/>
              </w:rPr>
              <w:tab/>
              <w:delText>18</w:delText>
            </w:r>
          </w:del>
        </w:p>
        <w:p w:rsidR="00992BBB" w:rsidDel="008E1B2E" w:rsidRDefault="00992BBB">
          <w:pPr>
            <w:pStyle w:val="TOC3"/>
            <w:tabs>
              <w:tab w:val="right" w:leader="dot" w:pos="9350"/>
            </w:tabs>
            <w:rPr>
              <w:del w:id="863" w:author="Haynes, Dan" w:date="2012-09-24T14:13:00Z"/>
              <w:noProof/>
              <w:lang w:bidi="ar-SA"/>
            </w:rPr>
          </w:pPr>
          <w:del w:id="864" w:author="Haynes, Dan" w:date="2012-09-24T14:13:00Z">
            <w:r w:rsidRPr="008E1B2E" w:rsidDel="008E1B2E">
              <w:rPr>
                <w:noProof/>
                <w:rPrChange w:id="865" w:author="Haynes, Dan" w:date="2012-09-24T14:13:00Z">
                  <w:rPr>
                    <w:rStyle w:val="Hyperlink"/>
                    <w:noProof/>
                  </w:rPr>
                </w:rPrChange>
              </w:rPr>
              <w:delText>Use Case Scenario: Configuration Guidance Distribution</w:delText>
            </w:r>
            <w:r w:rsidDel="008E1B2E">
              <w:rPr>
                <w:noProof/>
                <w:webHidden/>
              </w:rPr>
              <w:tab/>
              <w:delText>19</w:delText>
            </w:r>
          </w:del>
        </w:p>
        <w:p w:rsidR="00992BBB" w:rsidDel="008E1B2E" w:rsidRDefault="00992BBB">
          <w:pPr>
            <w:pStyle w:val="TOC3"/>
            <w:tabs>
              <w:tab w:val="right" w:leader="dot" w:pos="9350"/>
            </w:tabs>
            <w:rPr>
              <w:del w:id="866" w:author="Haynes, Dan" w:date="2012-09-24T14:13:00Z"/>
              <w:noProof/>
              <w:lang w:bidi="ar-SA"/>
            </w:rPr>
          </w:pPr>
          <w:del w:id="867" w:author="Haynes, Dan" w:date="2012-09-24T14:13:00Z">
            <w:r w:rsidRPr="008E1B2E" w:rsidDel="008E1B2E">
              <w:rPr>
                <w:noProof/>
                <w:rPrChange w:id="868" w:author="Haynes, Dan" w:date="2012-09-24T14:13:00Z">
                  <w:rPr>
                    <w:rStyle w:val="Hyperlink"/>
                    <w:noProof/>
                  </w:rPr>
                </w:rPrChange>
              </w:rPr>
              <w:delText>Use Case Scenario: Authoritative Policy Reuse</w:delText>
            </w:r>
            <w:r w:rsidDel="008E1B2E">
              <w:rPr>
                <w:noProof/>
                <w:webHidden/>
              </w:rPr>
              <w:tab/>
              <w:delText>19</w:delText>
            </w:r>
          </w:del>
        </w:p>
        <w:p w:rsidR="00992BBB" w:rsidDel="008E1B2E" w:rsidRDefault="00992BBB">
          <w:pPr>
            <w:pStyle w:val="TOC3"/>
            <w:tabs>
              <w:tab w:val="right" w:leader="dot" w:pos="9350"/>
            </w:tabs>
            <w:rPr>
              <w:del w:id="869" w:author="Haynes, Dan" w:date="2012-09-24T14:13:00Z"/>
              <w:noProof/>
              <w:lang w:bidi="ar-SA"/>
            </w:rPr>
          </w:pPr>
          <w:del w:id="870" w:author="Haynes, Dan" w:date="2012-09-24T14:13:00Z">
            <w:r w:rsidRPr="008E1B2E" w:rsidDel="008E1B2E">
              <w:rPr>
                <w:noProof/>
                <w:rPrChange w:id="871" w:author="Haynes, Dan" w:date="2012-09-24T14:13:00Z">
                  <w:rPr>
                    <w:rStyle w:val="Hyperlink"/>
                    <w:noProof/>
                  </w:rPr>
                </w:rPrChange>
              </w:rPr>
              <w:delText>Use Case Scenario: Compliance Reporting</w:delText>
            </w:r>
            <w:r w:rsidDel="008E1B2E">
              <w:rPr>
                <w:noProof/>
                <w:webHidden/>
              </w:rPr>
              <w:tab/>
              <w:delText>20</w:delText>
            </w:r>
          </w:del>
        </w:p>
        <w:p w:rsidR="00992BBB" w:rsidDel="008E1B2E" w:rsidRDefault="00992BBB">
          <w:pPr>
            <w:pStyle w:val="TOC2"/>
            <w:tabs>
              <w:tab w:val="left" w:pos="880"/>
              <w:tab w:val="right" w:leader="dot" w:pos="9350"/>
            </w:tabs>
            <w:rPr>
              <w:del w:id="872" w:author="Haynes, Dan" w:date="2012-09-24T14:13:00Z"/>
              <w:noProof/>
              <w:lang w:bidi="ar-SA"/>
            </w:rPr>
          </w:pPr>
          <w:del w:id="873" w:author="Haynes, Dan" w:date="2012-09-24T14:13:00Z">
            <w:r w:rsidRPr="008E1B2E" w:rsidDel="008E1B2E">
              <w:rPr>
                <w:noProof/>
                <w:rPrChange w:id="874" w:author="Haynes, Dan" w:date="2012-09-24T14:13:00Z">
                  <w:rPr>
                    <w:rStyle w:val="Hyperlink"/>
                    <w:noProof/>
                  </w:rPr>
                </w:rPrChange>
              </w:rPr>
              <w:delText>2.5</w:delText>
            </w:r>
            <w:r w:rsidDel="008E1B2E">
              <w:rPr>
                <w:noProof/>
                <w:lang w:bidi="ar-SA"/>
              </w:rPr>
              <w:tab/>
            </w:r>
            <w:r w:rsidRPr="008E1B2E" w:rsidDel="008E1B2E">
              <w:rPr>
                <w:noProof/>
                <w:rPrChange w:id="875" w:author="Haynes, Dan" w:date="2012-09-24T14:13:00Z">
                  <w:rPr>
                    <w:rStyle w:val="Hyperlink"/>
                    <w:noProof/>
                  </w:rPr>
                </w:rPrChange>
              </w:rPr>
              <w:delText>System Inventory</w:delText>
            </w:r>
            <w:r w:rsidDel="008E1B2E">
              <w:rPr>
                <w:noProof/>
                <w:webHidden/>
              </w:rPr>
              <w:tab/>
              <w:delText>20</w:delText>
            </w:r>
          </w:del>
        </w:p>
        <w:p w:rsidR="00992BBB" w:rsidDel="008E1B2E" w:rsidRDefault="00992BBB">
          <w:pPr>
            <w:pStyle w:val="TOC3"/>
            <w:tabs>
              <w:tab w:val="right" w:leader="dot" w:pos="9350"/>
            </w:tabs>
            <w:rPr>
              <w:del w:id="876" w:author="Haynes, Dan" w:date="2012-09-24T14:13:00Z"/>
              <w:noProof/>
              <w:lang w:bidi="ar-SA"/>
            </w:rPr>
          </w:pPr>
          <w:del w:id="877" w:author="Haynes, Dan" w:date="2012-09-24T14:13:00Z">
            <w:r w:rsidRPr="008E1B2E" w:rsidDel="008E1B2E">
              <w:rPr>
                <w:rFonts w:cs="Verdana"/>
                <w:noProof/>
                <w:rPrChange w:id="878" w:author="Haynes, Dan" w:date="2012-09-24T14:13:00Z">
                  <w:rPr>
                    <w:rStyle w:val="Hyperlink"/>
                    <w:rFonts w:cs="Verdana"/>
                    <w:noProof/>
                  </w:rPr>
                </w:rPrChange>
              </w:rPr>
              <w:delText>Use Case Scenario: Operating System Upgrade</w:delText>
            </w:r>
            <w:r w:rsidDel="008E1B2E">
              <w:rPr>
                <w:noProof/>
                <w:webHidden/>
              </w:rPr>
              <w:tab/>
              <w:delText>20</w:delText>
            </w:r>
          </w:del>
        </w:p>
        <w:p w:rsidR="00992BBB" w:rsidDel="008E1B2E" w:rsidRDefault="00992BBB">
          <w:pPr>
            <w:pStyle w:val="TOC2"/>
            <w:tabs>
              <w:tab w:val="left" w:pos="880"/>
              <w:tab w:val="right" w:leader="dot" w:pos="9350"/>
            </w:tabs>
            <w:rPr>
              <w:del w:id="879" w:author="Haynes, Dan" w:date="2012-09-24T14:13:00Z"/>
              <w:noProof/>
              <w:lang w:bidi="ar-SA"/>
            </w:rPr>
          </w:pPr>
          <w:del w:id="880" w:author="Haynes, Dan" w:date="2012-09-24T14:13:00Z">
            <w:r w:rsidRPr="008E1B2E" w:rsidDel="008E1B2E">
              <w:rPr>
                <w:noProof/>
                <w:rPrChange w:id="881" w:author="Haynes, Dan" w:date="2012-09-24T14:13:00Z">
                  <w:rPr>
                    <w:rStyle w:val="Hyperlink"/>
                    <w:noProof/>
                  </w:rPr>
                </w:rPrChange>
              </w:rPr>
              <w:delText>2.6</w:delText>
            </w:r>
            <w:r w:rsidDel="008E1B2E">
              <w:rPr>
                <w:noProof/>
                <w:lang w:bidi="ar-SA"/>
              </w:rPr>
              <w:tab/>
            </w:r>
            <w:r w:rsidRPr="008E1B2E" w:rsidDel="008E1B2E">
              <w:rPr>
                <w:noProof/>
                <w:rPrChange w:id="882" w:author="Haynes, Dan" w:date="2012-09-24T14:13:00Z">
                  <w:rPr>
                    <w:rStyle w:val="Hyperlink"/>
                    <w:noProof/>
                  </w:rPr>
                </w:rPrChange>
              </w:rPr>
              <w:delText>Malware and Threat Indicator Sharing</w:delText>
            </w:r>
            <w:r w:rsidDel="008E1B2E">
              <w:rPr>
                <w:noProof/>
                <w:webHidden/>
              </w:rPr>
              <w:tab/>
              <w:delText>21</w:delText>
            </w:r>
          </w:del>
        </w:p>
        <w:p w:rsidR="00992BBB" w:rsidDel="008E1B2E" w:rsidRDefault="00992BBB">
          <w:pPr>
            <w:pStyle w:val="TOC3"/>
            <w:tabs>
              <w:tab w:val="right" w:leader="dot" w:pos="9350"/>
            </w:tabs>
            <w:rPr>
              <w:del w:id="883" w:author="Haynes, Dan" w:date="2012-09-24T14:13:00Z"/>
              <w:noProof/>
              <w:lang w:bidi="ar-SA"/>
            </w:rPr>
          </w:pPr>
          <w:del w:id="884" w:author="Haynes, Dan" w:date="2012-09-24T14:13:00Z">
            <w:r w:rsidRPr="008E1B2E" w:rsidDel="008E1B2E">
              <w:rPr>
                <w:noProof/>
                <w:rPrChange w:id="885" w:author="Haynes, Dan" w:date="2012-09-24T14:13:00Z">
                  <w:rPr>
                    <w:rStyle w:val="Hyperlink"/>
                    <w:noProof/>
                  </w:rPr>
                </w:rPrChange>
              </w:rPr>
              <w:delText>Use Case Scenario: Detecting Compromised Systems</w:delText>
            </w:r>
            <w:r w:rsidDel="008E1B2E">
              <w:rPr>
                <w:noProof/>
                <w:webHidden/>
              </w:rPr>
              <w:tab/>
              <w:delText>21</w:delText>
            </w:r>
          </w:del>
        </w:p>
        <w:p w:rsidR="00992BBB" w:rsidDel="008E1B2E" w:rsidRDefault="00992BBB">
          <w:pPr>
            <w:pStyle w:val="TOC3"/>
            <w:tabs>
              <w:tab w:val="right" w:leader="dot" w:pos="9350"/>
            </w:tabs>
            <w:rPr>
              <w:del w:id="886" w:author="Haynes, Dan" w:date="2012-09-24T14:13:00Z"/>
              <w:noProof/>
              <w:lang w:bidi="ar-SA"/>
            </w:rPr>
          </w:pPr>
          <w:del w:id="887" w:author="Haynes, Dan" w:date="2012-09-24T14:13:00Z">
            <w:r w:rsidRPr="008E1B2E" w:rsidDel="008E1B2E">
              <w:rPr>
                <w:noProof/>
                <w:rPrChange w:id="888" w:author="Haynes, Dan" w:date="2012-09-24T14:13:00Z">
                  <w:rPr>
                    <w:rStyle w:val="Hyperlink"/>
                    <w:noProof/>
                  </w:rPr>
                </w:rPrChange>
              </w:rPr>
              <w:delText>Use Case Scenario: Sharing Checks for Threat Indicators</w:delText>
            </w:r>
            <w:r w:rsidDel="008E1B2E">
              <w:rPr>
                <w:noProof/>
                <w:webHidden/>
              </w:rPr>
              <w:tab/>
              <w:delText>21</w:delText>
            </w:r>
          </w:del>
        </w:p>
        <w:p w:rsidR="00992BBB" w:rsidDel="008E1B2E" w:rsidRDefault="00992BBB">
          <w:pPr>
            <w:pStyle w:val="TOC2"/>
            <w:tabs>
              <w:tab w:val="left" w:pos="880"/>
              <w:tab w:val="right" w:leader="dot" w:pos="9350"/>
            </w:tabs>
            <w:rPr>
              <w:del w:id="889" w:author="Haynes, Dan" w:date="2012-09-24T14:13:00Z"/>
              <w:noProof/>
              <w:lang w:bidi="ar-SA"/>
            </w:rPr>
          </w:pPr>
          <w:del w:id="890" w:author="Haynes, Dan" w:date="2012-09-24T14:13:00Z">
            <w:r w:rsidRPr="008E1B2E" w:rsidDel="008E1B2E">
              <w:rPr>
                <w:noProof/>
                <w:rPrChange w:id="891" w:author="Haynes, Dan" w:date="2012-09-24T14:13:00Z">
                  <w:rPr>
                    <w:rStyle w:val="Hyperlink"/>
                    <w:noProof/>
                  </w:rPr>
                </w:rPrChange>
              </w:rPr>
              <w:delText>2.7</w:delText>
            </w:r>
            <w:r w:rsidDel="008E1B2E">
              <w:rPr>
                <w:noProof/>
                <w:lang w:bidi="ar-SA"/>
              </w:rPr>
              <w:tab/>
            </w:r>
            <w:r w:rsidRPr="008E1B2E" w:rsidDel="008E1B2E">
              <w:rPr>
                <w:noProof/>
                <w:rPrChange w:id="892" w:author="Haynes, Dan" w:date="2012-09-24T14:13:00Z">
                  <w:rPr>
                    <w:rStyle w:val="Hyperlink"/>
                    <w:noProof/>
                  </w:rPr>
                </w:rPrChange>
              </w:rPr>
              <w:delText>Network Access Control (NAC)</w:delText>
            </w:r>
            <w:r w:rsidDel="008E1B2E">
              <w:rPr>
                <w:noProof/>
                <w:webHidden/>
              </w:rPr>
              <w:tab/>
              <w:delText>22</w:delText>
            </w:r>
          </w:del>
        </w:p>
        <w:p w:rsidR="00992BBB" w:rsidDel="008E1B2E" w:rsidRDefault="00992BBB">
          <w:pPr>
            <w:pStyle w:val="TOC3"/>
            <w:tabs>
              <w:tab w:val="right" w:leader="dot" w:pos="9350"/>
            </w:tabs>
            <w:rPr>
              <w:del w:id="893" w:author="Haynes, Dan" w:date="2012-09-24T14:13:00Z"/>
              <w:noProof/>
              <w:lang w:bidi="ar-SA"/>
            </w:rPr>
          </w:pPr>
          <w:del w:id="894" w:author="Haynes, Dan" w:date="2012-09-24T14:13:00Z">
            <w:r w:rsidRPr="008E1B2E" w:rsidDel="008E1B2E">
              <w:rPr>
                <w:noProof/>
                <w:rPrChange w:id="895" w:author="Haynes, Dan" w:date="2012-09-24T14:13:00Z">
                  <w:rPr>
                    <w:rStyle w:val="Hyperlink"/>
                    <w:noProof/>
                  </w:rPr>
                </w:rPrChange>
              </w:rPr>
              <w:delText>Use Case Scenario: Minimum Secure Configuration Baseline Enforcement</w:delText>
            </w:r>
            <w:r w:rsidDel="008E1B2E">
              <w:rPr>
                <w:noProof/>
                <w:webHidden/>
              </w:rPr>
              <w:tab/>
              <w:delText>22</w:delText>
            </w:r>
          </w:del>
        </w:p>
        <w:p w:rsidR="00992BBB" w:rsidDel="008E1B2E" w:rsidRDefault="00992BBB">
          <w:pPr>
            <w:pStyle w:val="TOC2"/>
            <w:tabs>
              <w:tab w:val="left" w:pos="880"/>
              <w:tab w:val="right" w:leader="dot" w:pos="9350"/>
            </w:tabs>
            <w:rPr>
              <w:del w:id="896" w:author="Haynes, Dan" w:date="2012-09-24T14:13:00Z"/>
              <w:noProof/>
              <w:lang w:bidi="ar-SA"/>
            </w:rPr>
          </w:pPr>
          <w:del w:id="897" w:author="Haynes, Dan" w:date="2012-09-24T14:13:00Z">
            <w:r w:rsidRPr="008E1B2E" w:rsidDel="008E1B2E">
              <w:rPr>
                <w:noProof/>
                <w:rPrChange w:id="898" w:author="Haynes, Dan" w:date="2012-09-24T14:13:00Z">
                  <w:rPr>
                    <w:rStyle w:val="Hyperlink"/>
                    <w:noProof/>
                  </w:rPr>
                </w:rPrChange>
              </w:rPr>
              <w:delText>2.8</w:delText>
            </w:r>
            <w:r w:rsidDel="008E1B2E">
              <w:rPr>
                <w:noProof/>
                <w:lang w:bidi="ar-SA"/>
              </w:rPr>
              <w:tab/>
            </w:r>
            <w:r w:rsidRPr="008E1B2E" w:rsidDel="008E1B2E">
              <w:rPr>
                <w:noProof/>
                <w:rPrChange w:id="899" w:author="Haynes, Dan" w:date="2012-09-24T14:13:00Z">
                  <w:rPr>
                    <w:rStyle w:val="Hyperlink"/>
                    <w:noProof/>
                  </w:rPr>
                </w:rPrChange>
              </w:rPr>
              <w:delText>Auditing and Centralized Audit Validation</w:delText>
            </w:r>
            <w:r w:rsidDel="008E1B2E">
              <w:rPr>
                <w:noProof/>
                <w:webHidden/>
              </w:rPr>
              <w:tab/>
              <w:delText>22</w:delText>
            </w:r>
          </w:del>
        </w:p>
        <w:p w:rsidR="00992BBB" w:rsidDel="008E1B2E" w:rsidRDefault="00992BBB">
          <w:pPr>
            <w:pStyle w:val="TOC3"/>
            <w:tabs>
              <w:tab w:val="right" w:leader="dot" w:pos="9350"/>
            </w:tabs>
            <w:rPr>
              <w:del w:id="900" w:author="Haynes, Dan" w:date="2012-09-24T14:13:00Z"/>
              <w:noProof/>
              <w:lang w:bidi="ar-SA"/>
            </w:rPr>
          </w:pPr>
          <w:del w:id="901" w:author="Haynes, Dan" w:date="2012-09-24T14:13:00Z">
            <w:r w:rsidRPr="008E1B2E" w:rsidDel="008E1B2E">
              <w:rPr>
                <w:noProof/>
                <w:rPrChange w:id="902" w:author="Haynes, Dan" w:date="2012-09-24T14:13:00Z">
                  <w:rPr>
                    <w:rStyle w:val="Hyperlink"/>
                    <w:noProof/>
                  </w:rPr>
                </w:rPrChange>
              </w:rPr>
              <w:delText>Use Case Scenario: Keeping Track of Change</w:delText>
            </w:r>
            <w:r w:rsidDel="008E1B2E">
              <w:rPr>
                <w:noProof/>
                <w:webHidden/>
              </w:rPr>
              <w:tab/>
              <w:delText>22</w:delText>
            </w:r>
          </w:del>
        </w:p>
        <w:p w:rsidR="00992BBB" w:rsidDel="008E1B2E" w:rsidRDefault="00992BBB">
          <w:pPr>
            <w:pStyle w:val="TOC2"/>
            <w:tabs>
              <w:tab w:val="left" w:pos="880"/>
              <w:tab w:val="right" w:leader="dot" w:pos="9350"/>
            </w:tabs>
            <w:rPr>
              <w:del w:id="903" w:author="Haynes, Dan" w:date="2012-09-24T14:13:00Z"/>
              <w:noProof/>
              <w:lang w:bidi="ar-SA"/>
            </w:rPr>
          </w:pPr>
          <w:del w:id="904" w:author="Haynes, Dan" w:date="2012-09-24T14:13:00Z">
            <w:r w:rsidRPr="008E1B2E" w:rsidDel="008E1B2E">
              <w:rPr>
                <w:noProof/>
                <w:rPrChange w:id="905" w:author="Haynes, Dan" w:date="2012-09-24T14:13:00Z">
                  <w:rPr>
                    <w:rStyle w:val="Hyperlink"/>
                    <w:noProof/>
                  </w:rPr>
                </w:rPrChange>
              </w:rPr>
              <w:delText>2.9</w:delText>
            </w:r>
            <w:r w:rsidDel="008E1B2E">
              <w:rPr>
                <w:noProof/>
                <w:lang w:bidi="ar-SA"/>
              </w:rPr>
              <w:tab/>
            </w:r>
            <w:r w:rsidRPr="008E1B2E" w:rsidDel="008E1B2E">
              <w:rPr>
                <w:noProof/>
                <w:rPrChange w:id="906" w:author="Haynes, Dan" w:date="2012-09-24T14:13:00Z">
                  <w:rPr>
                    <w:rStyle w:val="Hyperlink"/>
                    <w:noProof/>
                  </w:rPr>
                </w:rPrChange>
              </w:rPr>
              <w:delText>Security Information Management Systems (SIMS)</w:delText>
            </w:r>
            <w:r w:rsidDel="008E1B2E">
              <w:rPr>
                <w:noProof/>
                <w:webHidden/>
              </w:rPr>
              <w:tab/>
              <w:delText>23</w:delText>
            </w:r>
          </w:del>
        </w:p>
        <w:p w:rsidR="00992BBB" w:rsidDel="008E1B2E" w:rsidRDefault="00992BBB">
          <w:pPr>
            <w:pStyle w:val="TOC3"/>
            <w:tabs>
              <w:tab w:val="right" w:leader="dot" w:pos="9350"/>
            </w:tabs>
            <w:rPr>
              <w:del w:id="907" w:author="Haynes, Dan" w:date="2012-09-24T14:13:00Z"/>
              <w:noProof/>
              <w:lang w:bidi="ar-SA"/>
            </w:rPr>
          </w:pPr>
          <w:del w:id="908" w:author="Haynes, Dan" w:date="2012-09-24T14:13:00Z">
            <w:r w:rsidRPr="008E1B2E" w:rsidDel="008E1B2E">
              <w:rPr>
                <w:noProof/>
                <w:rPrChange w:id="909" w:author="Haynes, Dan" w:date="2012-09-24T14:13:00Z">
                  <w:rPr>
                    <w:rStyle w:val="Hyperlink"/>
                    <w:noProof/>
                  </w:rPr>
                </w:rPrChange>
              </w:rPr>
              <w:delText>Use Case Scenario: Data Aggregation</w:delText>
            </w:r>
            <w:r w:rsidDel="008E1B2E">
              <w:rPr>
                <w:noProof/>
                <w:webHidden/>
              </w:rPr>
              <w:tab/>
              <w:delText>23</w:delText>
            </w:r>
          </w:del>
        </w:p>
        <w:p w:rsidR="00992BBB" w:rsidDel="008E1B2E" w:rsidRDefault="00992BBB">
          <w:pPr>
            <w:pStyle w:val="TOC1"/>
            <w:tabs>
              <w:tab w:val="left" w:pos="440"/>
              <w:tab w:val="right" w:leader="dot" w:pos="9350"/>
            </w:tabs>
            <w:rPr>
              <w:del w:id="910" w:author="Haynes, Dan" w:date="2012-09-24T14:13:00Z"/>
              <w:noProof/>
              <w:lang w:bidi="ar-SA"/>
            </w:rPr>
          </w:pPr>
          <w:del w:id="911" w:author="Haynes, Dan" w:date="2012-09-24T14:13:00Z">
            <w:r w:rsidRPr="008E1B2E" w:rsidDel="008E1B2E">
              <w:rPr>
                <w:noProof/>
                <w:rPrChange w:id="912" w:author="Haynes, Dan" w:date="2012-09-24T14:13:00Z">
                  <w:rPr>
                    <w:rStyle w:val="Hyperlink"/>
                    <w:noProof/>
                  </w:rPr>
                </w:rPrChange>
              </w:rPr>
              <w:delText>3</w:delText>
            </w:r>
            <w:r w:rsidDel="008E1B2E">
              <w:rPr>
                <w:noProof/>
                <w:lang w:bidi="ar-SA"/>
              </w:rPr>
              <w:tab/>
            </w:r>
            <w:r w:rsidRPr="008E1B2E" w:rsidDel="008E1B2E">
              <w:rPr>
                <w:noProof/>
                <w:rPrChange w:id="913" w:author="Haynes, Dan" w:date="2012-09-24T14:13:00Z">
                  <w:rPr>
                    <w:rStyle w:val="Hyperlink"/>
                    <w:noProof/>
                  </w:rPr>
                </w:rPrChange>
              </w:rPr>
              <w:delText>Requirements for the OVAL Language</w:delText>
            </w:r>
            <w:r w:rsidDel="008E1B2E">
              <w:rPr>
                <w:noProof/>
                <w:webHidden/>
              </w:rPr>
              <w:tab/>
              <w:delText>23</w:delText>
            </w:r>
          </w:del>
        </w:p>
        <w:p w:rsidR="00992BBB" w:rsidDel="008E1B2E" w:rsidRDefault="00992BBB">
          <w:pPr>
            <w:pStyle w:val="TOC2"/>
            <w:tabs>
              <w:tab w:val="left" w:pos="880"/>
              <w:tab w:val="right" w:leader="dot" w:pos="9350"/>
            </w:tabs>
            <w:rPr>
              <w:del w:id="914" w:author="Haynes, Dan" w:date="2012-09-24T14:13:00Z"/>
              <w:noProof/>
              <w:lang w:bidi="ar-SA"/>
            </w:rPr>
          </w:pPr>
          <w:del w:id="915" w:author="Haynes, Dan" w:date="2012-09-24T14:13:00Z">
            <w:r w:rsidRPr="008E1B2E" w:rsidDel="008E1B2E">
              <w:rPr>
                <w:noProof/>
                <w:rPrChange w:id="916" w:author="Haynes, Dan" w:date="2012-09-24T14:13:00Z">
                  <w:rPr>
                    <w:rStyle w:val="Hyperlink"/>
                    <w:noProof/>
                  </w:rPr>
                </w:rPrChange>
              </w:rPr>
              <w:delText>3.1</w:delText>
            </w:r>
            <w:r w:rsidDel="008E1B2E">
              <w:rPr>
                <w:noProof/>
                <w:lang w:bidi="ar-SA"/>
              </w:rPr>
              <w:tab/>
            </w:r>
            <w:r w:rsidRPr="008E1B2E" w:rsidDel="008E1B2E">
              <w:rPr>
                <w:noProof/>
                <w:rPrChange w:id="917" w:author="Haynes, Dan" w:date="2012-09-24T14:13:00Z">
                  <w:rPr>
                    <w:rStyle w:val="Hyperlink"/>
                    <w:noProof/>
                  </w:rPr>
                </w:rPrChange>
              </w:rPr>
              <w:delText>Basic Requirements</w:delText>
            </w:r>
            <w:r w:rsidDel="008E1B2E">
              <w:rPr>
                <w:noProof/>
                <w:webHidden/>
              </w:rPr>
              <w:tab/>
              <w:delText>23</w:delText>
            </w:r>
          </w:del>
        </w:p>
        <w:p w:rsidR="00992BBB" w:rsidDel="008E1B2E" w:rsidRDefault="00992BBB">
          <w:pPr>
            <w:pStyle w:val="TOC3"/>
            <w:tabs>
              <w:tab w:val="left" w:pos="1320"/>
              <w:tab w:val="right" w:leader="dot" w:pos="9350"/>
            </w:tabs>
            <w:rPr>
              <w:del w:id="918" w:author="Haynes, Dan" w:date="2012-09-24T14:13:00Z"/>
              <w:noProof/>
              <w:lang w:bidi="ar-SA"/>
            </w:rPr>
          </w:pPr>
          <w:del w:id="919" w:author="Haynes, Dan" w:date="2012-09-24T14:13:00Z">
            <w:r w:rsidRPr="008E1B2E" w:rsidDel="008E1B2E">
              <w:rPr>
                <w:noProof/>
                <w14:scene3d>
                  <w14:camera w14:prst="orthographicFront"/>
                  <w14:lightRig w14:rig="threePt" w14:dir="t">
                    <w14:rot w14:lat="0" w14:lon="0" w14:rev="0"/>
                  </w14:lightRig>
                </w14:scene3d>
                <w:rPrChange w:id="920" w:author="Haynes, Dan" w:date="2012-09-24T14:13:00Z">
                  <w:rPr>
                    <w:rStyle w:val="Hyperlink"/>
                    <w:noProof/>
                    <w14:scene3d>
                      <w14:camera w14:prst="orthographicFront"/>
                      <w14:lightRig w14:rig="threePt" w14:dir="t">
                        <w14:rot w14:lat="0" w14:lon="0" w14:rev="0"/>
                      </w14:lightRig>
                    </w14:scene3d>
                  </w:rPr>
                </w:rPrChange>
              </w:rPr>
              <w:delText>3.1.1</w:delText>
            </w:r>
            <w:r w:rsidDel="008E1B2E">
              <w:rPr>
                <w:noProof/>
                <w:lang w:bidi="ar-SA"/>
              </w:rPr>
              <w:tab/>
            </w:r>
            <w:r w:rsidRPr="008E1B2E" w:rsidDel="008E1B2E">
              <w:rPr>
                <w:noProof/>
                <w:rPrChange w:id="921" w:author="Haynes, Dan" w:date="2012-09-24T14:13:00Z">
                  <w:rPr>
                    <w:rStyle w:val="Hyperlink"/>
                    <w:noProof/>
                  </w:rPr>
                </w:rPrChange>
              </w:rPr>
              <w:delText>Expressing Expected Configuration State</w:delText>
            </w:r>
            <w:r w:rsidDel="008E1B2E">
              <w:rPr>
                <w:noProof/>
                <w:webHidden/>
              </w:rPr>
              <w:tab/>
              <w:delText>23</w:delText>
            </w:r>
          </w:del>
        </w:p>
        <w:p w:rsidR="00992BBB" w:rsidDel="008E1B2E" w:rsidRDefault="00992BBB">
          <w:pPr>
            <w:pStyle w:val="TOC3"/>
            <w:tabs>
              <w:tab w:val="left" w:pos="1320"/>
              <w:tab w:val="right" w:leader="dot" w:pos="9350"/>
            </w:tabs>
            <w:rPr>
              <w:del w:id="922" w:author="Haynes, Dan" w:date="2012-09-24T14:13:00Z"/>
              <w:noProof/>
              <w:lang w:bidi="ar-SA"/>
            </w:rPr>
          </w:pPr>
          <w:del w:id="923" w:author="Haynes, Dan" w:date="2012-09-24T14:13:00Z">
            <w:r w:rsidRPr="008E1B2E" w:rsidDel="008E1B2E">
              <w:rPr>
                <w:noProof/>
                <w14:scene3d>
                  <w14:camera w14:prst="orthographicFront"/>
                  <w14:lightRig w14:rig="threePt" w14:dir="t">
                    <w14:rot w14:lat="0" w14:lon="0" w14:rev="0"/>
                  </w14:lightRig>
                </w14:scene3d>
                <w:rPrChange w:id="924" w:author="Haynes, Dan" w:date="2012-09-24T14:13:00Z">
                  <w:rPr>
                    <w:rStyle w:val="Hyperlink"/>
                    <w:noProof/>
                    <w14:scene3d>
                      <w14:camera w14:prst="orthographicFront"/>
                      <w14:lightRig w14:rig="threePt" w14:dir="t">
                        <w14:rot w14:lat="0" w14:lon="0" w14:rev="0"/>
                      </w14:lightRig>
                    </w14:scene3d>
                  </w:rPr>
                </w:rPrChange>
              </w:rPr>
              <w:delText>3.1.2</w:delText>
            </w:r>
            <w:r w:rsidDel="008E1B2E">
              <w:rPr>
                <w:noProof/>
                <w:lang w:bidi="ar-SA"/>
              </w:rPr>
              <w:tab/>
            </w:r>
            <w:r w:rsidRPr="008E1B2E" w:rsidDel="008E1B2E">
              <w:rPr>
                <w:noProof/>
                <w:rPrChange w:id="925" w:author="Haynes, Dan" w:date="2012-09-24T14:13:00Z">
                  <w:rPr>
                    <w:rStyle w:val="Hyperlink"/>
                    <w:noProof/>
                  </w:rPr>
                </w:rPrChange>
              </w:rPr>
              <w:delText>Representing Observed Configuration State</w:delText>
            </w:r>
            <w:r w:rsidDel="008E1B2E">
              <w:rPr>
                <w:noProof/>
                <w:webHidden/>
              </w:rPr>
              <w:tab/>
              <w:delText>23</w:delText>
            </w:r>
          </w:del>
        </w:p>
        <w:p w:rsidR="00992BBB" w:rsidDel="008E1B2E" w:rsidRDefault="00992BBB">
          <w:pPr>
            <w:pStyle w:val="TOC3"/>
            <w:tabs>
              <w:tab w:val="left" w:pos="1320"/>
              <w:tab w:val="right" w:leader="dot" w:pos="9350"/>
            </w:tabs>
            <w:rPr>
              <w:del w:id="926" w:author="Haynes, Dan" w:date="2012-09-24T14:13:00Z"/>
              <w:noProof/>
              <w:lang w:bidi="ar-SA"/>
            </w:rPr>
          </w:pPr>
          <w:del w:id="927" w:author="Haynes, Dan" w:date="2012-09-24T14:13:00Z">
            <w:r w:rsidRPr="008E1B2E" w:rsidDel="008E1B2E">
              <w:rPr>
                <w:noProof/>
                <w14:scene3d>
                  <w14:camera w14:prst="orthographicFront"/>
                  <w14:lightRig w14:rig="threePt" w14:dir="t">
                    <w14:rot w14:lat="0" w14:lon="0" w14:rev="0"/>
                  </w14:lightRig>
                </w14:scene3d>
                <w:rPrChange w:id="928" w:author="Haynes, Dan" w:date="2012-09-24T14:13:00Z">
                  <w:rPr>
                    <w:rStyle w:val="Hyperlink"/>
                    <w:noProof/>
                    <w14:scene3d>
                      <w14:camera w14:prst="orthographicFront"/>
                      <w14:lightRig w14:rig="threePt" w14:dir="t">
                        <w14:rot w14:lat="0" w14:lon="0" w14:rev="0"/>
                      </w14:lightRig>
                    </w14:scene3d>
                  </w:rPr>
                </w:rPrChange>
              </w:rPr>
              <w:delText>3.1.3</w:delText>
            </w:r>
            <w:r w:rsidDel="008E1B2E">
              <w:rPr>
                <w:noProof/>
                <w:lang w:bidi="ar-SA"/>
              </w:rPr>
              <w:tab/>
            </w:r>
            <w:r w:rsidRPr="008E1B2E" w:rsidDel="008E1B2E">
              <w:rPr>
                <w:noProof/>
                <w:rPrChange w:id="929" w:author="Haynes, Dan" w:date="2012-09-24T14:13:00Z">
                  <w:rPr>
                    <w:rStyle w:val="Hyperlink"/>
                    <w:noProof/>
                  </w:rPr>
                </w:rPrChange>
              </w:rPr>
              <w:delText>Expressing Assessment Results</w:delText>
            </w:r>
            <w:r w:rsidDel="008E1B2E">
              <w:rPr>
                <w:noProof/>
                <w:webHidden/>
              </w:rPr>
              <w:tab/>
              <w:delText>23</w:delText>
            </w:r>
          </w:del>
        </w:p>
        <w:p w:rsidR="00992BBB" w:rsidDel="008E1B2E" w:rsidRDefault="00992BBB">
          <w:pPr>
            <w:pStyle w:val="TOC3"/>
            <w:tabs>
              <w:tab w:val="left" w:pos="1320"/>
              <w:tab w:val="right" w:leader="dot" w:pos="9350"/>
            </w:tabs>
            <w:rPr>
              <w:del w:id="930" w:author="Haynes, Dan" w:date="2012-09-24T14:13:00Z"/>
              <w:noProof/>
              <w:lang w:bidi="ar-SA"/>
            </w:rPr>
          </w:pPr>
          <w:del w:id="931" w:author="Haynes, Dan" w:date="2012-09-24T14:13:00Z">
            <w:r w:rsidRPr="008E1B2E" w:rsidDel="008E1B2E">
              <w:rPr>
                <w:noProof/>
                <w14:scene3d>
                  <w14:camera w14:prst="orthographicFront"/>
                  <w14:lightRig w14:rig="threePt" w14:dir="t">
                    <w14:rot w14:lat="0" w14:lon="0" w14:rev="0"/>
                  </w14:lightRig>
                </w14:scene3d>
                <w:rPrChange w:id="932" w:author="Haynes, Dan" w:date="2012-09-24T14:13:00Z">
                  <w:rPr>
                    <w:rStyle w:val="Hyperlink"/>
                    <w:noProof/>
                    <w14:scene3d>
                      <w14:camera w14:prst="orthographicFront"/>
                      <w14:lightRig w14:rig="threePt" w14:dir="t">
                        <w14:rot w14:lat="0" w14:lon="0" w14:rev="0"/>
                      </w14:lightRig>
                    </w14:scene3d>
                  </w:rPr>
                </w:rPrChange>
              </w:rPr>
              <w:delText>3.1.4</w:delText>
            </w:r>
            <w:r w:rsidDel="008E1B2E">
              <w:rPr>
                <w:noProof/>
                <w:lang w:bidi="ar-SA"/>
              </w:rPr>
              <w:tab/>
            </w:r>
            <w:r w:rsidRPr="008E1B2E" w:rsidDel="008E1B2E">
              <w:rPr>
                <w:noProof/>
                <w:rPrChange w:id="933" w:author="Haynes, Dan" w:date="2012-09-24T14:13:00Z">
                  <w:rPr>
                    <w:rStyle w:val="Hyperlink"/>
                    <w:noProof/>
                  </w:rPr>
                </w:rPrChange>
              </w:rPr>
              <w:delText>Content Integrity and Authenticity</w:delText>
            </w:r>
            <w:r w:rsidDel="008E1B2E">
              <w:rPr>
                <w:noProof/>
                <w:webHidden/>
              </w:rPr>
              <w:tab/>
              <w:delText>23</w:delText>
            </w:r>
          </w:del>
        </w:p>
        <w:p w:rsidR="00992BBB" w:rsidDel="008E1B2E" w:rsidRDefault="00992BBB">
          <w:pPr>
            <w:pStyle w:val="TOC2"/>
            <w:tabs>
              <w:tab w:val="left" w:pos="880"/>
              <w:tab w:val="right" w:leader="dot" w:pos="9350"/>
            </w:tabs>
            <w:rPr>
              <w:del w:id="934" w:author="Haynes, Dan" w:date="2012-09-24T14:13:00Z"/>
              <w:noProof/>
              <w:lang w:bidi="ar-SA"/>
            </w:rPr>
          </w:pPr>
          <w:del w:id="935" w:author="Haynes, Dan" w:date="2012-09-24T14:13:00Z">
            <w:r w:rsidRPr="008E1B2E" w:rsidDel="008E1B2E">
              <w:rPr>
                <w:noProof/>
                <w:rPrChange w:id="936" w:author="Haynes, Dan" w:date="2012-09-24T14:13:00Z">
                  <w:rPr>
                    <w:rStyle w:val="Hyperlink"/>
                    <w:noProof/>
                  </w:rPr>
                </w:rPrChange>
              </w:rPr>
              <w:delText>3.2</w:delText>
            </w:r>
            <w:r w:rsidDel="008E1B2E">
              <w:rPr>
                <w:noProof/>
                <w:lang w:bidi="ar-SA"/>
              </w:rPr>
              <w:tab/>
            </w:r>
            <w:r w:rsidRPr="008E1B2E" w:rsidDel="008E1B2E">
              <w:rPr>
                <w:noProof/>
                <w:rPrChange w:id="937" w:author="Haynes, Dan" w:date="2012-09-24T14:13:00Z">
                  <w:rPr>
                    <w:rStyle w:val="Hyperlink"/>
                    <w:noProof/>
                  </w:rPr>
                </w:rPrChange>
              </w:rPr>
              <w:delText>Detailed Requirements</w:delText>
            </w:r>
            <w:r w:rsidDel="008E1B2E">
              <w:rPr>
                <w:noProof/>
                <w:webHidden/>
              </w:rPr>
              <w:tab/>
              <w:delText>24</w:delText>
            </w:r>
          </w:del>
        </w:p>
        <w:p w:rsidR="00992BBB" w:rsidDel="008E1B2E" w:rsidRDefault="00992BBB">
          <w:pPr>
            <w:pStyle w:val="TOC3"/>
            <w:tabs>
              <w:tab w:val="left" w:pos="1320"/>
              <w:tab w:val="right" w:leader="dot" w:pos="9350"/>
            </w:tabs>
            <w:rPr>
              <w:del w:id="938" w:author="Haynes, Dan" w:date="2012-09-24T14:13:00Z"/>
              <w:noProof/>
              <w:lang w:bidi="ar-SA"/>
            </w:rPr>
          </w:pPr>
          <w:del w:id="939" w:author="Haynes, Dan" w:date="2012-09-24T14:13:00Z">
            <w:r w:rsidRPr="008E1B2E" w:rsidDel="008E1B2E">
              <w:rPr>
                <w:noProof/>
                <w14:scene3d>
                  <w14:camera w14:prst="orthographicFront"/>
                  <w14:lightRig w14:rig="threePt" w14:dir="t">
                    <w14:rot w14:lat="0" w14:lon="0" w14:rev="0"/>
                  </w14:lightRig>
                </w14:scene3d>
                <w:rPrChange w:id="940" w:author="Haynes, Dan" w:date="2012-09-24T14:13:00Z">
                  <w:rPr>
                    <w:rStyle w:val="Hyperlink"/>
                    <w:noProof/>
                    <w14:scene3d>
                      <w14:camera w14:prst="orthographicFront"/>
                      <w14:lightRig w14:rig="threePt" w14:dir="t">
                        <w14:rot w14:lat="0" w14:lon="0" w14:rev="0"/>
                      </w14:lightRig>
                    </w14:scene3d>
                  </w:rPr>
                </w:rPrChange>
              </w:rPr>
              <w:delText>3.2.1</w:delText>
            </w:r>
            <w:r w:rsidDel="008E1B2E">
              <w:rPr>
                <w:noProof/>
                <w:lang w:bidi="ar-SA"/>
              </w:rPr>
              <w:tab/>
            </w:r>
            <w:r w:rsidRPr="008E1B2E" w:rsidDel="008E1B2E">
              <w:rPr>
                <w:noProof/>
                <w:rPrChange w:id="941" w:author="Haynes, Dan" w:date="2012-09-24T14:13:00Z">
                  <w:rPr>
                    <w:rStyle w:val="Hyperlink"/>
                    <w:noProof/>
                  </w:rPr>
                </w:rPrChange>
              </w:rPr>
              <w:delText>General Content Requirements</w:delText>
            </w:r>
            <w:r w:rsidDel="008E1B2E">
              <w:rPr>
                <w:noProof/>
                <w:webHidden/>
              </w:rPr>
              <w:tab/>
              <w:delText>24</w:delText>
            </w:r>
          </w:del>
        </w:p>
        <w:p w:rsidR="00992BBB" w:rsidDel="008E1B2E" w:rsidRDefault="00992BBB">
          <w:pPr>
            <w:pStyle w:val="TOC3"/>
            <w:tabs>
              <w:tab w:val="left" w:pos="1320"/>
              <w:tab w:val="right" w:leader="dot" w:pos="9350"/>
            </w:tabs>
            <w:rPr>
              <w:del w:id="942" w:author="Haynes, Dan" w:date="2012-09-24T14:13:00Z"/>
              <w:noProof/>
              <w:lang w:bidi="ar-SA"/>
            </w:rPr>
          </w:pPr>
          <w:del w:id="943" w:author="Haynes, Dan" w:date="2012-09-24T14:13:00Z">
            <w:r w:rsidRPr="008E1B2E" w:rsidDel="008E1B2E">
              <w:rPr>
                <w:noProof/>
                <w14:scene3d>
                  <w14:camera w14:prst="orthographicFront"/>
                  <w14:lightRig w14:rig="threePt" w14:dir="t">
                    <w14:rot w14:lat="0" w14:lon="0" w14:rev="0"/>
                  </w14:lightRig>
                </w14:scene3d>
                <w:rPrChange w:id="944" w:author="Haynes, Dan" w:date="2012-09-24T14:13:00Z">
                  <w:rPr>
                    <w:rStyle w:val="Hyperlink"/>
                    <w:noProof/>
                    <w14:scene3d>
                      <w14:camera w14:prst="orthographicFront"/>
                      <w14:lightRig w14:rig="threePt" w14:dir="t">
                        <w14:rot w14:lat="0" w14:lon="0" w14:rev="0"/>
                      </w14:lightRig>
                    </w14:scene3d>
                  </w:rPr>
                </w:rPrChange>
              </w:rPr>
              <w:delText>3.2.2</w:delText>
            </w:r>
            <w:r w:rsidDel="008E1B2E">
              <w:rPr>
                <w:noProof/>
                <w:lang w:bidi="ar-SA"/>
              </w:rPr>
              <w:tab/>
            </w:r>
            <w:r w:rsidRPr="008E1B2E" w:rsidDel="008E1B2E">
              <w:rPr>
                <w:noProof/>
                <w:rPrChange w:id="945" w:author="Haynes, Dan" w:date="2012-09-24T14:13:00Z">
                  <w:rPr>
                    <w:rStyle w:val="Hyperlink"/>
                    <w:noProof/>
                  </w:rPr>
                </w:rPrChange>
              </w:rPr>
              <w:delText>OVAL Definition Requirements</w:delText>
            </w:r>
            <w:r w:rsidDel="008E1B2E">
              <w:rPr>
                <w:noProof/>
                <w:webHidden/>
              </w:rPr>
              <w:tab/>
              <w:delText>24</w:delText>
            </w:r>
          </w:del>
        </w:p>
        <w:p w:rsidR="00992BBB" w:rsidDel="008E1B2E" w:rsidRDefault="00992BBB">
          <w:pPr>
            <w:pStyle w:val="TOC3"/>
            <w:tabs>
              <w:tab w:val="left" w:pos="1320"/>
              <w:tab w:val="right" w:leader="dot" w:pos="9350"/>
            </w:tabs>
            <w:rPr>
              <w:del w:id="946" w:author="Haynes, Dan" w:date="2012-09-24T14:13:00Z"/>
              <w:noProof/>
              <w:lang w:bidi="ar-SA"/>
            </w:rPr>
          </w:pPr>
          <w:del w:id="947" w:author="Haynes, Dan" w:date="2012-09-24T14:13:00Z">
            <w:r w:rsidRPr="008E1B2E" w:rsidDel="008E1B2E">
              <w:rPr>
                <w:noProof/>
                <w14:scene3d>
                  <w14:camera w14:prst="orthographicFront"/>
                  <w14:lightRig w14:rig="threePt" w14:dir="t">
                    <w14:rot w14:lat="0" w14:lon="0" w14:rev="0"/>
                  </w14:lightRig>
                </w14:scene3d>
                <w:rPrChange w:id="948" w:author="Haynes, Dan" w:date="2012-09-24T14:13:00Z">
                  <w:rPr>
                    <w:rStyle w:val="Hyperlink"/>
                    <w:noProof/>
                    <w14:scene3d>
                      <w14:camera w14:prst="orthographicFront"/>
                      <w14:lightRig w14:rig="threePt" w14:dir="t">
                        <w14:rot w14:lat="0" w14:lon="0" w14:rev="0"/>
                      </w14:lightRig>
                    </w14:scene3d>
                  </w:rPr>
                </w:rPrChange>
              </w:rPr>
              <w:delText>3.2.3</w:delText>
            </w:r>
            <w:r w:rsidDel="008E1B2E">
              <w:rPr>
                <w:noProof/>
                <w:lang w:bidi="ar-SA"/>
              </w:rPr>
              <w:tab/>
            </w:r>
            <w:r w:rsidRPr="008E1B2E" w:rsidDel="008E1B2E">
              <w:rPr>
                <w:noProof/>
                <w:rPrChange w:id="949" w:author="Haynes, Dan" w:date="2012-09-24T14:13:00Z">
                  <w:rPr>
                    <w:rStyle w:val="Hyperlink"/>
                    <w:noProof/>
                  </w:rPr>
                </w:rPrChange>
              </w:rPr>
              <w:delText>OVAL System Characteristics Requirements</w:delText>
            </w:r>
            <w:r w:rsidDel="008E1B2E">
              <w:rPr>
                <w:noProof/>
                <w:webHidden/>
              </w:rPr>
              <w:tab/>
              <w:delText>24</w:delText>
            </w:r>
          </w:del>
        </w:p>
        <w:p w:rsidR="00992BBB" w:rsidDel="008E1B2E" w:rsidRDefault="00992BBB">
          <w:pPr>
            <w:pStyle w:val="TOC3"/>
            <w:tabs>
              <w:tab w:val="left" w:pos="1320"/>
              <w:tab w:val="right" w:leader="dot" w:pos="9350"/>
            </w:tabs>
            <w:rPr>
              <w:del w:id="950" w:author="Haynes, Dan" w:date="2012-09-24T14:13:00Z"/>
              <w:noProof/>
              <w:lang w:bidi="ar-SA"/>
            </w:rPr>
          </w:pPr>
          <w:del w:id="951" w:author="Haynes, Dan" w:date="2012-09-24T14:13:00Z">
            <w:r w:rsidRPr="008E1B2E" w:rsidDel="008E1B2E">
              <w:rPr>
                <w:noProof/>
                <w14:scene3d>
                  <w14:camera w14:prst="orthographicFront"/>
                  <w14:lightRig w14:rig="threePt" w14:dir="t">
                    <w14:rot w14:lat="0" w14:lon="0" w14:rev="0"/>
                  </w14:lightRig>
                </w14:scene3d>
                <w:rPrChange w:id="952" w:author="Haynes, Dan" w:date="2012-09-24T14:13:00Z">
                  <w:rPr>
                    <w:rStyle w:val="Hyperlink"/>
                    <w:noProof/>
                    <w14:scene3d>
                      <w14:camera w14:prst="orthographicFront"/>
                      <w14:lightRig w14:rig="threePt" w14:dir="t">
                        <w14:rot w14:lat="0" w14:lon="0" w14:rev="0"/>
                      </w14:lightRig>
                    </w14:scene3d>
                  </w:rPr>
                </w:rPrChange>
              </w:rPr>
              <w:delText>3.2.4</w:delText>
            </w:r>
            <w:r w:rsidDel="008E1B2E">
              <w:rPr>
                <w:noProof/>
                <w:lang w:bidi="ar-SA"/>
              </w:rPr>
              <w:tab/>
            </w:r>
            <w:r w:rsidRPr="008E1B2E" w:rsidDel="008E1B2E">
              <w:rPr>
                <w:noProof/>
                <w:rPrChange w:id="953" w:author="Haynes, Dan" w:date="2012-09-24T14:13:00Z">
                  <w:rPr>
                    <w:rStyle w:val="Hyperlink"/>
                    <w:noProof/>
                  </w:rPr>
                </w:rPrChange>
              </w:rPr>
              <w:delText>OVAL Results Requirements</w:delText>
            </w:r>
            <w:r w:rsidDel="008E1B2E">
              <w:rPr>
                <w:noProof/>
                <w:webHidden/>
              </w:rPr>
              <w:tab/>
              <w:delText>25</w:delText>
            </w:r>
          </w:del>
        </w:p>
        <w:p w:rsidR="00992BBB" w:rsidDel="008E1B2E" w:rsidRDefault="00992BBB">
          <w:pPr>
            <w:pStyle w:val="TOC1"/>
            <w:tabs>
              <w:tab w:val="left" w:pos="440"/>
              <w:tab w:val="right" w:leader="dot" w:pos="9350"/>
            </w:tabs>
            <w:rPr>
              <w:del w:id="954" w:author="Haynes, Dan" w:date="2012-09-24T14:13:00Z"/>
              <w:noProof/>
              <w:lang w:bidi="ar-SA"/>
            </w:rPr>
          </w:pPr>
          <w:del w:id="955" w:author="Haynes, Dan" w:date="2012-09-24T14:13:00Z">
            <w:r w:rsidRPr="008E1B2E" w:rsidDel="008E1B2E">
              <w:rPr>
                <w:noProof/>
                <w:rPrChange w:id="956" w:author="Haynes, Dan" w:date="2012-09-24T14:13:00Z">
                  <w:rPr>
                    <w:rStyle w:val="Hyperlink"/>
                    <w:noProof/>
                  </w:rPr>
                </w:rPrChange>
              </w:rPr>
              <w:delText>4</w:delText>
            </w:r>
            <w:r w:rsidDel="008E1B2E">
              <w:rPr>
                <w:noProof/>
                <w:lang w:bidi="ar-SA"/>
              </w:rPr>
              <w:tab/>
            </w:r>
            <w:r w:rsidRPr="008E1B2E" w:rsidDel="008E1B2E">
              <w:rPr>
                <w:noProof/>
                <w:rPrChange w:id="957" w:author="Haynes, Dan" w:date="2012-09-24T14:13:00Z">
                  <w:rPr>
                    <w:rStyle w:val="Hyperlink"/>
                    <w:noProof/>
                  </w:rPr>
                </w:rPrChange>
              </w:rPr>
              <w:delText>Data Model for the OVAL Language</w:delText>
            </w:r>
            <w:r w:rsidDel="008E1B2E">
              <w:rPr>
                <w:noProof/>
                <w:webHidden/>
              </w:rPr>
              <w:tab/>
              <w:delText>25</w:delText>
            </w:r>
          </w:del>
        </w:p>
        <w:p w:rsidR="00992BBB" w:rsidDel="008E1B2E" w:rsidRDefault="00992BBB">
          <w:pPr>
            <w:pStyle w:val="TOC2"/>
            <w:tabs>
              <w:tab w:val="left" w:pos="880"/>
              <w:tab w:val="right" w:leader="dot" w:pos="9350"/>
            </w:tabs>
            <w:rPr>
              <w:del w:id="958" w:author="Haynes, Dan" w:date="2012-09-24T14:13:00Z"/>
              <w:noProof/>
              <w:lang w:bidi="ar-SA"/>
            </w:rPr>
          </w:pPr>
          <w:del w:id="959" w:author="Haynes, Dan" w:date="2012-09-24T14:13:00Z">
            <w:r w:rsidRPr="008E1B2E" w:rsidDel="008E1B2E">
              <w:rPr>
                <w:noProof/>
                <w:rPrChange w:id="960" w:author="Haynes, Dan" w:date="2012-09-24T14:13:00Z">
                  <w:rPr>
                    <w:rStyle w:val="Hyperlink"/>
                    <w:noProof/>
                  </w:rPr>
                </w:rPrChange>
              </w:rPr>
              <w:delText>4.1</w:delText>
            </w:r>
            <w:r w:rsidDel="008E1B2E">
              <w:rPr>
                <w:noProof/>
                <w:lang w:bidi="ar-SA"/>
              </w:rPr>
              <w:tab/>
            </w:r>
            <w:r w:rsidRPr="008E1B2E" w:rsidDel="008E1B2E">
              <w:rPr>
                <w:noProof/>
                <w:rPrChange w:id="961" w:author="Haynes, Dan" w:date="2012-09-24T14:13:00Z">
                  <w:rPr>
                    <w:rStyle w:val="Hyperlink"/>
                    <w:noProof/>
                  </w:rPr>
                </w:rPrChange>
              </w:rPr>
              <w:delText>Data Model Conventions</w:delText>
            </w:r>
            <w:r w:rsidDel="008E1B2E">
              <w:rPr>
                <w:noProof/>
                <w:webHidden/>
              </w:rPr>
              <w:tab/>
              <w:delText>27</w:delText>
            </w:r>
          </w:del>
        </w:p>
        <w:p w:rsidR="00992BBB" w:rsidDel="008E1B2E" w:rsidRDefault="00992BBB">
          <w:pPr>
            <w:pStyle w:val="TOC3"/>
            <w:tabs>
              <w:tab w:val="left" w:pos="1320"/>
              <w:tab w:val="right" w:leader="dot" w:pos="9350"/>
            </w:tabs>
            <w:rPr>
              <w:del w:id="962" w:author="Haynes, Dan" w:date="2012-09-24T14:13:00Z"/>
              <w:noProof/>
              <w:lang w:bidi="ar-SA"/>
            </w:rPr>
          </w:pPr>
          <w:del w:id="963" w:author="Haynes, Dan" w:date="2012-09-24T14:13:00Z">
            <w:r w:rsidRPr="008E1B2E" w:rsidDel="008E1B2E">
              <w:rPr>
                <w:noProof/>
                <w14:scene3d>
                  <w14:camera w14:prst="orthographicFront"/>
                  <w14:lightRig w14:rig="threePt" w14:dir="t">
                    <w14:rot w14:lat="0" w14:lon="0" w14:rev="0"/>
                  </w14:lightRig>
                </w14:scene3d>
                <w:rPrChange w:id="964" w:author="Haynes, Dan" w:date="2012-09-24T14:13:00Z">
                  <w:rPr>
                    <w:rStyle w:val="Hyperlink"/>
                    <w:noProof/>
                    <w14:scene3d>
                      <w14:camera w14:prst="orthographicFront"/>
                      <w14:lightRig w14:rig="threePt" w14:dir="t">
                        <w14:rot w14:lat="0" w14:lon="0" w14:rev="0"/>
                      </w14:lightRig>
                    </w14:scene3d>
                  </w:rPr>
                </w:rPrChange>
              </w:rPr>
              <w:delText>4.1.1</w:delText>
            </w:r>
            <w:r w:rsidDel="008E1B2E">
              <w:rPr>
                <w:noProof/>
                <w:lang w:bidi="ar-SA"/>
              </w:rPr>
              <w:tab/>
            </w:r>
            <w:r w:rsidRPr="008E1B2E" w:rsidDel="008E1B2E">
              <w:rPr>
                <w:noProof/>
                <w:rPrChange w:id="965" w:author="Haynes, Dan" w:date="2012-09-24T14:13:00Z">
                  <w:rPr>
                    <w:rStyle w:val="Hyperlink"/>
                    <w:noProof/>
                  </w:rPr>
                </w:rPrChange>
              </w:rPr>
              <w:delText>UML Diagrams</w:delText>
            </w:r>
            <w:r w:rsidDel="008E1B2E">
              <w:rPr>
                <w:noProof/>
                <w:webHidden/>
              </w:rPr>
              <w:tab/>
              <w:delText>27</w:delText>
            </w:r>
          </w:del>
        </w:p>
        <w:p w:rsidR="00992BBB" w:rsidDel="008E1B2E" w:rsidRDefault="00992BBB">
          <w:pPr>
            <w:pStyle w:val="TOC3"/>
            <w:tabs>
              <w:tab w:val="left" w:pos="1320"/>
              <w:tab w:val="right" w:leader="dot" w:pos="9350"/>
            </w:tabs>
            <w:rPr>
              <w:del w:id="966" w:author="Haynes, Dan" w:date="2012-09-24T14:13:00Z"/>
              <w:noProof/>
              <w:lang w:bidi="ar-SA"/>
            </w:rPr>
          </w:pPr>
          <w:del w:id="967" w:author="Haynes, Dan" w:date="2012-09-24T14:13:00Z">
            <w:r w:rsidRPr="008E1B2E" w:rsidDel="008E1B2E">
              <w:rPr>
                <w:noProof/>
                <w14:scene3d>
                  <w14:camera w14:prst="orthographicFront"/>
                  <w14:lightRig w14:rig="threePt" w14:dir="t">
                    <w14:rot w14:lat="0" w14:lon="0" w14:rev="0"/>
                  </w14:lightRig>
                </w14:scene3d>
                <w:rPrChange w:id="968" w:author="Haynes, Dan" w:date="2012-09-24T14:13:00Z">
                  <w:rPr>
                    <w:rStyle w:val="Hyperlink"/>
                    <w:noProof/>
                    <w14:scene3d>
                      <w14:camera w14:prst="orthographicFront"/>
                      <w14:lightRig w14:rig="threePt" w14:dir="t">
                        <w14:rot w14:lat="0" w14:lon="0" w14:rev="0"/>
                      </w14:lightRig>
                    </w14:scene3d>
                  </w:rPr>
                </w:rPrChange>
              </w:rPr>
              <w:delText>4.1.2</w:delText>
            </w:r>
            <w:r w:rsidDel="008E1B2E">
              <w:rPr>
                <w:noProof/>
                <w:lang w:bidi="ar-SA"/>
              </w:rPr>
              <w:tab/>
            </w:r>
            <w:r w:rsidRPr="008E1B2E" w:rsidDel="008E1B2E">
              <w:rPr>
                <w:noProof/>
                <w:rPrChange w:id="969" w:author="Haynes, Dan" w:date="2012-09-24T14:13:00Z">
                  <w:rPr>
                    <w:rStyle w:val="Hyperlink"/>
                    <w:noProof/>
                  </w:rPr>
                </w:rPrChange>
              </w:rPr>
              <w:delText>Property Table Notation</w:delText>
            </w:r>
            <w:r w:rsidDel="008E1B2E">
              <w:rPr>
                <w:noProof/>
                <w:webHidden/>
              </w:rPr>
              <w:tab/>
              <w:delText>27</w:delText>
            </w:r>
          </w:del>
        </w:p>
        <w:p w:rsidR="00992BBB" w:rsidDel="008E1B2E" w:rsidRDefault="00992BBB">
          <w:pPr>
            <w:pStyle w:val="TOC3"/>
            <w:tabs>
              <w:tab w:val="left" w:pos="1320"/>
              <w:tab w:val="right" w:leader="dot" w:pos="9350"/>
            </w:tabs>
            <w:rPr>
              <w:del w:id="970" w:author="Haynes, Dan" w:date="2012-09-24T14:13:00Z"/>
              <w:noProof/>
              <w:lang w:bidi="ar-SA"/>
            </w:rPr>
          </w:pPr>
          <w:del w:id="971" w:author="Haynes, Dan" w:date="2012-09-24T14:13:00Z">
            <w:r w:rsidRPr="008E1B2E" w:rsidDel="008E1B2E">
              <w:rPr>
                <w:noProof/>
                <w14:scene3d>
                  <w14:camera w14:prst="orthographicFront"/>
                  <w14:lightRig w14:rig="threePt" w14:dir="t">
                    <w14:rot w14:lat="0" w14:lon="0" w14:rev="0"/>
                  </w14:lightRig>
                </w14:scene3d>
                <w:rPrChange w:id="972" w:author="Haynes, Dan" w:date="2012-09-24T14:13:00Z">
                  <w:rPr>
                    <w:rStyle w:val="Hyperlink"/>
                    <w:noProof/>
                    <w14:scene3d>
                      <w14:camera w14:prst="orthographicFront"/>
                      <w14:lightRig w14:rig="threePt" w14:dir="t">
                        <w14:rot w14:lat="0" w14:lon="0" w14:rev="0"/>
                      </w14:lightRig>
                    </w14:scene3d>
                  </w:rPr>
                </w:rPrChange>
              </w:rPr>
              <w:lastRenderedPageBreak/>
              <w:delText>4.1.3</w:delText>
            </w:r>
            <w:r w:rsidDel="008E1B2E">
              <w:rPr>
                <w:noProof/>
                <w:lang w:bidi="ar-SA"/>
              </w:rPr>
              <w:tab/>
            </w:r>
            <w:r w:rsidRPr="008E1B2E" w:rsidDel="008E1B2E">
              <w:rPr>
                <w:noProof/>
                <w:rPrChange w:id="973" w:author="Haynes, Dan" w:date="2012-09-24T14:13:00Z">
                  <w:rPr>
                    <w:rStyle w:val="Hyperlink"/>
                    <w:noProof/>
                  </w:rPr>
                </w:rPrChange>
              </w:rPr>
              <w:delText>Primitive Data Types</w:delText>
            </w:r>
            <w:r w:rsidDel="008E1B2E">
              <w:rPr>
                <w:noProof/>
                <w:webHidden/>
              </w:rPr>
              <w:tab/>
              <w:delText>28</w:delText>
            </w:r>
          </w:del>
        </w:p>
        <w:p w:rsidR="00992BBB" w:rsidDel="008E1B2E" w:rsidRDefault="00992BBB">
          <w:pPr>
            <w:pStyle w:val="TOC2"/>
            <w:tabs>
              <w:tab w:val="left" w:pos="880"/>
              <w:tab w:val="right" w:leader="dot" w:pos="9350"/>
            </w:tabs>
            <w:rPr>
              <w:del w:id="974" w:author="Haynes, Dan" w:date="2012-09-24T14:13:00Z"/>
              <w:noProof/>
              <w:lang w:bidi="ar-SA"/>
            </w:rPr>
          </w:pPr>
          <w:del w:id="975" w:author="Haynes, Dan" w:date="2012-09-24T14:13:00Z">
            <w:r w:rsidRPr="008E1B2E" w:rsidDel="008E1B2E">
              <w:rPr>
                <w:noProof/>
                <w:rPrChange w:id="976" w:author="Haynes, Dan" w:date="2012-09-24T14:13:00Z">
                  <w:rPr>
                    <w:rStyle w:val="Hyperlink"/>
                    <w:noProof/>
                  </w:rPr>
                </w:rPrChange>
              </w:rPr>
              <w:delText>4.2</w:delText>
            </w:r>
            <w:r w:rsidDel="008E1B2E">
              <w:rPr>
                <w:noProof/>
                <w:lang w:bidi="ar-SA"/>
              </w:rPr>
              <w:tab/>
            </w:r>
            <w:r w:rsidRPr="008E1B2E" w:rsidDel="008E1B2E">
              <w:rPr>
                <w:noProof/>
                <w:rPrChange w:id="977" w:author="Haynes, Dan" w:date="2012-09-24T14:13:00Z">
                  <w:rPr>
                    <w:rStyle w:val="Hyperlink"/>
                    <w:noProof/>
                  </w:rPr>
                </w:rPrChange>
              </w:rPr>
              <w:delText>OVAL Common Model</w:delText>
            </w:r>
            <w:r w:rsidDel="008E1B2E">
              <w:rPr>
                <w:noProof/>
                <w:webHidden/>
              </w:rPr>
              <w:tab/>
              <w:delText>28</w:delText>
            </w:r>
          </w:del>
        </w:p>
        <w:p w:rsidR="00992BBB" w:rsidDel="008E1B2E" w:rsidRDefault="00992BBB">
          <w:pPr>
            <w:pStyle w:val="TOC3"/>
            <w:tabs>
              <w:tab w:val="left" w:pos="1320"/>
              <w:tab w:val="right" w:leader="dot" w:pos="9350"/>
            </w:tabs>
            <w:rPr>
              <w:del w:id="978" w:author="Haynes, Dan" w:date="2012-09-24T14:13:00Z"/>
              <w:noProof/>
              <w:lang w:bidi="ar-SA"/>
            </w:rPr>
          </w:pPr>
          <w:del w:id="979" w:author="Haynes, Dan" w:date="2012-09-24T14:13:00Z">
            <w:r w:rsidRPr="008E1B2E" w:rsidDel="008E1B2E">
              <w:rPr>
                <w:noProof/>
                <w14:scene3d>
                  <w14:camera w14:prst="orthographicFront"/>
                  <w14:lightRig w14:rig="threePt" w14:dir="t">
                    <w14:rot w14:lat="0" w14:lon="0" w14:rev="0"/>
                  </w14:lightRig>
                </w14:scene3d>
                <w:rPrChange w:id="980" w:author="Haynes, Dan" w:date="2012-09-24T14:13:00Z">
                  <w:rPr>
                    <w:rStyle w:val="Hyperlink"/>
                    <w:noProof/>
                    <w14:scene3d>
                      <w14:camera w14:prst="orthographicFront"/>
                      <w14:lightRig w14:rig="threePt" w14:dir="t">
                        <w14:rot w14:lat="0" w14:lon="0" w14:rev="0"/>
                      </w14:lightRig>
                    </w14:scene3d>
                  </w:rPr>
                </w:rPrChange>
              </w:rPr>
              <w:delText>4.2.1</w:delText>
            </w:r>
            <w:r w:rsidDel="008E1B2E">
              <w:rPr>
                <w:noProof/>
                <w:lang w:bidi="ar-SA"/>
              </w:rPr>
              <w:tab/>
            </w:r>
            <w:r w:rsidRPr="008E1B2E" w:rsidDel="008E1B2E">
              <w:rPr>
                <w:noProof/>
                <w:rPrChange w:id="981" w:author="Haynes, Dan" w:date="2012-09-24T14:13:00Z">
                  <w:rPr>
                    <w:rStyle w:val="Hyperlink"/>
                    <w:noProof/>
                  </w:rPr>
                </w:rPrChange>
              </w:rPr>
              <w:delText>GeneratorType</w:delText>
            </w:r>
            <w:r w:rsidDel="008E1B2E">
              <w:rPr>
                <w:noProof/>
                <w:webHidden/>
              </w:rPr>
              <w:tab/>
              <w:delText>28</w:delText>
            </w:r>
          </w:del>
        </w:p>
        <w:p w:rsidR="00992BBB" w:rsidDel="008E1B2E" w:rsidRDefault="00992BBB">
          <w:pPr>
            <w:pStyle w:val="TOC3"/>
            <w:tabs>
              <w:tab w:val="left" w:pos="1320"/>
              <w:tab w:val="right" w:leader="dot" w:pos="9350"/>
            </w:tabs>
            <w:rPr>
              <w:del w:id="982" w:author="Haynes, Dan" w:date="2012-09-24T14:13:00Z"/>
              <w:noProof/>
              <w:lang w:bidi="ar-SA"/>
            </w:rPr>
          </w:pPr>
          <w:del w:id="983" w:author="Haynes, Dan" w:date="2012-09-24T14:13:00Z">
            <w:r w:rsidRPr="008E1B2E" w:rsidDel="008E1B2E">
              <w:rPr>
                <w:noProof/>
                <w14:scene3d>
                  <w14:camera w14:prst="orthographicFront"/>
                  <w14:lightRig w14:rig="threePt" w14:dir="t">
                    <w14:rot w14:lat="0" w14:lon="0" w14:rev="0"/>
                  </w14:lightRig>
                </w14:scene3d>
                <w:rPrChange w:id="984" w:author="Haynes, Dan" w:date="2012-09-24T14:13:00Z">
                  <w:rPr>
                    <w:rStyle w:val="Hyperlink"/>
                    <w:noProof/>
                    <w14:scene3d>
                      <w14:camera w14:prst="orthographicFront"/>
                      <w14:lightRig w14:rig="threePt" w14:dir="t">
                        <w14:rot w14:lat="0" w14:lon="0" w14:rev="0"/>
                      </w14:lightRig>
                    </w14:scene3d>
                  </w:rPr>
                </w:rPrChange>
              </w:rPr>
              <w:delText>4.2.2</w:delText>
            </w:r>
            <w:r w:rsidDel="008E1B2E">
              <w:rPr>
                <w:noProof/>
                <w:lang w:bidi="ar-SA"/>
              </w:rPr>
              <w:tab/>
            </w:r>
            <w:r w:rsidRPr="008E1B2E" w:rsidDel="008E1B2E">
              <w:rPr>
                <w:noProof/>
                <w:rPrChange w:id="985" w:author="Haynes, Dan" w:date="2012-09-24T14:13:00Z">
                  <w:rPr>
                    <w:rStyle w:val="Hyperlink"/>
                    <w:noProof/>
                  </w:rPr>
                </w:rPrChange>
              </w:rPr>
              <w:delText>MessageType</w:delText>
            </w:r>
            <w:r w:rsidDel="008E1B2E">
              <w:rPr>
                <w:noProof/>
                <w:webHidden/>
              </w:rPr>
              <w:tab/>
              <w:delText>29</w:delText>
            </w:r>
          </w:del>
        </w:p>
        <w:p w:rsidR="00992BBB" w:rsidDel="008E1B2E" w:rsidRDefault="00992BBB">
          <w:pPr>
            <w:pStyle w:val="TOC3"/>
            <w:tabs>
              <w:tab w:val="left" w:pos="1320"/>
              <w:tab w:val="right" w:leader="dot" w:pos="9350"/>
            </w:tabs>
            <w:rPr>
              <w:del w:id="986" w:author="Haynes, Dan" w:date="2012-09-24T14:13:00Z"/>
              <w:noProof/>
              <w:lang w:bidi="ar-SA"/>
            </w:rPr>
          </w:pPr>
          <w:del w:id="987" w:author="Haynes, Dan" w:date="2012-09-24T14:13:00Z">
            <w:r w:rsidRPr="008E1B2E" w:rsidDel="008E1B2E">
              <w:rPr>
                <w:noProof/>
                <w14:scene3d>
                  <w14:camera w14:prst="orthographicFront"/>
                  <w14:lightRig w14:rig="threePt" w14:dir="t">
                    <w14:rot w14:lat="0" w14:lon="0" w14:rev="0"/>
                  </w14:lightRig>
                </w14:scene3d>
                <w:rPrChange w:id="988" w:author="Haynes, Dan" w:date="2012-09-24T14:13:00Z">
                  <w:rPr>
                    <w:rStyle w:val="Hyperlink"/>
                    <w:noProof/>
                    <w14:scene3d>
                      <w14:camera w14:prst="orthographicFront"/>
                      <w14:lightRig w14:rig="threePt" w14:dir="t">
                        <w14:rot w14:lat="0" w14:lon="0" w14:rev="0"/>
                      </w14:lightRig>
                    </w14:scene3d>
                  </w:rPr>
                </w:rPrChange>
              </w:rPr>
              <w:delText>4.2.3</w:delText>
            </w:r>
            <w:r w:rsidDel="008E1B2E">
              <w:rPr>
                <w:noProof/>
                <w:lang w:bidi="ar-SA"/>
              </w:rPr>
              <w:tab/>
            </w:r>
            <w:r w:rsidRPr="008E1B2E" w:rsidDel="008E1B2E">
              <w:rPr>
                <w:noProof/>
                <w:rPrChange w:id="989" w:author="Haynes, Dan" w:date="2012-09-24T14:13:00Z">
                  <w:rPr>
                    <w:rStyle w:val="Hyperlink"/>
                    <w:noProof/>
                  </w:rPr>
                </w:rPrChange>
              </w:rPr>
              <w:delText>CheckEnumeration</w:delText>
            </w:r>
            <w:r w:rsidDel="008E1B2E">
              <w:rPr>
                <w:noProof/>
                <w:webHidden/>
              </w:rPr>
              <w:tab/>
              <w:delText>29</w:delText>
            </w:r>
          </w:del>
        </w:p>
        <w:p w:rsidR="00992BBB" w:rsidDel="008E1B2E" w:rsidRDefault="00992BBB">
          <w:pPr>
            <w:pStyle w:val="TOC3"/>
            <w:tabs>
              <w:tab w:val="left" w:pos="1320"/>
              <w:tab w:val="right" w:leader="dot" w:pos="9350"/>
            </w:tabs>
            <w:rPr>
              <w:del w:id="990" w:author="Haynes, Dan" w:date="2012-09-24T14:13:00Z"/>
              <w:noProof/>
              <w:lang w:bidi="ar-SA"/>
            </w:rPr>
          </w:pPr>
          <w:del w:id="991" w:author="Haynes, Dan" w:date="2012-09-24T14:13:00Z">
            <w:r w:rsidRPr="008E1B2E" w:rsidDel="008E1B2E">
              <w:rPr>
                <w:noProof/>
                <w14:scene3d>
                  <w14:camera w14:prst="orthographicFront"/>
                  <w14:lightRig w14:rig="threePt" w14:dir="t">
                    <w14:rot w14:lat="0" w14:lon="0" w14:rev="0"/>
                  </w14:lightRig>
                </w14:scene3d>
                <w:rPrChange w:id="992" w:author="Haynes, Dan" w:date="2012-09-24T14:13:00Z">
                  <w:rPr>
                    <w:rStyle w:val="Hyperlink"/>
                    <w:noProof/>
                    <w14:scene3d>
                      <w14:camera w14:prst="orthographicFront"/>
                      <w14:lightRig w14:rig="threePt" w14:dir="t">
                        <w14:rot w14:lat="0" w14:lon="0" w14:rev="0"/>
                      </w14:lightRig>
                    </w14:scene3d>
                  </w:rPr>
                </w:rPrChange>
              </w:rPr>
              <w:delText>4.2.4</w:delText>
            </w:r>
            <w:r w:rsidDel="008E1B2E">
              <w:rPr>
                <w:noProof/>
                <w:lang w:bidi="ar-SA"/>
              </w:rPr>
              <w:tab/>
            </w:r>
            <w:r w:rsidRPr="008E1B2E" w:rsidDel="008E1B2E">
              <w:rPr>
                <w:noProof/>
                <w:rPrChange w:id="993" w:author="Haynes, Dan" w:date="2012-09-24T14:13:00Z">
                  <w:rPr>
                    <w:rStyle w:val="Hyperlink"/>
                    <w:noProof/>
                  </w:rPr>
                </w:rPrChange>
              </w:rPr>
              <w:delText>ClassEnumeration</w:delText>
            </w:r>
            <w:r w:rsidDel="008E1B2E">
              <w:rPr>
                <w:noProof/>
                <w:webHidden/>
              </w:rPr>
              <w:tab/>
              <w:delText>29</w:delText>
            </w:r>
          </w:del>
        </w:p>
        <w:p w:rsidR="00992BBB" w:rsidDel="008E1B2E" w:rsidRDefault="00992BBB">
          <w:pPr>
            <w:pStyle w:val="TOC3"/>
            <w:tabs>
              <w:tab w:val="left" w:pos="1320"/>
              <w:tab w:val="right" w:leader="dot" w:pos="9350"/>
            </w:tabs>
            <w:rPr>
              <w:del w:id="994" w:author="Haynes, Dan" w:date="2012-09-24T14:13:00Z"/>
              <w:noProof/>
              <w:lang w:bidi="ar-SA"/>
            </w:rPr>
          </w:pPr>
          <w:del w:id="995" w:author="Haynes, Dan" w:date="2012-09-24T14:13:00Z">
            <w:r w:rsidRPr="008E1B2E" w:rsidDel="008E1B2E">
              <w:rPr>
                <w:noProof/>
                <w14:scene3d>
                  <w14:camera w14:prst="orthographicFront"/>
                  <w14:lightRig w14:rig="threePt" w14:dir="t">
                    <w14:rot w14:lat="0" w14:lon="0" w14:rev="0"/>
                  </w14:lightRig>
                </w14:scene3d>
                <w:rPrChange w:id="996" w:author="Haynes, Dan" w:date="2012-09-24T14:13:00Z">
                  <w:rPr>
                    <w:rStyle w:val="Hyperlink"/>
                    <w:noProof/>
                    <w14:scene3d>
                      <w14:camera w14:prst="orthographicFront"/>
                      <w14:lightRig w14:rig="threePt" w14:dir="t">
                        <w14:rot w14:lat="0" w14:lon="0" w14:rev="0"/>
                      </w14:lightRig>
                    </w14:scene3d>
                  </w:rPr>
                </w:rPrChange>
              </w:rPr>
              <w:delText>4.2.5</w:delText>
            </w:r>
            <w:r w:rsidDel="008E1B2E">
              <w:rPr>
                <w:noProof/>
                <w:lang w:bidi="ar-SA"/>
              </w:rPr>
              <w:tab/>
            </w:r>
            <w:r w:rsidRPr="008E1B2E" w:rsidDel="008E1B2E">
              <w:rPr>
                <w:noProof/>
                <w:rPrChange w:id="997" w:author="Haynes, Dan" w:date="2012-09-24T14:13:00Z">
                  <w:rPr>
                    <w:rStyle w:val="Hyperlink"/>
                    <w:noProof/>
                  </w:rPr>
                </w:rPrChange>
              </w:rPr>
              <w:delText>SimpleDatatypeEnumeration</w:delText>
            </w:r>
            <w:r w:rsidDel="008E1B2E">
              <w:rPr>
                <w:noProof/>
                <w:webHidden/>
              </w:rPr>
              <w:tab/>
              <w:delText>30</w:delText>
            </w:r>
          </w:del>
        </w:p>
        <w:p w:rsidR="00992BBB" w:rsidDel="008E1B2E" w:rsidRDefault="00992BBB">
          <w:pPr>
            <w:pStyle w:val="TOC3"/>
            <w:tabs>
              <w:tab w:val="right" w:leader="dot" w:pos="9350"/>
            </w:tabs>
            <w:rPr>
              <w:del w:id="998" w:author="Haynes, Dan" w:date="2012-09-24T14:13:00Z"/>
              <w:noProof/>
              <w:lang w:bidi="ar-SA"/>
            </w:rPr>
          </w:pPr>
          <w:del w:id="999" w:author="Haynes, Dan" w:date="2012-09-24T14:13:00Z">
            <w:r w:rsidRPr="008E1B2E" w:rsidDel="008E1B2E">
              <w:rPr>
                <w:rFonts w:ascii="Calibri" w:hAnsi="Calibri" w:cs="Times New Roman"/>
                <w:noProof/>
                <w:rPrChange w:id="1000" w:author="Haynes, Dan" w:date="2012-09-24T14:13:00Z">
                  <w:rPr>
                    <w:rStyle w:val="Hyperlink"/>
                    <w:rFonts w:ascii="Calibri" w:hAnsi="Calibri" w:cs="Times New Roman"/>
                    <w:noProof/>
                  </w:rPr>
                </w:rPrChange>
              </w:rPr>
              <w:delText>int</w:delText>
            </w:r>
            <w:r w:rsidDel="008E1B2E">
              <w:rPr>
                <w:noProof/>
                <w:webHidden/>
              </w:rPr>
              <w:tab/>
              <w:delText>32</w:delText>
            </w:r>
          </w:del>
        </w:p>
        <w:p w:rsidR="00992BBB" w:rsidDel="008E1B2E" w:rsidRDefault="00992BBB">
          <w:pPr>
            <w:pStyle w:val="TOC3"/>
            <w:tabs>
              <w:tab w:val="right" w:leader="dot" w:pos="9350"/>
            </w:tabs>
            <w:rPr>
              <w:del w:id="1001" w:author="Haynes, Dan" w:date="2012-09-24T14:13:00Z"/>
              <w:noProof/>
              <w:lang w:bidi="ar-SA"/>
            </w:rPr>
          </w:pPr>
          <w:del w:id="1002" w:author="Haynes, Dan" w:date="2012-09-24T14:13:00Z">
            <w:r w:rsidRPr="008E1B2E" w:rsidDel="008E1B2E">
              <w:rPr>
                <w:rFonts w:ascii="Calibri" w:hAnsi="Calibri" w:cs="Times New Roman"/>
                <w:noProof/>
                <w:rPrChange w:id="1003" w:author="Haynes, Dan" w:date="2012-09-24T14:13:00Z">
                  <w:rPr>
                    <w:rStyle w:val="Hyperlink"/>
                    <w:rFonts w:ascii="Calibri" w:hAnsi="Calibri" w:cs="Times New Roman"/>
                    <w:noProof/>
                  </w:rPr>
                </w:rPrChange>
              </w:rPr>
              <w:delText>ipv4_address</w:delText>
            </w:r>
            <w:r w:rsidDel="008E1B2E">
              <w:rPr>
                <w:noProof/>
                <w:webHidden/>
              </w:rPr>
              <w:tab/>
              <w:delText>32</w:delText>
            </w:r>
          </w:del>
        </w:p>
        <w:p w:rsidR="00992BBB" w:rsidDel="008E1B2E" w:rsidRDefault="00992BBB">
          <w:pPr>
            <w:pStyle w:val="TOC3"/>
            <w:tabs>
              <w:tab w:val="left" w:pos="1320"/>
              <w:tab w:val="right" w:leader="dot" w:pos="9350"/>
            </w:tabs>
            <w:rPr>
              <w:del w:id="1004" w:author="Haynes, Dan" w:date="2012-09-24T14:13:00Z"/>
              <w:noProof/>
              <w:lang w:bidi="ar-SA"/>
            </w:rPr>
          </w:pPr>
          <w:del w:id="1005" w:author="Haynes, Dan" w:date="2012-09-24T14:13:00Z">
            <w:r w:rsidRPr="008E1B2E" w:rsidDel="008E1B2E">
              <w:rPr>
                <w:noProof/>
                <w14:scene3d>
                  <w14:camera w14:prst="orthographicFront"/>
                  <w14:lightRig w14:rig="threePt" w14:dir="t">
                    <w14:rot w14:lat="0" w14:lon="0" w14:rev="0"/>
                  </w14:lightRig>
                </w14:scene3d>
                <w:rPrChange w:id="1006" w:author="Haynes, Dan" w:date="2012-09-24T14:13:00Z">
                  <w:rPr>
                    <w:rStyle w:val="Hyperlink"/>
                    <w:noProof/>
                    <w14:scene3d>
                      <w14:camera w14:prst="orthographicFront"/>
                      <w14:lightRig w14:rig="threePt" w14:dir="t">
                        <w14:rot w14:lat="0" w14:lon="0" w14:rev="0"/>
                      </w14:lightRig>
                    </w14:scene3d>
                  </w:rPr>
                </w:rPrChange>
              </w:rPr>
              <w:delText>4.2.6</w:delText>
            </w:r>
            <w:r w:rsidDel="008E1B2E">
              <w:rPr>
                <w:noProof/>
                <w:lang w:bidi="ar-SA"/>
              </w:rPr>
              <w:tab/>
            </w:r>
            <w:r w:rsidRPr="008E1B2E" w:rsidDel="008E1B2E">
              <w:rPr>
                <w:noProof/>
                <w:rPrChange w:id="1007" w:author="Haynes, Dan" w:date="2012-09-24T14:13:00Z">
                  <w:rPr>
                    <w:rStyle w:val="Hyperlink"/>
                    <w:noProof/>
                  </w:rPr>
                </w:rPrChange>
              </w:rPr>
              <w:delText>ComplexDatatypeEnumeration</w:delText>
            </w:r>
            <w:r w:rsidDel="008E1B2E">
              <w:rPr>
                <w:noProof/>
                <w:webHidden/>
              </w:rPr>
              <w:tab/>
              <w:delText>33</w:delText>
            </w:r>
          </w:del>
        </w:p>
        <w:p w:rsidR="00992BBB" w:rsidDel="008E1B2E" w:rsidRDefault="00992BBB">
          <w:pPr>
            <w:pStyle w:val="TOC3"/>
            <w:tabs>
              <w:tab w:val="left" w:pos="1320"/>
              <w:tab w:val="right" w:leader="dot" w:pos="9350"/>
            </w:tabs>
            <w:rPr>
              <w:del w:id="1008" w:author="Haynes, Dan" w:date="2012-09-24T14:13:00Z"/>
              <w:noProof/>
              <w:lang w:bidi="ar-SA"/>
            </w:rPr>
          </w:pPr>
          <w:del w:id="1009" w:author="Haynes, Dan" w:date="2012-09-24T14:13:00Z">
            <w:r w:rsidRPr="008E1B2E" w:rsidDel="008E1B2E">
              <w:rPr>
                <w:noProof/>
                <w14:scene3d>
                  <w14:camera w14:prst="orthographicFront"/>
                  <w14:lightRig w14:rig="threePt" w14:dir="t">
                    <w14:rot w14:lat="0" w14:lon="0" w14:rev="0"/>
                  </w14:lightRig>
                </w14:scene3d>
                <w:rPrChange w:id="1010" w:author="Haynes, Dan" w:date="2012-09-24T14:13:00Z">
                  <w:rPr>
                    <w:rStyle w:val="Hyperlink"/>
                    <w:noProof/>
                    <w14:scene3d>
                      <w14:camera w14:prst="orthographicFront"/>
                      <w14:lightRig w14:rig="threePt" w14:dir="t">
                        <w14:rot w14:lat="0" w14:lon="0" w14:rev="0"/>
                      </w14:lightRig>
                    </w14:scene3d>
                  </w:rPr>
                </w:rPrChange>
              </w:rPr>
              <w:delText>4.2.7</w:delText>
            </w:r>
            <w:r w:rsidDel="008E1B2E">
              <w:rPr>
                <w:noProof/>
                <w:lang w:bidi="ar-SA"/>
              </w:rPr>
              <w:tab/>
            </w:r>
            <w:r w:rsidRPr="008E1B2E" w:rsidDel="008E1B2E">
              <w:rPr>
                <w:noProof/>
                <w:rPrChange w:id="1011" w:author="Haynes, Dan" w:date="2012-09-24T14:13:00Z">
                  <w:rPr>
                    <w:rStyle w:val="Hyperlink"/>
                    <w:noProof/>
                  </w:rPr>
                </w:rPrChange>
              </w:rPr>
              <w:delText>DatatypeEnumeration</w:delText>
            </w:r>
            <w:r w:rsidDel="008E1B2E">
              <w:rPr>
                <w:noProof/>
                <w:webHidden/>
              </w:rPr>
              <w:tab/>
              <w:delText>33</w:delText>
            </w:r>
          </w:del>
        </w:p>
        <w:p w:rsidR="00992BBB" w:rsidDel="008E1B2E" w:rsidRDefault="00992BBB">
          <w:pPr>
            <w:pStyle w:val="TOC3"/>
            <w:tabs>
              <w:tab w:val="left" w:pos="1320"/>
              <w:tab w:val="right" w:leader="dot" w:pos="9350"/>
            </w:tabs>
            <w:rPr>
              <w:del w:id="1012" w:author="Haynes, Dan" w:date="2012-09-24T14:13:00Z"/>
              <w:noProof/>
              <w:lang w:bidi="ar-SA"/>
            </w:rPr>
          </w:pPr>
          <w:del w:id="1013" w:author="Haynes, Dan" w:date="2012-09-24T14:13:00Z">
            <w:r w:rsidRPr="008E1B2E" w:rsidDel="008E1B2E">
              <w:rPr>
                <w:noProof/>
                <w14:scene3d>
                  <w14:camera w14:prst="orthographicFront"/>
                  <w14:lightRig w14:rig="threePt" w14:dir="t">
                    <w14:rot w14:lat="0" w14:lon="0" w14:rev="0"/>
                  </w14:lightRig>
                </w14:scene3d>
                <w:rPrChange w:id="1014" w:author="Haynes, Dan" w:date="2012-09-24T14:13:00Z">
                  <w:rPr>
                    <w:rStyle w:val="Hyperlink"/>
                    <w:noProof/>
                    <w14:scene3d>
                      <w14:camera w14:prst="orthographicFront"/>
                      <w14:lightRig w14:rig="threePt" w14:dir="t">
                        <w14:rot w14:lat="0" w14:lon="0" w14:rev="0"/>
                      </w14:lightRig>
                    </w14:scene3d>
                  </w:rPr>
                </w:rPrChange>
              </w:rPr>
              <w:delText>4.2.8</w:delText>
            </w:r>
            <w:r w:rsidDel="008E1B2E">
              <w:rPr>
                <w:noProof/>
                <w:lang w:bidi="ar-SA"/>
              </w:rPr>
              <w:tab/>
            </w:r>
            <w:r w:rsidRPr="008E1B2E" w:rsidDel="008E1B2E">
              <w:rPr>
                <w:noProof/>
                <w:rPrChange w:id="1015" w:author="Haynes, Dan" w:date="2012-09-24T14:13:00Z">
                  <w:rPr>
                    <w:rStyle w:val="Hyperlink"/>
                    <w:noProof/>
                  </w:rPr>
                </w:rPrChange>
              </w:rPr>
              <w:delText>ExistenceEnumeration</w:delText>
            </w:r>
            <w:r w:rsidDel="008E1B2E">
              <w:rPr>
                <w:noProof/>
                <w:webHidden/>
              </w:rPr>
              <w:tab/>
              <w:delText>33</w:delText>
            </w:r>
          </w:del>
        </w:p>
        <w:p w:rsidR="00992BBB" w:rsidDel="008E1B2E" w:rsidRDefault="00992BBB">
          <w:pPr>
            <w:pStyle w:val="TOC3"/>
            <w:tabs>
              <w:tab w:val="left" w:pos="1320"/>
              <w:tab w:val="right" w:leader="dot" w:pos="9350"/>
            </w:tabs>
            <w:rPr>
              <w:del w:id="1016" w:author="Haynes, Dan" w:date="2012-09-24T14:13:00Z"/>
              <w:noProof/>
              <w:lang w:bidi="ar-SA"/>
            </w:rPr>
          </w:pPr>
          <w:del w:id="1017" w:author="Haynes, Dan" w:date="2012-09-24T14:13:00Z">
            <w:r w:rsidRPr="008E1B2E" w:rsidDel="008E1B2E">
              <w:rPr>
                <w:noProof/>
                <w14:scene3d>
                  <w14:camera w14:prst="orthographicFront"/>
                  <w14:lightRig w14:rig="threePt" w14:dir="t">
                    <w14:rot w14:lat="0" w14:lon="0" w14:rev="0"/>
                  </w14:lightRig>
                </w14:scene3d>
                <w:rPrChange w:id="1018" w:author="Haynes, Dan" w:date="2012-09-24T14:13:00Z">
                  <w:rPr>
                    <w:rStyle w:val="Hyperlink"/>
                    <w:noProof/>
                    <w14:scene3d>
                      <w14:camera w14:prst="orthographicFront"/>
                      <w14:lightRig w14:rig="threePt" w14:dir="t">
                        <w14:rot w14:lat="0" w14:lon="0" w14:rev="0"/>
                      </w14:lightRig>
                    </w14:scene3d>
                  </w:rPr>
                </w:rPrChange>
              </w:rPr>
              <w:delText>4.2.9</w:delText>
            </w:r>
            <w:r w:rsidDel="008E1B2E">
              <w:rPr>
                <w:noProof/>
                <w:lang w:bidi="ar-SA"/>
              </w:rPr>
              <w:tab/>
            </w:r>
            <w:r w:rsidRPr="008E1B2E" w:rsidDel="008E1B2E">
              <w:rPr>
                <w:noProof/>
                <w:rPrChange w:id="1019" w:author="Haynes, Dan" w:date="2012-09-24T14:13:00Z">
                  <w:rPr>
                    <w:rStyle w:val="Hyperlink"/>
                    <w:noProof/>
                  </w:rPr>
                </w:rPrChange>
              </w:rPr>
              <w:delText>FamilyEnumeration</w:delText>
            </w:r>
            <w:r w:rsidDel="008E1B2E">
              <w:rPr>
                <w:noProof/>
                <w:webHidden/>
              </w:rPr>
              <w:tab/>
              <w:delText>34</w:delText>
            </w:r>
          </w:del>
        </w:p>
        <w:p w:rsidR="00992BBB" w:rsidDel="008E1B2E" w:rsidRDefault="00992BBB">
          <w:pPr>
            <w:pStyle w:val="TOC3"/>
            <w:tabs>
              <w:tab w:val="left" w:pos="1320"/>
              <w:tab w:val="right" w:leader="dot" w:pos="9350"/>
            </w:tabs>
            <w:rPr>
              <w:del w:id="1020" w:author="Haynes, Dan" w:date="2012-09-24T14:13:00Z"/>
              <w:noProof/>
              <w:lang w:bidi="ar-SA"/>
            </w:rPr>
          </w:pPr>
          <w:del w:id="1021" w:author="Haynes, Dan" w:date="2012-09-24T14:13:00Z">
            <w:r w:rsidRPr="008E1B2E" w:rsidDel="008E1B2E">
              <w:rPr>
                <w:noProof/>
                <w14:scene3d>
                  <w14:camera w14:prst="orthographicFront"/>
                  <w14:lightRig w14:rig="threePt" w14:dir="t">
                    <w14:rot w14:lat="0" w14:lon="0" w14:rev="0"/>
                  </w14:lightRig>
                </w14:scene3d>
                <w:rPrChange w:id="1022" w:author="Haynes, Dan" w:date="2012-09-24T14:13:00Z">
                  <w:rPr>
                    <w:rStyle w:val="Hyperlink"/>
                    <w:noProof/>
                    <w14:scene3d>
                      <w14:camera w14:prst="orthographicFront"/>
                      <w14:lightRig w14:rig="threePt" w14:dir="t">
                        <w14:rot w14:lat="0" w14:lon="0" w14:rev="0"/>
                      </w14:lightRig>
                    </w14:scene3d>
                  </w:rPr>
                </w:rPrChange>
              </w:rPr>
              <w:delText>4.2.10</w:delText>
            </w:r>
            <w:r w:rsidDel="008E1B2E">
              <w:rPr>
                <w:noProof/>
                <w:lang w:bidi="ar-SA"/>
              </w:rPr>
              <w:tab/>
            </w:r>
            <w:r w:rsidRPr="008E1B2E" w:rsidDel="008E1B2E">
              <w:rPr>
                <w:noProof/>
                <w:rPrChange w:id="1023" w:author="Haynes, Dan" w:date="2012-09-24T14:13:00Z">
                  <w:rPr>
                    <w:rStyle w:val="Hyperlink"/>
                    <w:noProof/>
                  </w:rPr>
                </w:rPrChange>
              </w:rPr>
              <w:delText>MessageLevelEnumeration</w:delText>
            </w:r>
            <w:r w:rsidDel="008E1B2E">
              <w:rPr>
                <w:noProof/>
                <w:webHidden/>
              </w:rPr>
              <w:tab/>
              <w:delText>34</w:delText>
            </w:r>
          </w:del>
        </w:p>
        <w:p w:rsidR="00992BBB" w:rsidDel="008E1B2E" w:rsidRDefault="00992BBB">
          <w:pPr>
            <w:pStyle w:val="TOC3"/>
            <w:tabs>
              <w:tab w:val="left" w:pos="1320"/>
              <w:tab w:val="right" w:leader="dot" w:pos="9350"/>
            </w:tabs>
            <w:rPr>
              <w:del w:id="1024" w:author="Haynes, Dan" w:date="2012-09-24T14:13:00Z"/>
              <w:noProof/>
              <w:lang w:bidi="ar-SA"/>
            </w:rPr>
          </w:pPr>
          <w:del w:id="1025" w:author="Haynes, Dan" w:date="2012-09-24T14:13:00Z">
            <w:r w:rsidRPr="008E1B2E" w:rsidDel="008E1B2E">
              <w:rPr>
                <w:noProof/>
                <w14:scene3d>
                  <w14:camera w14:prst="orthographicFront"/>
                  <w14:lightRig w14:rig="threePt" w14:dir="t">
                    <w14:rot w14:lat="0" w14:lon="0" w14:rev="0"/>
                  </w14:lightRig>
                </w14:scene3d>
                <w:rPrChange w:id="1026" w:author="Haynes, Dan" w:date="2012-09-24T14:13:00Z">
                  <w:rPr>
                    <w:rStyle w:val="Hyperlink"/>
                    <w:noProof/>
                    <w14:scene3d>
                      <w14:camera w14:prst="orthographicFront"/>
                      <w14:lightRig w14:rig="threePt" w14:dir="t">
                        <w14:rot w14:lat="0" w14:lon="0" w14:rev="0"/>
                      </w14:lightRig>
                    </w14:scene3d>
                  </w:rPr>
                </w:rPrChange>
              </w:rPr>
              <w:delText>4.2.11</w:delText>
            </w:r>
            <w:r w:rsidDel="008E1B2E">
              <w:rPr>
                <w:noProof/>
                <w:lang w:bidi="ar-SA"/>
              </w:rPr>
              <w:tab/>
            </w:r>
            <w:r w:rsidRPr="008E1B2E" w:rsidDel="008E1B2E">
              <w:rPr>
                <w:noProof/>
                <w:rPrChange w:id="1027" w:author="Haynes, Dan" w:date="2012-09-24T14:13:00Z">
                  <w:rPr>
                    <w:rStyle w:val="Hyperlink"/>
                    <w:noProof/>
                  </w:rPr>
                </w:rPrChange>
              </w:rPr>
              <w:delText>OperationEnumeration</w:delText>
            </w:r>
            <w:r w:rsidDel="008E1B2E">
              <w:rPr>
                <w:noProof/>
                <w:webHidden/>
              </w:rPr>
              <w:tab/>
              <w:delText>34</w:delText>
            </w:r>
          </w:del>
        </w:p>
        <w:p w:rsidR="00992BBB" w:rsidDel="008E1B2E" w:rsidRDefault="00992BBB">
          <w:pPr>
            <w:pStyle w:val="TOC3"/>
            <w:tabs>
              <w:tab w:val="left" w:pos="1320"/>
              <w:tab w:val="right" w:leader="dot" w:pos="9350"/>
            </w:tabs>
            <w:rPr>
              <w:del w:id="1028" w:author="Haynes, Dan" w:date="2012-09-24T14:13:00Z"/>
              <w:noProof/>
              <w:lang w:bidi="ar-SA"/>
            </w:rPr>
          </w:pPr>
          <w:del w:id="1029" w:author="Haynes, Dan" w:date="2012-09-24T14:13:00Z">
            <w:r w:rsidRPr="008E1B2E" w:rsidDel="008E1B2E">
              <w:rPr>
                <w:noProof/>
                <w14:scene3d>
                  <w14:camera w14:prst="orthographicFront"/>
                  <w14:lightRig w14:rig="threePt" w14:dir="t">
                    <w14:rot w14:lat="0" w14:lon="0" w14:rev="0"/>
                  </w14:lightRig>
                </w14:scene3d>
                <w:rPrChange w:id="1030" w:author="Haynes, Dan" w:date="2012-09-24T14:13:00Z">
                  <w:rPr>
                    <w:rStyle w:val="Hyperlink"/>
                    <w:noProof/>
                    <w14:scene3d>
                      <w14:camera w14:prst="orthographicFront"/>
                      <w14:lightRig w14:rig="threePt" w14:dir="t">
                        <w14:rot w14:lat="0" w14:lon="0" w14:rev="0"/>
                      </w14:lightRig>
                    </w14:scene3d>
                  </w:rPr>
                </w:rPrChange>
              </w:rPr>
              <w:delText>4.2.12</w:delText>
            </w:r>
            <w:r w:rsidDel="008E1B2E">
              <w:rPr>
                <w:noProof/>
                <w:lang w:bidi="ar-SA"/>
              </w:rPr>
              <w:tab/>
            </w:r>
            <w:r w:rsidRPr="008E1B2E" w:rsidDel="008E1B2E">
              <w:rPr>
                <w:noProof/>
                <w:rPrChange w:id="1031" w:author="Haynes, Dan" w:date="2012-09-24T14:13:00Z">
                  <w:rPr>
                    <w:rStyle w:val="Hyperlink"/>
                    <w:noProof/>
                  </w:rPr>
                </w:rPrChange>
              </w:rPr>
              <w:delText>OperatorEnumeration</w:delText>
            </w:r>
            <w:r w:rsidDel="008E1B2E">
              <w:rPr>
                <w:noProof/>
                <w:webHidden/>
              </w:rPr>
              <w:tab/>
              <w:delText>35</w:delText>
            </w:r>
          </w:del>
        </w:p>
        <w:p w:rsidR="00992BBB" w:rsidDel="008E1B2E" w:rsidRDefault="00992BBB">
          <w:pPr>
            <w:pStyle w:val="TOC3"/>
            <w:tabs>
              <w:tab w:val="left" w:pos="1320"/>
              <w:tab w:val="right" w:leader="dot" w:pos="9350"/>
            </w:tabs>
            <w:rPr>
              <w:del w:id="1032" w:author="Haynes, Dan" w:date="2012-09-24T14:13:00Z"/>
              <w:noProof/>
              <w:lang w:bidi="ar-SA"/>
            </w:rPr>
          </w:pPr>
          <w:del w:id="1033" w:author="Haynes, Dan" w:date="2012-09-24T14:13:00Z">
            <w:r w:rsidRPr="008E1B2E" w:rsidDel="008E1B2E">
              <w:rPr>
                <w:noProof/>
                <w14:scene3d>
                  <w14:camera w14:prst="orthographicFront"/>
                  <w14:lightRig w14:rig="threePt" w14:dir="t">
                    <w14:rot w14:lat="0" w14:lon="0" w14:rev="0"/>
                  </w14:lightRig>
                </w14:scene3d>
                <w:rPrChange w:id="1034" w:author="Haynes, Dan" w:date="2012-09-24T14:13:00Z">
                  <w:rPr>
                    <w:rStyle w:val="Hyperlink"/>
                    <w:noProof/>
                    <w14:scene3d>
                      <w14:camera w14:prst="orthographicFront"/>
                      <w14:lightRig w14:rig="threePt" w14:dir="t">
                        <w14:rot w14:lat="0" w14:lon="0" w14:rev="0"/>
                      </w14:lightRig>
                    </w14:scene3d>
                  </w:rPr>
                </w:rPrChange>
              </w:rPr>
              <w:delText>4.2.13</w:delText>
            </w:r>
            <w:r w:rsidDel="008E1B2E">
              <w:rPr>
                <w:noProof/>
                <w:lang w:bidi="ar-SA"/>
              </w:rPr>
              <w:tab/>
            </w:r>
            <w:r w:rsidRPr="008E1B2E" w:rsidDel="008E1B2E">
              <w:rPr>
                <w:noProof/>
                <w:rPrChange w:id="1035" w:author="Haynes, Dan" w:date="2012-09-24T14:13:00Z">
                  <w:rPr>
                    <w:rStyle w:val="Hyperlink"/>
                    <w:noProof/>
                  </w:rPr>
                </w:rPrChange>
              </w:rPr>
              <w:delText>Definition, Test, Object, State, and Variable Identifiers</w:delText>
            </w:r>
            <w:r w:rsidDel="008E1B2E">
              <w:rPr>
                <w:noProof/>
                <w:webHidden/>
              </w:rPr>
              <w:tab/>
              <w:delText>35</w:delText>
            </w:r>
          </w:del>
        </w:p>
        <w:p w:rsidR="00992BBB" w:rsidDel="008E1B2E" w:rsidRDefault="00992BBB">
          <w:pPr>
            <w:pStyle w:val="TOC3"/>
            <w:tabs>
              <w:tab w:val="left" w:pos="1320"/>
              <w:tab w:val="right" w:leader="dot" w:pos="9350"/>
            </w:tabs>
            <w:rPr>
              <w:del w:id="1036" w:author="Haynes, Dan" w:date="2012-09-24T14:13:00Z"/>
              <w:noProof/>
              <w:lang w:bidi="ar-SA"/>
            </w:rPr>
          </w:pPr>
          <w:del w:id="1037" w:author="Haynes, Dan" w:date="2012-09-24T14:13:00Z">
            <w:r w:rsidRPr="008E1B2E" w:rsidDel="008E1B2E">
              <w:rPr>
                <w:noProof/>
                <w14:scene3d>
                  <w14:camera w14:prst="orthographicFront"/>
                  <w14:lightRig w14:rig="threePt" w14:dir="t">
                    <w14:rot w14:lat="0" w14:lon="0" w14:rev="0"/>
                  </w14:lightRig>
                </w14:scene3d>
                <w:rPrChange w:id="1038" w:author="Haynes, Dan" w:date="2012-09-24T14:13:00Z">
                  <w:rPr>
                    <w:rStyle w:val="Hyperlink"/>
                    <w:noProof/>
                    <w14:scene3d>
                      <w14:camera w14:prst="orthographicFront"/>
                      <w14:lightRig w14:rig="threePt" w14:dir="t">
                        <w14:rot w14:lat="0" w14:lon="0" w14:rev="0"/>
                      </w14:lightRig>
                    </w14:scene3d>
                  </w:rPr>
                </w:rPrChange>
              </w:rPr>
              <w:delText>4.2.14</w:delText>
            </w:r>
            <w:r w:rsidDel="008E1B2E">
              <w:rPr>
                <w:noProof/>
                <w:lang w:bidi="ar-SA"/>
              </w:rPr>
              <w:tab/>
            </w:r>
            <w:r w:rsidRPr="008E1B2E" w:rsidDel="008E1B2E">
              <w:rPr>
                <w:noProof/>
                <w:rPrChange w:id="1039" w:author="Haynes, Dan" w:date="2012-09-24T14:13:00Z">
                  <w:rPr>
                    <w:rStyle w:val="Hyperlink"/>
                    <w:noProof/>
                  </w:rPr>
                </w:rPrChange>
              </w:rPr>
              <w:delText>ItemIDPattern</w:delText>
            </w:r>
            <w:r w:rsidDel="008E1B2E">
              <w:rPr>
                <w:noProof/>
                <w:webHidden/>
              </w:rPr>
              <w:tab/>
              <w:delText>37</w:delText>
            </w:r>
          </w:del>
        </w:p>
        <w:p w:rsidR="00992BBB" w:rsidDel="008E1B2E" w:rsidRDefault="00992BBB">
          <w:pPr>
            <w:pStyle w:val="TOC3"/>
            <w:tabs>
              <w:tab w:val="left" w:pos="1320"/>
              <w:tab w:val="right" w:leader="dot" w:pos="9350"/>
            </w:tabs>
            <w:rPr>
              <w:del w:id="1040" w:author="Haynes, Dan" w:date="2012-09-24T14:13:00Z"/>
              <w:noProof/>
              <w:lang w:bidi="ar-SA"/>
            </w:rPr>
          </w:pPr>
          <w:del w:id="1041" w:author="Haynes, Dan" w:date="2012-09-24T14:13:00Z">
            <w:r w:rsidRPr="008E1B2E" w:rsidDel="008E1B2E">
              <w:rPr>
                <w:noProof/>
                <w14:scene3d>
                  <w14:camera w14:prst="orthographicFront"/>
                  <w14:lightRig w14:rig="threePt" w14:dir="t">
                    <w14:rot w14:lat="0" w14:lon="0" w14:rev="0"/>
                  </w14:lightRig>
                </w14:scene3d>
                <w:rPrChange w:id="1042" w:author="Haynes, Dan" w:date="2012-09-24T14:13:00Z">
                  <w:rPr>
                    <w:rStyle w:val="Hyperlink"/>
                    <w:noProof/>
                    <w14:scene3d>
                      <w14:camera w14:prst="orthographicFront"/>
                      <w14:lightRig w14:rig="threePt" w14:dir="t">
                        <w14:rot w14:lat="0" w14:lon="0" w14:rev="0"/>
                      </w14:lightRig>
                    </w14:scene3d>
                  </w:rPr>
                </w:rPrChange>
              </w:rPr>
              <w:delText>4.2.15</w:delText>
            </w:r>
            <w:r w:rsidDel="008E1B2E">
              <w:rPr>
                <w:noProof/>
                <w:lang w:bidi="ar-SA"/>
              </w:rPr>
              <w:tab/>
            </w:r>
            <w:r w:rsidRPr="008E1B2E" w:rsidDel="008E1B2E">
              <w:rPr>
                <w:noProof/>
                <w:rPrChange w:id="1043" w:author="Haynes, Dan" w:date="2012-09-24T14:13:00Z">
                  <w:rPr>
                    <w:rStyle w:val="Hyperlink"/>
                    <w:noProof/>
                  </w:rPr>
                </w:rPrChange>
              </w:rPr>
              <w:delText>EmptyStringType</w:delText>
            </w:r>
            <w:r w:rsidDel="008E1B2E">
              <w:rPr>
                <w:noProof/>
                <w:webHidden/>
              </w:rPr>
              <w:tab/>
              <w:delText>37</w:delText>
            </w:r>
          </w:del>
        </w:p>
        <w:p w:rsidR="00992BBB" w:rsidDel="008E1B2E" w:rsidRDefault="00992BBB">
          <w:pPr>
            <w:pStyle w:val="TOC3"/>
            <w:tabs>
              <w:tab w:val="left" w:pos="1320"/>
              <w:tab w:val="right" w:leader="dot" w:pos="9350"/>
            </w:tabs>
            <w:rPr>
              <w:del w:id="1044" w:author="Haynes, Dan" w:date="2012-09-24T14:13:00Z"/>
              <w:noProof/>
              <w:lang w:bidi="ar-SA"/>
            </w:rPr>
          </w:pPr>
          <w:del w:id="1045" w:author="Haynes, Dan" w:date="2012-09-24T14:13:00Z">
            <w:r w:rsidRPr="008E1B2E" w:rsidDel="008E1B2E">
              <w:rPr>
                <w:noProof/>
                <w14:scene3d>
                  <w14:camera w14:prst="orthographicFront"/>
                  <w14:lightRig w14:rig="threePt" w14:dir="t">
                    <w14:rot w14:lat="0" w14:lon="0" w14:rev="0"/>
                  </w14:lightRig>
                </w14:scene3d>
                <w:rPrChange w:id="1046" w:author="Haynes, Dan" w:date="2012-09-24T14:13:00Z">
                  <w:rPr>
                    <w:rStyle w:val="Hyperlink"/>
                    <w:noProof/>
                    <w14:scene3d>
                      <w14:camera w14:prst="orthographicFront"/>
                      <w14:lightRig w14:rig="threePt" w14:dir="t">
                        <w14:rot w14:lat="0" w14:lon="0" w14:rev="0"/>
                      </w14:lightRig>
                    </w14:scene3d>
                  </w:rPr>
                </w:rPrChange>
              </w:rPr>
              <w:delText>4.2.16</w:delText>
            </w:r>
            <w:r w:rsidDel="008E1B2E">
              <w:rPr>
                <w:noProof/>
                <w:lang w:bidi="ar-SA"/>
              </w:rPr>
              <w:tab/>
            </w:r>
            <w:r w:rsidRPr="008E1B2E" w:rsidDel="008E1B2E">
              <w:rPr>
                <w:noProof/>
                <w:rPrChange w:id="1047" w:author="Haynes, Dan" w:date="2012-09-24T14:13:00Z">
                  <w:rPr>
                    <w:rStyle w:val="Hyperlink"/>
                    <w:noProof/>
                  </w:rPr>
                </w:rPrChange>
              </w:rPr>
              <w:delText>NonEmptyStringType</w:delText>
            </w:r>
            <w:r w:rsidDel="008E1B2E">
              <w:rPr>
                <w:noProof/>
                <w:webHidden/>
              </w:rPr>
              <w:tab/>
              <w:delText>37</w:delText>
            </w:r>
          </w:del>
        </w:p>
        <w:p w:rsidR="00992BBB" w:rsidDel="008E1B2E" w:rsidRDefault="00992BBB">
          <w:pPr>
            <w:pStyle w:val="TOC3"/>
            <w:tabs>
              <w:tab w:val="left" w:pos="1320"/>
              <w:tab w:val="right" w:leader="dot" w:pos="9350"/>
            </w:tabs>
            <w:rPr>
              <w:del w:id="1048" w:author="Haynes, Dan" w:date="2012-09-24T14:13:00Z"/>
              <w:noProof/>
              <w:lang w:bidi="ar-SA"/>
            </w:rPr>
          </w:pPr>
          <w:del w:id="1049" w:author="Haynes, Dan" w:date="2012-09-24T14:13:00Z">
            <w:r w:rsidRPr="008E1B2E" w:rsidDel="008E1B2E">
              <w:rPr>
                <w:noProof/>
                <w14:scene3d>
                  <w14:camera w14:prst="orthographicFront"/>
                  <w14:lightRig w14:rig="threePt" w14:dir="t">
                    <w14:rot w14:lat="0" w14:lon="0" w14:rev="0"/>
                  </w14:lightRig>
                </w14:scene3d>
                <w:rPrChange w:id="1050" w:author="Haynes, Dan" w:date="2012-09-24T14:13:00Z">
                  <w:rPr>
                    <w:rStyle w:val="Hyperlink"/>
                    <w:noProof/>
                    <w14:scene3d>
                      <w14:camera w14:prst="orthographicFront"/>
                      <w14:lightRig w14:rig="threePt" w14:dir="t">
                        <w14:rot w14:lat="0" w14:lon="0" w14:rev="0"/>
                      </w14:lightRig>
                    </w14:scene3d>
                  </w:rPr>
                </w:rPrChange>
              </w:rPr>
              <w:delText>4.2.17</w:delText>
            </w:r>
            <w:r w:rsidDel="008E1B2E">
              <w:rPr>
                <w:noProof/>
                <w:lang w:bidi="ar-SA"/>
              </w:rPr>
              <w:tab/>
            </w:r>
            <w:r w:rsidRPr="008E1B2E" w:rsidDel="008E1B2E">
              <w:rPr>
                <w:noProof/>
                <w:rPrChange w:id="1051" w:author="Haynes, Dan" w:date="2012-09-24T14:13:00Z">
                  <w:rPr>
                    <w:rStyle w:val="Hyperlink"/>
                    <w:noProof/>
                  </w:rPr>
                </w:rPrChange>
              </w:rPr>
              <w:delText>Any</w:delText>
            </w:r>
            <w:r w:rsidDel="008E1B2E">
              <w:rPr>
                <w:noProof/>
                <w:webHidden/>
              </w:rPr>
              <w:tab/>
              <w:delText>37</w:delText>
            </w:r>
          </w:del>
        </w:p>
        <w:p w:rsidR="00992BBB" w:rsidDel="008E1B2E" w:rsidRDefault="00992BBB">
          <w:pPr>
            <w:pStyle w:val="TOC3"/>
            <w:tabs>
              <w:tab w:val="left" w:pos="1320"/>
              <w:tab w:val="right" w:leader="dot" w:pos="9350"/>
            </w:tabs>
            <w:rPr>
              <w:del w:id="1052" w:author="Haynes, Dan" w:date="2012-09-24T14:13:00Z"/>
              <w:noProof/>
              <w:lang w:bidi="ar-SA"/>
            </w:rPr>
          </w:pPr>
          <w:del w:id="1053" w:author="Haynes, Dan" w:date="2012-09-24T14:13:00Z">
            <w:r w:rsidRPr="008E1B2E" w:rsidDel="008E1B2E">
              <w:rPr>
                <w:noProof/>
                <w14:scene3d>
                  <w14:camera w14:prst="orthographicFront"/>
                  <w14:lightRig w14:rig="threePt" w14:dir="t">
                    <w14:rot w14:lat="0" w14:lon="0" w14:rev="0"/>
                  </w14:lightRig>
                </w14:scene3d>
                <w:rPrChange w:id="1054" w:author="Haynes, Dan" w:date="2012-09-24T14:13:00Z">
                  <w:rPr>
                    <w:rStyle w:val="Hyperlink"/>
                    <w:noProof/>
                    <w14:scene3d>
                      <w14:camera w14:prst="orthographicFront"/>
                      <w14:lightRig w14:rig="threePt" w14:dir="t">
                        <w14:rot w14:lat="0" w14:lon="0" w14:rev="0"/>
                      </w14:lightRig>
                    </w14:scene3d>
                  </w:rPr>
                </w:rPrChange>
              </w:rPr>
              <w:delText>4.2.18</w:delText>
            </w:r>
            <w:r w:rsidDel="008E1B2E">
              <w:rPr>
                <w:noProof/>
                <w:lang w:bidi="ar-SA"/>
              </w:rPr>
              <w:tab/>
            </w:r>
            <w:r w:rsidRPr="008E1B2E" w:rsidDel="008E1B2E">
              <w:rPr>
                <w:noProof/>
                <w:rPrChange w:id="1055" w:author="Haynes, Dan" w:date="2012-09-24T14:13:00Z">
                  <w:rPr>
                    <w:rStyle w:val="Hyperlink"/>
                    <w:noProof/>
                  </w:rPr>
                </w:rPrChange>
              </w:rPr>
              <w:delText>Signature</w:delText>
            </w:r>
            <w:r w:rsidDel="008E1B2E">
              <w:rPr>
                <w:noProof/>
                <w:webHidden/>
              </w:rPr>
              <w:tab/>
              <w:delText>37</w:delText>
            </w:r>
          </w:del>
        </w:p>
        <w:p w:rsidR="00992BBB" w:rsidDel="008E1B2E" w:rsidRDefault="00992BBB">
          <w:pPr>
            <w:pStyle w:val="TOC2"/>
            <w:tabs>
              <w:tab w:val="left" w:pos="880"/>
              <w:tab w:val="right" w:leader="dot" w:pos="9350"/>
            </w:tabs>
            <w:rPr>
              <w:del w:id="1056" w:author="Haynes, Dan" w:date="2012-09-24T14:13:00Z"/>
              <w:noProof/>
              <w:lang w:bidi="ar-SA"/>
            </w:rPr>
          </w:pPr>
          <w:del w:id="1057" w:author="Haynes, Dan" w:date="2012-09-24T14:13:00Z">
            <w:r w:rsidRPr="008E1B2E" w:rsidDel="008E1B2E">
              <w:rPr>
                <w:noProof/>
                <w:rPrChange w:id="1058" w:author="Haynes, Dan" w:date="2012-09-24T14:13:00Z">
                  <w:rPr>
                    <w:rStyle w:val="Hyperlink"/>
                    <w:noProof/>
                  </w:rPr>
                </w:rPrChange>
              </w:rPr>
              <w:delText>4.3</w:delText>
            </w:r>
            <w:r w:rsidDel="008E1B2E">
              <w:rPr>
                <w:noProof/>
                <w:lang w:bidi="ar-SA"/>
              </w:rPr>
              <w:tab/>
            </w:r>
            <w:r w:rsidRPr="008E1B2E" w:rsidDel="008E1B2E">
              <w:rPr>
                <w:noProof/>
                <w:rPrChange w:id="1059" w:author="Haynes, Dan" w:date="2012-09-24T14:13:00Z">
                  <w:rPr>
                    <w:rStyle w:val="Hyperlink"/>
                    <w:noProof/>
                  </w:rPr>
                </w:rPrChange>
              </w:rPr>
              <w:delText>OVAL Definitions Model</w:delText>
            </w:r>
            <w:r w:rsidDel="008E1B2E">
              <w:rPr>
                <w:noProof/>
                <w:webHidden/>
              </w:rPr>
              <w:tab/>
              <w:delText>38</w:delText>
            </w:r>
          </w:del>
        </w:p>
        <w:p w:rsidR="00992BBB" w:rsidDel="008E1B2E" w:rsidRDefault="00992BBB">
          <w:pPr>
            <w:pStyle w:val="TOC3"/>
            <w:tabs>
              <w:tab w:val="left" w:pos="1320"/>
              <w:tab w:val="right" w:leader="dot" w:pos="9350"/>
            </w:tabs>
            <w:rPr>
              <w:del w:id="1060" w:author="Haynes, Dan" w:date="2012-09-24T14:13:00Z"/>
              <w:noProof/>
              <w:lang w:bidi="ar-SA"/>
            </w:rPr>
          </w:pPr>
          <w:del w:id="1061" w:author="Haynes, Dan" w:date="2012-09-24T14:13:00Z">
            <w:r w:rsidRPr="008E1B2E" w:rsidDel="008E1B2E">
              <w:rPr>
                <w:rFonts w:eastAsia="Times New Roman"/>
                <w:noProof/>
                <w14:scene3d>
                  <w14:camera w14:prst="orthographicFront"/>
                  <w14:lightRig w14:rig="threePt" w14:dir="t">
                    <w14:rot w14:lat="0" w14:lon="0" w14:rev="0"/>
                  </w14:lightRig>
                </w14:scene3d>
                <w:rPrChange w:id="1062" w:author="Haynes, Dan" w:date="2012-09-24T14:13:00Z">
                  <w:rPr>
                    <w:rStyle w:val="Hyperlink"/>
                    <w:rFonts w:eastAsia="Times New Roman"/>
                    <w:noProof/>
                    <w14:scene3d>
                      <w14:camera w14:prst="orthographicFront"/>
                      <w14:lightRig w14:rig="threePt" w14:dir="t">
                        <w14:rot w14:lat="0" w14:lon="0" w14:rev="0"/>
                      </w14:lightRig>
                    </w14:scene3d>
                  </w:rPr>
                </w:rPrChange>
              </w:rPr>
              <w:delText>4.3.1</w:delText>
            </w:r>
            <w:r w:rsidDel="008E1B2E">
              <w:rPr>
                <w:noProof/>
                <w:lang w:bidi="ar-SA"/>
              </w:rPr>
              <w:tab/>
            </w:r>
            <w:r w:rsidRPr="008E1B2E" w:rsidDel="008E1B2E">
              <w:rPr>
                <w:rFonts w:eastAsia="Times New Roman"/>
                <w:noProof/>
                <w:rPrChange w:id="1063" w:author="Haynes, Dan" w:date="2012-09-24T14:13:00Z">
                  <w:rPr>
                    <w:rStyle w:val="Hyperlink"/>
                    <w:rFonts w:eastAsia="Times New Roman"/>
                    <w:noProof/>
                  </w:rPr>
                </w:rPrChange>
              </w:rPr>
              <w:delText>oval_definitions</w:delText>
            </w:r>
            <w:r w:rsidDel="008E1B2E">
              <w:rPr>
                <w:noProof/>
                <w:webHidden/>
              </w:rPr>
              <w:tab/>
              <w:delText>38</w:delText>
            </w:r>
          </w:del>
        </w:p>
        <w:p w:rsidR="00992BBB" w:rsidDel="008E1B2E" w:rsidRDefault="00992BBB">
          <w:pPr>
            <w:pStyle w:val="TOC3"/>
            <w:tabs>
              <w:tab w:val="left" w:pos="1320"/>
              <w:tab w:val="right" w:leader="dot" w:pos="9350"/>
            </w:tabs>
            <w:rPr>
              <w:del w:id="1064" w:author="Haynes, Dan" w:date="2012-09-24T14:13:00Z"/>
              <w:noProof/>
              <w:lang w:bidi="ar-SA"/>
            </w:rPr>
          </w:pPr>
          <w:del w:id="1065" w:author="Haynes, Dan" w:date="2012-09-24T14:13:00Z">
            <w:r w:rsidRPr="008E1B2E" w:rsidDel="008E1B2E">
              <w:rPr>
                <w:noProof/>
                <w14:scene3d>
                  <w14:camera w14:prst="orthographicFront"/>
                  <w14:lightRig w14:rig="threePt" w14:dir="t">
                    <w14:rot w14:lat="0" w14:lon="0" w14:rev="0"/>
                  </w14:lightRig>
                </w14:scene3d>
                <w:rPrChange w:id="1066" w:author="Haynes, Dan" w:date="2012-09-24T14:13:00Z">
                  <w:rPr>
                    <w:rStyle w:val="Hyperlink"/>
                    <w:noProof/>
                    <w14:scene3d>
                      <w14:camera w14:prst="orthographicFront"/>
                      <w14:lightRig w14:rig="threePt" w14:dir="t">
                        <w14:rot w14:lat="0" w14:lon="0" w14:rev="0"/>
                      </w14:lightRig>
                    </w14:scene3d>
                  </w:rPr>
                </w:rPrChange>
              </w:rPr>
              <w:delText>4.3.2</w:delText>
            </w:r>
            <w:r w:rsidDel="008E1B2E">
              <w:rPr>
                <w:noProof/>
                <w:lang w:bidi="ar-SA"/>
              </w:rPr>
              <w:tab/>
            </w:r>
            <w:r w:rsidRPr="008E1B2E" w:rsidDel="008E1B2E">
              <w:rPr>
                <w:noProof/>
                <w:rPrChange w:id="1067" w:author="Haynes, Dan" w:date="2012-09-24T14:13:00Z">
                  <w:rPr>
                    <w:rStyle w:val="Hyperlink"/>
                    <w:noProof/>
                  </w:rPr>
                </w:rPrChange>
              </w:rPr>
              <w:delText>DefinitionsType</w:delText>
            </w:r>
            <w:r w:rsidDel="008E1B2E">
              <w:rPr>
                <w:noProof/>
                <w:webHidden/>
              </w:rPr>
              <w:tab/>
              <w:delText>38</w:delText>
            </w:r>
          </w:del>
        </w:p>
        <w:p w:rsidR="00992BBB" w:rsidDel="008E1B2E" w:rsidRDefault="00992BBB">
          <w:pPr>
            <w:pStyle w:val="TOC3"/>
            <w:tabs>
              <w:tab w:val="left" w:pos="1320"/>
              <w:tab w:val="right" w:leader="dot" w:pos="9350"/>
            </w:tabs>
            <w:rPr>
              <w:del w:id="1068" w:author="Haynes, Dan" w:date="2012-09-24T14:13:00Z"/>
              <w:noProof/>
              <w:lang w:bidi="ar-SA"/>
            </w:rPr>
          </w:pPr>
          <w:del w:id="1069" w:author="Haynes, Dan" w:date="2012-09-24T14:13:00Z">
            <w:r w:rsidRPr="008E1B2E" w:rsidDel="008E1B2E">
              <w:rPr>
                <w:noProof/>
                <w14:scene3d>
                  <w14:camera w14:prst="orthographicFront"/>
                  <w14:lightRig w14:rig="threePt" w14:dir="t">
                    <w14:rot w14:lat="0" w14:lon="0" w14:rev="0"/>
                  </w14:lightRig>
                </w14:scene3d>
                <w:rPrChange w:id="1070" w:author="Haynes, Dan" w:date="2012-09-24T14:13:00Z">
                  <w:rPr>
                    <w:rStyle w:val="Hyperlink"/>
                    <w:noProof/>
                    <w14:scene3d>
                      <w14:camera w14:prst="orthographicFront"/>
                      <w14:lightRig w14:rig="threePt" w14:dir="t">
                        <w14:rot w14:lat="0" w14:lon="0" w14:rev="0"/>
                      </w14:lightRig>
                    </w14:scene3d>
                  </w:rPr>
                </w:rPrChange>
              </w:rPr>
              <w:delText>4.3.3</w:delText>
            </w:r>
            <w:r w:rsidDel="008E1B2E">
              <w:rPr>
                <w:noProof/>
                <w:lang w:bidi="ar-SA"/>
              </w:rPr>
              <w:tab/>
            </w:r>
            <w:r w:rsidRPr="008E1B2E" w:rsidDel="008E1B2E">
              <w:rPr>
                <w:noProof/>
                <w:rPrChange w:id="1071" w:author="Haynes, Dan" w:date="2012-09-24T14:13:00Z">
                  <w:rPr>
                    <w:rStyle w:val="Hyperlink"/>
                    <w:noProof/>
                  </w:rPr>
                </w:rPrChange>
              </w:rPr>
              <w:delText>DefinitionType</w:delText>
            </w:r>
            <w:r w:rsidDel="008E1B2E">
              <w:rPr>
                <w:noProof/>
                <w:webHidden/>
              </w:rPr>
              <w:tab/>
              <w:delText>39</w:delText>
            </w:r>
          </w:del>
        </w:p>
        <w:p w:rsidR="00992BBB" w:rsidDel="008E1B2E" w:rsidRDefault="00992BBB">
          <w:pPr>
            <w:pStyle w:val="TOC3"/>
            <w:tabs>
              <w:tab w:val="left" w:pos="1320"/>
              <w:tab w:val="right" w:leader="dot" w:pos="9350"/>
            </w:tabs>
            <w:rPr>
              <w:del w:id="1072" w:author="Haynes, Dan" w:date="2012-09-24T14:13:00Z"/>
              <w:noProof/>
              <w:lang w:bidi="ar-SA"/>
            </w:rPr>
          </w:pPr>
          <w:del w:id="1073" w:author="Haynes, Dan" w:date="2012-09-24T14:13:00Z">
            <w:r w:rsidRPr="008E1B2E" w:rsidDel="008E1B2E">
              <w:rPr>
                <w:noProof/>
                <w14:scene3d>
                  <w14:camera w14:prst="orthographicFront"/>
                  <w14:lightRig w14:rig="threePt" w14:dir="t">
                    <w14:rot w14:lat="0" w14:lon="0" w14:rev="0"/>
                  </w14:lightRig>
                </w14:scene3d>
                <w:rPrChange w:id="1074" w:author="Haynes, Dan" w:date="2012-09-24T14:13:00Z">
                  <w:rPr>
                    <w:rStyle w:val="Hyperlink"/>
                    <w:noProof/>
                    <w14:scene3d>
                      <w14:camera w14:prst="orthographicFront"/>
                      <w14:lightRig w14:rig="threePt" w14:dir="t">
                        <w14:rot w14:lat="0" w14:lon="0" w14:rev="0"/>
                      </w14:lightRig>
                    </w14:scene3d>
                  </w:rPr>
                </w:rPrChange>
              </w:rPr>
              <w:delText>4.3.4</w:delText>
            </w:r>
            <w:r w:rsidDel="008E1B2E">
              <w:rPr>
                <w:noProof/>
                <w:lang w:bidi="ar-SA"/>
              </w:rPr>
              <w:tab/>
            </w:r>
            <w:r w:rsidRPr="008E1B2E" w:rsidDel="008E1B2E">
              <w:rPr>
                <w:noProof/>
                <w:rPrChange w:id="1075" w:author="Haynes, Dan" w:date="2012-09-24T14:13:00Z">
                  <w:rPr>
                    <w:rStyle w:val="Hyperlink"/>
                    <w:noProof/>
                  </w:rPr>
                </w:rPrChange>
              </w:rPr>
              <w:delText>MetadataType</w:delText>
            </w:r>
            <w:r w:rsidDel="008E1B2E">
              <w:rPr>
                <w:noProof/>
                <w:webHidden/>
              </w:rPr>
              <w:tab/>
              <w:delText>40</w:delText>
            </w:r>
          </w:del>
        </w:p>
        <w:p w:rsidR="00992BBB" w:rsidDel="008E1B2E" w:rsidRDefault="00992BBB">
          <w:pPr>
            <w:pStyle w:val="TOC3"/>
            <w:tabs>
              <w:tab w:val="left" w:pos="1320"/>
              <w:tab w:val="right" w:leader="dot" w:pos="9350"/>
            </w:tabs>
            <w:rPr>
              <w:del w:id="1076" w:author="Haynes, Dan" w:date="2012-09-24T14:13:00Z"/>
              <w:noProof/>
              <w:lang w:bidi="ar-SA"/>
            </w:rPr>
          </w:pPr>
          <w:del w:id="1077" w:author="Haynes, Dan" w:date="2012-09-24T14:13:00Z">
            <w:r w:rsidRPr="008E1B2E" w:rsidDel="008E1B2E">
              <w:rPr>
                <w:noProof/>
                <w14:scene3d>
                  <w14:camera w14:prst="orthographicFront"/>
                  <w14:lightRig w14:rig="threePt" w14:dir="t">
                    <w14:rot w14:lat="0" w14:lon="0" w14:rev="0"/>
                  </w14:lightRig>
                </w14:scene3d>
                <w:rPrChange w:id="1078" w:author="Haynes, Dan" w:date="2012-09-24T14:13:00Z">
                  <w:rPr>
                    <w:rStyle w:val="Hyperlink"/>
                    <w:noProof/>
                    <w14:scene3d>
                      <w14:camera w14:prst="orthographicFront"/>
                      <w14:lightRig w14:rig="threePt" w14:dir="t">
                        <w14:rot w14:lat="0" w14:lon="0" w14:rev="0"/>
                      </w14:lightRig>
                    </w14:scene3d>
                  </w:rPr>
                </w:rPrChange>
              </w:rPr>
              <w:delText>4.3.5</w:delText>
            </w:r>
            <w:r w:rsidDel="008E1B2E">
              <w:rPr>
                <w:noProof/>
                <w:lang w:bidi="ar-SA"/>
              </w:rPr>
              <w:tab/>
            </w:r>
            <w:r w:rsidRPr="008E1B2E" w:rsidDel="008E1B2E">
              <w:rPr>
                <w:noProof/>
                <w:rPrChange w:id="1079" w:author="Haynes, Dan" w:date="2012-09-24T14:13:00Z">
                  <w:rPr>
                    <w:rStyle w:val="Hyperlink"/>
                    <w:noProof/>
                  </w:rPr>
                </w:rPrChange>
              </w:rPr>
              <w:delText>AffectedType</w:delText>
            </w:r>
            <w:r w:rsidDel="008E1B2E">
              <w:rPr>
                <w:noProof/>
                <w:webHidden/>
              </w:rPr>
              <w:tab/>
              <w:delText>40</w:delText>
            </w:r>
          </w:del>
        </w:p>
        <w:p w:rsidR="00992BBB" w:rsidDel="008E1B2E" w:rsidRDefault="00992BBB">
          <w:pPr>
            <w:pStyle w:val="TOC3"/>
            <w:tabs>
              <w:tab w:val="left" w:pos="1320"/>
              <w:tab w:val="right" w:leader="dot" w:pos="9350"/>
            </w:tabs>
            <w:rPr>
              <w:del w:id="1080" w:author="Haynes, Dan" w:date="2012-09-24T14:13:00Z"/>
              <w:noProof/>
              <w:lang w:bidi="ar-SA"/>
            </w:rPr>
          </w:pPr>
          <w:del w:id="1081" w:author="Haynes, Dan" w:date="2012-09-24T14:13:00Z">
            <w:r w:rsidRPr="008E1B2E" w:rsidDel="008E1B2E">
              <w:rPr>
                <w:noProof/>
                <w14:scene3d>
                  <w14:camera w14:prst="orthographicFront"/>
                  <w14:lightRig w14:rig="threePt" w14:dir="t">
                    <w14:rot w14:lat="0" w14:lon="0" w14:rev="0"/>
                  </w14:lightRig>
                </w14:scene3d>
                <w:rPrChange w:id="1082" w:author="Haynes, Dan" w:date="2012-09-24T14:13:00Z">
                  <w:rPr>
                    <w:rStyle w:val="Hyperlink"/>
                    <w:noProof/>
                    <w14:scene3d>
                      <w14:camera w14:prst="orthographicFront"/>
                      <w14:lightRig w14:rig="threePt" w14:dir="t">
                        <w14:rot w14:lat="0" w14:lon="0" w14:rev="0"/>
                      </w14:lightRig>
                    </w14:scene3d>
                  </w:rPr>
                </w:rPrChange>
              </w:rPr>
              <w:delText>4.3.6</w:delText>
            </w:r>
            <w:r w:rsidDel="008E1B2E">
              <w:rPr>
                <w:noProof/>
                <w:lang w:bidi="ar-SA"/>
              </w:rPr>
              <w:tab/>
            </w:r>
            <w:r w:rsidRPr="008E1B2E" w:rsidDel="008E1B2E">
              <w:rPr>
                <w:noProof/>
                <w:rPrChange w:id="1083" w:author="Haynes, Dan" w:date="2012-09-24T14:13:00Z">
                  <w:rPr>
                    <w:rStyle w:val="Hyperlink"/>
                    <w:noProof/>
                  </w:rPr>
                </w:rPrChange>
              </w:rPr>
              <w:delText>ReferenceType</w:delText>
            </w:r>
            <w:r w:rsidDel="008E1B2E">
              <w:rPr>
                <w:noProof/>
                <w:webHidden/>
              </w:rPr>
              <w:tab/>
              <w:delText>40</w:delText>
            </w:r>
          </w:del>
        </w:p>
        <w:p w:rsidR="00992BBB" w:rsidDel="008E1B2E" w:rsidRDefault="00992BBB">
          <w:pPr>
            <w:pStyle w:val="TOC3"/>
            <w:tabs>
              <w:tab w:val="left" w:pos="1320"/>
              <w:tab w:val="right" w:leader="dot" w:pos="9350"/>
            </w:tabs>
            <w:rPr>
              <w:del w:id="1084" w:author="Haynes, Dan" w:date="2012-09-24T14:13:00Z"/>
              <w:noProof/>
              <w:lang w:bidi="ar-SA"/>
            </w:rPr>
          </w:pPr>
          <w:del w:id="1085" w:author="Haynes, Dan" w:date="2012-09-24T14:13:00Z">
            <w:r w:rsidRPr="008E1B2E" w:rsidDel="008E1B2E">
              <w:rPr>
                <w:noProof/>
                <w14:scene3d>
                  <w14:camera w14:prst="orthographicFront"/>
                  <w14:lightRig w14:rig="threePt" w14:dir="t">
                    <w14:rot w14:lat="0" w14:lon="0" w14:rev="0"/>
                  </w14:lightRig>
                </w14:scene3d>
                <w:rPrChange w:id="1086" w:author="Haynes, Dan" w:date="2012-09-24T14:13:00Z">
                  <w:rPr>
                    <w:rStyle w:val="Hyperlink"/>
                    <w:noProof/>
                    <w14:scene3d>
                      <w14:camera w14:prst="orthographicFront"/>
                      <w14:lightRig w14:rig="threePt" w14:dir="t">
                        <w14:rot w14:lat="0" w14:lon="0" w14:rev="0"/>
                      </w14:lightRig>
                    </w14:scene3d>
                  </w:rPr>
                </w:rPrChange>
              </w:rPr>
              <w:delText>4.3.7</w:delText>
            </w:r>
            <w:r w:rsidDel="008E1B2E">
              <w:rPr>
                <w:noProof/>
                <w:lang w:bidi="ar-SA"/>
              </w:rPr>
              <w:tab/>
            </w:r>
            <w:r w:rsidRPr="008E1B2E" w:rsidDel="008E1B2E">
              <w:rPr>
                <w:noProof/>
                <w:rPrChange w:id="1087" w:author="Haynes, Dan" w:date="2012-09-24T14:13:00Z">
                  <w:rPr>
                    <w:rStyle w:val="Hyperlink"/>
                    <w:noProof/>
                  </w:rPr>
                </w:rPrChange>
              </w:rPr>
              <w:delText>NotesType</w:delText>
            </w:r>
            <w:r w:rsidDel="008E1B2E">
              <w:rPr>
                <w:noProof/>
                <w:webHidden/>
              </w:rPr>
              <w:tab/>
              <w:delText>41</w:delText>
            </w:r>
          </w:del>
        </w:p>
        <w:p w:rsidR="00992BBB" w:rsidDel="008E1B2E" w:rsidRDefault="00992BBB">
          <w:pPr>
            <w:pStyle w:val="TOC3"/>
            <w:tabs>
              <w:tab w:val="left" w:pos="1320"/>
              <w:tab w:val="right" w:leader="dot" w:pos="9350"/>
            </w:tabs>
            <w:rPr>
              <w:del w:id="1088" w:author="Haynes, Dan" w:date="2012-09-24T14:13:00Z"/>
              <w:noProof/>
              <w:lang w:bidi="ar-SA"/>
            </w:rPr>
          </w:pPr>
          <w:del w:id="1089" w:author="Haynes, Dan" w:date="2012-09-24T14:13:00Z">
            <w:r w:rsidRPr="008E1B2E" w:rsidDel="008E1B2E">
              <w:rPr>
                <w:noProof/>
                <w14:scene3d>
                  <w14:camera w14:prst="orthographicFront"/>
                  <w14:lightRig w14:rig="threePt" w14:dir="t">
                    <w14:rot w14:lat="0" w14:lon="0" w14:rev="0"/>
                  </w14:lightRig>
                </w14:scene3d>
                <w:rPrChange w:id="1090" w:author="Haynes, Dan" w:date="2012-09-24T14:13:00Z">
                  <w:rPr>
                    <w:rStyle w:val="Hyperlink"/>
                    <w:noProof/>
                    <w14:scene3d>
                      <w14:camera w14:prst="orthographicFront"/>
                      <w14:lightRig w14:rig="threePt" w14:dir="t">
                        <w14:rot w14:lat="0" w14:lon="0" w14:rev="0"/>
                      </w14:lightRig>
                    </w14:scene3d>
                  </w:rPr>
                </w:rPrChange>
              </w:rPr>
              <w:delText>4.3.8</w:delText>
            </w:r>
            <w:r w:rsidDel="008E1B2E">
              <w:rPr>
                <w:noProof/>
                <w:lang w:bidi="ar-SA"/>
              </w:rPr>
              <w:tab/>
            </w:r>
            <w:r w:rsidRPr="008E1B2E" w:rsidDel="008E1B2E">
              <w:rPr>
                <w:noProof/>
                <w:rPrChange w:id="1091" w:author="Haynes, Dan" w:date="2012-09-24T14:13:00Z">
                  <w:rPr>
                    <w:rStyle w:val="Hyperlink"/>
                    <w:noProof/>
                  </w:rPr>
                </w:rPrChange>
              </w:rPr>
              <w:delText>CriteriaType</w:delText>
            </w:r>
            <w:r w:rsidDel="008E1B2E">
              <w:rPr>
                <w:noProof/>
                <w:webHidden/>
              </w:rPr>
              <w:tab/>
              <w:delText>41</w:delText>
            </w:r>
          </w:del>
        </w:p>
        <w:p w:rsidR="00992BBB" w:rsidDel="008E1B2E" w:rsidRDefault="00992BBB">
          <w:pPr>
            <w:pStyle w:val="TOC3"/>
            <w:tabs>
              <w:tab w:val="left" w:pos="1320"/>
              <w:tab w:val="right" w:leader="dot" w:pos="9350"/>
            </w:tabs>
            <w:rPr>
              <w:del w:id="1092" w:author="Haynes, Dan" w:date="2012-09-24T14:13:00Z"/>
              <w:noProof/>
              <w:lang w:bidi="ar-SA"/>
            </w:rPr>
          </w:pPr>
          <w:del w:id="1093" w:author="Haynes, Dan" w:date="2012-09-24T14:13:00Z">
            <w:r w:rsidRPr="008E1B2E" w:rsidDel="008E1B2E">
              <w:rPr>
                <w:noProof/>
                <w14:scene3d>
                  <w14:camera w14:prst="orthographicFront"/>
                  <w14:lightRig w14:rig="threePt" w14:dir="t">
                    <w14:rot w14:lat="0" w14:lon="0" w14:rev="0"/>
                  </w14:lightRig>
                </w14:scene3d>
                <w:rPrChange w:id="1094" w:author="Haynes, Dan" w:date="2012-09-24T14:13:00Z">
                  <w:rPr>
                    <w:rStyle w:val="Hyperlink"/>
                    <w:noProof/>
                    <w14:scene3d>
                      <w14:camera w14:prst="orthographicFront"/>
                      <w14:lightRig w14:rig="threePt" w14:dir="t">
                        <w14:rot w14:lat="0" w14:lon="0" w14:rev="0"/>
                      </w14:lightRig>
                    </w14:scene3d>
                  </w:rPr>
                </w:rPrChange>
              </w:rPr>
              <w:lastRenderedPageBreak/>
              <w:delText>4.3.9</w:delText>
            </w:r>
            <w:r w:rsidDel="008E1B2E">
              <w:rPr>
                <w:noProof/>
                <w:lang w:bidi="ar-SA"/>
              </w:rPr>
              <w:tab/>
            </w:r>
            <w:r w:rsidRPr="008E1B2E" w:rsidDel="008E1B2E">
              <w:rPr>
                <w:noProof/>
                <w:rPrChange w:id="1095" w:author="Haynes, Dan" w:date="2012-09-24T14:13:00Z">
                  <w:rPr>
                    <w:rStyle w:val="Hyperlink"/>
                    <w:noProof/>
                  </w:rPr>
                </w:rPrChange>
              </w:rPr>
              <w:delText>CriterionType</w:delText>
            </w:r>
            <w:r w:rsidDel="008E1B2E">
              <w:rPr>
                <w:noProof/>
                <w:webHidden/>
              </w:rPr>
              <w:tab/>
              <w:delText>42</w:delText>
            </w:r>
          </w:del>
        </w:p>
        <w:p w:rsidR="00992BBB" w:rsidDel="008E1B2E" w:rsidRDefault="00992BBB">
          <w:pPr>
            <w:pStyle w:val="TOC3"/>
            <w:tabs>
              <w:tab w:val="left" w:pos="1320"/>
              <w:tab w:val="right" w:leader="dot" w:pos="9350"/>
            </w:tabs>
            <w:rPr>
              <w:del w:id="1096" w:author="Haynes, Dan" w:date="2012-09-24T14:13:00Z"/>
              <w:noProof/>
              <w:lang w:bidi="ar-SA"/>
            </w:rPr>
          </w:pPr>
          <w:del w:id="1097" w:author="Haynes, Dan" w:date="2012-09-24T14:13:00Z">
            <w:r w:rsidRPr="008E1B2E" w:rsidDel="008E1B2E">
              <w:rPr>
                <w:noProof/>
                <w14:scene3d>
                  <w14:camera w14:prst="orthographicFront"/>
                  <w14:lightRig w14:rig="threePt" w14:dir="t">
                    <w14:rot w14:lat="0" w14:lon="0" w14:rev="0"/>
                  </w14:lightRig>
                </w14:scene3d>
                <w:rPrChange w:id="1098" w:author="Haynes, Dan" w:date="2012-09-24T14:13:00Z">
                  <w:rPr>
                    <w:rStyle w:val="Hyperlink"/>
                    <w:noProof/>
                    <w14:scene3d>
                      <w14:camera w14:prst="orthographicFront"/>
                      <w14:lightRig w14:rig="threePt" w14:dir="t">
                        <w14:rot w14:lat="0" w14:lon="0" w14:rev="0"/>
                      </w14:lightRig>
                    </w14:scene3d>
                  </w:rPr>
                </w:rPrChange>
              </w:rPr>
              <w:delText>4.3.10</w:delText>
            </w:r>
            <w:r w:rsidDel="008E1B2E">
              <w:rPr>
                <w:noProof/>
                <w:lang w:bidi="ar-SA"/>
              </w:rPr>
              <w:tab/>
            </w:r>
            <w:r w:rsidRPr="008E1B2E" w:rsidDel="008E1B2E">
              <w:rPr>
                <w:noProof/>
                <w:rPrChange w:id="1099" w:author="Haynes, Dan" w:date="2012-09-24T14:13:00Z">
                  <w:rPr>
                    <w:rStyle w:val="Hyperlink"/>
                    <w:noProof/>
                  </w:rPr>
                </w:rPrChange>
              </w:rPr>
              <w:delText>ExtendDefinitionType</w:delText>
            </w:r>
            <w:r w:rsidDel="008E1B2E">
              <w:rPr>
                <w:noProof/>
                <w:webHidden/>
              </w:rPr>
              <w:tab/>
              <w:delText>43</w:delText>
            </w:r>
          </w:del>
        </w:p>
        <w:p w:rsidR="00992BBB" w:rsidDel="008E1B2E" w:rsidRDefault="00992BBB">
          <w:pPr>
            <w:pStyle w:val="TOC3"/>
            <w:tabs>
              <w:tab w:val="left" w:pos="1320"/>
              <w:tab w:val="right" w:leader="dot" w:pos="9350"/>
            </w:tabs>
            <w:rPr>
              <w:del w:id="1100" w:author="Haynes, Dan" w:date="2012-09-24T14:13:00Z"/>
              <w:noProof/>
              <w:lang w:bidi="ar-SA"/>
            </w:rPr>
          </w:pPr>
          <w:del w:id="1101" w:author="Haynes, Dan" w:date="2012-09-24T14:13:00Z">
            <w:r w:rsidRPr="008E1B2E" w:rsidDel="008E1B2E">
              <w:rPr>
                <w:noProof/>
                <w14:scene3d>
                  <w14:camera w14:prst="orthographicFront"/>
                  <w14:lightRig w14:rig="threePt" w14:dir="t">
                    <w14:rot w14:lat="0" w14:lon="0" w14:rev="0"/>
                  </w14:lightRig>
                </w14:scene3d>
                <w:rPrChange w:id="1102" w:author="Haynes, Dan" w:date="2012-09-24T14:13:00Z">
                  <w:rPr>
                    <w:rStyle w:val="Hyperlink"/>
                    <w:noProof/>
                    <w14:scene3d>
                      <w14:camera w14:prst="orthographicFront"/>
                      <w14:lightRig w14:rig="threePt" w14:dir="t">
                        <w14:rot w14:lat="0" w14:lon="0" w14:rev="0"/>
                      </w14:lightRig>
                    </w14:scene3d>
                  </w:rPr>
                </w:rPrChange>
              </w:rPr>
              <w:delText>4.3.11</w:delText>
            </w:r>
            <w:r w:rsidDel="008E1B2E">
              <w:rPr>
                <w:noProof/>
                <w:lang w:bidi="ar-SA"/>
              </w:rPr>
              <w:tab/>
            </w:r>
            <w:r w:rsidRPr="008E1B2E" w:rsidDel="008E1B2E">
              <w:rPr>
                <w:noProof/>
                <w:rPrChange w:id="1103" w:author="Haynes, Dan" w:date="2012-09-24T14:13:00Z">
                  <w:rPr>
                    <w:rStyle w:val="Hyperlink"/>
                    <w:noProof/>
                  </w:rPr>
                </w:rPrChange>
              </w:rPr>
              <w:delText>TestsType</w:delText>
            </w:r>
            <w:r w:rsidDel="008E1B2E">
              <w:rPr>
                <w:noProof/>
                <w:webHidden/>
              </w:rPr>
              <w:tab/>
              <w:delText>43</w:delText>
            </w:r>
          </w:del>
        </w:p>
        <w:p w:rsidR="00992BBB" w:rsidDel="008E1B2E" w:rsidRDefault="00992BBB">
          <w:pPr>
            <w:pStyle w:val="TOC3"/>
            <w:tabs>
              <w:tab w:val="left" w:pos="1320"/>
              <w:tab w:val="right" w:leader="dot" w:pos="9350"/>
            </w:tabs>
            <w:rPr>
              <w:del w:id="1104" w:author="Haynes, Dan" w:date="2012-09-24T14:13:00Z"/>
              <w:noProof/>
              <w:lang w:bidi="ar-SA"/>
            </w:rPr>
          </w:pPr>
          <w:del w:id="1105" w:author="Haynes, Dan" w:date="2012-09-24T14:13:00Z">
            <w:r w:rsidRPr="008E1B2E" w:rsidDel="008E1B2E">
              <w:rPr>
                <w:noProof/>
                <w14:scene3d>
                  <w14:camera w14:prst="orthographicFront"/>
                  <w14:lightRig w14:rig="threePt" w14:dir="t">
                    <w14:rot w14:lat="0" w14:lon="0" w14:rev="0"/>
                  </w14:lightRig>
                </w14:scene3d>
                <w:rPrChange w:id="1106" w:author="Haynes, Dan" w:date="2012-09-24T14:13:00Z">
                  <w:rPr>
                    <w:rStyle w:val="Hyperlink"/>
                    <w:noProof/>
                    <w14:scene3d>
                      <w14:camera w14:prst="orthographicFront"/>
                      <w14:lightRig w14:rig="threePt" w14:dir="t">
                        <w14:rot w14:lat="0" w14:lon="0" w14:rev="0"/>
                      </w14:lightRig>
                    </w14:scene3d>
                  </w:rPr>
                </w:rPrChange>
              </w:rPr>
              <w:delText>4.3.12</w:delText>
            </w:r>
            <w:r w:rsidDel="008E1B2E">
              <w:rPr>
                <w:noProof/>
                <w:lang w:bidi="ar-SA"/>
              </w:rPr>
              <w:tab/>
            </w:r>
            <w:r w:rsidRPr="008E1B2E" w:rsidDel="008E1B2E">
              <w:rPr>
                <w:noProof/>
                <w:rPrChange w:id="1107" w:author="Haynes, Dan" w:date="2012-09-24T14:13:00Z">
                  <w:rPr>
                    <w:rStyle w:val="Hyperlink"/>
                    <w:noProof/>
                  </w:rPr>
                </w:rPrChange>
              </w:rPr>
              <w:delText>TestType</w:delText>
            </w:r>
            <w:r w:rsidDel="008E1B2E">
              <w:rPr>
                <w:noProof/>
                <w:webHidden/>
              </w:rPr>
              <w:tab/>
              <w:delText>43</w:delText>
            </w:r>
          </w:del>
        </w:p>
        <w:p w:rsidR="00992BBB" w:rsidDel="008E1B2E" w:rsidRDefault="00992BBB">
          <w:pPr>
            <w:pStyle w:val="TOC3"/>
            <w:tabs>
              <w:tab w:val="left" w:pos="1320"/>
              <w:tab w:val="right" w:leader="dot" w:pos="9350"/>
            </w:tabs>
            <w:rPr>
              <w:del w:id="1108" w:author="Haynes, Dan" w:date="2012-09-24T14:13:00Z"/>
              <w:noProof/>
              <w:lang w:bidi="ar-SA"/>
            </w:rPr>
          </w:pPr>
          <w:del w:id="1109" w:author="Haynes, Dan" w:date="2012-09-24T14:13:00Z">
            <w:r w:rsidRPr="008E1B2E" w:rsidDel="008E1B2E">
              <w:rPr>
                <w:noProof/>
                <w14:scene3d>
                  <w14:camera w14:prst="orthographicFront"/>
                  <w14:lightRig w14:rig="threePt" w14:dir="t">
                    <w14:rot w14:lat="0" w14:lon="0" w14:rev="0"/>
                  </w14:lightRig>
                </w14:scene3d>
                <w:rPrChange w:id="1110" w:author="Haynes, Dan" w:date="2012-09-24T14:13:00Z">
                  <w:rPr>
                    <w:rStyle w:val="Hyperlink"/>
                    <w:noProof/>
                    <w14:scene3d>
                      <w14:camera w14:prst="orthographicFront"/>
                      <w14:lightRig w14:rig="threePt" w14:dir="t">
                        <w14:rot w14:lat="0" w14:lon="0" w14:rev="0"/>
                      </w14:lightRig>
                    </w14:scene3d>
                  </w:rPr>
                </w:rPrChange>
              </w:rPr>
              <w:delText>4.3.13</w:delText>
            </w:r>
            <w:r w:rsidDel="008E1B2E">
              <w:rPr>
                <w:noProof/>
                <w:lang w:bidi="ar-SA"/>
              </w:rPr>
              <w:tab/>
            </w:r>
            <w:r w:rsidRPr="008E1B2E" w:rsidDel="008E1B2E">
              <w:rPr>
                <w:noProof/>
                <w:rPrChange w:id="1111" w:author="Haynes, Dan" w:date="2012-09-24T14:13:00Z">
                  <w:rPr>
                    <w:rStyle w:val="Hyperlink"/>
                    <w:noProof/>
                  </w:rPr>
                </w:rPrChange>
              </w:rPr>
              <w:delText>ObjectRefType</w:delText>
            </w:r>
            <w:r w:rsidDel="008E1B2E">
              <w:rPr>
                <w:noProof/>
                <w:webHidden/>
              </w:rPr>
              <w:tab/>
              <w:delText>45</w:delText>
            </w:r>
          </w:del>
        </w:p>
        <w:p w:rsidR="00992BBB" w:rsidDel="008E1B2E" w:rsidRDefault="00992BBB">
          <w:pPr>
            <w:pStyle w:val="TOC3"/>
            <w:tabs>
              <w:tab w:val="left" w:pos="1320"/>
              <w:tab w:val="right" w:leader="dot" w:pos="9350"/>
            </w:tabs>
            <w:rPr>
              <w:del w:id="1112" w:author="Haynes, Dan" w:date="2012-09-24T14:13:00Z"/>
              <w:noProof/>
              <w:lang w:bidi="ar-SA"/>
            </w:rPr>
          </w:pPr>
          <w:del w:id="1113" w:author="Haynes, Dan" w:date="2012-09-24T14:13:00Z">
            <w:r w:rsidRPr="008E1B2E" w:rsidDel="008E1B2E">
              <w:rPr>
                <w:noProof/>
                <w14:scene3d>
                  <w14:camera w14:prst="orthographicFront"/>
                  <w14:lightRig w14:rig="threePt" w14:dir="t">
                    <w14:rot w14:lat="0" w14:lon="0" w14:rev="0"/>
                  </w14:lightRig>
                </w14:scene3d>
                <w:rPrChange w:id="1114" w:author="Haynes, Dan" w:date="2012-09-24T14:13:00Z">
                  <w:rPr>
                    <w:rStyle w:val="Hyperlink"/>
                    <w:noProof/>
                    <w14:scene3d>
                      <w14:camera w14:prst="orthographicFront"/>
                      <w14:lightRig w14:rig="threePt" w14:dir="t">
                        <w14:rot w14:lat="0" w14:lon="0" w14:rev="0"/>
                      </w14:lightRig>
                    </w14:scene3d>
                  </w:rPr>
                </w:rPrChange>
              </w:rPr>
              <w:delText>4.3.14</w:delText>
            </w:r>
            <w:r w:rsidDel="008E1B2E">
              <w:rPr>
                <w:noProof/>
                <w:lang w:bidi="ar-SA"/>
              </w:rPr>
              <w:tab/>
            </w:r>
            <w:r w:rsidRPr="008E1B2E" w:rsidDel="008E1B2E">
              <w:rPr>
                <w:noProof/>
                <w:rPrChange w:id="1115" w:author="Haynes, Dan" w:date="2012-09-24T14:13:00Z">
                  <w:rPr>
                    <w:rStyle w:val="Hyperlink"/>
                    <w:noProof/>
                  </w:rPr>
                </w:rPrChange>
              </w:rPr>
              <w:delText>StateRefType</w:delText>
            </w:r>
            <w:r w:rsidDel="008E1B2E">
              <w:rPr>
                <w:noProof/>
                <w:webHidden/>
              </w:rPr>
              <w:tab/>
              <w:delText>45</w:delText>
            </w:r>
          </w:del>
        </w:p>
        <w:p w:rsidR="00992BBB" w:rsidDel="008E1B2E" w:rsidRDefault="00992BBB">
          <w:pPr>
            <w:pStyle w:val="TOC3"/>
            <w:tabs>
              <w:tab w:val="left" w:pos="1320"/>
              <w:tab w:val="right" w:leader="dot" w:pos="9350"/>
            </w:tabs>
            <w:rPr>
              <w:del w:id="1116" w:author="Haynes, Dan" w:date="2012-09-24T14:13:00Z"/>
              <w:noProof/>
              <w:lang w:bidi="ar-SA"/>
            </w:rPr>
          </w:pPr>
          <w:del w:id="1117" w:author="Haynes, Dan" w:date="2012-09-24T14:13:00Z">
            <w:r w:rsidRPr="008E1B2E" w:rsidDel="008E1B2E">
              <w:rPr>
                <w:noProof/>
                <w14:scene3d>
                  <w14:camera w14:prst="orthographicFront"/>
                  <w14:lightRig w14:rig="threePt" w14:dir="t">
                    <w14:rot w14:lat="0" w14:lon="0" w14:rev="0"/>
                  </w14:lightRig>
                </w14:scene3d>
                <w:rPrChange w:id="1118" w:author="Haynes, Dan" w:date="2012-09-24T14:13:00Z">
                  <w:rPr>
                    <w:rStyle w:val="Hyperlink"/>
                    <w:noProof/>
                    <w14:scene3d>
                      <w14:camera w14:prst="orthographicFront"/>
                      <w14:lightRig w14:rig="threePt" w14:dir="t">
                        <w14:rot w14:lat="0" w14:lon="0" w14:rev="0"/>
                      </w14:lightRig>
                    </w14:scene3d>
                  </w:rPr>
                </w:rPrChange>
              </w:rPr>
              <w:delText>4.3.15</w:delText>
            </w:r>
            <w:r w:rsidDel="008E1B2E">
              <w:rPr>
                <w:noProof/>
                <w:lang w:bidi="ar-SA"/>
              </w:rPr>
              <w:tab/>
            </w:r>
            <w:r w:rsidRPr="008E1B2E" w:rsidDel="008E1B2E">
              <w:rPr>
                <w:noProof/>
                <w:rPrChange w:id="1119" w:author="Haynes, Dan" w:date="2012-09-24T14:13:00Z">
                  <w:rPr>
                    <w:rStyle w:val="Hyperlink"/>
                    <w:noProof/>
                  </w:rPr>
                </w:rPrChange>
              </w:rPr>
              <w:delText>ObjectsType</w:delText>
            </w:r>
            <w:r w:rsidDel="008E1B2E">
              <w:rPr>
                <w:noProof/>
                <w:webHidden/>
              </w:rPr>
              <w:tab/>
              <w:delText>45</w:delText>
            </w:r>
          </w:del>
        </w:p>
        <w:p w:rsidR="00992BBB" w:rsidDel="008E1B2E" w:rsidRDefault="00992BBB">
          <w:pPr>
            <w:pStyle w:val="TOC3"/>
            <w:tabs>
              <w:tab w:val="left" w:pos="1320"/>
              <w:tab w:val="right" w:leader="dot" w:pos="9350"/>
            </w:tabs>
            <w:rPr>
              <w:del w:id="1120" w:author="Haynes, Dan" w:date="2012-09-24T14:13:00Z"/>
              <w:noProof/>
              <w:lang w:bidi="ar-SA"/>
            </w:rPr>
          </w:pPr>
          <w:del w:id="1121" w:author="Haynes, Dan" w:date="2012-09-24T14:13:00Z">
            <w:r w:rsidRPr="008E1B2E" w:rsidDel="008E1B2E">
              <w:rPr>
                <w:noProof/>
                <w14:scene3d>
                  <w14:camera w14:prst="orthographicFront"/>
                  <w14:lightRig w14:rig="threePt" w14:dir="t">
                    <w14:rot w14:lat="0" w14:lon="0" w14:rev="0"/>
                  </w14:lightRig>
                </w14:scene3d>
                <w:rPrChange w:id="1122" w:author="Haynes, Dan" w:date="2012-09-24T14:13:00Z">
                  <w:rPr>
                    <w:rStyle w:val="Hyperlink"/>
                    <w:noProof/>
                    <w14:scene3d>
                      <w14:camera w14:prst="orthographicFront"/>
                      <w14:lightRig w14:rig="threePt" w14:dir="t">
                        <w14:rot w14:lat="0" w14:lon="0" w14:rev="0"/>
                      </w14:lightRig>
                    </w14:scene3d>
                  </w:rPr>
                </w:rPrChange>
              </w:rPr>
              <w:delText>4.3.16</w:delText>
            </w:r>
            <w:r w:rsidDel="008E1B2E">
              <w:rPr>
                <w:noProof/>
                <w:lang w:bidi="ar-SA"/>
              </w:rPr>
              <w:tab/>
            </w:r>
            <w:r w:rsidRPr="008E1B2E" w:rsidDel="008E1B2E">
              <w:rPr>
                <w:noProof/>
                <w:rPrChange w:id="1123" w:author="Haynes, Dan" w:date="2012-09-24T14:13:00Z">
                  <w:rPr>
                    <w:rStyle w:val="Hyperlink"/>
                    <w:noProof/>
                  </w:rPr>
                </w:rPrChange>
              </w:rPr>
              <w:delText>ObjectType</w:delText>
            </w:r>
            <w:r w:rsidDel="008E1B2E">
              <w:rPr>
                <w:noProof/>
                <w:webHidden/>
              </w:rPr>
              <w:tab/>
              <w:delText>45</w:delText>
            </w:r>
          </w:del>
        </w:p>
        <w:p w:rsidR="00992BBB" w:rsidDel="008E1B2E" w:rsidRDefault="00992BBB">
          <w:pPr>
            <w:pStyle w:val="TOC3"/>
            <w:tabs>
              <w:tab w:val="left" w:pos="1320"/>
              <w:tab w:val="right" w:leader="dot" w:pos="9350"/>
            </w:tabs>
            <w:rPr>
              <w:del w:id="1124" w:author="Haynes, Dan" w:date="2012-09-24T14:13:00Z"/>
              <w:noProof/>
              <w:lang w:bidi="ar-SA"/>
            </w:rPr>
          </w:pPr>
          <w:del w:id="1125" w:author="Haynes, Dan" w:date="2012-09-24T14:13:00Z">
            <w:r w:rsidRPr="008E1B2E" w:rsidDel="008E1B2E">
              <w:rPr>
                <w:noProof/>
                <w14:scene3d>
                  <w14:camera w14:prst="orthographicFront"/>
                  <w14:lightRig w14:rig="threePt" w14:dir="t">
                    <w14:rot w14:lat="0" w14:lon="0" w14:rev="0"/>
                  </w14:lightRig>
                </w14:scene3d>
                <w:rPrChange w:id="1126" w:author="Haynes, Dan" w:date="2012-09-24T14:13:00Z">
                  <w:rPr>
                    <w:rStyle w:val="Hyperlink"/>
                    <w:noProof/>
                    <w14:scene3d>
                      <w14:camera w14:prst="orthographicFront"/>
                      <w14:lightRig w14:rig="threePt" w14:dir="t">
                        <w14:rot w14:lat="0" w14:lon="0" w14:rev="0"/>
                      </w14:lightRig>
                    </w14:scene3d>
                  </w:rPr>
                </w:rPrChange>
              </w:rPr>
              <w:delText>4.3.17</w:delText>
            </w:r>
            <w:r w:rsidDel="008E1B2E">
              <w:rPr>
                <w:noProof/>
                <w:lang w:bidi="ar-SA"/>
              </w:rPr>
              <w:tab/>
            </w:r>
            <w:r w:rsidRPr="008E1B2E" w:rsidDel="008E1B2E">
              <w:rPr>
                <w:noProof/>
                <w:rPrChange w:id="1127" w:author="Haynes, Dan" w:date="2012-09-24T14:13:00Z">
                  <w:rPr>
                    <w:rStyle w:val="Hyperlink"/>
                    <w:noProof/>
                  </w:rPr>
                </w:rPrChange>
              </w:rPr>
              <w:delText>set</w:delText>
            </w:r>
            <w:r w:rsidDel="008E1B2E">
              <w:rPr>
                <w:noProof/>
                <w:webHidden/>
              </w:rPr>
              <w:tab/>
              <w:delText>46</w:delText>
            </w:r>
          </w:del>
        </w:p>
        <w:p w:rsidR="00992BBB" w:rsidDel="008E1B2E" w:rsidRDefault="00992BBB">
          <w:pPr>
            <w:pStyle w:val="TOC3"/>
            <w:tabs>
              <w:tab w:val="left" w:pos="1320"/>
              <w:tab w:val="right" w:leader="dot" w:pos="9350"/>
            </w:tabs>
            <w:rPr>
              <w:del w:id="1128" w:author="Haynes, Dan" w:date="2012-09-24T14:13:00Z"/>
              <w:noProof/>
              <w:lang w:bidi="ar-SA"/>
            </w:rPr>
          </w:pPr>
          <w:del w:id="1129" w:author="Haynes, Dan" w:date="2012-09-24T14:13:00Z">
            <w:r w:rsidRPr="008E1B2E" w:rsidDel="008E1B2E">
              <w:rPr>
                <w:noProof/>
                <w14:scene3d>
                  <w14:camera w14:prst="orthographicFront"/>
                  <w14:lightRig w14:rig="threePt" w14:dir="t">
                    <w14:rot w14:lat="0" w14:lon="0" w14:rev="0"/>
                  </w14:lightRig>
                </w14:scene3d>
                <w:rPrChange w:id="1130" w:author="Haynes, Dan" w:date="2012-09-24T14:13:00Z">
                  <w:rPr>
                    <w:rStyle w:val="Hyperlink"/>
                    <w:noProof/>
                    <w14:scene3d>
                      <w14:camera w14:prst="orthographicFront"/>
                      <w14:lightRig w14:rig="threePt" w14:dir="t">
                        <w14:rot w14:lat="0" w14:lon="0" w14:rev="0"/>
                      </w14:lightRig>
                    </w14:scene3d>
                  </w:rPr>
                </w:rPrChange>
              </w:rPr>
              <w:delText>4.3.18</w:delText>
            </w:r>
            <w:r w:rsidDel="008E1B2E">
              <w:rPr>
                <w:noProof/>
                <w:lang w:bidi="ar-SA"/>
              </w:rPr>
              <w:tab/>
            </w:r>
            <w:r w:rsidRPr="008E1B2E" w:rsidDel="008E1B2E">
              <w:rPr>
                <w:noProof/>
                <w:rPrChange w:id="1131" w:author="Haynes, Dan" w:date="2012-09-24T14:13:00Z">
                  <w:rPr>
                    <w:rStyle w:val="Hyperlink"/>
                    <w:noProof/>
                  </w:rPr>
                </w:rPrChange>
              </w:rPr>
              <w:delText>filter</w:delText>
            </w:r>
            <w:r w:rsidDel="008E1B2E">
              <w:rPr>
                <w:noProof/>
                <w:webHidden/>
              </w:rPr>
              <w:tab/>
              <w:delText>47</w:delText>
            </w:r>
          </w:del>
        </w:p>
        <w:p w:rsidR="00992BBB" w:rsidDel="008E1B2E" w:rsidRDefault="00992BBB">
          <w:pPr>
            <w:pStyle w:val="TOC3"/>
            <w:tabs>
              <w:tab w:val="left" w:pos="1320"/>
              <w:tab w:val="right" w:leader="dot" w:pos="9350"/>
            </w:tabs>
            <w:rPr>
              <w:del w:id="1132" w:author="Haynes, Dan" w:date="2012-09-24T14:13:00Z"/>
              <w:noProof/>
              <w:lang w:bidi="ar-SA"/>
            </w:rPr>
          </w:pPr>
          <w:del w:id="1133" w:author="Haynes, Dan" w:date="2012-09-24T14:13:00Z">
            <w:r w:rsidRPr="008E1B2E" w:rsidDel="008E1B2E">
              <w:rPr>
                <w:noProof/>
                <w14:scene3d>
                  <w14:camera w14:prst="orthographicFront"/>
                  <w14:lightRig w14:rig="threePt" w14:dir="t">
                    <w14:rot w14:lat="0" w14:lon="0" w14:rev="0"/>
                  </w14:lightRig>
                </w14:scene3d>
                <w:rPrChange w:id="1134" w:author="Haynes, Dan" w:date="2012-09-24T14:13:00Z">
                  <w:rPr>
                    <w:rStyle w:val="Hyperlink"/>
                    <w:noProof/>
                    <w14:scene3d>
                      <w14:camera w14:prst="orthographicFront"/>
                      <w14:lightRig w14:rig="threePt" w14:dir="t">
                        <w14:rot w14:lat="0" w14:lon="0" w14:rev="0"/>
                      </w14:lightRig>
                    </w14:scene3d>
                  </w:rPr>
                </w:rPrChange>
              </w:rPr>
              <w:delText>4.3.19</w:delText>
            </w:r>
            <w:r w:rsidDel="008E1B2E">
              <w:rPr>
                <w:noProof/>
                <w:lang w:bidi="ar-SA"/>
              </w:rPr>
              <w:tab/>
            </w:r>
            <w:r w:rsidRPr="008E1B2E" w:rsidDel="008E1B2E">
              <w:rPr>
                <w:noProof/>
                <w:rPrChange w:id="1135" w:author="Haynes, Dan" w:date="2012-09-24T14:13:00Z">
                  <w:rPr>
                    <w:rStyle w:val="Hyperlink"/>
                    <w:noProof/>
                  </w:rPr>
                </w:rPrChange>
              </w:rPr>
              <w:delText>StatesType</w:delText>
            </w:r>
            <w:r w:rsidDel="008E1B2E">
              <w:rPr>
                <w:noProof/>
                <w:webHidden/>
              </w:rPr>
              <w:tab/>
              <w:delText>47</w:delText>
            </w:r>
          </w:del>
        </w:p>
        <w:p w:rsidR="00992BBB" w:rsidDel="008E1B2E" w:rsidRDefault="00992BBB">
          <w:pPr>
            <w:pStyle w:val="TOC3"/>
            <w:tabs>
              <w:tab w:val="left" w:pos="1320"/>
              <w:tab w:val="right" w:leader="dot" w:pos="9350"/>
            </w:tabs>
            <w:rPr>
              <w:del w:id="1136" w:author="Haynes, Dan" w:date="2012-09-24T14:13:00Z"/>
              <w:noProof/>
              <w:lang w:bidi="ar-SA"/>
            </w:rPr>
          </w:pPr>
          <w:del w:id="1137" w:author="Haynes, Dan" w:date="2012-09-24T14:13:00Z">
            <w:r w:rsidRPr="008E1B2E" w:rsidDel="008E1B2E">
              <w:rPr>
                <w:noProof/>
                <w14:scene3d>
                  <w14:camera w14:prst="orthographicFront"/>
                  <w14:lightRig w14:rig="threePt" w14:dir="t">
                    <w14:rot w14:lat="0" w14:lon="0" w14:rev="0"/>
                  </w14:lightRig>
                </w14:scene3d>
                <w:rPrChange w:id="1138" w:author="Haynes, Dan" w:date="2012-09-24T14:13:00Z">
                  <w:rPr>
                    <w:rStyle w:val="Hyperlink"/>
                    <w:noProof/>
                    <w14:scene3d>
                      <w14:camera w14:prst="orthographicFront"/>
                      <w14:lightRig w14:rig="threePt" w14:dir="t">
                        <w14:rot w14:lat="0" w14:lon="0" w14:rev="0"/>
                      </w14:lightRig>
                    </w14:scene3d>
                  </w:rPr>
                </w:rPrChange>
              </w:rPr>
              <w:delText>4.3.20</w:delText>
            </w:r>
            <w:r w:rsidDel="008E1B2E">
              <w:rPr>
                <w:noProof/>
                <w:lang w:bidi="ar-SA"/>
              </w:rPr>
              <w:tab/>
            </w:r>
            <w:r w:rsidRPr="008E1B2E" w:rsidDel="008E1B2E">
              <w:rPr>
                <w:noProof/>
                <w:rPrChange w:id="1139" w:author="Haynes, Dan" w:date="2012-09-24T14:13:00Z">
                  <w:rPr>
                    <w:rStyle w:val="Hyperlink"/>
                    <w:noProof/>
                  </w:rPr>
                </w:rPrChange>
              </w:rPr>
              <w:delText>StateType</w:delText>
            </w:r>
            <w:r w:rsidDel="008E1B2E">
              <w:rPr>
                <w:noProof/>
                <w:webHidden/>
              </w:rPr>
              <w:tab/>
              <w:delText>47</w:delText>
            </w:r>
          </w:del>
        </w:p>
        <w:p w:rsidR="00992BBB" w:rsidDel="008E1B2E" w:rsidRDefault="00992BBB">
          <w:pPr>
            <w:pStyle w:val="TOC3"/>
            <w:tabs>
              <w:tab w:val="left" w:pos="1320"/>
              <w:tab w:val="right" w:leader="dot" w:pos="9350"/>
            </w:tabs>
            <w:rPr>
              <w:del w:id="1140" w:author="Haynes, Dan" w:date="2012-09-24T14:13:00Z"/>
              <w:noProof/>
              <w:lang w:bidi="ar-SA"/>
            </w:rPr>
          </w:pPr>
          <w:del w:id="1141" w:author="Haynes, Dan" w:date="2012-09-24T14:13:00Z">
            <w:r w:rsidRPr="008E1B2E" w:rsidDel="008E1B2E">
              <w:rPr>
                <w:noProof/>
                <w14:scene3d>
                  <w14:camera w14:prst="orthographicFront"/>
                  <w14:lightRig w14:rig="threePt" w14:dir="t">
                    <w14:rot w14:lat="0" w14:lon="0" w14:rev="0"/>
                  </w14:lightRig>
                </w14:scene3d>
                <w:rPrChange w:id="1142" w:author="Haynes, Dan" w:date="2012-09-24T14:13:00Z">
                  <w:rPr>
                    <w:rStyle w:val="Hyperlink"/>
                    <w:noProof/>
                    <w14:scene3d>
                      <w14:camera w14:prst="orthographicFront"/>
                      <w14:lightRig w14:rig="threePt" w14:dir="t">
                        <w14:rot w14:lat="0" w14:lon="0" w14:rev="0"/>
                      </w14:lightRig>
                    </w14:scene3d>
                  </w:rPr>
                </w:rPrChange>
              </w:rPr>
              <w:delText>4.3.21</w:delText>
            </w:r>
            <w:r w:rsidDel="008E1B2E">
              <w:rPr>
                <w:noProof/>
                <w:lang w:bidi="ar-SA"/>
              </w:rPr>
              <w:tab/>
            </w:r>
            <w:r w:rsidRPr="008E1B2E" w:rsidDel="008E1B2E">
              <w:rPr>
                <w:noProof/>
                <w:rPrChange w:id="1143" w:author="Haynes, Dan" w:date="2012-09-24T14:13:00Z">
                  <w:rPr>
                    <w:rStyle w:val="Hyperlink"/>
                    <w:noProof/>
                  </w:rPr>
                </w:rPrChange>
              </w:rPr>
              <w:delText>VariablesType</w:delText>
            </w:r>
            <w:r w:rsidDel="008E1B2E">
              <w:rPr>
                <w:noProof/>
                <w:webHidden/>
              </w:rPr>
              <w:tab/>
              <w:delText>48</w:delText>
            </w:r>
          </w:del>
        </w:p>
        <w:p w:rsidR="00992BBB" w:rsidDel="008E1B2E" w:rsidRDefault="00992BBB">
          <w:pPr>
            <w:pStyle w:val="TOC3"/>
            <w:tabs>
              <w:tab w:val="left" w:pos="1320"/>
              <w:tab w:val="right" w:leader="dot" w:pos="9350"/>
            </w:tabs>
            <w:rPr>
              <w:del w:id="1144" w:author="Haynes, Dan" w:date="2012-09-24T14:13:00Z"/>
              <w:noProof/>
              <w:lang w:bidi="ar-SA"/>
            </w:rPr>
          </w:pPr>
          <w:del w:id="1145" w:author="Haynes, Dan" w:date="2012-09-24T14:13:00Z">
            <w:r w:rsidRPr="008E1B2E" w:rsidDel="008E1B2E">
              <w:rPr>
                <w:noProof/>
                <w14:scene3d>
                  <w14:camera w14:prst="orthographicFront"/>
                  <w14:lightRig w14:rig="threePt" w14:dir="t">
                    <w14:rot w14:lat="0" w14:lon="0" w14:rev="0"/>
                  </w14:lightRig>
                </w14:scene3d>
                <w:rPrChange w:id="1146" w:author="Haynes, Dan" w:date="2012-09-24T14:13:00Z">
                  <w:rPr>
                    <w:rStyle w:val="Hyperlink"/>
                    <w:noProof/>
                    <w14:scene3d>
                      <w14:camera w14:prst="orthographicFront"/>
                      <w14:lightRig w14:rig="threePt" w14:dir="t">
                        <w14:rot w14:lat="0" w14:lon="0" w14:rev="0"/>
                      </w14:lightRig>
                    </w14:scene3d>
                  </w:rPr>
                </w:rPrChange>
              </w:rPr>
              <w:delText>4.3.22</w:delText>
            </w:r>
            <w:r w:rsidDel="008E1B2E">
              <w:rPr>
                <w:noProof/>
                <w:lang w:bidi="ar-SA"/>
              </w:rPr>
              <w:tab/>
            </w:r>
            <w:r w:rsidRPr="008E1B2E" w:rsidDel="008E1B2E">
              <w:rPr>
                <w:noProof/>
                <w:rPrChange w:id="1147" w:author="Haynes, Dan" w:date="2012-09-24T14:13:00Z">
                  <w:rPr>
                    <w:rStyle w:val="Hyperlink"/>
                    <w:noProof/>
                  </w:rPr>
                </w:rPrChange>
              </w:rPr>
              <w:delText>VariableType</w:delText>
            </w:r>
            <w:r w:rsidDel="008E1B2E">
              <w:rPr>
                <w:noProof/>
                <w:webHidden/>
              </w:rPr>
              <w:tab/>
              <w:delText>48</w:delText>
            </w:r>
          </w:del>
        </w:p>
        <w:p w:rsidR="00992BBB" w:rsidDel="008E1B2E" w:rsidRDefault="00992BBB">
          <w:pPr>
            <w:pStyle w:val="TOC3"/>
            <w:tabs>
              <w:tab w:val="left" w:pos="1320"/>
              <w:tab w:val="right" w:leader="dot" w:pos="9350"/>
            </w:tabs>
            <w:rPr>
              <w:del w:id="1148" w:author="Haynes, Dan" w:date="2012-09-24T14:13:00Z"/>
              <w:noProof/>
              <w:lang w:bidi="ar-SA"/>
            </w:rPr>
          </w:pPr>
          <w:del w:id="1149" w:author="Haynes, Dan" w:date="2012-09-24T14:13:00Z">
            <w:r w:rsidRPr="008E1B2E" w:rsidDel="008E1B2E">
              <w:rPr>
                <w:noProof/>
                <w14:scene3d>
                  <w14:camera w14:prst="orthographicFront"/>
                  <w14:lightRig w14:rig="threePt" w14:dir="t">
                    <w14:rot w14:lat="0" w14:lon="0" w14:rev="0"/>
                  </w14:lightRig>
                </w14:scene3d>
                <w:rPrChange w:id="1150" w:author="Haynes, Dan" w:date="2012-09-24T14:13:00Z">
                  <w:rPr>
                    <w:rStyle w:val="Hyperlink"/>
                    <w:noProof/>
                    <w14:scene3d>
                      <w14:camera w14:prst="orthographicFront"/>
                      <w14:lightRig w14:rig="threePt" w14:dir="t">
                        <w14:rot w14:lat="0" w14:lon="0" w14:rev="0"/>
                      </w14:lightRig>
                    </w14:scene3d>
                  </w:rPr>
                </w:rPrChange>
              </w:rPr>
              <w:delText>4.3.23</w:delText>
            </w:r>
            <w:r w:rsidDel="008E1B2E">
              <w:rPr>
                <w:noProof/>
                <w:lang w:bidi="ar-SA"/>
              </w:rPr>
              <w:tab/>
            </w:r>
            <w:r w:rsidRPr="008E1B2E" w:rsidDel="008E1B2E">
              <w:rPr>
                <w:noProof/>
                <w:rPrChange w:id="1151" w:author="Haynes, Dan" w:date="2012-09-24T14:13:00Z">
                  <w:rPr>
                    <w:rStyle w:val="Hyperlink"/>
                    <w:noProof/>
                  </w:rPr>
                </w:rPrChange>
              </w:rPr>
              <w:delText>external_variable</w:delText>
            </w:r>
            <w:r w:rsidDel="008E1B2E">
              <w:rPr>
                <w:noProof/>
                <w:webHidden/>
              </w:rPr>
              <w:tab/>
              <w:delText>49</w:delText>
            </w:r>
          </w:del>
        </w:p>
        <w:p w:rsidR="00992BBB" w:rsidDel="008E1B2E" w:rsidRDefault="00992BBB">
          <w:pPr>
            <w:pStyle w:val="TOC3"/>
            <w:tabs>
              <w:tab w:val="left" w:pos="1320"/>
              <w:tab w:val="right" w:leader="dot" w:pos="9350"/>
            </w:tabs>
            <w:rPr>
              <w:del w:id="1152" w:author="Haynes, Dan" w:date="2012-09-24T14:13:00Z"/>
              <w:noProof/>
              <w:lang w:bidi="ar-SA"/>
            </w:rPr>
          </w:pPr>
          <w:del w:id="1153" w:author="Haynes, Dan" w:date="2012-09-24T14:13:00Z">
            <w:r w:rsidRPr="008E1B2E" w:rsidDel="008E1B2E">
              <w:rPr>
                <w:noProof/>
                <w14:scene3d>
                  <w14:camera w14:prst="orthographicFront"/>
                  <w14:lightRig w14:rig="threePt" w14:dir="t">
                    <w14:rot w14:lat="0" w14:lon="0" w14:rev="0"/>
                  </w14:lightRig>
                </w14:scene3d>
                <w:rPrChange w:id="1154" w:author="Haynes, Dan" w:date="2012-09-24T14:13:00Z">
                  <w:rPr>
                    <w:rStyle w:val="Hyperlink"/>
                    <w:noProof/>
                    <w14:scene3d>
                      <w14:camera w14:prst="orthographicFront"/>
                      <w14:lightRig w14:rig="threePt" w14:dir="t">
                        <w14:rot w14:lat="0" w14:lon="0" w14:rev="0"/>
                      </w14:lightRig>
                    </w14:scene3d>
                  </w:rPr>
                </w:rPrChange>
              </w:rPr>
              <w:delText>4.3.24</w:delText>
            </w:r>
            <w:r w:rsidDel="008E1B2E">
              <w:rPr>
                <w:noProof/>
                <w:lang w:bidi="ar-SA"/>
              </w:rPr>
              <w:tab/>
            </w:r>
            <w:r w:rsidRPr="008E1B2E" w:rsidDel="008E1B2E">
              <w:rPr>
                <w:noProof/>
                <w:rPrChange w:id="1155" w:author="Haynes, Dan" w:date="2012-09-24T14:13:00Z">
                  <w:rPr>
                    <w:rStyle w:val="Hyperlink"/>
                    <w:noProof/>
                  </w:rPr>
                </w:rPrChange>
              </w:rPr>
              <w:delText>PossibleValueType</w:delText>
            </w:r>
            <w:r w:rsidDel="008E1B2E">
              <w:rPr>
                <w:noProof/>
                <w:webHidden/>
              </w:rPr>
              <w:tab/>
              <w:delText>49</w:delText>
            </w:r>
          </w:del>
        </w:p>
        <w:p w:rsidR="00992BBB" w:rsidDel="008E1B2E" w:rsidRDefault="00992BBB">
          <w:pPr>
            <w:pStyle w:val="TOC3"/>
            <w:tabs>
              <w:tab w:val="left" w:pos="1320"/>
              <w:tab w:val="right" w:leader="dot" w:pos="9350"/>
            </w:tabs>
            <w:rPr>
              <w:del w:id="1156" w:author="Haynes, Dan" w:date="2012-09-24T14:13:00Z"/>
              <w:noProof/>
              <w:lang w:bidi="ar-SA"/>
            </w:rPr>
          </w:pPr>
          <w:del w:id="1157" w:author="Haynes, Dan" w:date="2012-09-24T14:13:00Z">
            <w:r w:rsidRPr="008E1B2E" w:rsidDel="008E1B2E">
              <w:rPr>
                <w:noProof/>
                <w14:scene3d>
                  <w14:camera w14:prst="orthographicFront"/>
                  <w14:lightRig w14:rig="threePt" w14:dir="t">
                    <w14:rot w14:lat="0" w14:lon="0" w14:rev="0"/>
                  </w14:lightRig>
                </w14:scene3d>
                <w:rPrChange w:id="1158" w:author="Haynes, Dan" w:date="2012-09-24T14:13:00Z">
                  <w:rPr>
                    <w:rStyle w:val="Hyperlink"/>
                    <w:noProof/>
                    <w14:scene3d>
                      <w14:camera w14:prst="orthographicFront"/>
                      <w14:lightRig w14:rig="threePt" w14:dir="t">
                        <w14:rot w14:lat="0" w14:lon="0" w14:rev="0"/>
                      </w14:lightRig>
                    </w14:scene3d>
                  </w:rPr>
                </w:rPrChange>
              </w:rPr>
              <w:delText>4.3.25</w:delText>
            </w:r>
            <w:r w:rsidDel="008E1B2E">
              <w:rPr>
                <w:noProof/>
                <w:lang w:bidi="ar-SA"/>
              </w:rPr>
              <w:tab/>
            </w:r>
            <w:r w:rsidRPr="008E1B2E" w:rsidDel="008E1B2E">
              <w:rPr>
                <w:noProof/>
                <w:rPrChange w:id="1159" w:author="Haynes, Dan" w:date="2012-09-24T14:13:00Z">
                  <w:rPr>
                    <w:rStyle w:val="Hyperlink"/>
                    <w:noProof/>
                  </w:rPr>
                </w:rPrChange>
              </w:rPr>
              <w:delText>PossibleRestrictionType</w:delText>
            </w:r>
            <w:r w:rsidDel="008E1B2E">
              <w:rPr>
                <w:noProof/>
                <w:webHidden/>
              </w:rPr>
              <w:tab/>
              <w:delText>50</w:delText>
            </w:r>
          </w:del>
        </w:p>
        <w:p w:rsidR="00992BBB" w:rsidDel="008E1B2E" w:rsidRDefault="00992BBB">
          <w:pPr>
            <w:pStyle w:val="TOC3"/>
            <w:tabs>
              <w:tab w:val="left" w:pos="1320"/>
              <w:tab w:val="right" w:leader="dot" w:pos="9350"/>
            </w:tabs>
            <w:rPr>
              <w:del w:id="1160" w:author="Haynes, Dan" w:date="2012-09-24T14:13:00Z"/>
              <w:noProof/>
              <w:lang w:bidi="ar-SA"/>
            </w:rPr>
          </w:pPr>
          <w:del w:id="1161" w:author="Haynes, Dan" w:date="2012-09-24T14:13:00Z">
            <w:r w:rsidRPr="008E1B2E" w:rsidDel="008E1B2E">
              <w:rPr>
                <w:noProof/>
                <w14:scene3d>
                  <w14:camera w14:prst="orthographicFront"/>
                  <w14:lightRig w14:rig="threePt" w14:dir="t">
                    <w14:rot w14:lat="0" w14:lon="0" w14:rev="0"/>
                  </w14:lightRig>
                </w14:scene3d>
                <w:rPrChange w:id="1162" w:author="Haynes, Dan" w:date="2012-09-24T14:13:00Z">
                  <w:rPr>
                    <w:rStyle w:val="Hyperlink"/>
                    <w:noProof/>
                    <w14:scene3d>
                      <w14:camera w14:prst="orthographicFront"/>
                      <w14:lightRig w14:rig="threePt" w14:dir="t">
                        <w14:rot w14:lat="0" w14:lon="0" w14:rev="0"/>
                      </w14:lightRig>
                    </w14:scene3d>
                  </w:rPr>
                </w:rPrChange>
              </w:rPr>
              <w:delText>4.3.26</w:delText>
            </w:r>
            <w:r w:rsidDel="008E1B2E">
              <w:rPr>
                <w:noProof/>
                <w:lang w:bidi="ar-SA"/>
              </w:rPr>
              <w:tab/>
            </w:r>
            <w:r w:rsidRPr="008E1B2E" w:rsidDel="008E1B2E">
              <w:rPr>
                <w:noProof/>
                <w:rPrChange w:id="1163" w:author="Haynes, Dan" w:date="2012-09-24T14:13:00Z">
                  <w:rPr>
                    <w:rStyle w:val="Hyperlink"/>
                    <w:noProof/>
                  </w:rPr>
                </w:rPrChange>
              </w:rPr>
              <w:delText>RestrictionType</w:delText>
            </w:r>
            <w:r w:rsidDel="008E1B2E">
              <w:rPr>
                <w:noProof/>
                <w:webHidden/>
              </w:rPr>
              <w:tab/>
              <w:delText>50</w:delText>
            </w:r>
          </w:del>
        </w:p>
        <w:p w:rsidR="00992BBB" w:rsidDel="008E1B2E" w:rsidRDefault="00992BBB">
          <w:pPr>
            <w:pStyle w:val="TOC3"/>
            <w:tabs>
              <w:tab w:val="left" w:pos="1320"/>
              <w:tab w:val="right" w:leader="dot" w:pos="9350"/>
            </w:tabs>
            <w:rPr>
              <w:del w:id="1164" w:author="Haynes, Dan" w:date="2012-09-24T14:13:00Z"/>
              <w:noProof/>
              <w:lang w:bidi="ar-SA"/>
            </w:rPr>
          </w:pPr>
          <w:del w:id="1165" w:author="Haynes, Dan" w:date="2012-09-24T14:13:00Z">
            <w:r w:rsidRPr="008E1B2E" w:rsidDel="008E1B2E">
              <w:rPr>
                <w:noProof/>
                <w14:scene3d>
                  <w14:camera w14:prst="orthographicFront"/>
                  <w14:lightRig w14:rig="threePt" w14:dir="t">
                    <w14:rot w14:lat="0" w14:lon="0" w14:rev="0"/>
                  </w14:lightRig>
                </w14:scene3d>
                <w:rPrChange w:id="1166" w:author="Haynes, Dan" w:date="2012-09-24T14:13:00Z">
                  <w:rPr>
                    <w:rStyle w:val="Hyperlink"/>
                    <w:noProof/>
                    <w14:scene3d>
                      <w14:camera w14:prst="orthographicFront"/>
                      <w14:lightRig w14:rig="threePt" w14:dir="t">
                        <w14:rot w14:lat="0" w14:lon="0" w14:rev="0"/>
                      </w14:lightRig>
                    </w14:scene3d>
                  </w:rPr>
                </w:rPrChange>
              </w:rPr>
              <w:delText>4.3.27</w:delText>
            </w:r>
            <w:r w:rsidDel="008E1B2E">
              <w:rPr>
                <w:noProof/>
                <w:lang w:bidi="ar-SA"/>
              </w:rPr>
              <w:tab/>
            </w:r>
            <w:r w:rsidRPr="008E1B2E" w:rsidDel="008E1B2E">
              <w:rPr>
                <w:noProof/>
                <w:rPrChange w:id="1167" w:author="Haynes, Dan" w:date="2012-09-24T14:13:00Z">
                  <w:rPr>
                    <w:rStyle w:val="Hyperlink"/>
                    <w:noProof/>
                  </w:rPr>
                </w:rPrChange>
              </w:rPr>
              <w:delText>constant_variable</w:delText>
            </w:r>
            <w:r w:rsidDel="008E1B2E">
              <w:rPr>
                <w:noProof/>
                <w:webHidden/>
              </w:rPr>
              <w:tab/>
              <w:delText>50</w:delText>
            </w:r>
          </w:del>
        </w:p>
        <w:p w:rsidR="00992BBB" w:rsidDel="008E1B2E" w:rsidRDefault="00992BBB">
          <w:pPr>
            <w:pStyle w:val="TOC3"/>
            <w:tabs>
              <w:tab w:val="left" w:pos="1320"/>
              <w:tab w:val="right" w:leader="dot" w:pos="9350"/>
            </w:tabs>
            <w:rPr>
              <w:del w:id="1168" w:author="Haynes, Dan" w:date="2012-09-24T14:13:00Z"/>
              <w:noProof/>
              <w:lang w:bidi="ar-SA"/>
            </w:rPr>
          </w:pPr>
          <w:del w:id="1169" w:author="Haynes, Dan" w:date="2012-09-24T14:13:00Z">
            <w:r w:rsidRPr="008E1B2E" w:rsidDel="008E1B2E">
              <w:rPr>
                <w:noProof/>
                <w14:scene3d>
                  <w14:camera w14:prst="orthographicFront"/>
                  <w14:lightRig w14:rig="threePt" w14:dir="t">
                    <w14:rot w14:lat="0" w14:lon="0" w14:rev="0"/>
                  </w14:lightRig>
                </w14:scene3d>
                <w:rPrChange w:id="1170" w:author="Haynes, Dan" w:date="2012-09-24T14:13:00Z">
                  <w:rPr>
                    <w:rStyle w:val="Hyperlink"/>
                    <w:noProof/>
                    <w14:scene3d>
                      <w14:camera w14:prst="orthographicFront"/>
                      <w14:lightRig w14:rig="threePt" w14:dir="t">
                        <w14:rot w14:lat="0" w14:lon="0" w14:rev="0"/>
                      </w14:lightRig>
                    </w14:scene3d>
                  </w:rPr>
                </w:rPrChange>
              </w:rPr>
              <w:delText>4.3.28</w:delText>
            </w:r>
            <w:r w:rsidDel="008E1B2E">
              <w:rPr>
                <w:noProof/>
                <w:lang w:bidi="ar-SA"/>
              </w:rPr>
              <w:tab/>
            </w:r>
            <w:r w:rsidRPr="008E1B2E" w:rsidDel="008E1B2E">
              <w:rPr>
                <w:noProof/>
                <w:rPrChange w:id="1171" w:author="Haynes, Dan" w:date="2012-09-24T14:13:00Z">
                  <w:rPr>
                    <w:rStyle w:val="Hyperlink"/>
                    <w:noProof/>
                  </w:rPr>
                </w:rPrChange>
              </w:rPr>
              <w:delText>ValueType</w:delText>
            </w:r>
            <w:r w:rsidDel="008E1B2E">
              <w:rPr>
                <w:noProof/>
                <w:webHidden/>
              </w:rPr>
              <w:tab/>
              <w:delText>50</w:delText>
            </w:r>
          </w:del>
        </w:p>
        <w:p w:rsidR="00992BBB" w:rsidDel="008E1B2E" w:rsidRDefault="00992BBB">
          <w:pPr>
            <w:pStyle w:val="TOC3"/>
            <w:tabs>
              <w:tab w:val="left" w:pos="1320"/>
              <w:tab w:val="right" w:leader="dot" w:pos="9350"/>
            </w:tabs>
            <w:rPr>
              <w:del w:id="1172" w:author="Haynes, Dan" w:date="2012-09-24T14:13:00Z"/>
              <w:noProof/>
              <w:lang w:bidi="ar-SA"/>
            </w:rPr>
          </w:pPr>
          <w:del w:id="1173" w:author="Haynes, Dan" w:date="2012-09-24T14:13:00Z">
            <w:r w:rsidRPr="008E1B2E" w:rsidDel="008E1B2E">
              <w:rPr>
                <w:noProof/>
                <w14:scene3d>
                  <w14:camera w14:prst="orthographicFront"/>
                  <w14:lightRig w14:rig="threePt" w14:dir="t">
                    <w14:rot w14:lat="0" w14:lon="0" w14:rev="0"/>
                  </w14:lightRig>
                </w14:scene3d>
                <w:rPrChange w:id="1174" w:author="Haynes, Dan" w:date="2012-09-24T14:13:00Z">
                  <w:rPr>
                    <w:rStyle w:val="Hyperlink"/>
                    <w:noProof/>
                    <w14:scene3d>
                      <w14:camera w14:prst="orthographicFront"/>
                      <w14:lightRig w14:rig="threePt" w14:dir="t">
                        <w14:rot w14:lat="0" w14:lon="0" w14:rev="0"/>
                      </w14:lightRig>
                    </w14:scene3d>
                  </w:rPr>
                </w:rPrChange>
              </w:rPr>
              <w:delText>4.3.29</w:delText>
            </w:r>
            <w:r w:rsidDel="008E1B2E">
              <w:rPr>
                <w:noProof/>
                <w:lang w:bidi="ar-SA"/>
              </w:rPr>
              <w:tab/>
            </w:r>
            <w:r w:rsidRPr="008E1B2E" w:rsidDel="008E1B2E">
              <w:rPr>
                <w:noProof/>
                <w:rPrChange w:id="1175" w:author="Haynes, Dan" w:date="2012-09-24T14:13:00Z">
                  <w:rPr>
                    <w:rStyle w:val="Hyperlink"/>
                    <w:noProof/>
                  </w:rPr>
                </w:rPrChange>
              </w:rPr>
              <w:delText>local_variable</w:delText>
            </w:r>
            <w:r w:rsidDel="008E1B2E">
              <w:rPr>
                <w:noProof/>
                <w:webHidden/>
              </w:rPr>
              <w:tab/>
              <w:delText>51</w:delText>
            </w:r>
          </w:del>
        </w:p>
        <w:p w:rsidR="00992BBB" w:rsidDel="008E1B2E" w:rsidRDefault="00992BBB">
          <w:pPr>
            <w:pStyle w:val="TOC3"/>
            <w:tabs>
              <w:tab w:val="left" w:pos="1320"/>
              <w:tab w:val="right" w:leader="dot" w:pos="9350"/>
            </w:tabs>
            <w:rPr>
              <w:del w:id="1176" w:author="Haynes, Dan" w:date="2012-09-24T14:13:00Z"/>
              <w:noProof/>
              <w:lang w:bidi="ar-SA"/>
            </w:rPr>
          </w:pPr>
          <w:del w:id="1177" w:author="Haynes, Dan" w:date="2012-09-24T14:13:00Z">
            <w:r w:rsidRPr="008E1B2E" w:rsidDel="008E1B2E">
              <w:rPr>
                <w:noProof/>
                <w14:scene3d>
                  <w14:camera w14:prst="orthographicFront"/>
                  <w14:lightRig w14:rig="threePt" w14:dir="t">
                    <w14:rot w14:lat="0" w14:lon="0" w14:rev="0"/>
                  </w14:lightRig>
                </w14:scene3d>
                <w:rPrChange w:id="1178" w:author="Haynes, Dan" w:date="2012-09-24T14:13:00Z">
                  <w:rPr>
                    <w:rStyle w:val="Hyperlink"/>
                    <w:noProof/>
                    <w14:scene3d>
                      <w14:camera w14:prst="orthographicFront"/>
                      <w14:lightRig w14:rig="threePt" w14:dir="t">
                        <w14:rot w14:lat="0" w14:lon="0" w14:rev="0"/>
                      </w14:lightRig>
                    </w14:scene3d>
                  </w:rPr>
                </w:rPrChange>
              </w:rPr>
              <w:delText>4.3.30</w:delText>
            </w:r>
            <w:r w:rsidDel="008E1B2E">
              <w:rPr>
                <w:noProof/>
                <w:lang w:bidi="ar-SA"/>
              </w:rPr>
              <w:tab/>
            </w:r>
            <w:r w:rsidRPr="008E1B2E" w:rsidDel="008E1B2E">
              <w:rPr>
                <w:noProof/>
                <w:rPrChange w:id="1179" w:author="Haynes, Dan" w:date="2012-09-24T14:13:00Z">
                  <w:rPr>
                    <w:rStyle w:val="Hyperlink"/>
                    <w:noProof/>
                  </w:rPr>
                </w:rPrChange>
              </w:rPr>
              <w:delText>ComponentGroup</w:delText>
            </w:r>
            <w:r w:rsidDel="008E1B2E">
              <w:rPr>
                <w:noProof/>
                <w:webHidden/>
              </w:rPr>
              <w:tab/>
              <w:delText>51</w:delText>
            </w:r>
          </w:del>
        </w:p>
        <w:p w:rsidR="00992BBB" w:rsidDel="008E1B2E" w:rsidRDefault="00992BBB">
          <w:pPr>
            <w:pStyle w:val="TOC3"/>
            <w:tabs>
              <w:tab w:val="left" w:pos="1320"/>
              <w:tab w:val="right" w:leader="dot" w:pos="9350"/>
            </w:tabs>
            <w:rPr>
              <w:del w:id="1180" w:author="Haynes, Dan" w:date="2012-09-24T14:13:00Z"/>
              <w:noProof/>
              <w:lang w:bidi="ar-SA"/>
            </w:rPr>
          </w:pPr>
          <w:del w:id="1181" w:author="Haynes, Dan" w:date="2012-09-24T14:13:00Z">
            <w:r w:rsidRPr="008E1B2E" w:rsidDel="008E1B2E">
              <w:rPr>
                <w:noProof/>
                <w14:scene3d>
                  <w14:camera w14:prst="orthographicFront"/>
                  <w14:lightRig w14:rig="threePt" w14:dir="t">
                    <w14:rot w14:lat="0" w14:lon="0" w14:rev="0"/>
                  </w14:lightRig>
                </w14:scene3d>
                <w:rPrChange w:id="1182" w:author="Haynes, Dan" w:date="2012-09-24T14:13:00Z">
                  <w:rPr>
                    <w:rStyle w:val="Hyperlink"/>
                    <w:noProof/>
                    <w14:scene3d>
                      <w14:camera w14:prst="orthographicFront"/>
                      <w14:lightRig w14:rig="threePt" w14:dir="t">
                        <w14:rot w14:lat="0" w14:lon="0" w14:rev="0"/>
                      </w14:lightRig>
                    </w14:scene3d>
                  </w:rPr>
                </w:rPrChange>
              </w:rPr>
              <w:delText>4.3.31</w:delText>
            </w:r>
            <w:r w:rsidDel="008E1B2E">
              <w:rPr>
                <w:noProof/>
                <w:lang w:bidi="ar-SA"/>
              </w:rPr>
              <w:tab/>
            </w:r>
            <w:r w:rsidRPr="008E1B2E" w:rsidDel="008E1B2E">
              <w:rPr>
                <w:noProof/>
                <w:rPrChange w:id="1183" w:author="Haynes, Dan" w:date="2012-09-24T14:13:00Z">
                  <w:rPr>
                    <w:rStyle w:val="Hyperlink"/>
                    <w:noProof/>
                  </w:rPr>
                </w:rPrChange>
              </w:rPr>
              <w:delText>LiteralComponentType</w:delText>
            </w:r>
            <w:r w:rsidDel="008E1B2E">
              <w:rPr>
                <w:noProof/>
                <w:webHidden/>
              </w:rPr>
              <w:tab/>
              <w:delText>52</w:delText>
            </w:r>
          </w:del>
        </w:p>
        <w:p w:rsidR="00992BBB" w:rsidDel="008E1B2E" w:rsidRDefault="00992BBB">
          <w:pPr>
            <w:pStyle w:val="TOC3"/>
            <w:tabs>
              <w:tab w:val="left" w:pos="1320"/>
              <w:tab w:val="right" w:leader="dot" w:pos="9350"/>
            </w:tabs>
            <w:rPr>
              <w:del w:id="1184" w:author="Haynes, Dan" w:date="2012-09-24T14:13:00Z"/>
              <w:noProof/>
              <w:lang w:bidi="ar-SA"/>
            </w:rPr>
          </w:pPr>
          <w:del w:id="1185" w:author="Haynes, Dan" w:date="2012-09-24T14:13:00Z">
            <w:r w:rsidRPr="008E1B2E" w:rsidDel="008E1B2E">
              <w:rPr>
                <w:noProof/>
                <w14:scene3d>
                  <w14:camera w14:prst="orthographicFront"/>
                  <w14:lightRig w14:rig="threePt" w14:dir="t">
                    <w14:rot w14:lat="0" w14:lon="0" w14:rev="0"/>
                  </w14:lightRig>
                </w14:scene3d>
                <w:rPrChange w:id="1186" w:author="Haynes, Dan" w:date="2012-09-24T14:13:00Z">
                  <w:rPr>
                    <w:rStyle w:val="Hyperlink"/>
                    <w:noProof/>
                    <w14:scene3d>
                      <w14:camera w14:prst="orthographicFront"/>
                      <w14:lightRig w14:rig="threePt" w14:dir="t">
                        <w14:rot w14:lat="0" w14:lon="0" w14:rev="0"/>
                      </w14:lightRig>
                    </w14:scene3d>
                  </w:rPr>
                </w:rPrChange>
              </w:rPr>
              <w:delText>4.3.32</w:delText>
            </w:r>
            <w:r w:rsidDel="008E1B2E">
              <w:rPr>
                <w:noProof/>
                <w:lang w:bidi="ar-SA"/>
              </w:rPr>
              <w:tab/>
            </w:r>
            <w:r w:rsidRPr="008E1B2E" w:rsidDel="008E1B2E">
              <w:rPr>
                <w:noProof/>
                <w:rPrChange w:id="1187" w:author="Haynes, Dan" w:date="2012-09-24T14:13:00Z">
                  <w:rPr>
                    <w:rStyle w:val="Hyperlink"/>
                    <w:noProof/>
                  </w:rPr>
                </w:rPrChange>
              </w:rPr>
              <w:delText>ObjectComponentType</w:delText>
            </w:r>
            <w:r w:rsidDel="008E1B2E">
              <w:rPr>
                <w:noProof/>
                <w:webHidden/>
              </w:rPr>
              <w:tab/>
              <w:delText>52</w:delText>
            </w:r>
          </w:del>
        </w:p>
        <w:p w:rsidR="00992BBB" w:rsidDel="008E1B2E" w:rsidRDefault="00992BBB">
          <w:pPr>
            <w:pStyle w:val="TOC3"/>
            <w:tabs>
              <w:tab w:val="left" w:pos="1320"/>
              <w:tab w:val="right" w:leader="dot" w:pos="9350"/>
            </w:tabs>
            <w:rPr>
              <w:del w:id="1188" w:author="Haynes, Dan" w:date="2012-09-24T14:13:00Z"/>
              <w:noProof/>
              <w:lang w:bidi="ar-SA"/>
            </w:rPr>
          </w:pPr>
          <w:del w:id="1189" w:author="Haynes, Dan" w:date="2012-09-24T14:13:00Z">
            <w:r w:rsidRPr="008E1B2E" w:rsidDel="008E1B2E">
              <w:rPr>
                <w:noProof/>
                <w14:scene3d>
                  <w14:camera w14:prst="orthographicFront"/>
                  <w14:lightRig w14:rig="threePt" w14:dir="t">
                    <w14:rot w14:lat="0" w14:lon="0" w14:rev="0"/>
                  </w14:lightRig>
                </w14:scene3d>
                <w:rPrChange w:id="1190" w:author="Haynes, Dan" w:date="2012-09-24T14:13:00Z">
                  <w:rPr>
                    <w:rStyle w:val="Hyperlink"/>
                    <w:noProof/>
                    <w14:scene3d>
                      <w14:camera w14:prst="orthographicFront"/>
                      <w14:lightRig w14:rig="threePt" w14:dir="t">
                        <w14:rot w14:lat="0" w14:lon="0" w14:rev="0"/>
                      </w14:lightRig>
                    </w14:scene3d>
                  </w:rPr>
                </w:rPrChange>
              </w:rPr>
              <w:delText>4.3.33</w:delText>
            </w:r>
            <w:r w:rsidDel="008E1B2E">
              <w:rPr>
                <w:noProof/>
                <w:lang w:bidi="ar-SA"/>
              </w:rPr>
              <w:tab/>
            </w:r>
            <w:r w:rsidRPr="008E1B2E" w:rsidDel="008E1B2E">
              <w:rPr>
                <w:noProof/>
                <w:rPrChange w:id="1191" w:author="Haynes, Dan" w:date="2012-09-24T14:13:00Z">
                  <w:rPr>
                    <w:rStyle w:val="Hyperlink"/>
                    <w:noProof/>
                  </w:rPr>
                </w:rPrChange>
              </w:rPr>
              <w:delText>VariableComponentType</w:delText>
            </w:r>
            <w:r w:rsidDel="008E1B2E">
              <w:rPr>
                <w:noProof/>
                <w:webHidden/>
              </w:rPr>
              <w:tab/>
              <w:delText>52</w:delText>
            </w:r>
          </w:del>
        </w:p>
        <w:p w:rsidR="00992BBB" w:rsidDel="008E1B2E" w:rsidRDefault="00992BBB">
          <w:pPr>
            <w:pStyle w:val="TOC3"/>
            <w:tabs>
              <w:tab w:val="left" w:pos="1320"/>
              <w:tab w:val="right" w:leader="dot" w:pos="9350"/>
            </w:tabs>
            <w:rPr>
              <w:del w:id="1192" w:author="Haynes, Dan" w:date="2012-09-24T14:13:00Z"/>
              <w:noProof/>
              <w:lang w:bidi="ar-SA"/>
            </w:rPr>
          </w:pPr>
          <w:del w:id="1193" w:author="Haynes, Dan" w:date="2012-09-24T14:13:00Z">
            <w:r w:rsidRPr="008E1B2E" w:rsidDel="008E1B2E">
              <w:rPr>
                <w:noProof/>
                <w14:scene3d>
                  <w14:camera w14:prst="orthographicFront"/>
                  <w14:lightRig w14:rig="threePt" w14:dir="t">
                    <w14:rot w14:lat="0" w14:lon="0" w14:rev="0"/>
                  </w14:lightRig>
                </w14:scene3d>
                <w:rPrChange w:id="1194" w:author="Haynes, Dan" w:date="2012-09-24T14:13:00Z">
                  <w:rPr>
                    <w:rStyle w:val="Hyperlink"/>
                    <w:noProof/>
                    <w14:scene3d>
                      <w14:camera w14:prst="orthographicFront"/>
                      <w14:lightRig w14:rig="threePt" w14:dir="t">
                        <w14:rot w14:lat="0" w14:lon="0" w14:rev="0"/>
                      </w14:lightRig>
                    </w14:scene3d>
                  </w:rPr>
                </w:rPrChange>
              </w:rPr>
              <w:delText>4.3.34</w:delText>
            </w:r>
            <w:r w:rsidDel="008E1B2E">
              <w:rPr>
                <w:noProof/>
                <w:lang w:bidi="ar-SA"/>
              </w:rPr>
              <w:tab/>
            </w:r>
            <w:r w:rsidRPr="008E1B2E" w:rsidDel="008E1B2E">
              <w:rPr>
                <w:noProof/>
                <w:rPrChange w:id="1195" w:author="Haynes, Dan" w:date="2012-09-24T14:13:00Z">
                  <w:rPr>
                    <w:rStyle w:val="Hyperlink"/>
                    <w:noProof/>
                  </w:rPr>
                </w:rPrChange>
              </w:rPr>
              <w:delText>FunctionGroup</w:delText>
            </w:r>
            <w:r w:rsidDel="008E1B2E">
              <w:rPr>
                <w:noProof/>
                <w:webHidden/>
              </w:rPr>
              <w:tab/>
              <w:delText>53</w:delText>
            </w:r>
          </w:del>
        </w:p>
        <w:p w:rsidR="00992BBB" w:rsidDel="008E1B2E" w:rsidRDefault="00992BBB">
          <w:pPr>
            <w:pStyle w:val="TOC3"/>
            <w:tabs>
              <w:tab w:val="left" w:pos="1320"/>
              <w:tab w:val="right" w:leader="dot" w:pos="9350"/>
            </w:tabs>
            <w:rPr>
              <w:del w:id="1196" w:author="Haynes, Dan" w:date="2012-09-24T14:13:00Z"/>
              <w:noProof/>
              <w:lang w:bidi="ar-SA"/>
            </w:rPr>
          </w:pPr>
          <w:del w:id="1197" w:author="Haynes, Dan" w:date="2012-09-24T14:13:00Z">
            <w:r w:rsidRPr="008E1B2E" w:rsidDel="008E1B2E">
              <w:rPr>
                <w:noProof/>
                <w14:scene3d>
                  <w14:camera w14:prst="orthographicFront"/>
                  <w14:lightRig w14:rig="threePt" w14:dir="t">
                    <w14:rot w14:lat="0" w14:lon="0" w14:rev="0"/>
                  </w14:lightRig>
                </w14:scene3d>
                <w:rPrChange w:id="1198" w:author="Haynes, Dan" w:date="2012-09-24T14:13:00Z">
                  <w:rPr>
                    <w:rStyle w:val="Hyperlink"/>
                    <w:noProof/>
                    <w14:scene3d>
                      <w14:camera w14:prst="orthographicFront"/>
                      <w14:lightRig w14:rig="threePt" w14:dir="t">
                        <w14:rot w14:lat="0" w14:lon="0" w14:rev="0"/>
                      </w14:lightRig>
                    </w14:scene3d>
                  </w:rPr>
                </w:rPrChange>
              </w:rPr>
              <w:delText>4.3.35</w:delText>
            </w:r>
            <w:r w:rsidDel="008E1B2E">
              <w:rPr>
                <w:noProof/>
                <w:lang w:bidi="ar-SA"/>
              </w:rPr>
              <w:tab/>
            </w:r>
            <w:r w:rsidRPr="008E1B2E" w:rsidDel="008E1B2E">
              <w:rPr>
                <w:noProof/>
                <w:rPrChange w:id="1199" w:author="Haynes, Dan" w:date="2012-09-24T14:13:00Z">
                  <w:rPr>
                    <w:rStyle w:val="Hyperlink"/>
                    <w:noProof/>
                  </w:rPr>
                </w:rPrChange>
              </w:rPr>
              <w:delText>ArithmeticFunctionType</w:delText>
            </w:r>
            <w:r w:rsidDel="008E1B2E">
              <w:rPr>
                <w:noProof/>
                <w:webHidden/>
              </w:rPr>
              <w:tab/>
              <w:delText>54</w:delText>
            </w:r>
          </w:del>
        </w:p>
        <w:p w:rsidR="00992BBB" w:rsidDel="008E1B2E" w:rsidRDefault="00992BBB">
          <w:pPr>
            <w:pStyle w:val="TOC3"/>
            <w:tabs>
              <w:tab w:val="left" w:pos="1320"/>
              <w:tab w:val="right" w:leader="dot" w:pos="9350"/>
            </w:tabs>
            <w:rPr>
              <w:del w:id="1200" w:author="Haynes, Dan" w:date="2012-09-24T14:13:00Z"/>
              <w:noProof/>
              <w:lang w:bidi="ar-SA"/>
            </w:rPr>
          </w:pPr>
          <w:del w:id="1201" w:author="Haynes, Dan" w:date="2012-09-24T14:13:00Z">
            <w:r w:rsidRPr="008E1B2E" w:rsidDel="008E1B2E">
              <w:rPr>
                <w:noProof/>
                <w14:scene3d>
                  <w14:camera w14:prst="orthographicFront"/>
                  <w14:lightRig w14:rig="threePt" w14:dir="t">
                    <w14:rot w14:lat="0" w14:lon="0" w14:rev="0"/>
                  </w14:lightRig>
                </w14:scene3d>
                <w:rPrChange w:id="1202" w:author="Haynes, Dan" w:date="2012-09-24T14:13:00Z">
                  <w:rPr>
                    <w:rStyle w:val="Hyperlink"/>
                    <w:noProof/>
                    <w14:scene3d>
                      <w14:camera w14:prst="orthographicFront"/>
                      <w14:lightRig w14:rig="threePt" w14:dir="t">
                        <w14:rot w14:lat="0" w14:lon="0" w14:rev="0"/>
                      </w14:lightRig>
                    </w14:scene3d>
                  </w:rPr>
                </w:rPrChange>
              </w:rPr>
              <w:delText>4.3.36</w:delText>
            </w:r>
            <w:r w:rsidDel="008E1B2E">
              <w:rPr>
                <w:noProof/>
                <w:lang w:bidi="ar-SA"/>
              </w:rPr>
              <w:tab/>
            </w:r>
            <w:r w:rsidRPr="008E1B2E" w:rsidDel="008E1B2E">
              <w:rPr>
                <w:noProof/>
                <w:rPrChange w:id="1203" w:author="Haynes, Dan" w:date="2012-09-24T14:13:00Z">
                  <w:rPr>
                    <w:rStyle w:val="Hyperlink"/>
                    <w:noProof/>
                  </w:rPr>
                </w:rPrChange>
              </w:rPr>
              <w:delText>BeginFunctionType</w:delText>
            </w:r>
            <w:r w:rsidDel="008E1B2E">
              <w:rPr>
                <w:noProof/>
                <w:webHidden/>
              </w:rPr>
              <w:tab/>
              <w:delText>54</w:delText>
            </w:r>
          </w:del>
        </w:p>
        <w:p w:rsidR="00992BBB" w:rsidDel="008E1B2E" w:rsidRDefault="00992BBB">
          <w:pPr>
            <w:pStyle w:val="TOC3"/>
            <w:tabs>
              <w:tab w:val="left" w:pos="1320"/>
              <w:tab w:val="right" w:leader="dot" w:pos="9350"/>
            </w:tabs>
            <w:rPr>
              <w:del w:id="1204" w:author="Haynes, Dan" w:date="2012-09-24T14:13:00Z"/>
              <w:noProof/>
              <w:lang w:bidi="ar-SA"/>
            </w:rPr>
          </w:pPr>
          <w:del w:id="1205" w:author="Haynes, Dan" w:date="2012-09-24T14:13:00Z">
            <w:r w:rsidRPr="008E1B2E" w:rsidDel="008E1B2E">
              <w:rPr>
                <w:noProof/>
                <w14:scene3d>
                  <w14:camera w14:prst="orthographicFront"/>
                  <w14:lightRig w14:rig="threePt" w14:dir="t">
                    <w14:rot w14:lat="0" w14:lon="0" w14:rev="0"/>
                  </w14:lightRig>
                </w14:scene3d>
                <w:rPrChange w:id="1206" w:author="Haynes, Dan" w:date="2012-09-24T14:13:00Z">
                  <w:rPr>
                    <w:rStyle w:val="Hyperlink"/>
                    <w:noProof/>
                    <w14:scene3d>
                      <w14:camera w14:prst="orthographicFront"/>
                      <w14:lightRig w14:rig="threePt" w14:dir="t">
                        <w14:rot w14:lat="0" w14:lon="0" w14:rev="0"/>
                      </w14:lightRig>
                    </w14:scene3d>
                  </w:rPr>
                </w:rPrChange>
              </w:rPr>
              <w:delText>4.3.37</w:delText>
            </w:r>
            <w:r w:rsidDel="008E1B2E">
              <w:rPr>
                <w:noProof/>
                <w:lang w:bidi="ar-SA"/>
              </w:rPr>
              <w:tab/>
            </w:r>
            <w:r w:rsidRPr="008E1B2E" w:rsidDel="008E1B2E">
              <w:rPr>
                <w:noProof/>
                <w:rPrChange w:id="1207" w:author="Haynes, Dan" w:date="2012-09-24T14:13:00Z">
                  <w:rPr>
                    <w:rStyle w:val="Hyperlink"/>
                    <w:noProof/>
                  </w:rPr>
                </w:rPrChange>
              </w:rPr>
              <w:delText>ConcatFunctionType</w:delText>
            </w:r>
            <w:r w:rsidDel="008E1B2E">
              <w:rPr>
                <w:noProof/>
                <w:webHidden/>
              </w:rPr>
              <w:tab/>
              <w:delText>55</w:delText>
            </w:r>
          </w:del>
        </w:p>
        <w:p w:rsidR="00992BBB" w:rsidDel="008E1B2E" w:rsidRDefault="00992BBB">
          <w:pPr>
            <w:pStyle w:val="TOC3"/>
            <w:tabs>
              <w:tab w:val="left" w:pos="1320"/>
              <w:tab w:val="right" w:leader="dot" w:pos="9350"/>
            </w:tabs>
            <w:rPr>
              <w:del w:id="1208" w:author="Haynes, Dan" w:date="2012-09-24T14:13:00Z"/>
              <w:noProof/>
              <w:lang w:bidi="ar-SA"/>
            </w:rPr>
          </w:pPr>
          <w:del w:id="1209" w:author="Haynes, Dan" w:date="2012-09-24T14:13:00Z">
            <w:r w:rsidRPr="008E1B2E" w:rsidDel="008E1B2E">
              <w:rPr>
                <w:noProof/>
                <w14:scene3d>
                  <w14:camera w14:prst="orthographicFront"/>
                  <w14:lightRig w14:rig="threePt" w14:dir="t">
                    <w14:rot w14:lat="0" w14:lon="0" w14:rev="0"/>
                  </w14:lightRig>
                </w14:scene3d>
                <w:rPrChange w:id="1210" w:author="Haynes, Dan" w:date="2012-09-24T14:13:00Z">
                  <w:rPr>
                    <w:rStyle w:val="Hyperlink"/>
                    <w:noProof/>
                    <w14:scene3d>
                      <w14:camera w14:prst="orthographicFront"/>
                      <w14:lightRig w14:rig="threePt" w14:dir="t">
                        <w14:rot w14:lat="0" w14:lon="0" w14:rev="0"/>
                      </w14:lightRig>
                    </w14:scene3d>
                  </w:rPr>
                </w:rPrChange>
              </w:rPr>
              <w:delText>4.3.38</w:delText>
            </w:r>
            <w:r w:rsidDel="008E1B2E">
              <w:rPr>
                <w:noProof/>
                <w:lang w:bidi="ar-SA"/>
              </w:rPr>
              <w:tab/>
            </w:r>
            <w:r w:rsidRPr="008E1B2E" w:rsidDel="008E1B2E">
              <w:rPr>
                <w:noProof/>
                <w:rPrChange w:id="1211" w:author="Haynes, Dan" w:date="2012-09-24T14:13:00Z">
                  <w:rPr>
                    <w:rStyle w:val="Hyperlink"/>
                    <w:noProof/>
                  </w:rPr>
                </w:rPrChange>
              </w:rPr>
              <w:delText>CountFunctionType</w:delText>
            </w:r>
            <w:r w:rsidDel="008E1B2E">
              <w:rPr>
                <w:noProof/>
                <w:webHidden/>
              </w:rPr>
              <w:tab/>
              <w:delText>55</w:delText>
            </w:r>
          </w:del>
        </w:p>
        <w:p w:rsidR="00992BBB" w:rsidDel="008E1B2E" w:rsidRDefault="00992BBB">
          <w:pPr>
            <w:pStyle w:val="TOC3"/>
            <w:tabs>
              <w:tab w:val="left" w:pos="1320"/>
              <w:tab w:val="right" w:leader="dot" w:pos="9350"/>
            </w:tabs>
            <w:rPr>
              <w:del w:id="1212" w:author="Haynes, Dan" w:date="2012-09-24T14:13:00Z"/>
              <w:noProof/>
              <w:lang w:bidi="ar-SA"/>
            </w:rPr>
          </w:pPr>
          <w:del w:id="1213" w:author="Haynes, Dan" w:date="2012-09-24T14:13:00Z">
            <w:r w:rsidRPr="008E1B2E" w:rsidDel="008E1B2E">
              <w:rPr>
                <w:noProof/>
                <w14:scene3d>
                  <w14:camera w14:prst="orthographicFront"/>
                  <w14:lightRig w14:rig="threePt" w14:dir="t">
                    <w14:rot w14:lat="0" w14:lon="0" w14:rev="0"/>
                  </w14:lightRig>
                </w14:scene3d>
                <w:rPrChange w:id="1214" w:author="Haynes, Dan" w:date="2012-09-24T14:13:00Z">
                  <w:rPr>
                    <w:rStyle w:val="Hyperlink"/>
                    <w:noProof/>
                    <w14:scene3d>
                      <w14:camera w14:prst="orthographicFront"/>
                      <w14:lightRig w14:rig="threePt" w14:dir="t">
                        <w14:rot w14:lat="0" w14:lon="0" w14:rev="0"/>
                      </w14:lightRig>
                    </w14:scene3d>
                  </w:rPr>
                </w:rPrChange>
              </w:rPr>
              <w:delText>4.3.39</w:delText>
            </w:r>
            <w:r w:rsidDel="008E1B2E">
              <w:rPr>
                <w:noProof/>
                <w:lang w:bidi="ar-SA"/>
              </w:rPr>
              <w:tab/>
            </w:r>
            <w:r w:rsidRPr="008E1B2E" w:rsidDel="008E1B2E">
              <w:rPr>
                <w:noProof/>
                <w:rPrChange w:id="1215" w:author="Haynes, Dan" w:date="2012-09-24T14:13:00Z">
                  <w:rPr>
                    <w:rStyle w:val="Hyperlink"/>
                    <w:noProof/>
                  </w:rPr>
                </w:rPrChange>
              </w:rPr>
              <w:delText>EndFunctionType</w:delText>
            </w:r>
            <w:r w:rsidDel="008E1B2E">
              <w:rPr>
                <w:noProof/>
                <w:webHidden/>
              </w:rPr>
              <w:tab/>
              <w:delText>55</w:delText>
            </w:r>
          </w:del>
        </w:p>
        <w:p w:rsidR="00992BBB" w:rsidDel="008E1B2E" w:rsidRDefault="00992BBB">
          <w:pPr>
            <w:pStyle w:val="TOC3"/>
            <w:tabs>
              <w:tab w:val="left" w:pos="1320"/>
              <w:tab w:val="right" w:leader="dot" w:pos="9350"/>
            </w:tabs>
            <w:rPr>
              <w:del w:id="1216" w:author="Haynes, Dan" w:date="2012-09-24T14:13:00Z"/>
              <w:noProof/>
              <w:lang w:bidi="ar-SA"/>
            </w:rPr>
          </w:pPr>
          <w:del w:id="1217" w:author="Haynes, Dan" w:date="2012-09-24T14:13:00Z">
            <w:r w:rsidRPr="008E1B2E" w:rsidDel="008E1B2E">
              <w:rPr>
                <w:noProof/>
                <w14:scene3d>
                  <w14:camera w14:prst="orthographicFront"/>
                  <w14:lightRig w14:rig="threePt" w14:dir="t">
                    <w14:rot w14:lat="0" w14:lon="0" w14:rev="0"/>
                  </w14:lightRig>
                </w14:scene3d>
                <w:rPrChange w:id="1218" w:author="Haynes, Dan" w:date="2012-09-24T14:13:00Z">
                  <w:rPr>
                    <w:rStyle w:val="Hyperlink"/>
                    <w:noProof/>
                    <w14:scene3d>
                      <w14:camera w14:prst="orthographicFront"/>
                      <w14:lightRig w14:rig="threePt" w14:dir="t">
                        <w14:rot w14:lat="0" w14:lon="0" w14:rev="0"/>
                      </w14:lightRig>
                    </w14:scene3d>
                  </w:rPr>
                </w:rPrChange>
              </w:rPr>
              <w:lastRenderedPageBreak/>
              <w:delText>4.3.40</w:delText>
            </w:r>
            <w:r w:rsidDel="008E1B2E">
              <w:rPr>
                <w:noProof/>
                <w:lang w:bidi="ar-SA"/>
              </w:rPr>
              <w:tab/>
            </w:r>
            <w:r w:rsidRPr="008E1B2E" w:rsidDel="008E1B2E">
              <w:rPr>
                <w:noProof/>
                <w:rPrChange w:id="1219" w:author="Haynes, Dan" w:date="2012-09-24T14:13:00Z">
                  <w:rPr>
                    <w:rStyle w:val="Hyperlink"/>
                    <w:noProof/>
                  </w:rPr>
                </w:rPrChange>
              </w:rPr>
              <w:delText>EscapeRegexFunctionType</w:delText>
            </w:r>
            <w:r w:rsidDel="008E1B2E">
              <w:rPr>
                <w:noProof/>
                <w:webHidden/>
              </w:rPr>
              <w:tab/>
              <w:delText>56</w:delText>
            </w:r>
          </w:del>
        </w:p>
        <w:p w:rsidR="00992BBB" w:rsidDel="008E1B2E" w:rsidRDefault="00992BBB">
          <w:pPr>
            <w:pStyle w:val="TOC3"/>
            <w:tabs>
              <w:tab w:val="left" w:pos="1320"/>
              <w:tab w:val="right" w:leader="dot" w:pos="9350"/>
            </w:tabs>
            <w:rPr>
              <w:del w:id="1220" w:author="Haynes, Dan" w:date="2012-09-24T14:13:00Z"/>
              <w:noProof/>
              <w:lang w:bidi="ar-SA"/>
            </w:rPr>
          </w:pPr>
          <w:del w:id="1221" w:author="Haynes, Dan" w:date="2012-09-24T14:13:00Z">
            <w:r w:rsidRPr="008E1B2E" w:rsidDel="008E1B2E">
              <w:rPr>
                <w:noProof/>
                <w14:scene3d>
                  <w14:camera w14:prst="orthographicFront"/>
                  <w14:lightRig w14:rig="threePt" w14:dir="t">
                    <w14:rot w14:lat="0" w14:lon="0" w14:rev="0"/>
                  </w14:lightRig>
                </w14:scene3d>
                <w:rPrChange w:id="1222" w:author="Haynes, Dan" w:date="2012-09-24T14:13:00Z">
                  <w:rPr>
                    <w:rStyle w:val="Hyperlink"/>
                    <w:noProof/>
                    <w14:scene3d>
                      <w14:camera w14:prst="orthographicFront"/>
                      <w14:lightRig w14:rig="threePt" w14:dir="t">
                        <w14:rot w14:lat="0" w14:lon="0" w14:rev="0"/>
                      </w14:lightRig>
                    </w14:scene3d>
                  </w:rPr>
                </w:rPrChange>
              </w:rPr>
              <w:delText>4.3.41</w:delText>
            </w:r>
            <w:r w:rsidDel="008E1B2E">
              <w:rPr>
                <w:noProof/>
                <w:lang w:bidi="ar-SA"/>
              </w:rPr>
              <w:tab/>
            </w:r>
            <w:r w:rsidRPr="008E1B2E" w:rsidDel="008E1B2E">
              <w:rPr>
                <w:noProof/>
                <w:rPrChange w:id="1223" w:author="Haynes, Dan" w:date="2012-09-24T14:13:00Z">
                  <w:rPr>
                    <w:rStyle w:val="Hyperlink"/>
                    <w:noProof/>
                  </w:rPr>
                </w:rPrChange>
              </w:rPr>
              <w:delText>SplitFunctionType</w:delText>
            </w:r>
            <w:r w:rsidDel="008E1B2E">
              <w:rPr>
                <w:noProof/>
                <w:webHidden/>
              </w:rPr>
              <w:tab/>
              <w:delText>56</w:delText>
            </w:r>
          </w:del>
        </w:p>
        <w:p w:rsidR="00992BBB" w:rsidDel="008E1B2E" w:rsidRDefault="00992BBB">
          <w:pPr>
            <w:pStyle w:val="TOC3"/>
            <w:tabs>
              <w:tab w:val="left" w:pos="1320"/>
              <w:tab w:val="right" w:leader="dot" w:pos="9350"/>
            </w:tabs>
            <w:rPr>
              <w:del w:id="1224" w:author="Haynes, Dan" w:date="2012-09-24T14:13:00Z"/>
              <w:noProof/>
              <w:lang w:bidi="ar-SA"/>
            </w:rPr>
          </w:pPr>
          <w:del w:id="1225" w:author="Haynes, Dan" w:date="2012-09-24T14:13:00Z">
            <w:r w:rsidRPr="008E1B2E" w:rsidDel="008E1B2E">
              <w:rPr>
                <w:noProof/>
                <w14:scene3d>
                  <w14:camera w14:prst="orthographicFront"/>
                  <w14:lightRig w14:rig="threePt" w14:dir="t">
                    <w14:rot w14:lat="0" w14:lon="0" w14:rev="0"/>
                  </w14:lightRig>
                </w14:scene3d>
                <w:rPrChange w:id="1226" w:author="Haynes, Dan" w:date="2012-09-24T14:13:00Z">
                  <w:rPr>
                    <w:rStyle w:val="Hyperlink"/>
                    <w:noProof/>
                    <w14:scene3d>
                      <w14:camera w14:prst="orthographicFront"/>
                      <w14:lightRig w14:rig="threePt" w14:dir="t">
                        <w14:rot w14:lat="0" w14:lon="0" w14:rev="0"/>
                      </w14:lightRig>
                    </w14:scene3d>
                  </w:rPr>
                </w:rPrChange>
              </w:rPr>
              <w:delText>4.3.42</w:delText>
            </w:r>
            <w:r w:rsidDel="008E1B2E">
              <w:rPr>
                <w:noProof/>
                <w:lang w:bidi="ar-SA"/>
              </w:rPr>
              <w:tab/>
            </w:r>
            <w:r w:rsidRPr="008E1B2E" w:rsidDel="008E1B2E">
              <w:rPr>
                <w:noProof/>
                <w:rPrChange w:id="1227" w:author="Haynes, Dan" w:date="2012-09-24T14:13:00Z">
                  <w:rPr>
                    <w:rStyle w:val="Hyperlink"/>
                    <w:noProof/>
                  </w:rPr>
                </w:rPrChange>
              </w:rPr>
              <w:delText>SubstringFunctionType</w:delText>
            </w:r>
            <w:r w:rsidDel="008E1B2E">
              <w:rPr>
                <w:noProof/>
                <w:webHidden/>
              </w:rPr>
              <w:tab/>
              <w:delText>56</w:delText>
            </w:r>
          </w:del>
        </w:p>
        <w:p w:rsidR="00992BBB" w:rsidDel="008E1B2E" w:rsidRDefault="00992BBB">
          <w:pPr>
            <w:pStyle w:val="TOC3"/>
            <w:tabs>
              <w:tab w:val="left" w:pos="1320"/>
              <w:tab w:val="right" w:leader="dot" w:pos="9350"/>
            </w:tabs>
            <w:rPr>
              <w:del w:id="1228" w:author="Haynes, Dan" w:date="2012-09-24T14:13:00Z"/>
              <w:noProof/>
              <w:lang w:bidi="ar-SA"/>
            </w:rPr>
          </w:pPr>
          <w:del w:id="1229" w:author="Haynes, Dan" w:date="2012-09-24T14:13:00Z">
            <w:r w:rsidRPr="008E1B2E" w:rsidDel="008E1B2E">
              <w:rPr>
                <w:noProof/>
                <w14:scene3d>
                  <w14:camera w14:prst="orthographicFront"/>
                  <w14:lightRig w14:rig="threePt" w14:dir="t">
                    <w14:rot w14:lat="0" w14:lon="0" w14:rev="0"/>
                  </w14:lightRig>
                </w14:scene3d>
                <w:rPrChange w:id="1230" w:author="Haynes, Dan" w:date="2012-09-24T14:13:00Z">
                  <w:rPr>
                    <w:rStyle w:val="Hyperlink"/>
                    <w:noProof/>
                    <w14:scene3d>
                      <w14:camera w14:prst="orthographicFront"/>
                      <w14:lightRig w14:rig="threePt" w14:dir="t">
                        <w14:rot w14:lat="0" w14:lon="0" w14:rev="0"/>
                      </w14:lightRig>
                    </w14:scene3d>
                  </w:rPr>
                </w:rPrChange>
              </w:rPr>
              <w:delText>4.3.43</w:delText>
            </w:r>
            <w:r w:rsidDel="008E1B2E">
              <w:rPr>
                <w:noProof/>
                <w:lang w:bidi="ar-SA"/>
              </w:rPr>
              <w:tab/>
            </w:r>
            <w:r w:rsidRPr="008E1B2E" w:rsidDel="008E1B2E">
              <w:rPr>
                <w:noProof/>
                <w:rPrChange w:id="1231" w:author="Haynes, Dan" w:date="2012-09-24T14:13:00Z">
                  <w:rPr>
                    <w:rStyle w:val="Hyperlink"/>
                    <w:noProof/>
                  </w:rPr>
                </w:rPrChange>
              </w:rPr>
              <w:delText>TimeDifferenceFunctionType</w:delText>
            </w:r>
            <w:r w:rsidDel="008E1B2E">
              <w:rPr>
                <w:noProof/>
                <w:webHidden/>
              </w:rPr>
              <w:tab/>
              <w:delText>57</w:delText>
            </w:r>
          </w:del>
        </w:p>
        <w:p w:rsidR="00992BBB" w:rsidDel="008E1B2E" w:rsidRDefault="00992BBB">
          <w:pPr>
            <w:pStyle w:val="TOC3"/>
            <w:tabs>
              <w:tab w:val="left" w:pos="1320"/>
              <w:tab w:val="right" w:leader="dot" w:pos="9350"/>
            </w:tabs>
            <w:rPr>
              <w:del w:id="1232" w:author="Haynes, Dan" w:date="2012-09-24T14:13:00Z"/>
              <w:noProof/>
              <w:lang w:bidi="ar-SA"/>
            </w:rPr>
          </w:pPr>
          <w:del w:id="1233" w:author="Haynes, Dan" w:date="2012-09-24T14:13:00Z">
            <w:r w:rsidRPr="008E1B2E" w:rsidDel="008E1B2E">
              <w:rPr>
                <w:noProof/>
                <w14:scene3d>
                  <w14:camera w14:prst="orthographicFront"/>
                  <w14:lightRig w14:rig="threePt" w14:dir="t">
                    <w14:rot w14:lat="0" w14:lon="0" w14:rev="0"/>
                  </w14:lightRig>
                </w14:scene3d>
                <w:rPrChange w:id="1234" w:author="Haynes, Dan" w:date="2012-09-24T14:13:00Z">
                  <w:rPr>
                    <w:rStyle w:val="Hyperlink"/>
                    <w:noProof/>
                    <w14:scene3d>
                      <w14:camera w14:prst="orthographicFront"/>
                      <w14:lightRig w14:rig="threePt" w14:dir="t">
                        <w14:rot w14:lat="0" w14:lon="0" w14:rev="0"/>
                      </w14:lightRig>
                    </w14:scene3d>
                  </w:rPr>
                </w:rPrChange>
              </w:rPr>
              <w:delText>4.3.44</w:delText>
            </w:r>
            <w:r w:rsidDel="008E1B2E">
              <w:rPr>
                <w:noProof/>
                <w:lang w:bidi="ar-SA"/>
              </w:rPr>
              <w:tab/>
            </w:r>
            <w:r w:rsidRPr="008E1B2E" w:rsidDel="008E1B2E">
              <w:rPr>
                <w:noProof/>
                <w:rPrChange w:id="1235" w:author="Haynes, Dan" w:date="2012-09-24T14:13:00Z">
                  <w:rPr>
                    <w:rStyle w:val="Hyperlink"/>
                    <w:noProof/>
                  </w:rPr>
                </w:rPrChange>
              </w:rPr>
              <w:delText>UniqueFunctionType</w:delText>
            </w:r>
            <w:r w:rsidDel="008E1B2E">
              <w:rPr>
                <w:noProof/>
                <w:webHidden/>
              </w:rPr>
              <w:tab/>
              <w:delText>58</w:delText>
            </w:r>
          </w:del>
        </w:p>
        <w:p w:rsidR="00992BBB" w:rsidDel="008E1B2E" w:rsidRDefault="00992BBB">
          <w:pPr>
            <w:pStyle w:val="TOC3"/>
            <w:tabs>
              <w:tab w:val="left" w:pos="1320"/>
              <w:tab w:val="right" w:leader="dot" w:pos="9350"/>
            </w:tabs>
            <w:rPr>
              <w:del w:id="1236" w:author="Haynes, Dan" w:date="2012-09-24T14:13:00Z"/>
              <w:noProof/>
              <w:lang w:bidi="ar-SA"/>
            </w:rPr>
          </w:pPr>
          <w:del w:id="1237" w:author="Haynes, Dan" w:date="2012-09-24T14:13:00Z">
            <w:r w:rsidRPr="008E1B2E" w:rsidDel="008E1B2E">
              <w:rPr>
                <w:noProof/>
                <w14:scene3d>
                  <w14:camera w14:prst="orthographicFront"/>
                  <w14:lightRig w14:rig="threePt" w14:dir="t">
                    <w14:rot w14:lat="0" w14:lon="0" w14:rev="0"/>
                  </w14:lightRig>
                </w14:scene3d>
                <w:rPrChange w:id="1238" w:author="Haynes, Dan" w:date="2012-09-24T14:13:00Z">
                  <w:rPr>
                    <w:rStyle w:val="Hyperlink"/>
                    <w:noProof/>
                    <w14:scene3d>
                      <w14:camera w14:prst="orthographicFront"/>
                      <w14:lightRig w14:rig="threePt" w14:dir="t">
                        <w14:rot w14:lat="0" w14:lon="0" w14:rev="0"/>
                      </w14:lightRig>
                    </w14:scene3d>
                  </w:rPr>
                </w:rPrChange>
              </w:rPr>
              <w:delText>4.3.45</w:delText>
            </w:r>
            <w:r w:rsidDel="008E1B2E">
              <w:rPr>
                <w:noProof/>
                <w:lang w:bidi="ar-SA"/>
              </w:rPr>
              <w:tab/>
            </w:r>
            <w:r w:rsidRPr="008E1B2E" w:rsidDel="008E1B2E">
              <w:rPr>
                <w:noProof/>
                <w:rPrChange w:id="1239" w:author="Haynes, Dan" w:date="2012-09-24T14:13:00Z">
                  <w:rPr>
                    <w:rStyle w:val="Hyperlink"/>
                    <w:noProof/>
                  </w:rPr>
                </w:rPrChange>
              </w:rPr>
              <w:delText>RegexCaptureFunctionType</w:delText>
            </w:r>
            <w:r w:rsidDel="008E1B2E">
              <w:rPr>
                <w:noProof/>
                <w:webHidden/>
              </w:rPr>
              <w:tab/>
              <w:delText>58</w:delText>
            </w:r>
          </w:del>
        </w:p>
        <w:p w:rsidR="00992BBB" w:rsidDel="008E1B2E" w:rsidRDefault="00992BBB">
          <w:pPr>
            <w:pStyle w:val="TOC3"/>
            <w:tabs>
              <w:tab w:val="left" w:pos="1320"/>
              <w:tab w:val="right" w:leader="dot" w:pos="9350"/>
            </w:tabs>
            <w:rPr>
              <w:del w:id="1240" w:author="Haynes, Dan" w:date="2012-09-24T14:13:00Z"/>
              <w:noProof/>
              <w:lang w:bidi="ar-SA"/>
            </w:rPr>
          </w:pPr>
          <w:del w:id="1241" w:author="Haynes, Dan" w:date="2012-09-24T14:13:00Z">
            <w:r w:rsidRPr="008E1B2E" w:rsidDel="008E1B2E">
              <w:rPr>
                <w:noProof/>
                <w14:scene3d>
                  <w14:camera w14:prst="orthographicFront"/>
                  <w14:lightRig w14:rig="threePt" w14:dir="t">
                    <w14:rot w14:lat="0" w14:lon="0" w14:rev="0"/>
                  </w14:lightRig>
                </w14:scene3d>
                <w:rPrChange w:id="1242" w:author="Haynes, Dan" w:date="2012-09-24T14:13:00Z">
                  <w:rPr>
                    <w:rStyle w:val="Hyperlink"/>
                    <w:noProof/>
                    <w14:scene3d>
                      <w14:camera w14:prst="orthographicFront"/>
                      <w14:lightRig w14:rig="threePt" w14:dir="t">
                        <w14:rot w14:lat="0" w14:lon="0" w14:rev="0"/>
                      </w14:lightRig>
                    </w14:scene3d>
                  </w:rPr>
                </w:rPrChange>
              </w:rPr>
              <w:delText>4.3.46</w:delText>
            </w:r>
            <w:r w:rsidDel="008E1B2E">
              <w:rPr>
                <w:noProof/>
                <w:lang w:bidi="ar-SA"/>
              </w:rPr>
              <w:tab/>
            </w:r>
            <w:r w:rsidRPr="008E1B2E" w:rsidDel="008E1B2E">
              <w:rPr>
                <w:noProof/>
                <w:rPrChange w:id="1243" w:author="Haynes, Dan" w:date="2012-09-24T14:13:00Z">
                  <w:rPr>
                    <w:rStyle w:val="Hyperlink"/>
                    <w:noProof/>
                  </w:rPr>
                </w:rPrChange>
              </w:rPr>
              <w:delText>ArithmeticEnumeration</w:delText>
            </w:r>
            <w:r w:rsidDel="008E1B2E">
              <w:rPr>
                <w:noProof/>
                <w:webHidden/>
              </w:rPr>
              <w:tab/>
              <w:delText>59</w:delText>
            </w:r>
          </w:del>
        </w:p>
        <w:p w:rsidR="00992BBB" w:rsidDel="008E1B2E" w:rsidRDefault="00992BBB">
          <w:pPr>
            <w:pStyle w:val="TOC3"/>
            <w:tabs>
              <w:tab w:val="left" w:pos="1320"/>
              <w:tab w:val="right" w:leader="dot" w:pos="9350"/>
            </w:tabs>
            <w:rPr>
              <w:del w:id="1244" w:author="Haynes, Dan" w:date="2012-09-24T14:13:00Z"/>
              <w:noProof/>
              <w:lang w:bidi="ar-SA"/>
            </w:rPr>
          </w:pPr>
          <w:del w:id="1245" w:author="Haynes, Dan" w:date="2012-09-24T14:13:00Z">
            <w:r w:rsidRPr="008E1B2E" w:rsidDel="008E1B2E">
              <w:rPr>
                <w:noProof/>
                <w14:scene3d>
                  <w14:camera w14:prst="orthographicFront"/>
                  <w14:lightRig w14:rig="threePt" w14:dir="t">
                    <w14:rot w14:lat="0" w14:lon="0" w14:rev="0"/>
                  </w14:lightRig>
                </w14:scene3d>
                <w:rPrChange w:id="1246" w:author="Haynes, Dan" w:date="2012-09-24T14:13:00Z">
                  <w:rPr>
                    <w:rStyle w:val="Hyperlink"/>
                    <w:noProof/>
                    <w14:scene3d>
                      <w14:camera w14:prst="orthographicFront"/>
                      <w14:lightRig w14:rig="threePt" w14:dir="t">
                        <w14:rot w14:lat="0" w14:lon="0" w14:rev="0"/>
                      </w14:lightRig>
                    </w14:scene3d>
                  </w:rPr>
                </w:rPrChange>
              </w:rPr>
              <w:delText>4.3.47</w:delText>
            </w:r>
            <w:r w:rsidDel="008E1B2E">
              <w:rPr>
                <w:noProof/>
                <w:lang w:bidi="ar-SA"/>
              </w:rPr>
              <w:tab/>
            </w:r>
            <w:r w:rsidRPr="008E1B2E" w:rsidDel="008E1B2E">
              <w:rPr>
                <w:noProof/>
                <w:rPrChange w:id="1247" w:author="Haynes, Dan" w:date="2012-09-24T14:13:00Z">
                  <w:rPr>
                    <w:rStyle w:val="Hyperlink"/>
                    <w:noProof/>
                  </w:rPr>
                </w:rPrChange>
              </w:rPr>
              <w:delText>DateTimeFormatEnumeration</w:delText>
            </w:r>
            <w:r w:rsidDel="008E1B2E">
              <w:rPr>
                <w:noProof/>
                <w:webHidden/>
              </w:rPr>
              <w:tab/>
              <w:delText>59</w:delText>
            </w:r>
          </w:del>
        </w:p>
        <w:p w:rsidR="00992BBB" w:rsidDel="008E1B2E" w:rsidRDefault="00992BBB">
          <w:pPr>
            <w:pStyle w:val="TOC3"/>
            <w:tabs>
              <w:tab w:val="left" w:pos="1320"/>
              <w:tab w:val="right" w:leader="dot" w:pos="9350"/>
            </w:tabs>
            <w:rPr>
              <w:del w:id="1248" w:author="Haynes, Dan" w:date="2012-09-24T14:13:00Z"/>
              <w:noProof/>
              <w:lang w:bidi="ar-SA"/>
            </w:rPr>
          </w:pPr>
          <w:del w:id="1249" w:author="Haynes, Dan" w:date="2012-09-24T14:13:00Z">
            <w:r w:rsidRPr="008E1B2E" w:rsidDel="008E1B2E">
              <w:rPr>
                <w:noProof/>
                <w14:scene3d>
                  <w14:camera w14:prst="orthographicFront"/>
                  <w14:lightRig w14:rig="threePt" w14:dir="t">
                    <w14:rot w14:lat="0" w14:lon="0" w14:rev="0"/>
                  </w14:lightRig>
                </w14:scene3d>
                <w:rPrChange w:id="1250" w:author="Haynes, Dan" w:date="2012-09-24T14:13:00Z">
                  <w:rPr>
                    <w:rStyle w:val="Hyperlink"/>
                    <w:noProof/>
                    <w14:scene3d>
                      <w14:camera w14:prst="orthographicFront"/>
                      <w14:lightRig w14:rig="threePt" w14:dir="t">
                        <w14:rot w14:lat="0" w14:lon="0" w14:rev="0"/>
                      </w14:lightRig>
                    </w14:scene3d>
                  </w:rPr>
                </w:rPrChange>
              </w:rPr>
              <w:delText>4.3.48</w:delText>
            </w:r>
            <w:r w:rsidDel="008E1B2E">
              <w:rPr>
                <w:noProof/>
                <w:lang w:bidi="ar-SA"/>
              </w:rPr>
              <w:tab/>
            </w:r>
            <w:r w:rsidRPr="008E1B2E" w:rsidDel="008E1B2E">
              <w:rPr>
                <w:noProof/>
                <w:rPrChange w:id="1251" w:author="Haynes, Dan" w:date="2012-09-24T14:13:00Z">
                  <w:rPr>
                    <w:rStyle w:val="Hyperlink"/>
                    <w:noProof/>
                  </w:rPr>
                </w:rPrChange>
              </w:rPr>
              <w:delText>FilterActionEnumeration</w:delText>
            </w:r>
            <w:r w:rsidDel="008E1B2E">
              <w:rPr>
                <w:noProof/>
                <w:webHidden/>
              </w:rPr>
              <w:tab/>
              <w:delText>60</w:delText>
            </w:r>
          </w:del>
        </w:p>
        <w:p w:rsidR="00992BBB" w:rsidDel="008E1B2E" w:rsidRDefault="00992BBB">
          <w:pPr>
            <w:pStyle w:val="TOC3"/>
            <w:tabs>
              <w:tab w:val="left" w:pos="1320"/>
              <w:tab w:val="right" w:leader="dot" w:pos="9350"/>
            </w:tabs>
            <w:rPr>
              <w:del w:id="1252" w:author="Haynes, Dan" w:date="2012-09-24T14:13:00Z"/>
              <w:noProof/>
              <w:lang w:bidi="ar-SA"/>
            </w:rPr>
          </w:pPr>
          <w:del w:id="1253" w:author="Haynes, Dan" w:date="2012-09-24T14:13:00Z">
            <w:r w:rsidRPr="008E1B2E" w:rsidDel="008E1B2E">
              <w:rPr>
                <w:noProof/>
                <w14:scene3d>
                  <w14:camera w14:prst="orthographicFront"/>
                  <w14:lightRig w14:rig="threePt" w14:dir="t">
                    <w14:rot w14:lat="0" w14:lon="0" w14:rev="0"/>
                  </w14:lightRig>
                </w14:scene3d>
                <w:rPrChange w:id="1254" w:author="Haynes, Dan" w:date="2012-09-24T14:13:00Z">
                  <w:rPr>
                    <w:rStyle w:val="Hyperlink"/>
                    <w:noProof/>
                    <w14:scene3d>
                      <w14:camera w14:prst="orthographicFront"/>
                      <w14:lightRig w14:rig="threePt" w14:dir="t">
                        <w14:rot w14:lat="0" w14:lon="0" w14:rev="0"/>
                      </w14:lightRig>
                    </w14:scene3d>
                  </w:rPr>
                </w:rPrChange>
              </w:rPr>
              <w:delText>4.3.49</w:delText>
            </w:r>
            <w:r w:rsidDel="008E1B2E">
              <w:rPr>
                <w:noProof/>
                <w:lang w:bidi="ar-SA"/>
              </w:rPr>
              <w:tab/>
            </w:r>
            <w:r w:rsidRPr="008E1B2E" w:rsidDel="008E1B2E">
              <w:rPr>
                <w:noProof/>
                <w:rPrChange w:id="1255" w:author="Haynes, Dan" w:date="2012-09-24T14:13:00Z">
                  <w:rPr>
                    <w:rStyle w:val="Hyperlink"/>
                    <w:noProof/>
                  </w:rPr>
                </w:rPrChange>
              </w:rPr>
              <w:delText>SetOperatorEnumeration</w:delText>
            </w:r>
            <w:r w:rsidDel="008E1B2E">
              <w:rPr>
                <w:noProof/>
                <w:webHidden/>
              </w:rPr>
              <w:tab/>
              <w:delText>60</w:delText>
            </w:r>
          </w:del>
        </w:p>
        <w:p w:rsidR="00992BBB" w:rsidDel="008E1B2E" w:rsidRDefault="00992BBB">
          <w:pPr>
            <w:pStyle w:val="TOC3"/>
            <w:tabs>
              <w:tab w:val="left" w:pos="1320"/>
              <w:tab w:val="right" w:leader="dot" w:pos="9350"/>
            </w:tabs>
            <w:rPr>
              <w:del w:id="1256" w:author="Haynes, Dan" w:date="2012-09-24T14:13:00Z"/>
              <w:noProof/>
              <w:lang w:bidi="ar-SA"/>
            </w:rPr>
          </w:pPr>
          <w:del w:id="1257" w:author="Haynes, Dan" w:date="2012-09-24T14:13:00Z">
            <w:r w:rsidRPr="008E1B2E" w:rsidDel="008E1B2E">
              <w:rPr>
                <w:noProof/>
                <w14:scene3d>
                  <w14:camera w14:prst="orthographicFront"/>
                  <w14:lightRig w14:rig="threePt" w14:dir="t">
                    <w14:rot w14:lat="0" w14:lon="0" w14:rev="0"/>
                  </w14:lightRig>
                </w14:scene3d>
                <w:rPrChange w:id="1258" w:author="Haynes, Dan" w:date="2012-09-24T14:13:00Z">
                  <w:rPr>
                    <w:rStyle w:val="Hyperlink"/>
                    <w:noProof/>
                    <w14:scene3d>
                      <w14:camera w14:prst="orthographicFront"/>
                      <w14:lightRig w14:rig="threePt" w14:dir="t">
                        <w14:rot w14:lat="0" w14:lon="0" w14:rev="0"/>
                      </w14:lightRig>
                    </w14:scene3d>
                  </w:rPr>
                </w:rPrChange>
              </w:rPr>
              <w:delText>4.3.50</w:delText>
            </w:r>
            <w:r w:rsidDel="008E1B2E">
              <w:rPr>
                <w:noProof/>
                <w:lang w:bidi="ar-SA"/>
              </w:rPr>
              <w:tab/>
            </w:r>
            <w:r w:rsidRPr="008E1B2E" w:rsidDel="008E1B2E">
              <w:rPr>
                <w:noProof/>
                <w:rPrChange w:id="1259" w:author="Haynes, Dan" w:date="2012-09-24T14:13:00Z">
                  <w:rPr>
                    <w:rStyle w:val="Hyperlink"/>
                    <w:noProof/>
                  </w:rPr>
                </w:rPrChange>
              </w:rPr>
              <w:delText>EntityAttributeGroup</w:delText>
            </w:r>
            <w:r w:rsidDel="008E1B2E">
              <w:rPr>
                <w:noProof/>
                <w:webHidden/>
              </w:rPr>
              <w:tab/>
              <w:delText>60</w:delText>
            </w:r>
          </w:del>
        </w:p>
        <w:p w:rsidR="00992BBB" w:rsidDel="008E1B2E" w:rsidRDefault="00992BBB">
          <w:pPr>
            <w:pStyle w:val="TOC3"/>
            <w:tabs>
              <w:tab w:val="left" w:pos="1320"/>
              <w:tab w:val="right" w:leader="dot" w:pos="9350"/>
            </w:tabs>
            <w:rPr>
              <w:del w:id="1260" w:author="Haynes, Dan" w:date="2012-09-24T14:13:00Z"/>
              <w:noProof/>
              <w:lang w:bidi="ar-SA"/>
            </w:rPr>
          </w:pPr>
          <w:del w:id="1261" w:author="Haynes, Dan" w:date="2012-09-24T14:13:00Z">
            <w:r w:rsidRPr="008E1B2E" w:rsidDel="008E1B2E">
              <w:rPr>
                <w:noProof/>
                <w14:scene3d>
                  <w14:camera w14:prst="orthographicFront"/>
                  <w14:lightRig w14:rig="threePt" w14:dir="t">
                    <w14:rot w14:lat="0" w14:lon="0" w14:rev="0"/>
                  </w14:lightRig>
                </w14:scene3d>
                <w:rPrChange w:id="1262" w:author="Haynes, Dan" w:date="2012-09-24T14:13:00Z">
                  <w:rPr>
                    <w:rStyle w:val="Hyperlink"/>
                    <w:noProof/>
                    <w14:scene3d>
                      <w14:camera w14:prst="orthographicFront"/>
                      <w14:lightRig w14:rig="threePt" w14:dir="t">
                        <w14:rot w14:lat="0" w14:lon="0" w14:rev="0"/>
                      </w14:lightRig>
                    </w14:scene3d>
                  </w:rPr>
                </w:rPrChange>
              </w:rPr>
              <w:delText>4.3.51</w:delText>
            </w:r>
            <w:r w:rsidDel="008E1B2E">
              <w:rPr>
                <w:noProof/>
                <w:lang w:bidi="ar-SA"/>
              </w:rPr>
              <w:tab/>
            </w:r>
            <w:r w:rsidRPr="008E1B2E" w:rsidDel="008E1B2E">
              <w:rPr>
                <w:noProof/>
                <w:rPrChange w:id="1263" w:author="Haynes, Dan" w:date="2012-09-24T14:13:00Z">
                  <w:rPr>
                    <w:rStyle w:val="Hyperlink"/>
                    <w:noProof/>
                  </w:rPr>
                </w:rPrChange>
              </w:rPr>
              <w:delText>EntitySimpleBaseType</w:delText>
            </w:r>
            <w:r w:rsidDel="008E1B2E">
              <w:rPr>
                <w:noProof/>
                <w:webHidden/>
              </w:rPr>
              <w:tab/>
              <w:delText>61</w:delText>
            </w:r>
          </w:del>
        </w:p>
        <w:p w:rsidR="00992BBB" w:rsidDel="008E1B2E" w:rsidRDefault="00992BBB">
          <w:pPr>
            <w:pStyle w:val="TOC3"/>
            <w:tabs>
              <w:tab w:val="left" w:pos="1320"/>
              <w:tab w:val="right" w:leader="dot" w:pos="9350"/>
            </w:tabs>
            <w:rPr>
              <w:del w:id="1264" w:author="Haynes, Dan" w:date="2012-09-24T14:13:00Z"/>
              <w:noProof/>
              <w:lang w:bidi="ar-SA"/>
            </w:rPr>
          </w:pPr>
          <w:del w:id="1265" w:author="Haynes, Dan" w:date="2012-09-24T14:13:00Z">
            <w:r w:rsidRPr="008E1B2E" w:rsidDel="008E1B2E">
              <w:rPr>
                <w:noProof/>
                <w14:scene3d>
                  <w14:camera w14:prst="orthographicFront"/>
                  <w14:lightRig w14:rig="threePt" w14:dir="t">
                    <w14:rot w14:lat="0" w14:lon="0" w14:rev="0"/>
                  </w14:lightRig>
                </w14:scene3d>
                <w:rPrChange w:id="1266" w:author="Haynes, Dan" w:date="2012-09-24T14:13:00Z">
                  <w:rPr>
                    <w:rStyle w:val="Hyperlink"/>
                    <w:noProof/>
                    <w14:scene3d>
                      <w14:camera w14:prst="orthographicFront"/>
                      <w14:lightRig w14:rig="threePt" w14:dir="t">
                        <w14:rot w14:lat="0" w14:lon="0" w14:rev="0"/>
                      </w14:lightRig>
                    </w14:scene3d>
                  </w:rPr>
                </w:rPrChange>
              </w:rPr>
              <w:delText>4.3.52</w:delText>
            </w:r>
            <w:r w:rsidDel="008E1B2E">
              <w:rPr>
                <w:noProof/>
                <w:lang w:bidi="ar-SA"/>
              </w:rPr>
              <w:tab/>
            </w:r>
            <w:r w:rsidRPr="008E1B2E" w:rsidDel="008E1B2E">
              <w:rPr>
                <w:noProof/>
                <w:rPrChange w:id="1267" w:author="Haynes, Dan" w:date="2012-09-24T14:13:00Z">
                  <w:rPr>
                    <w:rStyle w:val="Hyperlink"/>
                    <w:noProof/>
                  </w:rPr>
                </w:rPrChange>
              </w:rPr>
              <w:delText>EntityComplexBaseType</w:delText>
            </w:r>
            <w:r w:rsidDel="008E1B2E">
              <w:rPr>
                <w:noProof/>
                <w:webHidden/>
              </w:rPr>
              <w:tab/>
              <w:delText>61</w:delText>
            </w:r>
          </w:del>
        </w:p>
        <w:p w:rsidR="00992BBB" w:rsidDel="008E1B2E" w:rsidRDefault="00992BBB">
          <w:pPr>
            <w:pStyle w:val="TOC3"/>
            <w:tabs>
              <w:tab w:val="left" w:pos="1320"/>
              <w:tab w:val="right" w:leader="dot" w:pos="9350"/>
            </w:tabs>
            <w:rPr>
              <w:del w:id="1268" w:author="Haynes, Dan" w:date="2012-09-24T14:13:00Z"/>
              <w:noProof/>
              <w:lang w:bidi="ar-SA"/>
            </w:rPr>
          </w:pPr>
          <w:del w:id="1269" w:author="Haynes, Dan" w:date="2012-09-24T14:13:00Z">
            <w:r w:rsidRPr="008E1B2E" w:rsidDel="008E1B2E">
              <w:rPr>
                <w:noProof/>
                <w14:scene3d>
                  <w14:camera w14:prst="orthographicFront"/>
                  <w14:lightRig w14:rig="threePt" w14:dir="t">
                    <w14:rot w14:lat="0" w14:lon="0" w14:rev="0"/>
                  </w14:lightRig>
                </w14:scene3d>
                <w:rPrChange w:id="1270" w:author="Haynes, Dan" w:date="2012-09-24T14:13:00Z">
                  <w:rPr>
                    <w:rStyle w:val="Hyperlink"/>
                    <w:noProof/>
                    <w14:scene3d>
                      <w14:camera w14:prst="orthographicFront"/>
                      <w14:lightRig w14:rig="threePt" w14:dir="t">
                        <w14:rot w14:lat="0" w14:lon="0" w14:rev="0"/>
                      </w14:lightRig>
                    </w14:scene3d>
                  </w:rPr>
                </w:rPrChange>
              </w:rPr>
              <w:delText>4.3.53</w:delText>
            </w:r>
            <w:r w:rsidDel="008E1B2E">
              <w:rPr>
                <w:noProof/>
                <w:lang w:bidi="ar-SA"/>
              </w:rPr>
              <w:tab/>
            </w:r>
            <w:r w:rsidRPr="008E1B2E" w:rsidDel="008E1B2E">
              <w:rPr>
                <w:noProof/>
                <w:rPrChange w:id="1271" w:author="Haynes, Dan" w:date="2012-09-24T14:13:00Z">
                  <w:rPr>
                    <w:rStyle w:val="Hyperlink"/>
                    <w:noProof/>
                  </w:rPr>
                </w:rPrChange>
              </w:rPr>
              <w:delText>EntityObjectIPAddressType</w:delText>
            </w:r>
            <w:r w:rsidDel="008E1B2E">
              <w:rPr>
                <w:noProof/>
                <w:webHidden/>
              </w:rPr>
              <w:tab/>
              <w:delText>61</w:delText>
            </w:r>
          </w:del>
        </w:p>
        <w:p w:rsidR="00992BBB" w:rsidDel="008E1B2E" w:rsidRDefault="00992BBB">
          <w:pPr>
            <w:pStyle w:val="TOC3"/>
            <w:tabs>
              <w:tab w:val="left" w:pos="1320"/>
              <w:tab w:val="right" w:leader="dot" w:pos="9350"/>
            </w:tabs>
            <w:rPr>
              <w:del w:id="1272" w:author="Haynes, Dan" w:date="2012-09-24T14:13:00Z"/>
              <w:noProof/>
              <w:lang w:bidi="ar-SA"/>
            </w:rPr>
          </w:pPr>
          <w:del w:id="1273" w:author="Haynes, Dan" w:date="2012-09-24T14:13:00Z">
            <w:r w:rsidRPr="008E1B2E" w:rsidDel="008E1B2E">
              <w:rPr>
                <w:noProof/>
                <w14:scene3d>
                  <w14:camera w14:prst="orthographicFront"/>
                  <w14:lightRig w14:rig="threePt" w14:dir="t">
                    <w14:rot w14:lat="0" w14:lon="0" w14:rev="0"/>
                  </w14:lightRig>
                </w14:scene3d>
                <w:rPrChange w:id="1274" w:author="Haynes, Dan" w:date="2012-09-24T14:13:00Z">
                  <w:rPr>
                    <w:rStyle w:val="Hyperlink"/>
                    <w:noProof/>
                    <w14:scene3d>
                      <w14:camera w14:prst="orthographicFront"/>
                      <w14:lightRig w14:rig="threePt" w14:dir="t">
                        <w14:rot w14:lat="0" w14:lon="0" w14:rev="0"/>
                      </w14:lightRig>
                    </w14:scene3d>
                  </w:rPr>
                </w:rPrChange>
              </w:rPr>
              <w:delText>4.3.54</w:delText>
            </w:r>
            <w:r w:rsidDel="008E1B2E">
              <w:rPr>
                <w:noProof/>
                <w:lang w:bidi="ar-SA"/>
              </w:rPr>
              <w:tab/>
            </w:r>
            <w:r w:rsidRPr="008E1B2E" w:rsidDel="008E1B2E">
              <w:rPr>
                <w:noProof/>
                <w:rPrChange w:id="1275" w:author="Haynes, Dan" w:date="2012-09-24T14:13:00Z">
                  <w:rPr>
                    <w:rStyle w:val="Hyperlink"/>
                    <w:noProof/>
                  </w:rPr>
                </w:rPrChange>
              </w:rPr>
              <w:delText>EntityObjectIPAddressStringType</w:delText>
            </w:r>
            <w:r w:rsidDel="008E1B2E">
              <w:rPr>
                <w:noProof/>
                <w:webHidden/>
              </w:rPr>
              <w:tab/>
              <w:delText>61</w:delText>
            </w:r>
          </w:del>
        </w:p>
        <w:p w:rsidR="00992BBB" w:rsidDel="008E1B2E" w:rsidRDefault="00992BBB">
          <w:pPr>
            <w:pStyle w:val="TOC3"/>
            <w:tabs>
              <w:tab w:val="left" w:pos="1320"/>
              <w:tab w:val="right" w:leader="dot" w:pos="9350"/>
            </w:tabs>
            <w:rPr>
              <w:del w:id="1276" w:author="Haynes, Dan" w:date="2012-09-24T14:13:00Z"/>
              <w:noProof/>
              <w:lang w:bidi="ar-SA"/>
            </w:rPr>
          </w:pPr>
          <w:del w:id="1277" w:author="Haynes, Dan" w:date="2012-09-24T14:13:00Z">
            <w:r w:rsidRPr="008E1B2E" w:rsidDel="008E1B2E">
              <w:rPr>
                <w:noProof/>
                <w14:scene3d>
                  <w14:camera w14:prst="orthographicFront"/>
                  <w14:lightRig w14:rig="threePt" w14:dir="t">
                    <w14:rot w14:lat="0" w14:lon="0" w14:rev="0"/>
                  </w14:lightRig>
                </w14:scene3d>
                <w:rPrChange w:id="1278" w:author="Haynes, Dan" w:date="2012-09-24T14:13:00Z">
                  <w:rPr>
                    <w:rStyle w:val="Hyperlink"/>
                    <w:noProof/>
                    <w14:scene3d>
                      <w14:camera w14:prst="orthographicFront"/>
                      <w14:lightRig w14:rig="threePt" w14:dir="t">
                        <w14:rot w14:lat="0" w14:lon="0" w14:rev="0"/>
                      </w14:lightRig>
                    </w14:scene3d>
                  </w:rPr>
                </w:rPrChange>
              </w:rPr>
              <w:delText>4.3.55</w:delText>
            </w:r>
            <w:r w:rsidDel="008E1B2E">
              <w:rPr>
                <w:noProof/>
                <w:lang w:bidi="ar-SA"/>
              </w:rPr>
              <w:tab/>
            </w:r>
            <w:r w:rsidRPr="008E1B2E" w:rsidDel="008E1B2E">
              <w:rPr>
                <w:noProof/>
                <w:rPrChange w:id="1279" w:author="Haynes, Dan" w:date="2012-09-24T14:13:00Z">
                  <w:rPr>
                    <w:rStyle w:val="Hyperlink"/>
                    <w:noProof/>
                  </w:rPr>
                </w:rPrChange>
              </w:rPr>
              <w:delText>EntityObjectAnySimpleType</w:delText>
            </w:r>
            <w:r w:rsidDel="008E1B2E">
              <w:rPr>
                <w:noProof/>
                <w:webHidden/>
              </w:rPr>
              <w:tab/>
              <w:delText>62</w:delText>
            </w:r>
          </w:del>
        </w:p>
        <w:p w:rsidR="00992BBB" w:rsidDel="008E1B2E" w:rsidRDefault="00992BBB">
          <w:pPr>
            <w:pStyle w:val="TOC3"/>
            <w:tabs>
              <w:tab w:val="left" w:pos="1320"/>
              <w:tab w:val="right" w:leader="dot" w:pos="9350"/>
            </w:tabs>
            <w:rPr>
              <w:del w:id="1280" w:author="Haynes, Dan" w:date="2012-09-24T14:13:00Z"/>
              <w:noProof/>
              <w:lang w:bidi="ar-SA"/>
            </w:rPr>
          </w:pPr>
          <w:del w:id="1281" w:author="Haynes, Dan" w:date="2012-09-24T14:13:00Z">
            <w:r w:rsidRPr="008E1B2E" w:rsidDel="008E1B2E">
              <w:rPr>
                <w:noProof/>
                <w14:scene3d>
                  <w14:camera w14:prst="orthographicFront"/>
                  <w14:lightRig w14:rig="threePt" w14:dir="t">
                    <w14:rot w14:lat="0" w14:lon="0" w14:rev="0"/>
                  </w14:lightRig>
                </w14:scene3d>
                <w:rPrChange w:id="1282" w:author="Haynes, Dan" w:date="2012-09-24T14:13:00Z">
                  <w:rPr>
                    <w:rStyle w:val="Hyperlink"/>
                    <w:noProof/>
                    <w14:scene3d>
                      <w14:camera w14:prst="orthographicFront"/>
                      <w14:lightRig w14:rig="threePt" w14:dir="t">
                        <w14:rot w14:lat="0" w14:lon="0" w14:rev="0"/>
                      </w14:lightRig>
                    </w14:scene3d>
                  </w:rPr>
                </w:rPrChange>
              </w:rPr>
              <w:delText>4.3.56</w:delText>
            </w:r>
            <w:r w:rsidDel="008E1B2E">
              <w:rPr>
                <w:noProof/>
                <w:lang w:bidi="ar-SA"/>
              </w:rPr>
              <w:tab/>
            </w:r>
            <w:r w:rsidRPr="008E1B2E" w:rsidDel="008E1B2E">
              <w:rPr>
                <w:noProof/>
                <w:rPrChange w:id="1283" w:author="Haynes, Dan" w:date="2012-09-24T14:13:00Z">
                  <w:rPr>
                    <w:rStyle w:val="Hyperlink"/>
                    <w:noProof/>
                  </w:rPr>
                </w:rPrChange>
              </w:rPr>
              <w:delText>EntityObjectBinaryType</w:delText>
            </w:r>
            <w:r w:rsidDel="008E1B2E">
              <w:rPr>
                <w:noProof/>
                <w:webHidden/>
              </w:rPr>
              <w:tab/>
              <w:delText>62</w:delText>
            </w:r>
          </w:del>
        </w:p>
        <w:p w:rsidR="00992BBB" w:rsidDel="008E1B2E" w:rsidRDefault="00992BBB">
          <w:pPr>
            <w:pStyle w:val="TOC3"/>
            <w:tabs>
              <w:tab w:val="left" w:pos="1320"/>
              <w:tab w:val="right" w:leader="dot" w:pos="9350"/>
            </w:tabs>
            <w:rPr>
              <w:del w:id="1284" w:author="Haynes, Dan" w:date="2012-09-24T14:13:00Z"/>
              <w:noProof/>
              <w:lang w:bidi="ar-SA"/>
            </w:rPr>
          </w:pPr>
          <w:del w:id="1285" w:author="Haynes, Dan" w:date="2012-09-24T14:13:00Z">
            <w:r w:rsidRPr="008E1B2E" w:rsidDel="008E1B2E">
              <w:rPr>
                <w:noProof/>
                <w14:scene3d>
                  <w14:camera w14:prst="orthographicFront"/>
                  <w14:lightRig w14:rig="threePt" w14:dir="t">
                    <w14:rot w14:lat="0" w14:lon="0" w14:rev="0"/>
                  </w14:lightRig>
                </w14:scene3d>
                <w:rPrChange w:id="1286" w:author="Haynes, Dan" w:date="2012-09-24T14:13:00Z">
                  <w:rPr>
                    <w:rStyle w:val="Hyperlink"/>
                    <w:noProof/>
                    <w14:scene3d>
                      <w14:camera w14:prst="orthographicFront"/>
                      <w14:lightRig w14:rig="threePt" w14:dir="t">
                        <w14:rot w14:lat="0" w14:lon="0" w14:rev="0"/>
                      </w14:lightRig>
                    </w14:scene3d>
                  </w:rPr>
                </w:rPrChange>
              </w:rPr>
              <w:delText>4.3.57</w:delText>
            </w:r>
            <w:r w:rsidDel="008E1B2E">
              <w:rPr>
                <w:noProof/>
                <w:lang w:bidi="ar-SA"/>
              </w:rPr>
              <w:tab/>
            </w:r>
            <w:r w:rsidRPr="008E1B2E" w:rsidDel="008E1B2E">
              <w:rPr>
                <w:noProof/>
                <w:rPrChange w:id="1287" w:author="Haynes, Dan" w:date="2012-09-24T14:13:00Z">
                  <w:rPr>
                    <w:rStyle w:val="Hyperlink"/>
                    <w:noProof/>
                  </w:rPr>
                </w:rPrChange>
              </w:rPr>
              <w:delText>EntityObjectBoolType</w:delText>
            </w:r>
            <w:r w:rsidDel="008E1B2E">
              <w:rPr>
                <w:noProof/>
                <w:webHidden/>
              </w:rPr>
              <w:tab/>
              <w:delText>62</w:delText>
            </w:r>
          </w:del>
        </w:p>
        <w:p w:rsidR="00992BBB" w:rsidDel="008E1B2E" w:rsidRDefault="00992BBB">
          <w:pPr>
            <w:pStyle w:val="TOC3"/>
            <w:tabs>
              <w:tab w:val="left" w:pos="1320"/>
              <w:tab w:val="right" w:leader="dot" w:pos="9350"/>
            </w:tabs>
            <w:rPr>
              <w:del w:id="1288" w:author="Haynes, Dan" w:date="2012-09-24T14:13:00Z"/>
              <w:noProof/>
              <w:lang w:bidi="ar-SA"/>
            </w:rPr>
          </w:pPr>
          <w:del w:id="1289" w:author="Haynes, Dan" w:date="2012-09-24T14:13:00Z">
            <w:r w:rsidRPr="008E1B2E" w:rsidDel="008E1B2E">
              <w:rPr>
                <w:noProof/>
                <w14:scene3d>
                  <w14:camera w14:prst="orthographicFront"/>
                  <w14:lightRig w14:rig="threePt" w14:dir="t">
                    <w14:rot w14:lat="0" w14:lon="0" w14:rev="0"/>
                  </w14:lightRig>
                </w14:scene3d>
                <w:rPrChange w:id="1290" w:author="Haynes, Dan" w:date="2012-09-24T14:13:00Z">
                  <w:rPr>
                    <w:rStyle w:val="Hyperlink"/>
                    <w:noProof/>
                    <w14:scene3d>
                      <w14:camera w14:prst="orthographicFront"/>
                      <w14:lightRig w14:rig="threePt" w14:dir="t">
                        <w14:rot w14:lat="0" w14:lon="0" w14:rev="0"/>
                      </w14:lightRig>
                    </w14:scene3d>
                  </w:rPr>
                </w:rPrChange>
              </w:rPr>
              <w:delText>4.3.58</w:delText>
            </w:r>
            <w:r w:rsidDel="008E1B2E">
              <w:rPr>
                <w:noProof/>
                <w:lang w:bidi="ar-SA"/>
              </w:rPr>
              <w:tab/>
            </w:r>
            <w:r w:rsidRPr="008E1B2E" w:rsidDel="008E1B2E">
              <w:rPr>
                <w:noProof/>
                <w:rPrChange w:id="1291" w:author="Haynes, Dan" w:date="2012-09-24T14:13:00Z">
                  <w:rPr>
                    <w:rStyle w:val="Hyperlink"/>
                    <w:noProof/>
                  </w:rPr>
                </w:rPrChange>
              </w:rPr>
              <w:delText>EntityObjectFloatType</w:delText>
            </w:r>
            <w:r w:rsidDel="008E1B2E">
              <w:rPr>
                <w:noProof/>
                <w:webHidden/>
              </w:rPr>
              <w:tab/>
              <w:delText>62</w:delText>
            </w:r>
          </w:del>
        </w:p>
        <w:p w:rsidR="00992BBB" w:rsidDel="008E1B2E" w:rsidRDefault="00992BBB">
          <w:pPr>
            <w:pStyle w:val="TOC3"/>
            <w:tabs>
              <w:tab w:val="left" w:pos="1320"/>
              <w:tab w:val="right" w:leader="dot" w:pos="9350"/>
            </w:tabs>
            <w:rPr>
              <w:del w:id="1292" w:author="Haynes, Dan" w:date="2012-09-24T14:13:00Z"/>
              <w:noProof/>
              <w:lang w:bidi="ar-SA"/>
            </w:rPr>
          </w:pPr>
          <w:del w:id="1293" w:author="Haynes, Dan" w:date="2012-09-24T14:13:00Z">
            <w:r w:rsidRPr="008E1B2E" w:rsidDel="008E1B2E">
              <w:rPr>
                <w:noProof/>
                <w14:scene3d>
                  <w14:camera w14:prst="orthographicFront"/>
                  <w14:lightRig w14:rig="threePt" w14:dir="t">
                    <w14:rot w14:lat="0" w14:lon="0" w14:rev="0"/>
                  </w14:lightRig>
                </w14:scene3d>
                <w:rPrChange w:id="1294" w:author="Haynes, Dan" w:date="2012-09-24T14:13:00Z">
                  <w:rPr>
                    <w:rStyle w:val="Hyperlink"/>
                    <w:noProof/>
                    <w14:scene3d>
                      <w14:camera w14:prst="orthographicFront"/>
                      <w14:lightRig w14:rig="threePt" w14:dir="t">
                        <w14:rot w14:lat="0" w14:lon="0" w14:rev="0"/>
                      </w14:lightRig>
                    </w14:scene3d>
                  </w:rPr>
                </w:rPrChange>
              </w:rPr>
              <w:delText>4.3.59</w:delText>
            </w:r>
            <w:r w:rsidDel="008E1B2E">
              <w:rPr>
                <w:noProof/>
                <w:lang w:bidi="ar-SA"/>
              </w:rPr>
              <w:tab/>
            </w:r>
            <w:r w:rsidRPr="008E1B2E" w:rsidDel="008E1B2E">
              <w:rPr>
                <w:noProof/>
                <w:rPrChange w:id="1295" w:author="Haynes, Dan" w:date="2012-09-24T14:13:00Z">
                  <w:rPr>
                    <w:rStyle w:val="Hyperlink"/>
                    <w:noProof/>
                  </w:rPr>
                </w:rPrChange>
              </w:rPr>
              <w:delText>EntityObjectIntType</w:delText>
            </w:r>
            <w:r w:rsidDel="008E1B2E">
              <w:rPr>
                <w:noProof/>
                <w:webHidden/>
              </w:rPr>
              <w:tab/>
              <w:delText>62</w:delText>
            </w:r>
          </w:del>
        </w:p>
        <w:p w:rsidR="00992BBB" w:rsidDel="008E1B2E" w:rsidRDefault="00992BBB">
          <w:pPr>
            <w:pStyle w:val="TOC3"/>
            <w:tabs>
              <w:tab w:val="left" w:pos="1320"/>
              <w:tab w:val="right" w:leader="dot" w:pos="9350"/>
            </w:tabs>
            <w:rPr>
              <w:del w:id="1296" w:author="Haynes, Dan" w:date="2012-09-24T14:13:00Z"/>
              <w:noProof/>
              <w:lang w:bidi="ar-SA"/>
            </w:rPr>
          </w:pPr>
          <w:del w:id="1297" w:author="Haynes, Dan" w:date="2012-09-24T14:13:00Z">
            <w:r w:rsidRPr="008E1B2E" w:rsidDel="008E1B2E">
              <w:rPr>
                <w:noProof/>
                <w14:scene3d>
                  <w14:camera w14:prst="orthographicFront"/>
                  <w14:lightRig w14:rig="threePt" w14:dir="t">
                    <w14:rot w14:lat="0" w14:lon="0" w14:rev="0"/>
                  </w14:lightRig>
                </w14:scene3d>
                <w:rPrChange w:id="1298" w:author="Haynes, Dan" w:date="2012-09-24T14:13:00Z">
                  <w:rPr>
                    <w:rStyle w:val="Hyperlink"/>
                    <w:noProof/>
                    <w14:scene3d>
                      <w14:camera w14:prst="orthographicFront"/>
                      <w14:lightRig w14:rig="threePt" w14:dir="t">
                        <w14:rot w14:lat="0" w14:lon="0" w14:rev="0"/>
                      </w14:lightRig>
                    </w14:scene3d>
                  </w:rPr>
                </w:rPrChange>
              </w:rPr>
              <w:delText>4.3.60</w:delText>
            </w:r>
            <w:r w:rsidDel="008E1B2E">
              <w:rPr>
                <w:noProof/>
                <w:lang w:bidi="ar-SA"/>
              </w:rPr>
              <w:tab/>
            </w:r>
            <w:r w:rsidRPr="008E1B2E" w:rsidDel="008E1B2E">
              <w:rPr>
                <w:noProof/>
                <w:rPrChange w:id="1299" w:author="Haynes, Dan" w:date="2012-09-24T14:13:00Z">
                  <w:rPr>
                    <w:rStyle w:val="Hyperlink"/>
                    <w:noProof/>
                  </w:rPr>
                </w:rPrChange>
              </w:rPr>
              <w:delText>EntityObjectStringType</w:delText>
            </w:r>
            <w:r w:rsidDel="008E1B2E">
              <w:rPr>
                <w:noProof/>
                <w:webHidden/>
              </w:rPr>
              <w:tab/>
              <w:delText>63</w:delText>
            </w:r>
          </w:del>
        </w:p>
        <w:p w:rsidR="00992BBB" w:rsidDel="008E1B2E" w:rsidRDefault="00992BBB">
          <w:pPr>
            <w:pStyle w:val="TOC3"/>
            <w:tabs>
              <w:tab w:val="left" w:pos="1320"/>
              <w:tab w:val="right" w:leader="dot" w:pos="9350"/>
            </w:tabs>
            <w:rPr>
              <w:del w:id="1300" w:author="Haynes, Dan" w:date="2012-09-24T14:13:00Z"/>
              <w:noProof/>
              <w:lang w:bidi="ar-SA"/>
            </w:rPr>
          </w:pPr>
          <w:del w:id="1301" w:author="Haynes, Dan" w:date="2012-09-24T14:13:00Z">
            <w:r w:rsidRPr="008E1B2E" w:rsidDel="008E1B2E">
              <w:rPr>
                <w:noProof/>
                <w14:scene3d>
                  <w14:camera w14:prst="orthographicFront"/>
                  <w14:lightRig w14:rig="threePt" w14:dir="t">
                    <w14:rot w14:lat="0" w14:lon="0" w14:rev="0"/>
                  </w14:lightRig>
                </w14:scene3d>
                <w:rPrChange w:id="1302" w:author="Haynes, Dan" w:date="2012-09-24T14:13:00Z">
                  <w:rPr>
                    <w:rStyle w:val="Hyperlink"/>
                    <w:noProof/>
                    <w14:scene3d>
                      <w14:camera w14:prst="orthographicFront"/>
                      <w14:lightRig w14:rig="threePt" w14:dir="t">
                        <w14:rot w14:lat="0" w14:lon="0" w14:rev="0"/>
                      </w14:lightRig>
                    </w14:scene3d>
                  </w:rPr>
                </w:rPrChange>
              </w:rPr>
              <w:delText>4.3.61</w:delText>
            </w:r>
            <w:r w:rsidDel="008E1B2E">
              <w:rPr>
                <w:noProof/>
                <w:lang w:bidi="ar-SA"/>
              </w:rPr>
              <w:tab/>
            </w:r>
            <w:r w:rsidRPr="008E1B2E" w:rsidDel="008E1B2E">
              <w:rPr>
                <w:noProof/>
                <w:rPrChange w:id="1303" w:author="Haynes, Dan" w:date="2012-09-24T14:13:00Z">
                  <w:rPr>
                    <w:rStyle w:val="Hyperlink"/>
                    <w:noProof/>
                  </w:rPr>
                </w:rPrChange>
              </w:rPr>
              <w:delText>EntityObjectRecordType</w:delText>
            </w:r>
            <w:r w:rsidDel="008E1B2E">
              <w:rPr>
                <w:noProof/>
                <w:webHidden/>
              </w:rPr>
              <w:tab/>
              <w:delText>63</w:delText>
            </w:r>
          </w:del>
        </w:p>
        <w:p w:rsidR="00992BBB" w:rsidDel="008E1B2E" w:rsidRDefault="00992BBB">
          <w:pPr>
            <w:pStyle w:val="TOC3"/>
            <w:tabs>
              <w:tab w:val="left" w:pos="1320"/>
              <w:tab w:val="right" w:leader="dot" w:pos="9350"/>
            </w:tabs>
            <w:rPr>
              <w:del w:id="1304" w:author="Haynes, Dan" w:date="2012-09-24T14:13:00Z"/>
              <w:noProof/>
              <w:lang w:bidi="ar-SA"/>
            </w:rPr>
          </w:pPr>
          <w:del w:id="1305" w:author="Haynes, Dan" w:date="2012-09-24T14:13:00Z">
            <w:r w:rsidRPr="008E1B2E" w:rsidDel="008E1B2E">
              <w:rPr>
                <w:noProof/>
                <w14:scene3d>
                  <w14:camera w14:prst="orthographicFront"/>
                  <w14:lightRig w14:rig="threePt" w14:dir="t">
                    <w14:rot w14:lat="0" w14:lon="0" w14:rev="0"/>
                  </w14:lightRig>
                </w14:scene3d>
                <w:rPrChange w:id="1306" w:author="Haynes, Dan" w:date="2012-09-24T14:13:00Z">
                  <w:rPr>
                    <w:rStyle w:val="Hyperlink"/>
                    <w:noProof/>
                    <w14:scene3d>
                      <w14:camera w14:prst="orthographicFront"/>
                      <w14:lightRig w14:rig="threePt" w14:dir="t">
                        <w14:rot w14:lat="0" w14:lon="0" w14:rev="0"/>
                      </w14:lightRig>
                    </w14:scene3d>
                  </w:rPr>
                </w:rPrChange>
              </w:rPr>
              <w:delText>4.3.62</w:delText>
            </w:r>
            <w:r w:rsidDel="008E1B2E">
              <w:rPr>
                <w:noProof/>
                <w:lang w:bidi="ar-SA"/>
              </w:rPr>
              <w:tab/>
            </w:r>
            <w:r w:rsidRPr="008E1B2E" w:rsidDel="008E1B2E">
              <w:rPr>
                <w:noProof/>
                <w:rPrChange w:id="1307" w:author="Haynes, Dan" w:date="2012-09-24T14:13:00Z">
                  <w:rPr>
                    <w:rStyle w:val="Hyperlink"/>
                    <w:noProof/>
                  </w:rPr>
                </w:rPrChange>
              </w:rPr>
              <w:delText>EntityObjectFieldType</w:delText>
            </w:r>
            <w:r w:rsidDel="008E1B2E">
              <w:rPr>
                <w:noProof/>
                <w:webHidden/>
              </w:rPr>
              <w:tab/>
              <w:delText>63</w:delText>
            </w:r>
          </w:del>
        </w:p>
        <w:p w:rsidR="00992BBB" w:rsidDel="008E1B2E" w:rsidRDefault="00992BBB">
          <w:pPr>
            <w:pStyle w:val="TOC3"/>
            <w:tabs>
              <w:tab w:val="left" w:pos="1320"/>
              <w:tab w:val="right" w:leader="dot" w:pos="9350"/>
            </w:tabs>
            <w:rPr>
              <w:del w:id="1308" w:author="Haynes, Dan" w:date="2012-09-24T14:13:00Z"/>
              <w:noProof/>
              <w:lang w:bidi="ar-SA"/>
            </w:rPr>
          </w:pPr>
          <w:del w:id="1309" w:author="Haynes, Dan" w:date="2012-09-24T14:13:00Z">
            <w:r w:rsidRPr="008E1B2E" w:rsidDel="008E1B2E">
              <w:rPr>
                <w:noProof/>
                <w14:scene3d>
                  <w14:camera w14:prst="orthographicFront"/>
                  <w14:lightRig w14:rig="threePt" w14:dir="t">
                    <w14:rot w14:lat="0" w14:lon="0" w14:rev="0"/>
                  </w14:lightRig>
                </w14:scene3d>
                <w:rPrChange w:id="1310" w:author="Haynes, Dan" w:date="2012-09-24T14:13:00Z">
                  <w:rPr>
                    <w:rStyle w:val="Hyperlink"/>
                    <w:noProof/>
                    <w14:scene3d>
                      <w14:camera w14:prst="orthographicFront"/>
                      <w14:lightRig w14:rig="threePt" w14:dir="t">
                        <w14:rot w14:lat="0" w14:lon="0" w14:rev="0"/>
                      </w14:lightRig>
                    </w14:scene3d>
                  </w:rPr>
                </w:rPrChange>
              </w:rPr>
              <w:delText>4.3.63</w:delText>
            </w:r>
            <w:r w:rsidDel="008E1B2E">
              <w:rPr>
                <w:noProof/>
                <w:lang w:bidi="ar-SA"/>
              </w:rPr>
              <w:tab/>
            </w:r>
            <w:r w:rsidRPr="008E1B2E" w:rsidDel="008E1B2E">
              <w:rPr>
                <w:noProof/>
                <w:rPrChange w:id="1311" w:author="Haynes, Dan" w:date="2012-09-24T14:13:00Z">
                  <w:rPr>
                    <w:rStyle w:val="Hyperlink"/>
                    <w:noProof/>
                  </w:rPr>
                </w:rPrChange>
              </w:rPr>
              <w:delText>EntityStateSimpleBaseType</w:delText>
            </w:r>
            <w:r w:rsidDel="008E1B2E">
              <w:rPr>
                <w:noProof/>
                <w:webHidden/>
              </w:rPr>
              <w:tab/>
              <w:delText>64</w:delText>
            </w:r>
          </w:del>
        </w:p>
        <w:p w:rsidR="00992BBB" w:rsidDel="008E1B2E" w:rsidRDefault="00992BBB">
          <w:pPr>
            <w:pStyle w:val="TOC3"/>
            <w:tabs>
              <w:tab w:val="left" w:pos="1320"/>
              <w:tab w:val="right" w:leader="dot" w:pos="9350"/>
            </w:tabs>
            <w:rPr>
              <w:del w:id="1312" w:author="Haynes, Dan" w:date="2012-09-24T14:13:00Z"/>
              <w:noProof/>
              <w:lang w:bidi="ar-SA"/>
            </w:rPr>
          </w:pPr>
          <w:del w:id="1313" w:author="Haynes, Dan" w:date="2012-09-24T14:13:00Z">
            <w:r w:rsidRPr="008E1B2E" w:rsidDel="008E1B2E">
              <w:rPr>
                <w:noProof/>
                <w14:scene3d>
                  <w14:camera w14:prst="orthographicFront"/>
                  <w14:lightRig w14:rig="threePt" w14:dir="t">
                    <w14:rot w14:lat="0" w14:lon="0" w14:rev="0"/>
                  </w14:lightRig>
                </w14:scene3d>
                <w:rPrChange w:id="1314" w:author="Haynes, Dan" w:date="2012-09-24T14:13:00Z">
                  <w:rPr>
                    <w:rStyle w:val="Hyperlink"/>
                    <w:noProof/>
                    <w14:scene3d>
                      <w14:camera w14:prst="orthographicFront"/>
                      <w14:lightRig w14:rig="threePt" w14:dir="t">
                        <w14:rot w14:lat="0" w14:lon="0" w14:rev="0"/>
                      </w14:lightRig>
                    </w14:scene3d>
                  </w:rPr>
                </w:rPrChange>
              </w:rPr>
              <w:delText>4.3.64</w:delText>
            </w:r>
            <w:r w:rsidDel="008E1B2E">
              <w:rPr>
                <w:noProof/>
                <w:lang w:bidi="ar-SA"/>
              </w:rPr>
              <w:tab/>
            </w:r>
            <w:r w:rsidRPr="008E1B2E" w:rsidDel="008E1B2E">
              <w:rPr>
                <w:noProof/>
                <w:rPrChange w:id="1315" w:author="Haynes, Dan" w:date="2012-09-24T14:13:00Z">
                  <w:rPr>
                    <w:rStyle w:val="Hyperlink"/>
                    <w:noProof/>
                  </w:rPr>
                </w:rPrChange>
              </w:rPr>
              <w:delText>EntityStateComplexBaseType</w:delText>
            </w:r>
            <w:r w:rsidDel="008E1B2E">
              <w:rPr>
                <w:noProof/>
                <w:webHidden/>
              </w:rPr>
              <w:tab/>
              <w:delText>64</w:delText>
            </w:r>
          </w:del>
        </w:p>
        <w:p w:rsidR="00992BBB" w:rsidDel="008E1B2E" w:rsidRDefault="00992BBB">
          <w:pPr>
            <w:pStyle w:val="TOC3"/>
            <w:tabs>
              <w:tab w:val="left" w:pos="1320"/>
              <w:tab w:val="right" w:leader="dot" w:pos="9350"/>
            </w:tabs>
            <w:rPr>
              <w:del w:id="1316" w:author="Haynes, Dan" w:date="2012-09-24T14:13:00Z"/>
              <w:noProof/>
              <w:lang w:bidi="ar-SA"/>
            </w:rPr>
          </w:pPr>
          <w:del w:id="1317" w:author="Haynes, Dan" w:date="2012-09-24T14:13:00Z">
            <w:r w:rsidRPr="008E1B2E" w:rsidDel="008E1B2E">
              <w:rPr>
                <w:noProof/>
                <w14:scene3d>
                  <w14:camera w14:prst="orthographicFront"/>
                  <w14:lightRig w14:rig="threePt" w14:dir="t">
                    <w14:rot w14:lat="0" w14:lon="0" w14:rev="0"/>
                  </w14:lightRig>
                </w14:scene3d>
                <w:rPrChange w:id="1318" w:author="Haynes, Dan" w:date="2012-09-24T14:13:00Z">
                  <w:rPr>
                    <w:rStyle w:val="Hyperlink"/>
                    <w:noProof/>
                    <w14:scene3d>
                      <w14:camera w14:prst="orthographicFront"/>
                      <w14:lightRig w14:rig="threePt" w14:dir="t">
                        <w14:rot w14:lat="0" w14:lon="0" w14:rev="0"/>
                      </w14:lightRig>
                    </w14:scene3d>
                  </w:rPr>
                </w:rPrChange>
              </w:rPr>
              <w:delText>4.3.65</w:delText>
            </w:r>
            <w:r w:rsidDel="008E1B2E">
              <w:rPr>
                <w:noProof/>
                <w:lang w:bidi="ar-SA"/>
              </w:rPr>
              <w:tab/>
            </w:r>
            <w:r w:rsidRPr="008E1B2E" w:rsidDel="008E1B2E">
              <w:rPr>
                <w:noProof/>
                <w:rPrChange w:id="1319" w:author="Haynes, Dan" w:date="2012-09-24T14:13:00Z">
                  <w:rPr>
                    <w:rStyle w:val="Hyperlink"/>
                    <w:noProof/>
                  </w:rPr>
                </w:rPrChange>
              </w:rPr>
              <w:delText>EntityStateIPAddressType</w:delText>
            </w:r>
            <w:r w:rsidDel="008E1B2E">
              <w:rPr>
                <w:noProof/>
                <w:webHidden/>
              </w:rPr>
              <w:tab/>
              <w:delText>64</w:delText>
            </w:r>
          </w:del>
        </w:p>
        <w:p w:rsidR="00992BBB" w:rsidDel="008E1B2E" w:rsidRDefault="00992BBB">
          <w:pPr>
            <w:pStyle w:val="TOC3"/>
            <w:tabs>
              <w:tab w:val="left" w:pos="1320"/>
              <w:tab w:val="right" w:leader="dot" w:pos="9350"/>
            </w:tabs>
            <w:rPr>
              <w:del w:id="1320" w:author="Haynes, Dan" w:date="2012-09-24T14:13:00Z"/>
              <w:noProof/>
              <w:lang w:bidi="ar-SA"/>
            </w:rPr>
          </w:pPr>
          <w:del w:id="1321" w:author="Haynes, Dan" w:date="2012-09-24T14:13:00Z">
            <w:r w:rsidRPr="008E1B2E" w:rsidDel="008E1B2E">
              <w:rPr>
                <w:noProof/>
                <w14:scene3d>
                  <w14:camera w14:prst="orthographicFront"/>
                  <w14:lightRig w14:rig="threePt" w14:dir="t">
                    <w14:rot w14:lat="0" w14:lon="0" w14:rev="0"/>
                  </w14:lightRig>
                </w14:scene3d>
                <w:rPrChange w:id="1322" w:author="Haynes, Dan" w:date="2012-09-24T14:13:00Z">
                  <w:rPr>
                    <w:rStyle w:val="Hyperlink"/>
                    <w:noProof/>
                    <w14:scene3d>
                      <w14:camera w14:prst="orthographicFront"/>
                      <w14:lightRig w14:rig="threePt" w14:dir="t">
                        <w14:rot w14:lat="0" w14:lon="0" w14:rev="0"/>
                      </w14:lightRig>
                    </w14:scene3d>
                  </w:rPr>
                </w:rPrChange>
              </w:rPr>
              <w:delText>4.3.66</w:delText>
            </w:r>
            <w:r w:rsidDel="008E1B2E">
              <w:rPr>
                <w:noProof/>
                <w:lang w:bidi="ar-SA"/>
              </w:rPr>
              <w:tab/>
            </w:r>
            <w:r w:rsidRPr="008E1B2E" w:rsidDel="008E1B2E">
              <w:rPr>
                <w:noProof/>
                <w:rPrChange w:id="1323" w:author="Haynes, Dan" w:date="2012-09-24T14:13:00Z">
                  <w:rPr>
                    <w:rStyle w:val="Hyperlink"/>
                    <w:noProof/>
                  </w:rPr>
                </w:rPrChange>
              </w:rPr>
              <w:delText>EntityStateIPAddressStringType</w:delText>
            </w:r>
            <w:r w:rsidDel="008E1B2E">
              <w:rPr>
                <w:noProof/>
                <w:webHidden/>
              </w:rPr>
              <w:tab/>
              <w:delText>65</w:delText>
            </w:r>
          </w:del>
        </w:p>
        <w:p w:rsidR="00992BBB" w:rsidDel="008E1B2E" w:rsidRDefault="00992BBB">
          <w:pPr>
            <w:pStyle w:val="TOC3"/>
            <w:tabs>
              <w:tab w:val="left" w:pos="1320"/>
              <w:tab w:val="right" w:leader="dot" w:pos="9350"/>
            </w:tabs>
            <w:rPr>
              <w:del w:id="1324" w:author="Haynes, Dan" w:date="2012-09-24T14:13:00Z"/>
              <w:noProof/>
              <w:lang w:bidi="ar-SA"/>
            </w:rPr>
          </w:pPr>
          <w:del w:id="1325" w:author="Haynes, Dan" w:date="2012-09-24T14:13:00Z">
            <w:r w:rsidRPr="008E1B2E" w:rsidDel="008E1B2E">
              <w:rPr>
                <w:noProof/>
                <w14:scene3d>
                  <w14:camera w14:prst="orthographicFront"/>
                  <w14:lightRig w14:rig="threePt" w14:dir="t">
                    <w14:rot w14:lat="0" w14:lon="0" w14:rev="0"/>
                  </w14:lightRig>
                </w14:scene3d>
                <w:rPrChange w:id="1326" w:author="Haynes, Dan" w:date="2012-09-24T14:13:00Z">
                  <w:rPr>
                    <w:rStyle w:val="Hyperlink"/>
                    <w:noProof/>
                    <w14:scene3d>
                      <w14:camera w14:prst="orthographicFront"/>
                      <w14:lightRig w14:rig="threePt" w14:dir="t">
                        <w14:rot w14:lat="0" w14:lon="0" w14:rev="0"/>
                      </w14:lightRig>
                    </w14:scene3d>
                  </w:rPr>
                </w:rPrChange>
              </w:rPr>
              <w:delText>4.3.67</w:delText>
            </w:r>
            <w:r w:rsidDel="008E1B2E">
              <w:rPr>
                <w:noProof/>
                <w:lang w:bidi="ar-SA"/>
              </w:rPr>
              <w:tab/>
            </w:r>
            <w:r w:rsidRPr="008E1B2E" w:rsidDel="008E1B2E">
              <w:rPr>
                <w:noProof/>
                <w:rPrChange w:id="1327" w:author="Haynes, Dan" w:date="2012-09-24T14:13:00Z">
                  <w:rPr>
                    <w:rStyle w:val="Hyperlink"/>
                    <w:noProof/>
                  </w:rPr>
                </w:rPrChange>
              </w:rPr>
              <w:delText>EntityStateAnySimpleType</w:delText>
            </w:r>
            <w:r w:rsidDel="008E1B2E">
              <w:rPr>
                <w:noProof/>
                <w:webHidden/>
              </w:rPr>
              <w:tab/>
              <w:delText>65</w:delText>
            </w:r>
          </w:del>
        </w:p>
        <w:p w:rsidR="00992BBB" w:rsidDel="008E1B2E" w:rsidRDefault="00992BBB">
          <w:pPr>
            <w:pStyle w:val="TOC3"/>
            <w:tabs>
              <w:tab w:val="left" w:pos="1320"/>
              <w:tab w:val="right" w:leader="dot" w:pos="9350"/>
            </w:tabs>
            <w:rPr>
              <w:del w:id="1328" w:author="Haynes, Dan" w:date="2012-09-24T14:13:00Z"/>
              <w:noProof/>
              <w:lang w:bidi="ar-SA"/>
            </w:rPr>
          </w:pPr>
          <w:del w:id="1329" w:author="Haynes, Dan" w:date="2012-09-24T14:13:00Z">
            <w:r w:rsidRPr="008E1B2E" w:rsidDel="008E1B2E">
              <w:rPr>
                <w:noProof/>
                <w14:scene3d>
                  <w14:camera w14:prst="orthographicFront"/>
                  <w14:lightRig w14:rig="threePt" w14:dir="t">
                    <w14:rot w14:lat="0" w14:lon="0" w14:rev="0"/>
                  </w14:lightRig>
                </w14:scene3d>
                <w:rPrChange w:id="1330" w:author="Haynes, Dan" w:date="2012-09-24T14:13:00Z">
                  <w:rPr>
                    <w:rStyle w:val="Hyperlink"/>
                    <w:noProof/>
                    <w14:scene3d>
                      <w14:camera w14:prst="orthographicFront"/>
                      <w14:lightRig w14:rig="threePt" w14:dir="t">
                        <w14:rot w14:lat="0" w14:lon="0" w14:rev="0"/>
                      </w14:lightRig>
                    </w14:scene3d>
                  </w:rPr>
                </w:rPrChange>
              </w:rPr>
              <w:delText>4.3.68</w:delText>
            </w:r>
            <w:r w:rsidDel="008E1B2E">
              <w:rPr>
                <w:noProof/>
                <w:lang w:bidi="ar-SA"/>
              </w:rPr>
              <w:tab/>
            </w:r>
            <w:r w:rsidRPr="008E1B2E" w:rsidDel="008E1B2E">
              <w:rPr>
                <w:noProof/>
                <w:rPrChange w:id="1331" w:author="Haynes, Dan" w:date="2012-09-24T14:13:00Z">
                  <w:rPr>
                    <w:rStyle w:val="Hyperlink"/>
                    <w:noProof/>
                  </w:rPr>
                </w:rPrChange>
              </w:rPr>
              <w:delText>EntityStateBinaryType</w:delText>
            </w:r>
            <w:r w:rsidDel="008E1B2E">
              <w:rPr>
                <w:noProof/>
                <w:webHidden/>
              </w:rPr>
              <w:tab/>
              <w:delText>65</w:delText>
            </w:r>
          </w:del>
        </w:p>
        <w:p w:rsidR="00992BBB" w:rsidDel="008E1B2E" w:rsidRDefault="00992BBB">
          <w:pPr>
            <w:pStyle w:val="TOC3"/>
            <w:tabs>
              <w:tab w:val="left" w:pos="1320"/>
              <w:tab w:val="right" w:leader="dot" w:pos="9350"/>
            </w:tabs>
            <w:rPr>
              <w:del w:id="1332" w:author="Haynes, Dan" w:date="2012-09-24T14:13:00Z"/>
              <w:noProof/>
              <w:lang w:bidi="ar-SA"/>
            </w:rPr>
          </w:pPr>
          <w:del w:id="1333" w:author="Haynes, Dan" w:date="2012-09-24T14:13:00Z">
            <w:r w:rsidRPr="008E1B2E" w:rsidDel="008E1B2E">
              <w:rPr>
                <w:noProof/>
                <w14:scene3d>
                  <w14:camera w14:prst="orthographicFront"/>
                  <w14:lightRig w14:rig="threePt" w14:dir="t">
                    <w14:rot w14:lat="0" w14:lon="0" w14:rev="0"/>
                  </w14:lightRig>
                </w14:scene3d>
                <w:rPrChange w:id="1334" w:author="Haynes, Dan" w:date="2012-09-24T14:13:00Z">
                  <w:rPr>
                    <w:rStyle w:val="Hyperlink"/>
                    <w:noProof/>
                    <w14:scene3d>
                      <w14:camera w14:prst="orthographicFront"/>
                      <w14:lightRig w14:rig="threePt" w14:dir="t">
                        <w14:rot w14:lat="0" w14:lon="0" w14:rev="0"/>
                      </w14:lightRig>
                    </w14:scene3d>
                  </w:rPr>
                </w:rPrChange>
              </w:rPr>
              <w:delText>4.3.69</w:delText>
            </w:r>
            <w:r w:rsidDel="008E1B2E">
              <w:rPr>
                <w:noProof/>
                <w:lang w:bidi="ar-SA"/>
              </w:rPr>
              <w:tab/>
            </w:r>
            <w:r w:rsidRPr="008E1B2E" w:rsidDel="008E1B2E">
              <w:rPr>
                <w:noProof/>
                <w:rPrChange w:id="1335" w:author="Haynes, Dan" w:date="2012-09-24T14:13:00Z">
                  <w:rPr>
                    <w:rStyle w:val="Hyperlink"/>
                    <w:noProof/>
                  </w:rPr>
                </w:rPrChange>
              </w:rPr>
              <w:delText>EntityStateBoolType</w:delText>
            </w:r>
            <w:r w:rsidDel="008E1B2E">
              <w:rPr>
                <w:noProof/>
                <w:webHidden/>
              </w:rPr>
              <w:tab/>
              <w:delText>65</w:delText>
            </w:r>
          </w:del>
        </w:p>
        <w:p w:rsidR="00992BBB" w:rsidDel="008E1B2E" w:rsidRDefault="00992BBB">
          <w:pPr>
            <w:pStyle w:val="TOC3"/>
            <w:tabs>
              <w:tab w:val="left" w:pos="1320"/>
              <w:tab w:val="right" w:leader="dot" w:pos="9350"/>
            </w:tabs>
            <w:rPr>
              <w:del w:id="1336" w:author="Haynes, Dan" w:date="2012-09-24T14:13:00Z"/>
              <w:noProof/>
              <w:lang w:bidi="ar-SA"/>
            </w:rPr>
          </w:pPr>
          <w:del w:id="1337" w:author="Haynes, Dan" w:date="2012-09-24T14:13:00Z">
            <w:r w:rsidRPr="008E1B2E" w:rsidDel="008E1B2E">
              <w:rPr>
                <w:noProof/>
                <w14:scene3d>
                  <w14:camera w14:prst="orthographicFront"/>
                  <w14:lightRig w14:rig="threePt" w14:dir="t">
                    <w14:rot w14:lat="0" w14:lon="0" w14:rev="0"/>
                  </w14:lightRig>
                </w14:scene3d>
                <w:rPrChange w:id="1338" w:author="Haynes, Dan" w:date="2012-09-24T14:13:00Z">
                  <w:rPr>
                    <w:rStyle w:val="Hyperlink"/>
                    <w:noProof/>
                    <w14:scene3d>
                      <w14:camera w14:prst="orthographicFront"/>
                      <w14:lightRig w14:rig="threePt" w14:dir="t">
                        <w14:rot w14:lat="0" w14:lon="0" w14:rev="0"/>
                      </w14:lightRig>
                    </w14:scene3d>
                  </w:rPr>
                </w:rPrChange>
              </w:rPr>
              <w:delText>4.3.70</w:delText>
            </w:r>
            <w:r w:rsidDel="008E1B2E">
              <w:rPr>
                <w:noProof/>
                <w:lang w:bidi="ar-SA"/>
              </w:rPr>
              <w:tab/>
            </w:r>
            <w:r w:rsidRPr="008E1B2E" w:rsidDel="008E1B2E">
              <w:rPr>
                <w:noProof/>
                <w:rPrChange w:id="1339" w:author="Haynes, Dan" w:date="2012-09-24T14:13:00Z">
                  <w:rPr>
                    <w:rStyle w:val="Hyperlink"/>
                    <w:noProof/>
                  </w:rPr>
                </w:rPrChange>
              </w:rPr>
              <w:delText>EntityStateFloatType</w:delText>
            </w:r>
            <w:r w:rsidDel="008E1B2E">
              <w:rPr>
                <w:noProof/>
                <w:webHidden/>
              </w:rPr>
              <w:tab/>
              <w:delText>65</w:delText>
            </w:r>
          </w:del>
        </w:p>
        <w:p w:rsidR="00992BBB" w:rsidDel="008E1B2E" w:rsidRDefault="00992BBB">
          <w:pPr>
            <w:pStyle w:val="TOC3"/>
            <w:tabs>
              <w:tab w:val="left" w:pos="1320"/>
              <w:tab w:val="right" w:leader="dot" w:pos="9350"/>
            </w:tabs>
            <w:rPr>
              <w:del w:id="1340" w:author="Haynes, Dan" w:date="2012-09-24T14:13:00Z"/>
              <w:noProof/>
              <w:lang w:bidi="ar-SA"/>
            </w:rPr>
          </w:pPr>
          <w:del w:id="1341" w:author="Haynes, Dan" w:date="2012-09-24T14:13:00Z">
            <w:r w:rsidRPr="008E1B2E" w:rsidDel="008E1B2E">
              <w:rPr>
                <w:noProof/>
                <w14:scene3d>
                  <w14:camera w14:prst="orthographicFront"/>
                  <w14:lightRig w14:rig="threePt" w14:dir="t">
                    <w14:rot w14:lat="0" w14:lon="0" w14:rev="0"/>
                  </w14:lightRig>
                </w14:scene3d>
                <w:rPrChange w:id="1342" w:author="Haynes, Dan" w:date="2012-09-24T14:13:00Z">
                  <w:rPr>
                    <w:rStyle w:val="Hyperlink"/>
                    <w:noProof/>
                    <w14:scene3d>
                      <w14:camera w14:prst="orthographicFront"/>
                      <w14:lightRig w14:rig="threePt" w14:dir="t">
                        <w14:rot w14:lat="0" w14:lon="0" w14:rev="0"/>
                      </w14:lightRig>
                    </w14:scene3d>
                  </w:rPr>
                </w:rPrChange>
              </w:rPr>
              <w:lastRenderedPageBreak/>
              <w:delText>4.3.71</w:delText>
            </w:r>
            <w:r w:rsidDel="008E1B2E">
              <w:rPr>
                <w:noProof/>
                <w:lang w:bidi="ar-SA"/>
              </w:rPr>
              <w:tab/>
            </w:r>
            <w:r w:rsidRPr="008E1B2E" w:rsidDel="008E1B2E">
              <w:rPr>
                <w:noProof/>
                <w:rPrChange w:id="1343" w:author="Haynes, Dan" w:date="2012-09-24T14:13:00Z">
                  <w:rPr>
                    <w:rStyle w:val="Hyperlink"/>
                    <w:noProof/>
                  </w:rPr>
                </w:rPrChange>
              </w:rPr>
              <w:delText>EntityStateIntType</w:delText>
            </w:r>
            <w:r w:rsidDel="008E1B2E">
              <w:rPr>
                <w:noProof/>
                <w:webHidden/>
              </w:rPr>
              <w:tab/>
              <w:delText>66</w:delText>
            </w:r>
          </w:del>
        </w:p>
        <w:p w:rsidR="00992BBB" w:rsidDel="008E1B2E" w:rsidRDefault="00992BBB">
          <w:pPr>
            <w:pStyle w:val="TOC3"/>
            <w:tabs>
              <w:tab w:val="left" w:pos="1320"/>
              <w:tab w:val="right" w:leader="dot" w:pos="9350"/>
            </w:tabs>
            <w:rPr>
              <w:del w:id="1344" w:author="Haynes, Dan" w:date="2012-09-24T14:13:00Z"/>
              <w:noProof/>
              <w:lang w:bidi="ar-SA"/>
            </w:rPr>
          </w:pPr>
          <w:del w:id="1345" w:author="Haynes, Dan" w:date="2012-09-24T14:13:00Z">
            <w:r w:rsidRPr="008E1B2E" w:rsidDel="008E1B2E">
              <w:rPr>
                <w:noProof/>
                <w14:scene3d>
                  <w14:camera w14:prst="orthographicFront"/>
                  <w14:lightRig w14:rig="threePt" w14:dir="t">
                    <w14:rot w14:lat="0" w14:lon="0" w14:rev="0"/>
                  </w14:lightRig>
                </w14:scene3d>
                <w:rPrChange w:id="1346" w:author="Haynes, Dan" w:date="2012-09-24T14:13:00Z">
                  <w:rPr>
                    <w:rStyle w:val="Hyperlink"/>
                    <w:noProof/>
                    <w14:scene3d>
                      <w14:camera w14:prst="orthographicFront"/>
                      <w14:lightRig w14:rig="threePt" w14:dir="t">
                        <w14:rot w14:lat="0" w14:lon="0" w14:rev="0"/>
                      </w14:lightRig>
                    </w14:scene3d>
                  </w:rPr>
                </w:rPrChange>
              </w:rPr>
              <w:delText>4.3.72</w:delText>
            </w:r>
            <w:r w:rsidDel="008E1B2E">
              <w:rPr>
                <w:noProof/>
                <w:lang w:bidi="ar-SA"/>
              </w:rPr>
              <w:tab/>
            </w:r>
            <w:r w:rsidRPr="008E1B2E" w:rsidDel="008E1B2E">
              <w:rPr>
                <w:noProof/>
                <w:rPrChange w:id="1347" w:author="Haynes, Dan" w:date="2012-09-24T14:13:00Z">
                  <w:rPr>
                    <w:rStyle w:val="Hyperlink"/>
                    <w:noProof/>
                  </w:rPr>
                </w:rPrChange>
              </w:rPr>
              <w:delText>EntityStateEVRStringType</w:delText>
            </w:r>
            <w:r w:rsidDel="008E1B2E">
              <w:rPr>
                <w:noProof/>
                <w:webHidden/>
              </w:rPr>
              <w:tab/>
              <w:delText>66</w:delText>
            </w:r>
          </w:del>
        </w:p>
        <w:p w:rsidR="00992BBB" w:rsidDel="008E1B2E" w:rsidRDefault="00992BBB">
          <w:pPr>
            <w:pStyle w:val="TOC3"/>
            <w:tabs>
              <w:tab w:val="left" w:pos="1320"/>
              <w:tab w:val="right" w:leader="dot" w:pos="9350"/>
            </w:tabs>
            <w:rPr>
              <w:del w:id="1348" w:author="Haynes, Dan" w:date="2012-09-24T14:13:00Z"/>
              <w:noProof/>
              <w:lang w:bidi="ar-SA"/>
            </w:rPr>
          </w:pPr>
          <w:del w:id="1349" w:author="Haynes, Dan" w:date="2012-09-24T14:13:00Z">
            <w:r w:rsidRPr="008E1B2E" w:rsidDel="008E1B2E">
              <w:rPr>
                <w:noProof/>
                <w14:scene3d>
                  <w14:camera w14:prst="orthographicFront"/>
                  <w14:lightRig w14:rig="threePt" w14:dir="t">
                    <w14:rot w14:lat="0" w14:lon="0" w14:rev="0"/>
                  </w14:lightRig>
                </w14:scene3d>
                <w:rPrChange w:id="1350" w:author="Haynes, Dan" w:date="2012-09-24T14:13:00Z">
                  <w:rPr>
                    <w:rStyle w:val="Hyperlink"/>
                    <w:noProof/>
                    <w14:scene3d>
                      <w14:camera w14:prst="orthographicFront"/>
                      <w14:lightRig w14:rig="threePt" w14:dir="t">
                        <w14:rot w14:lat="0" w14:lon="0" w14:rev="0"/>
                      </w14:lightRig>
                    </w14:scene3d>
                  </w:rPr>
                </w:rPrChange>
              </w:rPr>
              <w:delText>4.3.73</w:delText>
            </w:r>
            <w:r w:rsidDel="008E1B2E">
              <w:rPr>
                <w:noProof/>
                <w:lang w:bidi="ar-SA"/>
              </w:rPr>
              <w:tab/>
            </w:r>
            <w:r w:rsidRPr="008E1B2E" w:rsidDel="008E1B2E">
              <w:rPr>
                <w:noProof/>
                <w:rPrChange w:id="1351" w:author="Haynes, Dan" w:date="2012-09-24T14:13:00Z">
                  <w:rPr>
                    <w:rStyle w:val="Hyperlink"/>
                    <w:noProof/>
                  </w:rPr>
                </w:rPrChange>
              </w:rPr>
              <w:delText>EntityStateVersionType</w:delText>
            </w:r>
            <w:r w:rsidDel="008E1B2E">
              <w:rPr>
                <w:noProof/>
                <w:webHidden/>
              </w:rPr>
              <w:tab/>
              <w:delText>66</w:delText>
            </w:r>
          </w:del>
        </w:p>
        <w:p w:rsidR="00992BBB" w:rsidDel="008E1B2E" w:rsidRDefault="00992BBB">
          <w:pPr>
            <w:pStyle w:val="TOC3"/>
            <w:tabs>
              <w:tab w:val="left" w:pos="1320"/>
              <w:tab w:val="right" w:leader="dot" w:pos="9350"/>
            </w:tabs>
            <w:rPr>
              <w:del w:id="1352" w:author="Haynes, Dan" w:date="2012-09-24T14:13:00Z"/>
              <w:noProof/>
              <w:lang w:bidi="ar-SA"/>
            </w:rPr>
          </w:pPr>
          <w:del w:id="1353" w:author="Haynes, Dan" w:date="2012-09-24T14:13:00Z">
            <w:r w:rsidRPr="008E1B2E" w:rsidDel="008E1B2E">
              <w:rPr>
                <w:noProof/>
                <w14:scene3d>
                  <w14:camera w14:prst="orthographicFront"/>
                  <w14:lightRig w14:rig="threePt" w14:dir="t">
                    <w14:rot w14:lat="0" w14:lon="0" w14:rev="0"/>
                  </w14:lightRig>
                </w14:scene3d>
                <w:rPrChange w:id="1354" w:author="Haynes, Dan" w:date="2012-09-24T14:13:00Z">
                  <w:rPr>
                    <w:rStyle w:val="Hyperlink"/>
                    <w:noProof/>
                    <w14:scene3d>
                      <w14:camera w14:prst="orthographicFront"/>
                      <w14:lightRig w14:rig="threePt" w14:dir="t">
                        <w14:rot w14:lat="0" w14:lon="0" w14:rev="0"/>
                      </w14:lightRig>
                    </w14:scene3d>
                  </w:rPr>
                </w:rPrChange>
              </w:rPr>
              <w:delText>4.3.74</w:delText>
            </w:r>
            <w:r w:rsidDel="008E1B2E">
              <w:rPr>
                <w:noProof/>
                <w:lang w:bidi="ar-SA"/>
              </w:rPr>
              <w:tab/>
            </w:r>
            <w:r w:rsidRPr="008E1B2E" w:rsidDel="008E1B2E">
              <w:rPr>
                <w:noProof/>
                <w:rPrChange w:id="1355" w:author="Haynes, Dan" w:date="2012-09-24T14:13:00Z">
                  <w:rPr>
                    <w:rStyle w:val="Hyperlink"/>
                    <w:noProof/>
                  </w:rPr>
                </w:rPrChange>
              </w:rPr>
              <w:delText>EntityStateFileSetRevisionType</w:delText>
            </w:r>
            <w:r w:rsidDel="008E1B2E">
              <w:rPr>
                <w:noProof/>
                <w:webHidden/>
              </w:rPr>
              <w:tab/>
              <w:delText>66</w:delText>
            </w:r>
          </w:del>
        </w:p>
        <w:p w:rsidR="00992BBB" w:rsidDel="008E1B2E" w:rsidRDefault="00992BBB">
          <w:pPr>
            <w:pStyle w:val="TOC3"/>
            <w:tabs>
              <w:tab w:val="left" w:pos="1320"/>
              <w:tab w:val="right" w:leader="dot" w:pos="9350"/>
            </w:tabs>
            <w:rPr>
              <w:del w:id="1356" w:author="Haynes, Dan" w:date="2012-09-24T14:13:00Z"/>
              <w:noProof/>
              <w:lang w:bidi="ar-SA"/>
            </w:rPr>
          </w:pPr>
          <w:del w:id="1357" w:author="Haynes, Dan" w:date="2012-09-24T14:13:00Z">
            <w:r w:rsidRPr="008E1B2E" w:rsidDel="008E1B2E">
              <w:rPr>
                <w:noProof/>
                <w14:scene3d>
                  <w14:camera w14:prst="orthographicFront"/>
                  <w14:lightRig w14:rig="threePt" w14:dir="t">
                    <w14:rot w14:lat="0" w14:lon="0" w14:rev="0"/>
                  </w14:lightRig>
                </w14:scene3d>
                <w:rPrChange w:id="1358" w:author="Haynes, Dan" w:date="2012-09-24T14:13:00Z">
                  <w:rPr>
                    <w:rStyle w:val="Hyperlink"/>
                    <w:noProof/>
                    <w14:scene3d>
                      <w14:camera w14:prst="orthographicFront"/>
                      <w14:lightRig w14:rig="threePt" w14:dir="t">
                        <w14:rot w14:lat="0" w14:lon="0" w14:rev="0"/>
                      </w14:lightRig>
                    </w14:scene3d>
                  </w:rPr>
                </w:rPrChange>
              </w:rPr>
              <w:delText>4.3.75</w:delText>
            </w:r>
            <w:r w:rsidDel="008E1B2E">
              <w:rPr>
                <w:noProof/>
                <w:lang w:bidi="ar-SA"/>
              </w:rPr>
              <w:tab/>
            </w:r>
            <w:r w:rsidRPr="008E1B2E" w:rsidDel="008E1B2E">
              <w:rPr>
                <w:noProof/>
                <w:rPrChange w:id="1359" w:author="Haynes, Dan" w:date="2012-09-24T14:13:00Z">
                  <w:rPr>
                    <w:rStyle w:val="Hyperlink"/>
                    <w:noProof/>
                  </w:rPr>
                </w:rPrChange>
              </w:rPr>
              <w:delText>EntityIOSVersionType</w:delText>
            </w:r>
            <w:r w:rsidDel="008E1B2E">
              <w:rPr>
                <w:noProof/>
                <w:webHidden/>
              </w:rPr>
              <w:tab/>
              <w:delText>66</w:delText>
            </w:r>
          </w:del>
        </w:p>
        <w:p w:rsidR="00992BBB" w:rsidDel="008E1B2E" w:rsidRDefault="00992BBB">
          <w:pPr>
            <w:pStyle w:val="TOC3"/>
            <w:tabs>
              <w:tab w:val="left" w:pos="1320"/>
              <w:tab w:val="right" w:leader="dot" w:pos="9350"/>
            </w:tabs>
            <w:rPr>
              <w:del w:id="1360" w:author="Haynes, Dan" w:date="2012-09-24T14:13:00Z"/>
              <w:noProof/>
              <w:lang w:bidi="ar-SA"/>
            </w:rPr>
          </w:pPr>
          <w:del w:id="1361" w:author="Haynes, Dan" w:date="2012-09-24T14:13:00Z">
            <w:r w:rsidRPr="008E1B2E" w:rsidDel="008E1B2E">
              <w:rPr>
                <w:noProof/>
                <w14:scene3d>
                  <w14:camera w14:prst="orthographicFront"/>
                  <w14:lightRig w14:rig="threePt" w14:dir="t">
                    <w14:rot w14:lat="0" w14:lon="0" w14:rev="0"/>
                  </w14:lightRig>
                </w14:scene3d>
                <w:rPrChange w:id="1362" w:author="Haynes, Dan" w:date="2012-09-24T14:13:00Z">
                  <w:rPr>
                    <w:rStyle w:val="Hyperlink"/>
                    <w:noProof/>
                    <w14:scene3d>
                      <w14:camera w14:prst="orthographicFront"/>
                      <w14:lightRig w14:rig="threePt" w14:dir="t">
                        <w14:rot w14:lat="0" w14:lon="0" w14:rev="0"/>
                      </w14:lightRig>
                    </w14:scene3d>
                  </w:rPr>
                </w:rPrChange>
              </w:rPr>
              <w:delText>4.3.76</w:delText>
            </w:r>
            <w:r w:rsidDel="008E1B2E">
              <w:rPr>
                <w:noProof/>
                <w:lang w:bidi="ar-SA"/>
              </w:rPr>
              <w:tab/>
            </w:r>
            <w:r w:rsidRPr="008E1B2E" w:rsidDel="008E1B2E">
              <w:rPr>
                <w:noProof/>
                <w:rPrChange w:id="1363" w:author="Haynes, Dan" w:date="2012-09-24T14:13:00Z">
                  <w:rPr>
                    <w:rStyle w:val="Hyperlink"/>
                    <w:noProof/>
                  </w:rPr>
                </w:rPrChange>
              </w:rPr>
              <w:delText>EntityStateStringType</w:delText>
            </w:r>
            <w:r w:rsidDel="008E1B2E">
              <w:rPr>
                <w:noProof/>
                <w:webHidden/>
              </w:rPr>
              <w:tab/>
              <w:delText>67</w:delText>
            </w:r>
          </w:del>
        </w:p>
        <w:p w:rsidR="00992BBB" w:rsidDel="008E1B2E" w:rsidRDefault="00992BBB">
          <w:pPr>
            <w:pStyle w:val="TOC3"/>
            <w:tabs>
              <w:tab w:val="left" w:pos="1320"/>
              <w:tab w:val="right" w:leader="dot" w:pos="9350"/>
            </w:tabs>
            <w:rPr>
              <w:del w:id="1364" w:author="Haynes, Dan" w:date="2012-09-24T14:13:00Z"/>
              <w:noProof/>
              <w:lang w:bidi="ar-SA"/>
            </w:rPr>
          </w:pPr>
          <w:del w:id="1365" w:author="Haynes, Dan" w:date="2012-09-24T14:13:00Z">
            <w:r w:rsidRPr="008E1B2E" w:rsidDel="008E1B2E">
              <w:rPr>
                <w:noProof/>
                <w14:scene3d>
                  <w14:camera w14:prst="orthographicFront"/>
                  <w14:lightRig w14:rig="threePt" w14:dir="t">
                    <w14:rot w14:lat="0" w14:lon="0" w14:rev="0"/>
                  </w14:lightRig>
                </w14:scene3d>
                <w:rPrChange w:id="1366" w:author="Haynes, Dan" w:date="2012-09-24T14:13:00Z">
                  <w:rPr>
                    <w:rStyle w:val="Hyperlink"/>
                    <w:noProof/>
                    <w14:scene3d>
                      <w14:camera w14:prst="orthographicFront"/>
                      <w14:lightRig w14:rig="threePt" w14:dir="t">
                        <w14:rot w14:lat="0" w14:lon="0" w14:rev="0"/>
                      </w14:lightRig>
                    </w14:scene3d>
                  </w:rPr>
                </w:rPrChange>
              </w:rPr>
              <w:delText>4.3.77</w:delText>
            </w:r>
            <w:r w:rsidDel="008E1B2E">
              <w:rPr>
                <w:noProof/>
                <w:lang w:bidi="ar-SA"/>
              </w:rPr>
              <w:tab/>
            </w:r>
            <w:r w:rsidRPr="008E1B2E" w:rsidDel="008E1B2E">
              <w:rPr>
                <w:noProof/>
                <w:rPrChange w:id="1367" w:author="Haynes, Dan" w:date="2012-09-24T14:13:00Z">
                  <w:rPr>
                    <w:rStyle w:val="Hyperlink"/>
                    <w:noProof/>
                  </w:rPr>
                </w:rPrChange>
              </w:rPr>
              <w:delText>EntityStateRecordType</w:delText>
            </w:r>
            <w:r w:rsidDel="008E1B2E">
              <w:rPr>
                <w:noProof/>
                <w:webHidden/>
              </w:rPr>
              <w:tab/>
              <w:delText>67</w:delText>
            </w:r>
          </w:del>
        </w:p>
        <w:p w:rsidR="00992BBB" w:rsidDel="008E1B2E" w:rsidRDefault="00992BBB">
          <w:pPr>
            <w:pStyle w:val="TOC3"/>
            <w:tabs>
              <w:tab w:val="left" w:pos="1320"/>
              <w:tab w:val="right" w:leader="dot" w:pos="9350"/>
            </w:tabs>
            <w:rPr>
              <w:del w:id="1368" w:author="Haynes, Dan" w:date="2012-09-24T14:13:00Z"/>
              <w:noProof/>
              <w:lang w:bidi="ar-SA"/>
            </w:rPr>
          </w:pPr>
          <w:del w:id="1369" w:author="Haynes, Dan" w:date="2012-09-24T14:13:00Z">
            <w:r w:rsidRPr="008E1B2E" w:rsidDel="008E1B2E">
              <w:rPr>
                <w:noProof/>
                <w14:scene3d>
                  <w14:camera w14:prst="orthographicFront"/>
                  <w14:lightRig w14:rig="threePt" w14:dir="t">
                    <w14:rot w14:lat="0" w14:lon="0" w14:rev="0"/>
                  </w14:lightRig>
                </w14:scene3d>
                <w:rPrChange w:id="1370" w:author="Haynes, Dan" w:date="2012-09-24T14:13:00Z">
                  <w:rPr>
                    <w:rStyle w:val="Hyperlink"/>
                    <w:noProof/>
                    <w14:scene3d>
                      <w14:camera w14:prst="orthographicFront"/>
                      <w14:lightRig w14:rig="threePt" w14:dir="t">
                        <w14:rot w14:lat="0" w14:lon="0" w14:rev="0"/>
                      </w14:lightRig>
                    </w14:scene3d>
                  </w:rPr>
                </w:rPrChange>
              </w:rPr>
              <w:delText>4.3.78</w:delText>
            </w:r>
            <w:r w:rsidDel="008E1B2E">
              <w:rPr>
                <w:noProof/>
                <w:lang w:bidi="ar-SA"/>
              </w:rPr>
              <w:tab/>
            </w:r>
            <w:r w:rsidRPr="008E1B2E" w:rsidDel="008E1B2E">
              <w:rPr>
                <w:noProof/>
                <w:rPrChange w:id="1371" w:author="Haynes, Dan" w:date="2012-09-24T14:13:00Z">
                  <w:rPr>
                    <w:rStyle w:val="Hyperlink"/>
                    <w:noProof/>
                  </w:rPr>
                </w:rPrChange>
              </w:rPr>
              <w:delText>EntityStateFieldType</w:delText>
            </w:r>
            <w:r w:rsidDel="008E1B2E">
              <w:rPr>
                <w:noProof/>
                <w:webHidden/>
              </w:rPr>
              <w:tab/>
              <w:delText>68</w:delText>
            </w:r>
          </w:del>
        </w:p>
        <w:p w:rsidR="00992BBB" w:rsidDel="008E1B2E" w:rsidRDefault="00992BBB">
          <w:pPr>
            <w:pStyle w:val="TOC2"/>
            <w:tabs>
              <w:tab w:val="left" w:pos="880"/>
              <w:tab w:val="right" w:leader="dot" w:pos="9350"/>
            </w:tabs>
            <w:rPr>
              <w:del w:id="1372" w:author="Haynes, Dan" w:date="2012-09-24T14:13:00Z"/>
              <w:noProof/>
              <w:lang w:bidi="ar-SA"/>
            </w:rPr>
          </w:pPr>
          <w:del w:id="1373" w:author="Haynes, Dan" w:date="2012-09-24T14:13:00Z">
            <w:r w:rsidRPr="008E1B2E" w:rsidDel="008E1B2E">
              <w:rPr>
                <w:noProof/>
                <w:rPrChange w:id="1374" w:author="Haynes, Dan" w:date="2012-09-24T14:13:00Z">
                  <w:rPr>
                    <w:rStyle w:val="Hyperlink"/>
                    <w:noProof/>
                  </w:rPr>
                </w:rPrChange>
              </w:rPr>
              <w:delText>4.4</w:delText>
            </w:r>
            <w:r w:rsidDel="008E1B2E">
              <w:rPr>
                <w:noProof/>
                <w:lang w:bidi="ar-SA"/>
              </w:rPr>
              <w:tab/>
            </w:r>
            <w:r w:rsidRPr="008E1B2E" w:rsidDel="008E1B2E">
              <w:rPr>
                <w:noProof/>
                <w:rPrChange w:id="1375" w:author="Haynes, Dan" w:date="2012-09-24T14:13:00Z">
                  <w:rPr>
                    <w:rStyle w:val="Hyperlink"/>
                    <w:noProof/>
                  </w:rPr>
                </w:rPrChange>
              </w:rPr>
              <w:delText>OVAL Variables Model</w:delText>
            </w:r>
            <w:r w:rsidDel="008E1B2E">
              <w:rPr>
                <w:noProof/>
                <w:webHidden/>
              </w:rPr>
              <w:tab/>
              <w:delText>68</w:delText>
            </w:r>
          </w:del>
        </w:p>
        <w:p w:rsidR="00992BBB" w:rsidDel="008E1B2E" w:rsidRDefault="00992BBB">
          <w:pPr>
            <w:pStyle w:val="TOC3"/>
            <w:tabs>
              <w:tab w:val="left" w:pos="1320"/>
              <w:tab w:val="right" w:leader="dot" w:pos="9350"/>
            </w:tabs>
            <w:rPr>
              <w:del w:id="1376" w:author="Haynes, Dan" w:date="2012-09-24T14:13:00Z"/>
              <w:noProof/>
              <w:lang w:bidi="ar-SA"/>
            </w:rPr>
          </w:pPr>
          <w:del w:id="1377" w:author="Haynes, Dan" w:date="2012-09-24T14:13:00Z">
            <w:r w:rsidRPr="008E1B2E" w:rsidDel="008E1B2E">
              <w:rPr>
                <w:noProof/>
                <w14:scene3d>
                  <w14:camera w14:prst="orthographicFront"/>
                  <w14:lightRig w14:rig="threePt" w14:dir="t">
                    <w14:rot w14:lat="0" w14:lon="0" w14:rev="0"/>
                  </w14:lightRig>
                </w14:scene3d>
                <w:rPrChange w:id="1378" w:author="Haynes, Dan" w:date="2012-09-24T14:13:00Z">
                  <w:rPr>
                    <w:rStyle w:val="Hyperlink"/>
                    <w:noProof/>
                    <w14:scene3d>
                      <w14:camera w14:prst="orthographicFront"/>
                      <w14:lightRig w14:rig="threePt" w14:dir="t">
                        <w14:rot w14:lat="0" w14:lon="0" w14:rev="0"/>
                      </w14:lightRig>
                    </w14:scene3d>
                  </w:rPr>
                </w:rPrChange>
              </w:rPr>
              <w:delText>4.4.1</w:delText>
            </w:r>
            <w:r w:rsidDel="008E1B2E">
              <w:rPr>
                <w:noProof/>
                <w:lang w:bidi="ar-SA"/>
              </w:rPr>
              <w:tab/>
            </w:r>
            <w:r w:rsidRPr="008E1B2E" w:rsidDel="008E1B2E">
              <w:rPr>
                <w:noProof/>
                <w:rPrChange w:id="1379" w:author="Haynes, Dan" w:date="2012-09-24T14:13:00Z">
                  <w:rPr>
                    <w:rStyle w:val="Hyperlink"/>
                    <w:noProof/>
                  </w:rPr>
                </w:rPrChange>
              </w:rPr>
              <w:delText>oval_variables</w:delText>
            </w:r>
            <w:r w:rsidDel="008E1B2E">
              <w:rPr>
                <w:noProof/>
                <w:webHidden/>
              </w:rPr>
              <w:tab/>
              <w:delText>68</w:delText>
            </w:r>
          </w:del>
        </w:p>
        <w:p w:rsidR="00992BBB" w:rsidDel="008E1B2E" w:rsidRDefault="00992BBB">
          <w:pPr>
            <w:pStyle w:val="TOC3"/>
            <w:tabs>
              <w:tab w:val="left" w:pos="1320"/>
              <w:tab w:val="right" w:leader="dot" w:pos="9350"/>
            </w:tabs>
            <w:rPr>
              <w:del w:id="1380" w:author="Haynes, Dan" w:date="2012-09-24T14:13:00Z"/>
              <w:noProof/>
              <w:lang w:bidi="ar-SA"/>
            </w:rPr>
          </w:pPr>
          <w:del w:id="1381" w:author="Haynes, Dan" w:date="2012-09-24T14:13:00Z">
            <w:r w:rsidRPr="008E1B2E" w:rsidDel="008E1B2E">
              <w:rPr>
                <w:noProof/>
                <w14:scene3d>
                  <w14:camera w14:prst="orthographicFront"/>
                  <w14:lightRig w14:rig="threePt" w14:dir="t">
                    <w14:rot w14:lat="0" w14:lon="0" w14:rev="0"/>
                  </w14:lightRig>
                </w14:scene3d>
                <w:rPrChange w:id="1382" w:author="Haynes, Dan" w:date="2012-09-24T14:13:00Z">
                  <w:rPr>
                    <w:rStyle w:val="Hyperlink"/>
                    <w:noProof/>
                    <w14:scene3d>
                      <w14:camera w14:prst="orthographicFront"/>
                      <w14:lightRig w14:rig="threePt" w14:dir="t">
                        <w14:rot w14:lat="0" w14:lon="0" w14:rev="0"/>
                      </w14:lightRig>
                    </w14:scene3d>
                  </w:rPr>
                </w:rPrChange>
              </w:rPr>
              <w:delText>4.4.2</w:delText>
            </w:r>
            <w:r w:rsidDel="008E1B2E">
              <w:rPr>
                <w:noProof/>
                <w:lang w:bidi="ar-SA"/>
              </w:rPr>
              <w:tab/>
            </w:r>
            <w:r w:rsidRPr="008E1B2E" w:rsidDel="008E1B2E">
              <w:rPr>
                <w:noProof/>
                <w:rPrChange w:id="1383" w:author="Haynes, Dan" w:date="2012-09-24T14:13:00Z">
                  <w:rPr>
                    <w:rStyle w:val="Hyperlink"/>
                    <w:noProof/>
                  </w:rPr>
                </w:rPrChange>
              </w:rPr>
              <w:delText>VariablesType</w:delText>
            </w:r>
            <w:r w:rsidDel="008E1B2E">
              <w:rPr>
                <w:noProof/>
                <w:webHidden/>
              </w:rPr>
              <w:tab/>
              <w:delText>69</w:delText>
            </w:r>
          </w:del>
        </w:p>
        <w:p w:rsidR="00992BBB" w:rsidDel="008E1B2E" w:rsidRDefault="00992BBB">
          <w:pPr>
            <w:pStyle w:val="TOC3"/>
            <w:tabs>
              <w:tab w:val="left" w:pos="1320"/>
              <w:tab w:val="right" w:leader="dot" w:pos="9350"/>
            </w:tabs>
            <w:rPr>
              <w:del w:id="1384" w:author="Haynes, Dan" w:date="2012-09-24T14:13:00Z"/>
              <w:noProof/>
              <w:lang w:bidi="ar-SA"/>
            </w:rPr>
          </w:pPr>
          <w:del w:id="1385" w:author="Haynes, Dan" w:date="2012-09-24T14:13:00Z">
            <w:r w:rsidRPr="008E1B2E" w:rsidDel="008E1B2E">
              <w:rPr>
                <w:noProof/>
                <w14:scene3d>
                  <w14:camera w14:prst="orthographicFront"/>
                  <w14:lightRig w14:rig="threePt" w14:dir="t">
                    <w14:rot w14:lat="0" w14:lon="0" w14:rev="0"/>
                  </w14:lightRig>
                </w14:scene3d>
                <w:rPrChange w:id="1386" w:author="Haynes, Dan" w:date="2012-09-24T14:13:00Z">
                  <w:rPr>
                    <w:rStyle w:val="Hyperlink"/>
                    <w:noProof/>
                    <w14:scene3d>
                      <w14:camera w14:prst="orthographicFront"/>
                      <w14:lightRig w14:rig="threePt" w14:dir="t">
                        <w14:rot w14:lat="0" w14:lon="0" w14:rev="0"/>
                      </w14:lightRig>
                    </w14:scene3d>
                  </w:rPr>
                </w:rPrChange>
              </w:rPr>
              <w:delText>4.4.3</w:delText>
            </w:r>
            <w:r w:rsidDel="008E1B2E">
              <w:rPr>
                <w:noProof/>
                <w:lang w:bidi="ar-SA"/>
              </w:rPr>
              <w:tab/>
            </w:r>
            <w:r w:rsidRPr="008E1B2E" w:rsidDel="008E1B2E">
              <w:rPr>
                <w:noProof/>
                <w:rPrChange w:id="1387" w:author="Haynes, Dan" w:date="2012-09-24T14:13:00Z">
                  <w:rPr>
                    <w:rStyle w:val="Hyperlink"/>
                    <w:noProof/>
                  </w:rPr>
                </w:rPrChange>
              </w:rPr>
              <w:delText>VariableType</w:delText>
            </w:r>
            <w:r w:rsidDel="008E1B2E">
              <w:rPr>
                <w:noProof/>
                <w:webHidden/>
              </w:rPr>
              <w:tab/>
              <w:delText>69</w:delText>
            </w:r>
          </w:del>
        </w:p>
        <w:p w:rsidR="00992BBB" w:rsidDel="008E1B2E" w:rsidRDefault="00992BBB">
          <w:pPr>
            <w:pStyle w:val="TOC2"/>
            <w:tabs>
              <w:tab w:val="left" w:pos="880"/>
              <w:tab w:val="right" w:leader="dot" w:pos="9350"/>
            </w:tabs>
            <w:rPr>
              <w:del w:id="1388" w:author="Haynes, Dan" w:date="2012-09-24T14:13:00Z"/>
              <w:noProof/>
              <w:lang w:bidi="ar-SA"/>
            </w:rPr>
          </w:pPr>
          <w:del w:id="1389" w:author="Haynes, Dan" w:date="2012-09-24T14:13:00Z">
            <w:r w:rsidRPr="008E1B2E" w:rsidDel="008E1B2E">
              <w:rPr>
                <w:noProof/>
                <w:rPrChange w:id="1390" w:author="Haynes, Dan" w:date="2012-09-24T14:13:00Z">
                  <w:rPr>
                    <w:rStyle w:val="Hyperlink"/>
                    <w:noProof/>
                  </w:rPr>
                </w:rPrChange>
              </w:rPr>
              <w:delText>4.5</w:delText>
            </w:r>
            <w:r w:rsidDel="008E1B2E">
              <w:rPr>
                <w:noProof/>
                <w:lang w:bidi="ar-SA"/>
              </w:rPr>
              <w:tab/>
            </w:r>
            <w:r w:rsidRPr="008E1B2E" w:rsidDel="008E1B2E">
              <w:rPr>
                <w:noProof/>
                <w:rPrChange w:id="1391" w:author="Haynes, Dan" w:date="2012-09-24T14:13:00Z">
                  <w:rPr>
                    <w:rStyle w:val="Hyperlink"/>
                    <w:noProof/>
                  </w:rPr>
                </w:rPrChange>
              </w:rPr>
              <w:delText>OVAL System Characteristics Model</w:delText>
            </w:r>
            <w:r w:rsidDel="008E1B2E">
              <w:rPr>
                <w:noProof/>
                <w:webHidden/>
              </w:rPr>
              <w:tab/>
              <w:delText>70</w:delText>
            </w:r>
          </w:del>
        </w:p>
        <w:p w:rsidR="00992BBB" w:rsidDel="008E1B2E" w:rsidRDefault="00992BBB">
          <w:pPr>
            <w:pStyle w:val="TOC3"/>
            <w:tabs>
              <w:tab w:val="left" w:pos="1320"/>
              <w:tab w:val="right" w:leader="dot" w:pos="9350"/>
            </w:tabs>
            <w:rPr>
              <w:del w:id="1392" w:author="Haynes, Dan" w:date="2012-09-24T14:13:00Z"/>
              <w:noProof/>
              <w:lang w:bidi="ar-SA"/>
            </w:rPr>
          </w:pPr>
          <w:del w:id="1393" w:author="Haynes, Dan" w:date="2012-09-24T14:13:00Z">
            <w:r w:rsidRPr="008E1B2E" w:rsidDel="008E1B2E">
              <w:rPr>
                <w:noProof/>
                <w14:scene3d>
                  <w14:camera w14:prst="orthographicFront"/>
                  <w14:lightRig w14:rig="threePt" w14:dir="t">
                    <w14:rot w14:lat="0" w14:lon="0" w14:rev="0"/>
                  </w14:lightRig>
                </w14:scene3d>
                <w:rPrChange w:id="1394" w:author="Haynes, Dan" w:date="2012-09-24T14:13:00Z">
                  <w:rPr>
                    <w:rStyle w:val="Hyperlink"/>
                    <w:noProof/>
                    <w14:scene3d>
                      <w14:camera w14:prst="orthographicFront"/>
                      <w14:lightRig w14:rig="threePt" w14:dir="t">
                        <w14:rot w14:lat="0" w14:lon="0" w14:rev="0"/>
                      </w14:lightRig>
                    </w14:scene3d>
                  </w:rPr>
                </w:rPrChange>
              </w:rPr>
              <w:delText>4.5.1</w:delText>
            </w:r>
            <w:r w:rsidDel="008E1B2E">
              <w:rPr>
                <w:noProof/>
                <w:lang w:bidi="ar-SA"/>
              </w:rPr>
              <w:tab/>
            </w:r>
            <w:r w:rsidRPr="008E1B2E" w:rsidDel="008E1B2E">
              <w:rPr>
                <w:noProof/>
                <w:rPrChange w:id="1395" w:author="Haynes, Dan" w:date="2012-09-24T14:13:00Z">
                  <w:rPr>
                    <w:rStyle w:val="Hyperlink"/>
                    <w:noProof/>
                  </w:rPr>
                </w:rPrChange>
              </w:rPr>
              <w:delText>SystemInfoType</w:delText>
            </w:r>
            <w:r w:rsidDel="008E1B2E">
              <w:rPr>
                <w:noProof/>
                <w:webHidden/>
              </w:rPr>
              <w:tab/>
              <w:delText>70</w:delText>
            </w:r>
          </w:del>
        </w:p>
        <w:p w:rsidR="00992BBB" w:rsidDel="008E1B2E" w:rsidRDefault="00992BBB">
          <w:pPr>
            <w:pStyle w:val="TOC3"/>
            <w:tabs>
              <w:tab w:val="left" w:pos="1320"/>
              <w:tab w:val="right" w:leader="dot" w:pos="9350"/>
            </w:tabs>
            <w:rPr>
              <w:del w:id="1396" w:author="Haynes, Dan" w:date="2012-09-24T14:13:00Z"/>
              <w:noProof/>
              <w:lang w:bidi="ar-SA"/>
            </w:rPr>
          </w:pPr>
          <w:del w:id="1397" w:author="Haynes, Dan" w:date="2012-09-24T14:13:00Z">
            <w:r w:rsidRPr="008E1B2E" w:rsidDel="008E1B2E">
              <w:rPr>
                <w:noProof/>
                <w14:scene3d>
                  <w14:camera w14:prst="orthographicFront"/>
                  <w14:lightRig w14:rig="threePt" w14:dir="t">
                    <w14:rot w14:lat="0" w14:lon="0" w14:rev="0"/>
                  </w14:lightRig>
                </w14:scene3d>
                <w:rPrChange w:id="1398" w:author="Haynes, Dan" w:date="2012-09-24T14:13:00Z">
                  <w:rPr>
                    <w:rStyle w:val="Hyperlink"/>
                    <w:noProof/>
                    <w14:scene3d>
                      <w14:camera w14:prst="orthographicFront"/>
                      <w14:lightRig w14:rig="threePt" w14:dir="t">
                        <w14:rot w14:lat="0" w14:lon="0" w14:rev="0"/>
                      </w14:lightRig>
                    </w14:scene3d>
                  </w:rPr>
                </w:rPrChange>
              </w:rPr>
              <w:delText>4.5.2</w:delText>
            </w:r>
            <w:r w:rsidDel="008E1B2E">
              <w:rPr>
                <w:noProof/>
                <w:lang w:bidi="ar-SA"/>
              </w:rPr>
              <w:tab/>
            </w:r>
            <w:r w:rsidRPr="008E1B2E" w:rsidDel="008E1B2E">
              <w:rPr>
                <w:noProof/>
                <w:rPrChange w:id="1399" w:author="Haynes, Dan" w:date="2012-09-24T14:13:00Z">
                  <w:rPr>
                    <w:rStyle w:val="Hyperlink"/>
                    <w:noProof/>
                  </w:rPr>
                </w:rPrChange>
              </w:rPr>
              <w:delText>InterfacesType</w:delText>
            </w:r>
            <w:r w:rsidDel="008E1B2E">
              <w:rPr>
                <w:noProof/>
                <w:webHidden/>
              </w:rPr>
              <w:tab/>
              <w:delText>71</w:delText>
            </w:r>
          </w:del>
        </w:p>
        <w:p w:rsidR="00992BBB" w:rsidDel="008E1B2E" w:rsidRDefault="00992BBB">
          <w:pPr>
            <w:pStyle w:val="TOC3"/>
            <w:tabs>
              <w:tab w:val="left" w:pos="1320"/>
              <w:tab w:val="right" w:leader="dot" w:pos="9350"/>
            </w:tabs>
            <w:rPr>
              <w:del w:id="1400" w:author="Haynes, Dan" w:date="2012-09-24T14:13:00Z"/>
              <w:noProof/>
              <w:lang w:bidi="ar-SA"/>
            </w:rPr>
          </w:pPr>
          <w:del w:id="1401" w:author="Haynes, Dan" w:date="2012-09-24T14:13:00Z">
            <w:r w:rsidRPr="008E1B2E" w:rsidDel="008E1B2E">
              <w:rPr>
                <w:noProof/>
                <w14:scene3d>
                  <w14:camera w14:prst="orthographicFront"/>
                  <w14:lightRig w14:rig="threePt" w14:dir="t">
                    <w14:rot w14:lat="0" w14:lon="0" w14:rev="0"/>
                  </w14:lightRig>
                </w14:scene3d>
                <w:rPrChange w:id="1402" w:author="Haynes, Dan" w:date="2012-09-24T14:13:00Z">
                  <w:rPr>
                    <w:rStyle w:val="Hyperlink"/>
                    <w:noProof/>
                    <w14:scene3d>
                      <w14:camera w14:prst="orthographicFront"/>
                      <w14:lightRig w14:rig="threePt" w14:dir="t">
                        <w14:rot w14:lat="0" w14:lon="0" w14:rev="0"/>
                      </w14:lightRig>
                    </w14:scene3d>
                  </w:rPr>
                </w:rPrChange>
              </w:rPr>
              <w:delText>4.5.3</w:delText>
            </w:r>
            <w:r w:rsidDel="008E1B2E">
              <w:rPr>
                <w:noProof/>
                <w:lang w:bidi="ar-SA"/>
              </w:rPr>
              <w:tab/>
            </w:r>
            <w:r w:rsidRPr="008E1B2E" w:rsidDel="008E1B2E">
              <w:rPr>
                <w:noProof/>
                <w:rPrChange w:id="1403" w:author="Haynes, Dan" w:date="2012-09-24T14:13:00Z">
                  <w:rPr>
                    <w:rStyle w:val="Hyperlink"/>
                    <w:noProof/>
                  </w:rPr>
                </w:rPrChange>
              </w:rPr>
              <w:delText>InterfaceType</w:delText>
            </w:r>
            <w:r w:rsidDel="008E1B2E">
              <w:rPr>
                <w:noProof/>
                <w:webHidden/>
              </w:rPr>
              <w:tab/>
              <w:delText>71</w:delText>
            </w:r>
          </w:del>
        </w:p>
        <w:p w:rsidR="00992BBB" w:rsidDel="008E1B2E" w:rsidRDefault="00992BBB">
          <w:pPr>
            <w:pStyle w:val="TOC3"/>
            <w:tabs>
              <w:tab w:val="left" w:pos="1320"/>
              <w:tab w:val="right" w:leader="dot" w:pos="9350"/>
            </w:tabs>
            <w:rPr>
              <w:del w:id="1404" w:author="Haynes, Dan" w:date="2012-09-24T14:13:00Z"/>
              <w:noProof/>
              <w:lang w:bidi="ar-SA"/>
            </w:rPr>
          </w:pPr>
          <w:del w:id="1405" w:author="Haynes, Dan" w:date="2012-09-24T14:13:00Z">
            <w:r w:rsidRPr="008E1B2E" w:rsidDel="008E1B2E">
              <w:rPr>
                <w:noProof/>
                <w14:scene3d>
                  <w14:camera w14:prst="orthographicFront"/>
                  <w14:lightRig w14:rig="threePt" w14:dir="t">
                    <w14:rot w14:lat="0" w14:lon="0" w14:rev="0"/>
                  </w14:lightRig>
                </w14:scene3d>
                <w:rPrChange w:id="1406" w:author="Haynes, Dan" w:date="2012-09-24T14:13:00Z">
                  <w:rPr>
                    <w:rStyle w:val="Hyperlink"/>
                    <w:noProof/>
                    <w14:scene3d>
                      <w14:camera w14:prst="orthographicFront"/>
                      <w14:lightRig w14:rig="threePt" w14:dir="t">
                        <w14:rot w14:lat="0" w14:lon="0" w14:rev="0"/>
                      </w14:lightRig>
                    </w14:scene3d>
                  </w:rPr>
                </w:rPrChange>
              </w:rPr>
              <w:delText>4.5.4</w:delText>
            </w:r>
            <w:r w:rsidDel="008E1B2E">
              <w:rPr>
                <w:noProof/>
                <w:lang w:bidi="ar-SA"/>
              </w:rPr>
              <w:tab/>
            </w:r>
            <w:r w:rsidRPr="008E1B2E" w:rsidDel="008E1B2E">
              <w:rPr>
                <w:noProof/>
                <w:rPrChange w:id="1407" w:author="Haynes, Dan" w:date="2012-09-24T14:13:00Z">
                  <w:rPr>
                    <w:rStyle w:val="Hyperlink"/>
                    <w:noProof/>
                  </w:rPr>
                </w:rPrChange>
              </w:rPr>
              <w:delText>CollectedObjectsType</w:delText>
            </w:r>
            <w:r w:rsidDel="008E1B2E">
              <w:rPr>
                <w:noProof/>
                <w:webHidden/>
              </w:rPr>
              <w:tab/>
              <w:delText>71</w:delText>
            </w:r>
          </w:del>
        </w:p>
        <w:p w:rsidR="00992BBB" w:rsidDel="008E1B2E" w:rsidRDefault="00992BBB">
          <w:pPr>
            <w:pStyle w:val="TOC3"/>
            <w:tabs>
              <w:tab w:val="left" w:pos="1320"/>
              <w:tab w:val="right" w:leader="dot" w:pos="9350"/>
            </w:tabs>
            <w:rPr>
              <w:del w:id="1408" w:author="Haynes, Dan" w:date="2012-09-24T14:13:00Z"/>
              <w:noProof/>
              <w:lang w:bidi="ar-SA"/>
            </w:rPr>
          </w:pPr>
          <w:del w:id="1409" w:author="Haynes, Dan" w:date="2012-09-24T14:13:00Z">
            <w:r w:rsidRPr="008E1B2E" w:rsidDel="008E1B2E">
              <w:rPr>
                <w:noProof/>
                <w14:scene3d>
                  <w14:camera w14:prst="orthographicFront"/>
                  <w14:lightRig w14:rig="threePt" w14:dir="t">
                    <w14:rot w14:lat="0" w14:lon="0" w14:rev="0"/>
                  </w14:lightRig>
                </w14:scene3d>
                <w:rPrChange w:id="1410" w:author="Haynes, Dan" w:date="2012-09-24T14:13:00Z">
                  <w:rPr>
                    <w:rStyle w:val="Hyperlink"/>
                    <w:noProof/>
                    <w14:scene3d>
                      <w14:camera w14:prst="orthographicFront"/>
                      <w14:lightRig w14:rig="threePt" w14:dir="t">
                        <w14:rot w14:lat="0" w14:lon="0" w14:rev="0"/>
                      </w14:lightRig>
                    </w14:scene3d>
                  </w:rPr>
                </w:rPrChange>
              </w:rPr>
              <w:delText>4.5.5</w:delText>
            </w:r>
            <w:r w:rsidDel="008E1B2E">
              <w:rPr>
                <w:noProof/>
                <w:lang w:bidi="ar-SA"/>
              </w:rPr>
              <w:tab/>
            </w:r>
            <w:r w:rsidRPr="008E1B2E" w:rsidDel="008E1B2E">
              <w:rPr>
                <w:noProof/>
                <w:rPrChange w:id="1411" w:author="Haynes, Dan" w:date="2012-09-24T14:13:00Z">
                  <w:rPr>
                    <w:rStyle w:val="Hyperlink"/>
                    <w:noProof/>
                  </w:rPr>
                </w:rPrChange>
              </w:rPr>
              <w:delText>ObjectType</w:delText>
            </w:r>
            <w:r w:rsidDel="008E1B2E">
              <w:rPr>
                <w:noProof/>
                <w:webHidden/>
              </w:rPr>
              <w:tab/>
              <w:delText>71</w:delText>
            </w:r>
          </w:del>
        </w:p>
        <w:p w:rsidR="00992BBB" w:rsidDel="008E1B2E" w:rsidRDefault="00992BBB">
          <w:pPr>
            <w:pStyle w:val="TOC3"/>
            <w:tabs>
              <w:tab w:val="left" w:pos="1320"/>
              <w:tab w:val="right" w:leader="dot" w:pos="9350"/>
            </w:tabs>
            <w:rPr>
              <w:del w:id="1412" w:author="Haynes, Dan" w:date="2012-09-24T14:13:00Z"/>
              <w:noProof/>
              <w:lang w:bidi="ar-SA"/>
            </w:rPr>
          </w:pPr>
          <w:del w:id="1413" w:author="Haynes, Dan" w:date="2012-09-24T14:13:00Z">
            <w:r w:rsidRPr="008E1B2E" w:rsidDel="008E1B2E">
              <w:rPr>
                <w:noProof/>
                <w14:scene3d>
                  <w14:camera w14:prst="orthographicFront"/>
                  <w14:lightRig w14:rig="threePt" w14:dir="t">
                    <w14:rot w14:lat="0" w14:lon="0" w14:rev="0"/>
                  </w14:lightRig>
                </w14:scene3d>
                <w:rPrChange w:id="1414" w:author="Haynes, Dan" w:date="2012-09-24T14:13:00Z">
                  <w:rPr>
                    <w:rStyle w:val="Hyperlink"/>
                    <w:noProof/>
                    <w14:scene3d>
                      <w14:camera w14:prst="orthographicFront"/>
                      <w14:lightRig w14:rig="threePt" w14:dir="t">
                        <w14:rot w14:lat="0" w14:lon="0" w14:rev="0"/>
                      </w14:lightRig>
                    </w14:scene3d>
                  </w:rPr>
                </w:rPrChange>
              </w:rPr>
              <w:delText>4.5.6</w:delText>
            </w:r>
            <w:r w:rsidDel="008E1B2E">
              <w:rPr>
                <w:noProof/>
                <w:lang w:bidi="ar-SA"/>
              </w:rPr>
              <w:tab/>
            </w:r>
            <w:r w:rsidRPr="008E1B2E" w:rsidDel="008E1B2E">
              <w:rPr>
                <w:noProof/>
                <w:rPrChange w:id="1415" w:author="Haynes, Dan" w:date="2012-09-24T14:13:00Z">
                  <w:rPr>
                    <w:rStyle w:val="Hyperlink"/>
                    <w:noProof/>
                  </w:rPr>
                </w:rPrChange>
              </w:rPr>
              <w:delText>VariableValueType</w:delText>
            </w:r>
            <w:r w:rsidDel="008E1B2E">
              <w:rPr>
                <w:noProof/>
                <w:webHidden/>
              </w:rPr>
              <w:tab/>
              <w:delText>72</w:delText>
            </w:r>
          </w:del>
        </w:p>
        <w:p w:rsidR="00992BBB" w:rsidDel="008E1B2E" w:rsidRDefault="00992BBB">
          <w:pPr>
            <w:pStyle w:val="TOC3"/>
            <w:tabs>
              <w:tab w:val="left" w:pos="1320"/>
              <w:tab w:val="right" w:leader="dot" w:pos="9350"/>
            </w:tabs>
            <w:rPr>
              <w:del w:id="1416" w:author="Haynes, Dan" w:date="2012-09-24T14:13:00Z"/>
              <w:noProof/>
              <w:lang w:bidi="ar-SA"/>
            </w:rPr>
          </w:pPr>
          <w:del w:id="1417" w:author="Haynes, Dan" w:date="2012-09-24T14:13:00Z">
            <w:r w:rsidRPr="008E1B2E" w:rsidDel="008E1B2E">
              <w:rPr>
                <w:noProof/>
                <w14:scene3d>
                  <w14:camera w14:prst="orthographicFront"/>
                  <w14:lightRig w14:rig="threePt" w14:dir="t">
                    <w14:rot w14:lat="0" w14:lon="0" w14:rev="0"/>
                  </w14:lightRig>
                </w14:scene3d>
                <w:rPrChange w:id="1418" w:author="Haynes, Dan" w:date="2012-09-24T14:13:00Z">
                  <w:rPr>
                    <w:rStyle w:val="Hyperlink"/>
                    <w:noProof/>
                    <w14:scene3d>
                      <w14:camera w14:prst="orthographicFront"/>
                      <w14:lightRig w14:rig="threePt" w14:dir="t">
                        <w14:rot w14:lat="0" w14:lon="0" w14:rev="0"/>
                      </w14:lightRig>
                    </w14:scene3d>
                  </w:rPr>
                </w:rPrChange>
              </w:rPr>
              <w:delText>4.5.7</w:delText>
            </w:r>
            <w:r w:rsidDel="008E1B2E">
              <w:rPr>
                <w:noProof/>
                <w:lang w:bidi="ar-SA"/>
              </w:rPr>
              <w:tab/>
            </w:r>
            <w:r w:rsidRPr="008E1B2E" w:rsidDel="008E1B2E">
              <w:rPr>
                <w:noProof/>
                <w:rPrChange w:id="1419" w:author="Haynes, Dan" w:date="2012-09-24T14:13:00Z">
                  <w:rPr>
                    <w:rStyle w:val="Hyperlink"/>
                    <w:noProof/>
                  </w:rPr>
                </w:rPrChange>
              </w:rPr>
              <w:delText>ReferenceType</w:delText>
            </w:r>
            <w:r w:rsidDel="008E1B2E">
              <w:rPr>
                <w:noProof/>
                <w:webHidden/>
              </w:rPr>
              <w:tab/>
              <w:delText>73</w:delText>
            </w:r>
          </w:del>
        </w:p>
        <w:p w:rsidR="00992BBB" w:rsidDel="008E1B2E" w:rsidRDefault="00992BBB">
          <w:pPr>
            <w:pStyle w:val="TOC3"/>
            <w:tabs>
              <w:tab w:val="left" w:pos="1320"/>
              <w:tab w:val="right" w:leader="dot" w:pos="9350"/>
            </w:tabs>
            <w:rPr>
              <w:del w:id="1420" w:author="Haynes, Dan" w:date="2012-09-24T14:13:00Z"/>
              <w:noProof/>
              <w:lang w:bidi="ar-SA"/>
            </w:rPr>
          </w:pPr>
          <w:del w:id="1421" w:author="Haynes, Dan" w:date="2012-09-24T14:13:00Z">
            <w:r w:rsidRPr="008E1B2E" w:rsidDel="008E1B2E">
              <w:rPr>
                <w:noProof/>
                <w14:scene3d>
                  <w14:camera w14:prst="orthographicFront"/>
                  <w14:lightRig w14:rig="threePt" w14:dir="t">
                    <w14:rot w14:lat="0" w14:lon="0" w14:rev="0"/>
                  </w14:lightRig>
                </w14:scene3d>
                <w:rPrChange w:id="1422" w:author="Haynes, Dan" w:date="2012-09-24T14:13:00Z">
                  <w:rPr>
                    <w:rStyle w:val="Hyperlink"/>
                    <w:noProof/>
                    <w14:scene3d>
                      <w14:camera w14:prst="orthographicFront"/>
                      <w14:lightRig w14:rig="threePt" w14:dir="t">
                        <w14:rot w14:lat="0" w14:lon="0" w14:rev="0"/>
                      </w14:lightRig>
                    </w14:scene3d>
                  </w:rPr>
                </w:rPrChange>
              </w:rPr>
              <w:delText>4.5.8</w:delText>
            </w:r>
            <w:r w:rsidDel="008E1B2E">
              <w:rPr>
                <w:noProof/>
                <w:lang w:bidi="ar-SA"/>
              </w:rPr>
              <w:tab/>
            </w:r>
            <w:r w:rsidRPr="008E1B2E" w:rsidDel="008E1B2E">
              <w:rPr>
                <w:noProof/>
                <w:rPrChange w:id="1423" w:author="Haynes, Dan" w:date="2012-09-24T14:13:00Z">
                  <w:rPr>
                    <w:rStyle w:val="Hyperlink"/>
                    <w:noProof/>
                  </w:rPr>
                </w:rPrChange>
              </w:rPr>
              <w:delText>SystemDataType</w:delText>
            </w:r>
            <w:r w:rsidDel="008E1B2E">
              <w:rPr>
                <w:noProof/>
                <w:webHidden/>
              </w:rPr>
              <w:tab/>
              <w:delText>73</w:delText>
            </w:r>
          </w:del>
        </w:p>
        <w:p w:rsidR="00992BBB" w:rsidDel="008E1B2E" w:rsidRDefault="00992BBB">
          <w:pPr>
            <w:pStyle w:val="TOC3"/>
            <w:tabs>
              <w:tab w:val="left" w:pos="1320"/>
              <w:tab w:val="right" w:leader="dot" w:pos="9350"/>
            </w:tabs>
            <w:rPr>
              <w:del w:id="1424" w:author="Haynes, Dan" w:date="2012-09-24T14:13:00Z"/>
              <w:noProof/>
              <w:lang w:bidi="ar-SA"/>
            </w:rPr>
          </w:pPr>
          <w:del w:id="1425" w:author="Haynes, Dan" w:date="2012-09-24T14:13:00Z">
            <w:r w:rsidRPr="008E1B2E" w:rsidDel="008E1B2E">
              <w:rPr>
                <w:noProof/>
                <w14:scene3d>
                  <w14:camera w14:prst="orthographicFront"/>
                  <w14:lightRig w14:rig="threePt" w14:dir="t">
                    <w14:rot w14:lat="0" w14:lon="0" w14:rev="0"/>
                  </w14:lightRig>
                </w14:scene3d>
                <w:rPrChange w:id="1426" w:author="Haynes, Dan" w:date="2012-09-24T14:13:00Z">
                  <w:rPr>
                    <w:rStyle w:val="Hyperlink"/>
                    <w:noProof/>
                    <w14:scene3d>
                      <w14:camera w14:prst="orthographicFront"/>
                      <w14:lightRig w14:rig="threePt" w14:dir="t">
                        <w14:rot w14:lat="0" w14:lon="0" w14:rev="0"/>
                      </w14:lightRig>
                    </w14:scene3d>
                  </w:rPr>
                </w:rPrChange>
              </w:rPr>
              <w:delText>4.5.9</w:delText>
            </w:r>
            <w:r w:rsidDel="008E1B2E">
              <w:rPr>
                <w:noProof/>
                <w:lang w:bidi="ar-SA"/>
              </w:rPr>
              <w:tab/>
            </w:r>
            <w:r w:rsidRPr="008E1B2E" w:rsidDel="008E1B2E">
              <w:rPr>
                <w:noProof/>
                <w:rPrChange w:id="1427" w:author="Haynes, Dan" w:date="2012-09-24T14:13:00Z">
                  <w:rPr>
                    <w:rStyle w:val="Hyperlink"/>
                    <w:noProof/>
                  </w:rPr>
                </w:rPrChange>
              </w:rPr>
              <w:delText>ItemType</w:delText>
            </w:r>
            <w:r w:rsidDel="008E1B2E">
              <w:rPr>
                <w:noProof/>
                <w:webHidden/>
              </w:rPr>
              <w:tab/>
              <w:delText>73</w:delText>
            </w:r>
          </w:del>
        </w:p>
        <w:p w:rsidR="00992BBB" w:rsidDel="008E1B2E" w:rsidRDefault="00992BBB">
          <w:pPr>
            <w:pStyle w:val="TOC3"/>
            <w:tabs>
              <w:tab w:val="left" w:pos="1320"/>
              <w:tab w:val="right" w:leader="dot" w:pos="9350"/>
            </w:tabs>
            <w:rPr>
              <w:del w:id="1428" w:author="Haynes, Dan" w:date="2012-09-24T14:13:00Z"/>
              <w:noProof/>
              <w:lang w:bidi="ar-SA"/>
            </w:rPr>
          </w:pPr>
          <w:del w:id="1429" w:author="Haynes, Dan" w:date="2012-09-24T14:13:00Z">
            <w:r w:rsidRPr="008E1B2E" w:rsidDel="008E1B2E">
              <w:rPr>
                <w:noProof/>
                <w14:scene3d>
                  <w14:camera w14:prst="orthographicFront"/>
                  <w14:lightRig w14:rig="threePt" w14:dir="t">
                    <w14:rot w14:lat="0" w14:lon="0" w14:rev="0"/>
                  </w14:lightRig>
                </w14:scene3d>
                <w:rPrChange w:id="1430" w:author="Haynes, Dan" w:date="2012-09-24T14:13:00Z">
                  <w:rPr>
                    <w:rStyle w:val="Hyperlink"/>
                    <w:noProof/>
                    <w14:scene3d>
                      <w14:camera w14:prst="orthographicFront"/>
                      <w14:lightRig w14:rig="threePt" w14:dir="t">
                        <w14:rot w14:lat="0" w14:lon="0" w14:rev="0"/>
                      </w14:lightRig>
                    </w14:scene3d>
                  </w:rPr>
                </w:rPrChange>
              </w:rPr>
              <w:delText>4.5.10</w:delText>
            </w:r>
            <w:r w:rsidDel="008E1B2E">
              <w:rPr>
                <w:noProof/>
                <w:lang w:bidi="ar-SA"/>
              </w:rPr>
              <w:tab/>
            </w:r>
            <w:r w:rsidRPr="008E1B2E" w:rsidDel="008E1B2E">
              <w:rPr>
                <w:noProof/>
                <w:rPrChange w:id="1431" w:author="Haynes, Dan" w:date="2012-09-24T14:13:00Z">
                  <w:rPr>
                    <w:rStyle w:val="Hyperlink"/>
                    <w:noProof/>
                  </w:rPr>
                </w:rPrChange>
              </w:rPr>
              <w:delText>EntityAttributeGroup</w:delText>
            </w:r>
            <w:r w:rsidDel="008E1B2E">
              <w:rPr>
                <w:noProof/>
                <w:webHidden/>
              </w:rPr>
              <w:tab/>
              <w:delText>73</w:delText>
            </w:r>
          </w:del>
        </w:p>
        <w:p w:rsidR="00992BBB" w:rsidDel="008E1B2E" w:rsidRDefault="00992BBB">
          <w:pPr>
            <w:pStyle w:val="TOC3"/>
            <w:tabs>
              <w:tab w:val="left" w:pos="1320"/>
              <w:tab w:val="right" w:leader="dot" w:pos="9350"/>
            </w:tabs>
            <w:rPr>
              <w:del w:id="1432" w:author="Haynes, Dan" w:date="2012-09-24T14:13:00Z"/>
              <w:noProof/>
              <w:lang w:bidi="ar-SA"/>
            </w:rPr>
          </w:pPr>
          <w:del w:id="1433" w:author="Haynes, Dan" w:date="2012-09-24T14:13:00Z">
            <w:r w:rsidRPr="008E1B2E" w:rsidDel="008E1B2E">
              <w:rPr>
                <w:noProof/>
                <w14:scene3d>
                  <w14:camera w14:prst="orthographicFront"/>
                  <w14:lightRig w14:rig="threePt" w14:dir="t">
                    <w14:rot w14:lat="0" w14:lon="0" w14:rev="0"/>
                  </w14:lightRig>
                </w14:scene3d>
                <w:rPrChange w:id="1434" w:author="Haynes, Dan" w:date="2012-09-24T14:13:00Z">
                  <w:rPr>
                    <w:rStyle w:val="Hyperlink"/>
                    <w:noProof/>
                    <w14:scene3d>
                      <w14:camera w14:prst="orthographicFront"/>
                      <w14:lightRig w14:rig="threePt" w14:dir="t">
                        <w14:rot w14:lat="0" w14:lon="0" w14:rev="0"/>
                      </w14:lightRig>
                    </w14:scene3d>
                  </w:rPr>
                </w:rPrChange>
              </w:rPr>
              <w:delText>4.5.11</w:delText>
            </w:r>
            <w:r w:rsidDel="008E1B2E">
              <w:rPr>
                <w:noProof/>
                <w:lang w:bidi="ar-SA"/>
              </w:rPr>
              <w:tab/>
            </w:r>
            <w:r w:rsidRPr="008E1B2E" w:rsidDel="008E1B2E">
              <w:rPr>
                <w:noProof/>
                <w:rPrChange w:id="1435" w:author="Haynes, Dan" w:date="2012-09-24T14:13:00Z">
                  <w:rPr>
                    <w:rStyle w:val="Hyperlink"/>
                    <w:noProof/>
                  </w:rPr>
                </w:rPrChange>
              </w:rPr>
              <w:delText>FlagEnumeration</w:delText>
            </w:r>
            <w:r w:rsidDel="008E1B2E">
              <w:rPr>
                <w:noProof/>
                <w:webHidden/>
              </w:rPr>
              <w:tab/>
              <w:delText>74</w:delText>
            </w:r>
          </w:del>
        </w:p>
        <w:p w:rsidR="00992BBB" w:rsidDel="008E1B2E" w:rsidRDefault="00992BBB">
          <w:pPr>
            <w:pStyle w:val="TOC3"/>
            <w:tabs>
              <w:tab w:val="left" w:pos="1320"/>
              <w:tab w:val="right" w:leader="dot" w:pos="9350"/>
            </w:tabs>
            <w:rPr>
              <w:del w:id="1436" w:author="Haynes, Dan" w:date="2012-09-24T14:13:00Z"/>
              <w:noProof/>
              <w:lang w:bidi="ar-SA"/>
            </w:rPr>
          </w:pPr>
          <w:del w:id="1437" w:author="Haynes, Dan" w:date="2012-09-24T14:13:00Z">
            <w:r w:rsidRPr="008E1B2E" w:rsidDel="008E1B2E">
              <w:rPr>
                <w:noProof/>
                <w14:scene3d>
                  <w14:camera w14:prst="orthographicFront"/>
                  <w14:lightRig w14:rig="threePt" w14:dir="t">
                    <w14:rot w14:lat="0" w14:lon="0" w14:rev="0"/>
                  </w14:lightRig>
                </w14:scene3d>
                <w:rPrChange w:id="1438" w:author="Haynes, Dan" w:date="2012-09-24T14:13:00Z">
                  <w:rPr>
                    <w:rStyle w:val="Hyperlink"/>
                    <w:noProof/>
                    <w14:scene3d>
                      <w14:camera w14:prst="orthographicFront"/>
                      <w14:lightRig w14:rig="threePt" w14:dir="t">
                        <w14:rot w14:lat="0" w14:lon="0" w14:rev="0"/>
                      </w14:lightRig>
                    </w14:scene3d>
                  </w:rPr>
                </w:rPrChange>
              </w:rPr>
              <w:delText>4.5.12</w:delText>
            </w:r>
            <w:r w:rsidDel="008E1B2E">
              <w:rPr>
                <w:noProof/>
                <w:lang w:bidi="ar-SA"/>
              </w:rPr>
              <w:tab/>
            </w:r>
            <w:r w:rsidRPr="008E1B2E" w:rsidDel="008E1B2E">
              <w:rPr>
                <w:noProof/>
                <w:rPrChange w:id="1439" w:author="Haynes, Dan" w:date="2012-09-24T14:13:00Z">
                  <w:rPr>
                    <w:rStyle w:val="Hyperlink"/>
                    <w:noProof/>
                  </w:rPr>
                </w:rPrChange>
              </w:rPr>
              <w:delText>StatusEnumeration</w:delText>
            </w:r>
            <w:r w:rsidDel="008E1B2E">
              <w:rPr>
                <w:noProof/>
                <w:webHidden/>
              </w:rPr>
              <w:tab/>
              <w:delText>74</w:delText>
            </w:r>
          </w:del>
        </w:p>
        <w:p w:rsidR="00992BBB" w:rsidDel="008E1B2E" w:rsidRDefault="00992BBB">
          <w:pPr>
            <w:pStyle w:val="TOC3"/>
            <w:tabs>
              <w:tab w:val="left" w:pos="1320"/>
              <w:tab w:val="right" w:leader="dot" w:pos="9350"/>
            </w:tabs>
            <w:rPr>
              <w:del w:id="1440" w:author="Haynes, Dan" w:date="2012-09-24T14:13:00Z"/>
              <w:noProof/>
              <w:lang w:bidi="ar-SA"/>
            </w:rPr>
          </w:pPr>
          <w:del w:id="1441" w:author="Haynes, Dan" w:date="2012-09-24T14:13:00Z">
            <w:r w:rsidRPr="008E1B2E" w:rsidDel="008E1B2E">
              <w:rPr>
                <w:noProof/>
                <w14:scene3d>
                  <w14:camera w14:prst="orthographicFront"/>
                  <w14:lightRig w14:rig="threePt" w14:dir="t">
                    <w14:rot w14:lat="0" w14:lon="0" w14:rev="0"/>
                  </w14:lightRig>
                </w14:scene3d>
                <w:rPrChange w:id="1442" w:author="Haynes, Dan" w:date="2012-09-24T14:13:00Z">
                  <w:rPr>
                    <w:rStyle w:val="Hyperlink"/>
                    <w:noProof/>
                    <w14:scene3d>
                      <w14:camera w14:prst="orthographicFront"/>
                      <w14:lightRig w14:rig="threePt" w14:dir="t">
                        <w14:rot w14:lat="0" w14:lon="0" w14:rev="0"/>
                      </w14:lightRig>
                    </w14:scene3d>
                  </w:rPr>
                </w:rPrChange>
              </w:rPr>
              <w:delText>4.5.13</w:delText>
            </w:r>
            <w:r w:rsidDel="008E1B2E">
              <w:rPr>
                <w:noProof/>
                <w:lang w:bidi="ar-SA"/>
              </w:rPr>
              <w:tab/>
            </w:r>
            <w:r w:rsidRPr="008E1B2E" w:rsidDel="008E1B2E">
              <w:rPr>
                <w:noProof/>
                <w:rPrChange w:id="1443" w:author="Haynes, Dan" w:date="2012-09-24T14:13:00Z">
                  <w:rPr>
                    <w:rStyle w:val="Hyperlink"/>
                    <w:noProof/>
                  </w:rPr>
                </w:rPrChange>
              </w:rPr>
              <w:delText>EntityItemSimpleBaseType</w:delText>
            </w:r>
            <w:r w:rsidDel="008E1B2E">
              <w:rPr>
                <w:noProof/>
                <w:webHidden/>
              </w:rPr>
              <w:tab/>
              <w:delText>75</w:delText>
            </w:r>
          </w:del>
        </w:p>
        <w:p w:rsidR="00992BBB" w:rsidDel="008E1B2E" w:rsidRDefault="00992BBB">
          <w:pPr>
            <w:pStyle w:val="TOC3"/>
            <w:tabs>
              <w:tab w:val="left" w:pos="1320"/>
              <w:tab w:val="right" w:leader="dot" w:pos="9350"/>
            </w:tabs>
            <w:rPr>
              <w:del w:id="1444" w:author="Haynes, Dan" w:date="2012-09-24T14:13:00Z"/>
              <w:noProof/>
              <w:lang w:bidi="ar-SA"/>
            </w:rPr>
          </w:pPr>
          <w:del w:id="1445" w:author="Haynes, Dan" w:date="2012-09-24T14:13:00Z">
            <w:r w:rsidRPr="008E1B2E" w:rsidDel="008E1B2E">
              <w:rPr>
                <w:noProof/>
                <w14:scene3d>
                  <w14:camera w14:prst="orthographicFront"/>
                  <w14:lightRig w14:rig="threePt" w14:dir="t">
                    <w14:rot w14:lat="0" w14:lon="0" w14:rev="0"/>
                  </w14:lightRig>
                </w14:scene3d>
                <w:rPrChange w:id="1446" w:author="Haynes, Dan" w:date="2012-09-24T14:13:00Z">
                  <w:rPr>
                    <w:rStyle w:val="Hyperlink"/>
                    <w:noProof/>
                    <w14:scene3d>
                      <w14:camera w14:prst="orthographicFront"/>
                      <w14:lightRig w14:rig="threePt" w14:dir="t">
                        <w14:rot w14:lat="0" w14:lon="0" w14:rev="0"/>
                      </w14:lightRig>
                    </w14:scene3d>
                  </w:rPr>
                </w:rPrChange>
              </w:rPr>
              <w:delText>4.5.14</w:delText>
            </w:r>
            <w:r w:rsidDel="008E1B2E">
              <w:rPr>
                <w:noProof/>
                <w:lang w:bidi="ar-SA"/>
              </w:rPr>
              <w:tab/>
            </w:r>
            <w:r w:rsidRPr="008E1B2E" w:rsidDel="008E1B2E">
              <w:rPr>
                <w:noProof/>
                <w:rPrChange w:id="1447" w:author="Haynes, Dan" w:date="2012-09-24T14:13:00Z">
                  <w:rPr>
                    <w:rStyle w:val="Hyperlink"/>
                    <w:noProof/>
                  </w:rPr>
                </w:rPrChange>
              </w:rPr>
              <w:delText>EntityItemComplexBaseType</w:delText>
            </w:r>
            <w:r w:rsidDel="008E1B2E">
              <w:rPr>
                <w:noProof/>
                <w:webHidden/>
              </w:rPr>
              <w:tab/>
              <w:delText>75</w:delText>
            </w:r>
          </w:del>
        </w:p>
        <w:p w:rsidR="00992BBB" w:rsidDel="008E1B2E" w:rsidRDefault="00992BBB">
          <w:pPr>
            <w:pStyle w:val="TOC3"/>
            <w:tabs>
              <w:tab w:val="left" w:pos="1320"/>
              <w:tab w:val="right" w:leader="dot" w:pos="9350"/>
            </w:tabs>
            <w:rPr>
              <w:del w:id="1448" w:author="Haynes, Dan" w:date="2012-09-24T14:13:00Z"/>
              <w:noProof/>
              <w:lang w:bidi="ar-SA"/>
            </w:rPr>
          </w:pPr>
          <w:del w:id="1449" w:author="Haynes, Dan" w:date="2012-09-24T14:13:00Z">
            <w:r w:rsidRPr="008E1B2E" w:rsidDel="008E1B2E">
              <w:rPr>
                <w:noProof/>
                <w14:scene3d>
                  <w14:camera w14:prst="orthographicFront"/>
                  <w14:lightRig w14:rig="threePt" w14:dir="t">
                    <w14:rot w14:lat="0" w14:lon="0" w14:rev="0"/>
                  </w14:lightRig>
                </w14:scene3d>
                <w:rPrChange w:id="1450" w:author="Haynes, Dan" w:date="2012-09-24T14:13:00Z">
                  <w:rPr>
                    <w:rStyle w:val="Hyperlink"/>
                    <w:noProof/>
                    <w14:scene3d>
                      <w14:camera w14:prst="orthographicFront"/>
                      <w14:lightRig w14:rig="threePt" w14:dir="t">
                        <w14:rot w14:lat="0" w14:lon="0" w14:rev="0"/>
                      </w14:lightRig>
                    </w14:scene3d>
                  </w:rPr>
                </w:rPrChange>
              </w:rPr>
              <w:delText>4.5.15</w:delText>
            </w:r>
            <w:r w:rsidDel="008E1B2E">
              <w:rPr>
                <w:noProof/>
                <w:lang w:bidi="ar-SA"/>
              </w:rPr>
              <w:tab/>
            </w:r>
            <w:r w:rsidRPr="008E1B2E" w:rsidDel="008E1B2E">
              <w:rPr>
                <w:noProof/>
                <w:rPrChange w:id="1451" w:author="Haynes, Dan" w:date="2012-09-24T14:13:00Z">
                  <w:rPr>
                    <w:rStyle w:val="Hyperlink"/>
                    <w:noProof/>
                  </w:rPr>
                </w:rPrChange>
              </w:rPr>
              <w:delText>EntityItemIPAddressType</w:delText>
            </w:r>
            <w:r w:rsidDel="008E1B2E">
              <w:rPr>
                <w:noProof/>
                <w:webHidden/>
              </w:rPr>
              <w:tab/>
              <w:delText>75</w:delText>
            </w:r>
          </w:del>
        </w:p>
        <w:p w:rsidR="00992BBB" w:rsidDel="008E1B2E" w:rsidRDefault="00992BBB">
          <w:pPr>
            <w:pStyle w:val="TOC3"/>
            <w:tabs>
              <w:tab w:val="left" w:pos="1320"/>
              <w:tab w:val="right" w:leader="dot" w:pos="9350"/>
            </w:tabs>
            <w:rPr>
              <w:del w:id="1452" w:author="Haynes, Dan" w:date="2012-09-24T14:13:00Z"/>
              <w:noProof/>
              <w:lang w:bidi="ar-SA"/>
            </w:rPr>
          </w:pPr>
          <w:del w:id="1453" w:author="Haynes, Dan" w:date="2012-09-24T14:13:00Z">
            <w:r w:rsidRPr="008E1B2E" w:rsidDel="008E1B2E">
              <w:rPr>
                <w:noProof/>
                <w14:scene3d>
                  <w14:camera w14:prst="orthographicFront"/>
                  <w14:lightRig w14:rig="threePt" w14:dir="t">
                    <w14:rot w14:lat="0" w14:lon="0" w14:rev="0"/>
                  </w14:lightRig>
                </w14:scene3d>
                <w:rPrChange w:id="1454" w:author="Haynes, Dan" w:date="2012-09-24T14:13:00Z">
                  <w:rPr>
                    <w:rStyle w:val="Hyperlink"/>
                    <w:noProof/>
                    <w14:scene3d>
                      <w14:camera w14:prst="orthographicFront"/>
                      <w14:lightRig w14:rig="threePt" w14:dir="t">
                        <w14:rot w14:lat="0" w14:lon="0" w14:rev="0"/>
                      </w14:lightRig>
                    </w14:scene3d>
                  </w:rPr>
                </w:rPrChange>
              </w:rPr>
              <w:delText>4.5.16</w:delText>
            </w:r>
            <w:r w:rsidDel="008E1B2E">
              <w:rPr>
                <w:noProof/>
                <w:lang w:bidi="ar-SA"/>
              </w:rPr>
              <w:tab/>
            </w:r>
            <w:r w:rsidRPr="008E1B2E" w:rsidDel="008E1B2E">
              <w:rPr>
                <w:noProof/>
                <w:rPrChange w:id="1455" w:author="Haynes, Dan" w:date="2012-09-24T14:13:00Z">
                  <w:rPr>
                    <w:rStyle w:val="Hyperlink"/>
                    <w:noProof/>
                  </w:rPr>
                </w:rPrChange>
              </w:rPr>
              <w:delText>EntityItemIPAddressStringType</w:delText>
            </w:r>
            <w:r w:rsidDel="008E1B2E">
              <w:rPr>
                <w:noProof/>
                <w:webHidden/>
              </w:rPr>
              <w:tab/>
              <w:delText>76</w:delText>
            </w:r>
          </w:del>
        </w:p>
        <w:p w:rsidR="00992BBB" w:rsidDel="008E1B2E" w:rsidRDefault="00992BBB">
          <w:pPr>
            <w:pStyle w:val="TOC3"/>
            <w:tabs>
              <w:tab w:val="left" w:pos="1320"/>
              <w:tab w:val="right" w:leader="dot" w:pos="9350"/>
            </w:tabs>
            <w:rPr>
              <w:del w:id="1456" w:author="Haynes, Dan" w:date="2012-09-24T14:13:00Z"/>
              <w:noProof/>
              <w:lang w:bidi="ar-SA"/>
            </w:rPr>
          </w:pPr>
          <w:del w:id="1457" w:author="Haynes, Dan" w:date="2012-09-24T14:13:00Z">
            <w:r w:rsidRPr="008E1B2E" w:rsidDel="008E1B2E">
              <w:rPr>
                <w:noProof/>
                <w14:scene3d>
                  <w14:camera w14:prst="orthographicFront"/>
                  <w14:lightRig w14:rig="threePt" w14:dir="t">
                    <w14:rot w14:lat="0" w14:lon="0" w14:rev="0"/>
                  </w14:lightRig>
                </w14:scene3d>
                <w:rPrChange w:id="1458" w:author="Haynes, Dan" w:date="2012-09-24T14:13:00Z">
                  <w:rPr>
                    <w:rStyle w:val="Hyperlink"/>
                    <w:noProof/>
                    <w14:scene3d>
                      <w14:camera w14:prst="orthographicFront"/>
                      <w14:lightRig w14:rig="threePt" w14:dir="t">
                        <w14:rot w14:lat="0" w14:lon="0" w14:rev="0"/>
                      </w14:lightRig>
                    </w14:scene3d>
                  </w:rPr>
                </w:rPrChange>
              </w:rPr>
              <w:delText>4.5.17</w:delText>
            </w:r>
            <w:r w:rsidDel="008E1B2E">
              <w:rPr>
                <w:noProof/>
                <w:lang w:bidi="ar-SA"/>
              </w:rPr>
              <w:tab/>
            </w:r>
            <w:r w:rsidRPr="008E1B2E" w:rsidDel="008E1B2E">
              <w:rPr>
                <w:noProof/>
                <w:rPrChange w:id="1459" w:author="Haynes, Dan" w:date="2012-09-24T14:13:00Z">
                  <w:rPr>
                    <w:rStyle w:val="Hyperlink"/>
                    <w:noProof/>
                  </w:rPr>
                </w:rPrChange>
              </w:rPr>
              <w:delText>EntityItemAnySimpleType</w:delText>
            </w:r>
            <w:r w:rsidDel="008E1B2E">
              <w:rPr>
                <w:noProof/>
                <w:webHidden/>
              </w:rPr>
              <w:tab/>
              <w:delText>76</w:delText>
            </w:r>
          </w:del>
        </w:p>
        <w:p w:rsidR="00992BBB" w:rsidDel="008E1B2E" w:rsidRDefault="00992BBB">
          <w:pPr>
            <w:pStyle w:val="TOC3"/>
            <w:tabs>
              <w:tab w:val="left" w:pos="1320"/>
              <w:tab w:val="right" w:leader="dot" w:pos="9350"/>
            </w:tabs>
            <w:rPr>
              <w:del w:id="1460" w:author="Haynes, Dan" w:date="2012-09-24T14:13:00Z"/>
              <w:noProof/>
              <w:lang w:bidi="ar-SA"/>
            </w:rPr>
          </w:pPr>
          <w:del w:id="1461" w:author="Haynes, Dan" w:date="2012-09-24T14:13:00Z">
            <w:r w:rsidRPr="008E1B2E" w:rsidDel="008E1B2E">
              <w:rPr>
                <w:noProof/>
                <w14:scene3d>
                  <w14:camera w14:prst="orthographicFront"/>
                  <w14:lightRig w14:rig="threePt" w14:dir="t">
                    <w14:rot w14:lat="0" w14:lon="0" w14:rev="0"/>
                  </w14:lightRig>
                </w14:scene3d>
                <w:rPrChange w:id="1462" w:author="Haynes, Dan" w:date="2012-09-24T14:13:00Z">
                  <w:rPr>
                    <w:rStyle w:val="Hyperlink"/>
                    <w:noProof/>
                    <w14:scene3d>
                      <w14:camera w14:prst="orthographicFront"/>
                      <w14:lightRig w14:rig="threePt" w14:dir="t">
                        <w14:rot w14:lat="0" w14:lon="0" w14:rev="0"/>
                      </w14:lightRig>
                    </w14:scene3d>
                  </w:rPr>
                </w:rPrChange>
              </w:rPr>
              <w:delText>4.5.18</w:delText>
            </w:r>
            <w:r w:rsidDel="008E1B2E">
              <w:rPr>
                <w:noProof/>
                <w:lang w:bidi="ar-SA"/>
              </w:rPr>
              <w:tab/>
            </w:r>
            <w:r w:rsidRPr="008E1B2E" w:rsidDel="008E1B2E">
              <w:rPr>
                <w:noProof/>
                <w:rPrChange w:id="1463" w:author="Haynes, Dan" w:date="2012-09-24T14:13:00Z">
                  <w:rPr>
                    <w:rStyle w:val="Hyperlink"/>
                    <w:noProof/>
                  </w:rPr>
                </w:rPrChange>
              </w:rPr>
              <w:delText>EntityItemBinaryType</w:delText>
            </w:r>
            <w:r w:rsidDel="008E1B2E">
              <w:rPr>
                <w:noProof/>
                <w:webHidden/>
              </w:rPr>
              <w:tab/>
              <w:delText>76</w:delText>
            </w:r>
          </w:del>
        </w:p>
        <w:p w:rsidR="00992BBB" w:rsidDel="008E1B2E" w:rsidRDefault="00992BBB">
          <w:pPr>
            <w:pStyle w:val="TOC3"/>
            <w:tabs>
              <w:tab w:val="left" w:pos="1320"/>
              <w:tab w:val="right" w:leader="dot" w:pos="9350"/>
            </w:tabs>
            <w:rPr>
              <w:del w:id="1464" w:author="Haynes, Dan" w:date="2012-09-24T14:13:00Z"/>
              <w:noProof/>
              <w:lang w:bidi="ar-SA"/>
            </w:rPr>
          </w:pPr>
          <w:del w:id="1465" w:author="Haynes, Dan" w:date="2012-09-24T14:13:00Z">
            <w:r w:rsidRPr="008E1B2E" w:rsidDel="008E1B2E">
              <w:rPr>
                <w:noProof/>
                <w14:scene3d>
                  <w14:camera w14:prst="orthographicFront"/>
                  <w14:lightRig w14:rig="threePt" w14:dir="t">
                    <w14:rot w14:lat="0" w14:lon="0" w14:rev="0"/>
                  </w14:lightRig>
                </w14:scene3d>
                <w:rPrChange w:id="1466" w:author="Haynes, Dan" w:date="2012-09-24T14:13:00Z">
                  <w:rPr>
                    <w:rStyle w:val="Hyperlink"/>
                    <w:noProof/>
                    <w14:scene3d>
                      <w14:camera w14:prst="orthographicFront"/>
                      <w14:lightRig w14:rig="threePt" w14:dir="t">
                        <w14:rot w14:lat="0" w14:lon="0" w14:rev="0"/>
                      </w14:lightRig>
                    </w14:scene3d>
                  </w:rPr>
                </w:rPrChange>
              </w:rPr>
              <w:lastRenderedPageBreak/>
              <w:delText>4.5.19</w:delText>
            </w:r>
            <w:r w:rsidDel="008E1B2E">
              <w:rPr>
                <w:noProof/>
                <w:lang w:bidi="ar-SA"/>
              </w:rPr>
              <w:tab/>
            </w:r>
            <w:r w:rsidRPr="008E1B2E" w:rsidDel="008E1B2E">
              <w:rPr>
                <w:noProof/>
                <w:rPrChange w:id="1467" w:author="Haynes, Dan" w:date="2012-09-24T14:13:00Z">
                  <w:rPr>
                    <w:rStyle w:val="Hyperlink"/>
                    <w:noProof/>
                  </w:rPr>
                </w:rPrChange>
              </w:rPr>
              <w:delText>EntityItemBoolType</w:delText>
            </w:r>
            <w:r w:rsidDel="008E1B2E">
              <w:rPr>
                <w:noProof/>
                <w:webHidden/>
              </w:rPr>
              <w:tab/>
              <w:delText>76</w:delText>
            </w:r>
          </w:del>
        </w:p>
        <w:p w:rsidR="00992BBB" w:rsidDel="008E1B2E" w:rsidRDefault="00992BBB">
          <w:pPr>
            <w:pStyle w:val="TOC3"/>
            <w:tabs>
              <w:tab w:val="left" w:pos="1320"/>
              <w:tab w:val="right" w:leader="dot" w:pos="9350"/>
            </w:tabs>
            <w:rPr>
              <w:del w:id="1468" w:author="Haynes, Dan" w:date="2012-09-24T14:13:00Z"/>
              <w:noProof/>
              <w:lang w:bidi="ar-SA"/>
            </w:rPr>
          </w:pPr>
          <w:del w:id="1469" w:author="Haynes, Dan" w:date="2012-09-24T14:13:00Z">
            <w:r w:rsidRPr="008E1B2E" w:rsidDel="008E1B2E">
              <w:rPr>
                <w:noProof/>
                <w14:scene3d>
                  <w14:camera w14:prst="orthographicFront"/>
                  <w14:lightRig w14:rig="threePt" w14:dir="t">
                    <w14:rot w14:lat="0" w14:lon="0" w14:rev="0"/>
                  </w14:lightRig>
                </w14:scene3d>
                <w:rPrChange w:id="1470" w:author="Haynes, Dan" w:date="2012-09-24T14:13:00Z">
                  <w:rPr>
                    <w:rStyle w:val="Hyperlink"/>
                    <w:noProof/>
                    <w14:scene3d>
                      <w14:camera w14:prst="orthographicFront"/>
                      <w14:lightRig w14:rig="threePt" w14:dir="t">
                        <w14:rot w14:lat="0" w14:lon="0" w14:rev="0"/>
                      </w14:lightRig>
                    </w14:scene3d>
                  </w:rPr>
                </w:rPrChange>
              </w:rPr>
              <w:delText>4.5.20</w:delText>
            </w:r>
            <w:r w:rsidDel="008E1B2E">
              <w:rPr>
                <w:noProof/>
                <w:lang w:bidi="ar-SA"/>
              </w:rPr>
              <w:tab/>
            </w:r>
            <w:r w:rsidRPr="008E1B2E" w:rsidDel="008E1B2E">
              <w:rPr>
                <w:noProof/>
                <w:rPrChange w:id="1471" w:author="Haynes, Dan" w:date="2012-09-24T14:13:00Z">
                  <w:rPr>
                    <w:rStyle w:val="Hyperlink"/>
                    <w:noProof/>
                  </w:rPr>
                </w:rPrChange>
              </w:rPr>
              <w:delText>EntityItemFloatType</w:delText>
            </w:r>
            <w:r w:rsidDel="008E1B2E">
              <w:rPr>
                <w:noProof/>
                <w:webHidden/>
              </w:rPr>
              <w:tab/>
              <w:delText>76</w:delText>
            </w:r>
          </w:del>
        </w:p>
        <w:p w:rsidR="00992BBB" w:rsidDel="008E1B2E" w:rsidRDefault="00992BBB">
          <w:pPr>
            <w:pStyle w:val="TOC3"/>
            <w:tabs>
              <w:tab w:val="left" w:pos="1320"/>
              <w:tab w:val="right" w:leader="dot" w:pos="9350"/>
            </w:tabs>
            <w:rPr>
              <w:del w:id="1472" w:author="Haynes, Dan" w:date="2012-09-24T14:13:00Z"/>
              <w:noProof/>
              <w:lang w:bidi="ar-SA"/>
            </w:rPr>
          </w:pPr>
          <w:del w:id="1473" w:author="Haynes, Dan" w:date="2012-09-24T14:13:00Z">
            <w:r w:rsidRPr="008E1B2E" w:rsidDel="008E1B2E">
              <w:rPr>
                <w:noProof/>
                <w14:scene3d>
                  <w14:camera w14:prst="orthographicFront"/>
                  <w14:lightRig w14:rig="threePt" w14:dir="t">
                    <w14:rot w14:lat="0" w14:lon="0" w14:rev="0"/>
                  </w14:lightRig>
                </w14:scene3d>
                <w:rPrChange w:id="1474" w:author="Haynes, Dan" w:date="2012-09-24T14:13:00Z">
                  <w:rPr>
                    <w:rStyle w:val="Hyperlink"/>
                    <w:noProof/>
                    <w14:scene3d>
                      <w14:camera w14:prst="orthographicFront"/>
                      <w14:lightRig w14:rig="threePt" w14:dir="t">
                        <w14:rot w14:lat="0" w14:lon="0" w14:rev="0"/>
                      </w14:lightRig>
                    </w14:scene3d>
                  </w:rPr>
                </w:rPrChange>
              </w:rPr>
              <w:delText>4.5.21</w:delText>
            </w:r>
            <w:r w:rsidDel="008E1B2E">
              <w:rPr>
                <w:noProof/>
                <w:lang w:bidi="ar-SA"/>
              </w:rPr>
              <w:tab/>
            </w:r>
            <w:r w:rsidRPr="008E1B2E" w:rsidDel="008E1B2E">
              <w:rPr>
                <w:noProof/>
                <w:rPrChange w:id="1475" w:author="Haynes, Dan" w:date="2012-09-24T14:13:00Z">
                  <w:rPr>
                    <w:rStyle w:val="Hyperlink"/>
                    <w:noProof/>
                  </w:rPr>
                </w:rPrChange>
              </w:rPr>
              <w:delText>EntityItemIntType</w:delText>
            </w:r>
            <w:r w:rsidDel="008E1B2E">
              <w:rPr>
                <w:noProof/>
                <w:webHidden/>
              </w:rPr>
              <w:tab/>
              <w:delText>77</w:delText>
            </w:r>
          </w:del>
        </w:p>
        <w:p w:rsidR="00992BBB" w:rsidDel="008E1B2E" w:rsidRDefault="00992BBB">
          <w:pPr>
            <w:pStyle w:val="TOC3"/>
            <w:tabs>
              <w:tab w:val="left" w:pos="1320"/>
              <w:tab w:val="right" w:leader="dot" w:pos="9350"/>
            </w:tabs>
            <w:rPr>
              <w:del w:id="1476" w:author="Haynes, Dan" w:date="2012-09-24T14:13:00Z"/>
              <w:noProof/>
              <w:lang w:bidi="ar-SA"/>
            </w:rPr>
          </w:pPr>
          <w:del w:id="1477" w:author="Haynes, Dan" w:date="2012-09-24T14:13:00Z">
            <w:r w:rsidRPr="008E1B2E" w:rsidDel="008E1B2E">
              <w:rPr>
                <w:noProof/>
                <w14:scene3d>
                  <w14:camera w14:prst="orthographicFront"/>
                  <w14:lightRig w14:rig="threePt" w14:dir="t">
                    <w14:rot w14:lat="0" w14:lon="0" w14:rev="0"/>
                  </w14:lightRig>
                </w14:scene3d>
                <w:rPrChange w:id="1478" w:author="Haynes, Dan" w:date="2012-09-24T14:13:00Z">
                  <w:rPr>
                    <w:rStyle w:val="Hyperlink"/>
                    <w:noProof/>
                    <w14:scene3d>
                      <w14:camera w14:prst="orthographicFront"/>
                      <w14:lightRig w14:rig="threePt" w14:dir="t">
                        <w14:rot w14:lat="0" w14:lon="0" w14:rev="0"/>
                      </w14:lightRig>
                    </w14:scene3d>
                  </w:rPr>
                </w:rPrChange>
              </w:rPr>
              <w:delText>4.5.22</w:delText>
            </w:r>
            <w:r w:rsidDel="008E1B2E">
              <w:rPr>
                <w:noProof/>
                <w:lang w:bidi="ar-SA"/>
              </w:rPr>
              <w:tab/>
            </w:r>
            <w:r w:rsidRPr="008E1B2E" w:rsidDel="008E1B2E">
              <w:rPr>
                <w:noProof/>
                <w:rPrChange w:id="1479" w:author="Haynes, Dan" w:date="2012-09-24T14:13:00Z">
                  <w:rPr>
                    <w:rStyle w:val="Hyperlink"/>
                    <w:noProof/>
                  </w:rPr>
                </w:rPrChange>
              </w:rPr>
              <w:delText>EntityItemStringType</w:delText>
            </w:r>
            <w:r w:rsidDel="008E1B2E">
              <w:rPr>
                <w:noProof/>
                <w:webHidden/>
              </w:rPr>
              <w:tab/>
              <w:delText>77</w:delText>
            </w:r>
          </w:del>
        </w:p>
        <w:p w:rsidR="00992BBB" w:rsidDel="008E1B2E" w:rsidRDefault="00992BBB">
          <w:pPr>
            <w:pStyle w:val="TOC3"/>
            <w:tabs>
              <w:tab w:val="left" w:pos="1320"/>
              <w:tab w:val="right" w:leader="dot" w:pos="9350"/>
            </w:tabs>
            <w:rPr>
              <w:del w:id="1480" w:author="Haynes, Dan" w:date="2012-09-24T14:13:00Z"/>
              <w:noProof/>
              <w:lang w:bidi="ar-SA"/>
            </w:rPr>
          </w:pPr>
          <w:del w:id="1481" w:author="Haynes, Dan" w:date="2012-09-24T14:13:00Z">
            <w:r w:rsidRPr="008E1B2E" w:rsidDel="008E1B2E">
              <w:rPr>
                <w:noProof/>
                <w14:scene3d>
                  <w14:camera w14:prst="orthographicFront"/>
                  <w14:lightRig w14:rig="threePt" w14:dir="t">
                    <w14:rot w14:lat="0" w14:lon="0" w14:rev="0"/>
                  </w14:lightRig>
                </w14:scene3d>
                <w:rPrChange w:id="1482" w:author="Haynes, Dan" w:date="2012-09-24T14:13:00Z">
                  <w:rPr>
                    <w:rStyle w:val="Hyperlink"/>
                    <w:noProof/>
                    <w14:scene3d>
                      <w14:camera w14:prst="orthographicFront"/>
                      <w14:lightRig w14:rig="threePt" w14:dir="t">
                        <w14:rot w14:lat="0" w14:lon="0" w14:rev="0"/>
                      </w14:lightRig>
                    </w14:scene3d>
                  </w:rPr>
                </w:rPrChange>
              </w:rPr>
              <w:delText>4.5.23</w:delText>
            </w:r>
            <w:r w:rsidDel="008E1B2E">
              <w:rPr>
                <w:noProof/>
                <w:lang w:bidi="ar-SA"/>
              </w:rPr>
              <w:tab/>
            </w:r>
            <w:r w:rsidRPr="008E1B2E" w:rsidDel="008E1B2E">
              <w:rPr>
                <w:noProof/>
                <w:rPrChange w:id="1483" w:author="Haynes, Dan" w:date="2012-09-24T14:13:00Z">
                  <w:rPr>
                    <w:rStyle w:val="Hyperlink"/>
                    <w:noProof/>
                  </w:rPr>
                </w:rPrChange>
              </w:rPr>
              <w:delText>EntityItemRecordType</w:delText>
            </w:r>
            <w:r w:rsidDel="008E1B2E">
              <w:rPr>
                <w:noProof/>
                <w:webHidden/>
              </w:rPr>
              <w:tab/>
              <w:delText>77</w:delText>
            </w:r>
          </w:del>
        </w:p>
        <w:p w:rsidR="00992BBB" w:rsidDel="008E1B2E" w:rsidRDefault="00992BBB">
          <w:pPr>
            <w:pStyle w:val="TOC3"/>
            <w:tabs>
              <w:tab w:val="left" w:pos="1320"/>
              <w:tab w:val="right" w:leader="dot" w:pos="9350"/>
            </w:tabs>
            <w:rPr>
              <w:del w:id="1484" w:author="Haynes, Dan" w:date="2012-09-24T14:13:00Z"/>
              <w:noProof/>
              <w:lang w:bidi="ar-SA"/>
            </w:rPr>
          </w:pPr>
          <w:del w:id="1485" w:author="Haynes, Dan" w:date="2012-09-24T14:13:00Z">
            <w:r w:rsidRPr="008E1B2E" w:rsidDel="008E1B2E">
              <w:rPr>
                <w:noProof/>
                <w14:scene3d>
                  <w14:camera w14:prst="orthographicFront"/>
                  <w14:lightRig w14:rig="threePt" w14:dir="t">
                    <w14:rot w14:lat="0" w14:lon="0" w14:rev="0"/>
                  </w14:lightRig>
                </w14:scene3d>
                <w:rPrChange w:id="1486" w:author="Haynes, Dan" w:date="2012-09-24T14:13:00Z">
                  <w:rPr>
                    <w:rStyle w:val="Hyperlink"/>
                    <w:noProof/>
                    <w14:scene3d>
                      <w14:camera w14:prst="orthographicFront"/>
                      <w14:lightRig w14:rig="threePt" w14:dir="t">
                        <w14:rot w14:lat="0" w14:lon="0" w14:rev="0"/>
                      </w14:lightRig>
                    </w14:scene3d>
                  </w:rPr>
                </w:rPrChange>
              </w:rPr>
              <w:delText>4.5.24</w:delText>
            </w:r>
            <w:r w:rsidDel="008E1B2E">
              <w:rPr>
                <w:noProof/>
                <w:lang w:bidi="ar-SA"/>
              </w:rPr>
              <w:tab/>
            </w:r>
            <w:r w:rsidRPr="008E1B2E" w:rsidDel="008E1B2E">
              <w:rPr>
                <w:noProof/>
                <w:rPrChange w:id="1487" w:author="Haynes, Dan" w:date="2012-09-24T14:13:00Z">
                  <w:rPr>
                    <w:rStyle w:val="Hyperlink"/>
                    <w:noProof/>
                  </w:rPr>
                </w:rPrChange>
              </w:rPr>
              <w:delText>EntityItemFieldType</w:delText>
            </w:r>
            <w:r w:rsidDel="008E1B2E">
              <w:rPr>
                <w:noProof/>
                <w:webHidden/>
              </w:rPr>
              <w:tab/>
              <w:delText>77</w:delText>
            </w:r>
          </w:del>
        </w:p>
        <w:p w:rsidR="00992BBB" w:rsidDel="008E1B2E" w:rsidRDefault="00992BBB">
          <w:pPr>
            <w:pStyle w:val="TOC3"/>
            <w:tabs>
              <w:tab w:val="left" w:pos="1320"/>
              <w:tab w:val="right" w:leader="dot" w:pos="9350"/>
            </w:tabs>
            <w:rPr>
              <w:del w:id="1488" w:author="Haynes, Dan" w:date="2012-09-24T14:13:00Z"/>
              <w:noProof/>
              <w:lang w:bidi="ar-SA"/>
            </w:rPr>
          </w:pPr>
          <w:del w:id="1489" w:author="Haynes, Dan" w:date="2012-09-24T14:13:00Z">
            <w:r w:rsidRPr="008E1B2E" w:rsidDel="008E1B2E">
              <w:rPr>
                <w:noProof/>
                <w14:scene3d>
                  <w14:camera w14:prst="orthographicFront"/>
                  <w14:lightRig w14:rig="threePt" w14:dir="t">
                    <w14:rot w14:lat="0" w14:lon="0" w14:rev="0"/>
                  </w14:lightRig>
                </w14:scene3d>
                <w:rPrChange w:id="1490" w:author="Haynes, Dan" w:date="2012-09-24T14:13:00Z">
                  <w:rPr>
                    <w:rStyle w:val="Hyperlink"/>
                    <w:noProof/>
                    <w14:scene3d>
                      <w14:camera w14:prst="orthographicFront"/>
                      <w14:lightRig w14:rig="threePt" w14:dir="t">
                        <w14:rot w14:lat="0" w14:lon="0" w14:rev="0"/>
                      </w14:lightRig>
                    </w14:scene3d>
                  </w:rPr>
                </w:rPrChange>
              </w:rPr>
              <w:delText>4.5.25</w:delText>
            </w:r>
            <w:r w:rsidDel="008E1B2E">
              <w:rPr>
                <w:noProof/>
                <w:lang w:bidi="ar-SA"/>
              </w:rPr>
              <w:tab/>
            </w:r>
            <w:r w:rsidRPr="008E1B2E" w:rsidDel="008E1B2E">
              <w:rPr>
                <w:noProof/>
                <w:rPrChange w:id="1491" w:author="Haynes, Dan" w:date="2012-09-24T14:13:00Z">
                  <w:rPr>
                    <w:rStyle w:val="Hyperlink"/>
                    <w:noProof/>
                  </w:rPr>
                </w:rPrChange>
              </w:rPr>
              <w:delText>EntityItemVersionType</w:delText>
            </w:r>
            <w:r w:rsidDel="008E1B2E">
              <w:rPr>
                <w:noProof/>
                <w:webHidden/>
              </w:rPr>
              <w:tab/>
              <w:delText>78</w:delText>
            </w:r>
          </w:del>
        </w:p>
        <w:p w:rsidR="00992BBB" w:rsidDel="008E1B2E" w:rsidRDefault="00992BBB">
          <w:pPr>
            <w:pStyle w:val="TOC3"/>
            <w:tabs>
              <w:tab w:val="left" w:pos="1320"/>
              <w:tab w:val="right" w:leader="dot" w:pos="9350"/>
            </w:tabs>
            <w:rPr>
              <w:del w:id="1492" w:author="Haynes, Dan" w:date="2012-09-24T14:13:00Z"/>
              <w:noProof/>
              <w:lang w:bidi="ar-SA"/>
            </w:rPr>
          </w:pPr>
          <w:del w:id="1493" w:author="Haynes, Dan" w:date="2012-09-24T14:13:00Z">
            <w:r w:rsidRPr="008E1B2E" w:rsidDel="008E1B2E">
              <w:rPr>
                <w:noProof/>
                <w14:scene3d>
                  <w14:camera w14:prst="orthographicFront"/>
                  <w14:lightRig w14:rig="threePt" w14:dir="t">
                    <w14:rot w14:lat="0" w14:lon="0" w14:rev="0"/>
                  </w14:lightRig>
                </w14:scene3d>
                <w:rPrChange w:id="1494" w:author="Haynes, Dan" w:date="2012-09-24T14:13:00Z">
                  <w:rPr>
                    <w:rStyle w:val="Hyperlink"/>
                    <w:noProof/>
                    <w14:scene3d>
                      <w14:camera w14:prst="orthographicFront"/>
                      <w14:lightRig w14:rig="threePt" w14:dir="t">
                        <w14:rot w14:lat="0" w14:lon="0" w14:rev="0"/>
                      </w14:lightRig>
                    </w14:scene3d>
                  </w:rPr>
                </w:rPrChange>
              </w:rPr>
              <w:delText>4.5.26</w:delText>
            </w:r>
            <w:r w:rsidDel="008E1B2E">
              <w:rPr>
                <w:noProof/>
                <w:lang w:bidi="ar-SA"/>
              </w:rPr>
              <w:tab/>
            </w:r>
            <w:r w:rsidRPr="008E1B2E" w:rsidDel="008E1B2E">
              <w:rPr>
                <w:noProof/>
                <w:rPrChange w:id="1495" w:author="Haynes, Dan" w:date="2012-09-24T14:13:00Z">
                  <w:rPr>
                    <w:rStyle w:val="Hyperlink"/>
                    <w:noProof/>
                  </w:rPr>
                </w:rPrChange>
              </w:rPr>
              <w:delText>EntityItemFileSetRevisionType</w:delText>
            </w:r>
            <w:r w:rsidDel="008E1B2E">
              <w:rPr>
                <w:noProof/>
                <w:webHidden/>
              </w:rPr>
              <w:tab/>
              <w:delText>78</w:delText>
            </w:r>
          </w:del>
        </w:p>
        <w:p w:rsidR="00992BBB" w:rsidDel="008E1B2E" w:rsidRDefault="00992BBB">
          <w:pPr>
            <w:pStyle w:val="TOC3"/>
            <w:tabs>
              <w:tab w:val="left" w:pos="1320"/>
              <w:tab w:val="right" w:leader="dot" w:pos="9350"/>
            </w:tabs>
            <w:rPr>
              <w:del w:id="1496" w:author="Haynes, Dan" w:date="2012-09-24T14:13:00Z"/>
              <w:noProof/>
              <w:lang w:bidi="ar-SA"/>
            </w:rPr>
          </w:pPr>
          <w:del w:id="1497" w:author="Haynes, Dan" w:date="2012-09-24T14:13:00Z">
            <w:r w:rsidRPr="008E1B2E" w:rsidDel="008E1B2E">
              <w:rPr>
                <w:noProof/>
                <w14:scene3d>
                  <w14:camera w14:prst="orthographicFront"/>
                  <w14:lightRig w14:rig="threePt" w14:dir="t">
                    <w14:rot w14:lat="0" w14:lon="0" w14:rev="0"/>
                  </w14:lightRig>
                </w14:scene3d>
                <w:rPrChange w:id="1498" w:author="Haynes, Dan" w:date="2012-09-24T14:13:00Z">
                  <w:rPr>
                    <w:rStyle w:val="Hyperlink"/>
                    <w:noProof/>
                    <w14:scene3d>
                      <w14:camera w14:prst="orthographicFront"/>
                      <w14:lightRig w14:rig="threePt" w14:dir="t">
                        <w14:rot w14:lat="0" w14:lon="0" w14:rev="0"/>
                      </w14:lightRig>
                    </w14:scene3d>
                  </w:rPr>
                </w:rPrChange>
              </w:rPr>
              <w:delText>4.5.27</w:delText>
            </w:r>
            <w:r w:rsidDel="008E1B2E">
              <w:rPr>
                <w:noProof/>
                <w:lang w:bidi="ar-SA"/>
              </w:rPr>
              <w:tab/>
            </w:r>
            <w:r w:rsidRPr="008E1B2E" w:rsidDel="008E1B2E">
              <w:rPr>
                <w:noProof/>
                <w:rPrChange w:id="1499" w:author="Haynes, Dan" w:date="2012-09-24T14:13:00Z">
                  <w:rPr>
                    <w:rStyle w:val="Hyperlink"/>
                    <w:noProof/>
                  </w:rPr>
                </w:rPrChange>
              </w:rPr>
              <w:delText>EntityItemIOSVersionType</w:delText>
            </w:r>
            <w:r w:rsidDel="008E1B2E">
              <w:rPr>
                <w:noProof/>
                <w:webHidden/>
              </w:rPr>
              <w:tab/>
              <w:delText>78</w:delText>
            </w:r>
          </w:del>
        </w:p>
        <w:p w:rsidR="00992BBB" w:rsidDel="008E1B2E" w:rsidRDefault="00992BBB">
          <w:pPr>
            <w:pStyle w:val="TOC3"/>
            <w:tabs>
              <w:tab w:val="left" w:pos="1320"/>
              <w:tab w:val="right" w:leader="dot" w:pos="9350"/>
            </w:tabs>
            <w:rPr>
              <w:del w:id="1500" w:author="Haynes, Dan" w:date="2012-09-24T14:13:00Z"/>
              <w:noProof/>
              <w:lang w:bidi="ar-SA"/>
            </w:rPr>
          </w:pPr>
          <w:del w:id="1501" w:author="Haynes, Dan" w:date="2012-09-24T14:13:00Z">
            <w:r w:rsidRPr="008E1B2E" w:rsidDel="008E1B2E">
              <w:rPr>
                <w:noProof/>
                <w14:scene3d>
                  <w14:camera w14:prst="orthographicFront"/>
                  <w14:lightRig w14:rig="threePt" w14:dir="t">
                    <w14:rot w14:lat="0" w14:lon="0" w14:rev="0"/>
                  </w14:lightRig>
                </w14:scene3d>
                <w:rPrChange w:id="1502" w:author="Haynes, Dan" w:date="2012-09-24T14:13:00Z">
                  <w:rPr>
                    <w:rStyle w:val="Hyperlink"/>
                    <w:noProof/>
                    <w14:scene3d>
                      <w14:camera w14:prst="orthographicFront"/>
                      <w14:lightRig w14:rig="threePt" w14:dir="t">
                        <w14:rot w14:lat="0" w14:lon="0" w14:rev="0"/>
                      </w14:lightRig>
                    </w14:scene3d>
                  </w:rPr>
                </w:rPrChange>
              </w:rPr>
              <w:delText>4.5.28</w:delText>
            </w:r>
            <w:r w:rsidDel="008E1B2E">
              <w:rPr>
                <w:noProof/>
                <w:lang w:bidi="ar-SA"/>
              </w:rPr>
              <w:tab/>
            </w:r>
            <w:r w:rsidRPr="008E1B2E" w:rsidDel="008E1B2E">
              <w:rPr>
                <w:noProof/>
                <w:rPrChange w:id="1503" w:author="Haynes, Dan" w:date="2012-09-24T14:13:00Z">
                  <w:rPr>
                    <w:rStyle w:val="Hyperlink"/>
                    <w:noProof/>
                  </w:rPr>
                </w:rPrChange>
              </w:rPr>
              <w:delText>EntityItemEVRStringType</w:delText>
            </w:r>
            <w:r w:rsidDel="008E1B2E">
              <w:rPr>
                <w:noProof/>
                <w:webHidden/>
              </w:rPr>
              <w:tab/>
              <w:delText>78</w:delText>
            </w:r>
          </w:del>
        </w:p>
        <w:p w:rsidR="00992BBB" w:rsidDel="008E1B2E" w:rsidRDefault="00992BBB">
          <w:pPr>
            <w:pStyle w:val="TOC2"/>
            <w:tabs>
              <w:tab w:val="left" w:pos="880"/>
              <w:tab w:val="right" w:leader="dot" w:pos="9350"/>
            </w:tabs>
            <w:rPr>
              <w:del w:id="1504" w:author="Haynes, Dan" w:date="2012-09-24T14:13:00Z"/>
              <w:noProof/>
              <w:lang w:bidi="ar-SA"/>
            </w:rPr>
          </w:pPr>
          <w:del w:id="1505" w:author="Haynes, Dan" w:date="2012-09-24T14:13:00Z">
            <w:r w:rsidRPr="008E1B2E" w:rsidDel="008E1B2E">
              <w:rPr>
                <w:noProof/>
                <w:rPrChange w:id="1506" w:author="Haynes, Dan" w:date="2012-09-24T14:13:00Z">
                  <w:rPr>
                    <w:rStyle w:val="Hyperlink"/>
                    <w:noProof/>
                  </w:rPr>
                </w:rPrChange>
              </w:rPr>
              <w:delText>4.6</w:delText>
            </w:r>
            <w:r w:rsidDel="008E1B2E">
              <w:rPr>
                <w:noProof/>
                <w:lang w:bidi="ar-SA"/>
              </w:rPr>
              <w:tab/>
            </w:r>
            <w:r w:rsidRPr="008E1B2E" w:rsidDel="008E1B2E">
              <w:rPr>
                <w:noProof/>
                <w:rPrChange w:id="1507" w:author="Haynes, Dan" w:date="2012-09-24T14:13:00Z">
                  <w:rPr>
                    <w:rStyle w:val="Hyperlink"/>
                    <w:noProof/>
                  </w:rPr>
                </w:rPrChange>
              </w:rPr>
              <w:delText>OVAL Results Model</w:delText>
            </w:r>
            <w:r w:rsidDel="008E1B2E">
              <w:rPr>
                <w:noProof/>
                <w:webHidden/>
              </w:rPr>
              <w:tab/>
              <w:delText>79</w:delText>
            </w:r>
          </w:del>
        </w:p>
        <w:p w:rsidR="00992BBB" w:rsidDel="008E1B2E" w:rsidRDefault="00992BBB">
          <w:pPr>
            <w:pStyle w:val="TOC3"/>
            <w:tabs>
              <w:tab w:val="left" w:pos="1320"/>
              <w:tab w:val="right" w:leader="dot" w:pos="9350"/>
            </w:tabs>
            <w:rPr>
              <w:del w:id="1508" w:author="Haynes, Dan" w:date="2012-09-24T14:13:00Z"/>
              <w:noProof/>
              <w:lang w:bidi="ar-SA"/>
            </w:rPr>
          </w:pPr>
          <w:del w:id="1509" w:author="Haynes, Dan" w:date="2012-09-24T14:13:00Z">
            <w:r w:rsidRPr="008E1B2E" w:rsidDel="008E1B2E">
              <w:rPr>
                <w:noProof/>
                <w14:scene3d>
                  <w14:camera w14:prst="orthographicFront"/>
                  <w14:lightRig w14:rig="threePt" w14:dir="t">
                    <w14:rot w14:lat="0" w14:lon="0" w14:rev="0"/>
                  </w14:lightRig>
                </w14:scene3d>
                <w:rPrChange w:id="1510" w:author="Haynes, Dan" w:date="2012-09-24T14:13:00Z">
                  <w:rPr>
                    <w:rStyle w:val="Hyperlink"/>
                    <w:noProof/>
                    <w14:scene3d>
                      <w14:camera w14:prst="orthographicFront"/>
                      <w14:lightRig w14:rig="threePt" w14:dir="t">
                        <w14:rot w14:lat="0" w14:lon="0" w14:rev="0"/>
                      </w14:lightRig>
                    </w14:scene3d>
                  </w:rPr>
                </w:rPrChange>
              </w:rPr>
              <w:delText>4.6.1</w:delText>
            </w:r>
            <w:r w:rsidDel="008E1B2E">
              <w:rPr>
                <w:noProof/>
                <w:lang w:bidi="ar-SA"/>
              </w:rPr>
              <w:tab/>
            </w:r>
            <w:r w:rsidRPr="008E1B2E" w:rsidDel="008E1B2E">
              <w:rPr>
                <w:noProof/>
                <w:rPrChange w:id="1511" w:author="Haynes, Dan" w:date="2012-09-24T14:13:00Z">
                  <w:rPr>
                    <w:rStyle w:val="Hyperlink"/>
                    <w:noProof/>
                  </w:rPr>
                </w:rPrChange>
              </w:rPr>
              <w:delText>DirectivesType</w:delText>
            </w:r>
            <w:r w:rsidDel="008E1B2E">
              <w:rPr>
                <w:noProof/>
                <w:webHidden/>
              </w:rPr>
              <w:tab/>
              <w:delText>80</w:delText>
            </w:r>
          </w:del>
        </w:p>
        <w:p w:rsidR="00992BBB" w:rsidDel="008E1B2E" w:rsidRDefault="00992BBB">
          <w:pPr>
            <w:pStyle w:val="TOC3"/>
            <w:tabs>
              <w:tab w:val="left" w:pos="1320"/>
              <w:tab w:val="right" w:leader="dot" w:pos="9350"/>
            </w:tabs>
            <w:rPr>
              <w:del w:id="1512" w:author="Haynes, Dan" w:date="2012-09-24T14:13:00Z"/>
              <w:noProof/>
              <w:lang w:bidi="ar-SA"/>
            </w:rPr>
          </w:pPr>
          <w:del w:id="1513" w:author="Haynes, Dan" w:date="2012-09-24T14:13:00Z">
            <w:r w:rsidRPr="008E1B2E" w:rsidDel="008E1B2E">
              <w:rPr>
                <w:noProof/>
                <w14:scene3d>
                  <w14:camera w14:prst="orthographicFront"/>
                  <w14:lightRig w14:rig="threePt" w14:dir="t">
                    <w14:rot w14:lat="0" w14:lon="0" w14:rev="0"/>
                  </w14:lightRig>
                </w14:scene3d>
                <w:rPrChange w:id="1514" w:author="Haynes, Dan" w:date="2012-09-24T14:13:00Z">
                  <w:rPr>
                    <w:rStyle w:val="Hyperlink"/>
                    <w:noProof/>
                    <w14:scene3d>
                      <w14:camera w14:prst="orthographicFront"/>
                      <w14:lightRig w14:rig="threePt" w14:dir="t">
                        <w14:rot w14:lat="0" w14:lon="0" w14:rev="0"/>
                      </w14:lightRig>
                    </w14:scene3d>
                  </w:rPr>
                </w:rPrChange>
              </w:rPr>
              <w:delText>4.6.2</w:delText>
            </w:r>
            <w:r w:rsidDel="008E1B2E">
              <w:rPr>
                <w:noProof/>
                <w:lang w:bidi="ar-SA"/>
              </w:rPr>
              <w:tab/>
            </w:r>
            <w:r w:rsidRPr="008E1B2E" w:rsidDel="008E1B2E">
              <w:rPr>
                <w:noProof/>
                <w:rPrChange w:id="1515" w:author="Haynes, Dan" w:date="2012-09-24T14:13:00Z">
                  <w:rPr>
                    <w:rStyle w:val="Hyperlink"/>
                    <w:noProof/>
                  </w:rPr>
                </w:rPrChange>
              </w:rPr>
              <w:delText>DefaultDirectivesType</w:delText>
            </w:r>
            <w:r w:rsidDel="008E1B2E">
              <w:rPr>
                <w:noProof/>
                <w:webHidden/>
              </w:rPr>
              <w:tab/>
              <w:delText>80</w:delText>
            </w:r>
          </w:del>
        </w:p>
        <w:p w:rsidR="00992BBB" w:rsidDel="008E1B2E" w:rsidRDefault="00992BBB">
          <w:pPr>
            <w:pStyle w:val="TOC3"/>
            <w:tabs>
              <w:tab w:val="left" w:pos="1320"/>
              <w:tab w:val="right" w:leader="dot" w:pos="9350"/>
            </w:tabs>
            <w:rPr>
              <w:del w:id="1516" w:author="Haynes, Dan" w:date="2012-09-24T14:13:00Z"/>
              <w:noProof/>
              <w:lang w:bidi="ar-SA"/>
            </w:rPr>
          </w:pPr>
          <w:del w:id="1517" w:author="Haynes, Dan" w:date="2012-09-24T14:13:00Z">
            <w:r w:rsidRPr="008E1B2E" w:rsidDel="008E1B2E">
              <w:rPr>
                <w:noProof/>
                <w14:scene3d>
                  <w14:camera w14:prst="orthographicFront"/>
                  <w14:lightRig w14:rig="threePt" w14:dir="t">
                    <w14:rot w14:lat="0" w14:lon="0" w14:rev="0"/>
                  </w14:lightRig>
                </w14:scene3d>
                <w:rPrChange w:id="1518" w:author="Haynes, Dan" w:date="2012-09-24T14:13:00Z">
                  <w:rPr>
                    <w:rStyle w:val="Hyperlink"/>
                    <w:noProof/>
                    <w14:scene3d>
                      <w14:camera w14:prst="orthographicFront"/>
                      <w14:lightRig w14:rig="threePt" w14:dir="t">
                        <w14:rot w14:lat="0" w14:lon="0" w14:rev="0"/>
                      </w14:lightRig>
                    </w14:scene3d>
                  </w:rPr>
                </w:rPrChange>
              </w:rPr>
              <w:delText>4.6.3</w:delText>
            </w:r>
            <w:r w:rsidDel="008E1B2E">
              <w:rPr>
                <w:noProof/>
                <w:lang w:bidi="ar-SA"/>
              </w:rPr>
              <w:tab/>
            </w:r>
            <w:r w:rsidRPr="008E1B2E" w:rsidDel="008E1B2E">
              <w:rPr>
                <w:noProof/>
                <w:rPrChange w:id="1519" w:author="Haynes, Dan" w:date="2012-09-24T14:13:00Z">
                  <w:rPr>
                    <w:rStyle w:val="Hyperlink"/>
                    <w:noProof/>
                  </w:rPr>
                </w:rPrChange>
              </w:rPr>
              <w:delText>ClassDirectivesType</w:delText>
            </w:r>
            <w:r w:rsidDel="008E1B2E">
              <w:rPr>
                <w:noProof/>
                <w:webHidden/>
              </w:rPr>
              <w:tab/>
              <w:delText>81</w:delText>
            </w:r>
          </w:del>
        </w:p>
        <w:p w:rsidR="00992BBB" w:rsidDel="008E1B2E" w:rsidRDefault="00992BBB">
          <w:pPr>
            <w:pStyle w:val="TOC3"/>
            <w:tabs>
              <w:tab w:val="left" w:pos="1320"/>
              <w:tab w:val="right" w:leader="dot" w:pos="9350"/>
            </w:tabs>
            <w:rPr>
              <w:del w:id="1520" w:author="Haynes, Dan" w:date="2012-09-24T14:13:00Z"/>
              <w:noProof/>
              <w:lang w:bidi="ar-SA"/>
            </w:rPr>
          </w:pPr>
          <w:del w:id="1521" w:author="Haynes, Dan" w:date="2012-09-24T14:13:00Z">
            <w:r w:rsidRPr="008E1B2E" w:rsidDel="008E1B2E">
              <w:rPr>
                <w:noProof/>
                <w14:scene3d>
                  <w14:camera w14:prst="orthographicFront"/>
                  <w14:lightRig w14:rig="threePt" w14:dir="t">
                    <w14:rot w14:lat="0" w14:lon="0" w14:rev="0"/>
                  </w14:lightRig>
                </w14:scene3d>
                <w:rPrChange w:id="1522" w:author="Haynes, Dan" w:date="2012-09-24T14:13:00Z">
                  <w:rPr>
                    <w:rStyle w:val="Hyperlink"/>
                    <w:noProof/>
                    <w14:scene3d>
                      <w14:camera w14:prst="orthographicFront"/>
                      <w14:lightRig w14:rig="threePt" w14:dir="t">
                        <w14:rot w14:lat="0" w14:lon="0" w14:rev="0"/>
                      </w14:lightRig>
                    </w14:scene3d>
                  </w:rPr>
                </w:rPrChange>
              </w:rPr>
              <w:delText>4.6.4</w:delText>
            </w:r>
            <w:r w:rsidDel="008E1B2E">
              <w:rPr>
                <w:noProof/>
                <w:lang w:bidi="ar-SA"/>
              </w:rPr>
              <w:tab/>
            </w:r>
            <w:r w:rsidRPr="008E1B2E" w:rsidDel="008E1B2E">
              <w:rPr>
                <w:noProof/>
                <w:rPrChange w:id="1523" w:author="Haynes, Dan" w:date="2012-09-24T14:13:00Z">
                  <w:rPr>
                    <w:rStyle w:val="Hyperlink"/>
                    <w:noProof/>
                  </w:rPr>
                </w:rPrChange>
              </w:rPr>
              <w:delText>DirectiveType</w:delText>
            </w:r>
            <w:r w:rsidDel="008E1B2E">
              <w:rPr>
                <w:noProof/>
                <w:webHidden/>
              </w:rPr>
              <w:tab/>
              <w:delText>81</w:delText>
            </w:r>
          </w:del>
        </w:p>
        <w:p w:rsidR="00992BBB" w:rsidDel="008E1B2E" w:rsidRDefault="00992BBB">
          <w:pPr>
            <w:pStyle w:val="TOC3"/>
            <w:tabs>
              <w:tab w:val="left" w:pos="1320"/>
              <w:tab w:val="right" w:leader="dot" w:pos="9350"/>
            </w:tabs>
            <w:rPr>
              <w:del w:id="1524" w:author="Haynes, Dan" w:date="2012-09-24T14:13:00Z"/>
              <w:noProof/>
              <w:lang w:bidi="ar-SA"/>
            </w:rPr>
          </w:pPr>
          <w:del w:id="1525" w:author="Haynes, Dan" w:date="2012-09-24T14:13:00Z">
            <w:r w:rsidRPr="008E1B2E" w:rsidDel="008E1B2E">
              <w:rPr>
                <w:noProof/>
                <w14:scene3d>
                  <w14:camera w14:prst="orthographicFront"/>
                  <w14:lightRig w14:rig="threePt" w14:dir="t">
                    <w14:rot w14:lat="0" w14:lon="0" w14:rev="0"/>
                  </w14:lightRig>
                </w14:scene3d>
                <w:rPrChange w:id="1526" w:author="Haynes, Dan" w:date="2012-09-24T14:13:00Z">
                  <w:rPr>
                    <w:rStyle w:val="Hyperlink"/>
                    <w:noProof/>
                    <w14:scene3d>
                      <w14:camera w14:prst="orthographicFront"/>
                      <w14:lightRig w14:rig="threePt" w14:dir="t">
                        <w14:rot w14:lat="0" w14:lon="0" w14:rev="0"/>
                      </w14:lightRig>
                    </w14:scene3d>
                  </w:rPr>
                </w:rPrChange>
              </w:rPr>
              <w:delText>4.6.5</w:delText>
            </w:r>
            <w:r w:rsidDel="008E1B2E">
              <w:rPr>
                <w:noProof/>
                <w:lang w:bidi="ar-SA"/>
              </w:rPr>
              <w:tab/>
            </w:r>
            <w:r w:rsidRPr="008E1B2E" w:rsidDel="008E1B2E">
              <w:rPr>
                <w:noProof/>
                <w:rPrChange w:id="1527" w:author="Haynes, Dan" w:date="2012-09-24T14:13:00Z">
                  <w:rPr>
                    <w:rStyle w:val="Hyperlink"/>
                    <w:noProof/>
                  </w:rPr>
                </w:rPrChange>
              </w:rPr>
              <w:delText>ResultsType</w:delText>
            </w:r>
            <w:r w:rsidDel="008E1B2E">
              <w:rPr>
                <w:noProof/>
                <w:webHidden/>
              </w:rPr>
              <w:tab/>
              <w:delText>82</w:delText>
            </w:r>
          </w:del>
        </w:p>
        <w:p w:rsidR="00992BBB" w:rsidDel="008E1B2E" w:rsidRDefault="00992BBB">
          <w:pPr>
            <w:pStyle w:val="TOC3"/>
            <w:tabs>
              <w:tab w:val="left" w:pos="1320"/>
              <w:tab w:val="right" w:leader="dot" w:pos="9350"/>
            </w:tabs>
            <w:rPr>
              <w:del w:id="1528" w:author="Haynes, Dan" w:date="2012-09-24T14:13:00Z"/>
              <w:noProof/>
              <w:lang w:bidi="ar-SA"/>
            </w:rPr>
          </w:pPr>
          <w:del w:id="1529" w:author="Haynes, Dan" w:date="2012-09-24T14:13:00Z">
            <w:r w:rsidRPr="008E1B2E" w:rsidDel="008E1B2E">
              <w:rPr>
                <w:noProof/>
                <w14:scene3d>
                  <w14:camera w14:prst="orthographicFront"/>
                  <w14:lightRig w14:rig="threePt" w14:dir="t">
                    <w14:rot w14:lat="0" w14:lon="0" w14:rev="0"/>
                  </w14:lightRig>
                </w14:scene3d>
                <w:rPrChange w:id="1530" w:author="Haynes, Dan" w:date="2012-09-24T14:13:00Z">
                  <w:rPr>
                    <w:rStyle w:val="Hyperlink"/>
                    <w:noProof/>
                    <w14:scene3d>
                      <w14:camera w14:prst="orthographicFront"/>
                      <w14:lightRig w14:rig="threePt" w14:dir="t">
                        <w14:rot w14:lat="0" w14:lon="0" w14:rev="0"/>
                      </w14:lightRig>
                    </w14:scene3d>
                  </w:rPr>
                </w:rPrChange>
              </w:rPr>
              <w:delText>4.6.6</w:delText>
            </w:r>
            <w:r w:rsidDel="008E1B2E">
              <w:rPr>
                <w:noProof/>
                <w:lang w:bidi="ar-SA"/>
              </w:rPr>
              <w:tab/>
            </w:r>
            <w:r w:rsidRPr="008E1B2E" w:rsidDel="008E1B2E">
              <w:rPr>
                <w:noProof/>
                <w:rPrChange w:id="1531" w:author="Haynes, Dan" w:date="2012-09-24T14:13:00Z">
                  <w:rPr>
                    <w:rStyle w:val="Hyperlink"/>
                    <w:noProof/>
                  </w:rPr>
                </w:rPrChange>
              </w:rPr>
              <w:delText>SystemType</w:delText>
            </w:r>
            <w:r w:rsidDel="008E1B2E">
              <w:rPr>
                <w:noProof/>
                <w:webHidden/>
              </w:rPr>
              <w:tab/>
              <w:delText>82</w:delText>
            </w:r>
          </w:del>
        </w:p>
        <w:p w:rsidR="00992BBB" w:rsidDel="008E1B2E" w:rsidRDefault="00992BBB">
          <w:pPr>
            <w:pStyle w:val="TOC3"/>
            <w:tabs>
              <w:tab w:val="left" w:pos="1320"/>
              <w:tab w:val="right" w:leader="dot" w:pos="9350"/>
            </w:tabs>
            <w:rPr>
              <w:del w:id="1532" w:author="Haynes, Dan" w:date="2012-09-24T14:13:00Z"/>
              <w:noProof/>
              <w:lang w:bidi="ar-SA"/>
            </w:rPr>
          </w:pPr>
          <w:del w:id="1533" w:author="Haynes, Dan" w:date="2012-09-24T14:13:00Z">
            <w:r w:rsidRPr="008E1B2E" w:rsidDel="008E1B2E">
              <w:rPr>
                <w:noProof/>
                <w14:scene3d>
                  <w14:camera w14:prst="orthographicFront"/>
                  <w14:lightRig w14:rig="threePt" w14:dir="t">
                    <w14:rot w14:lat="0" w14:lon="0" w14:rev="0"/>
                  </w14:lightRig>
                </w14:scene3d>
                <w:rPrChange w:id="1534" w:author="Haynes, Dan" w:date="2012-09-24T14:13:00Z">
                  <w:rPr>
                    <w:rStyle w:val="Hyperlink"/>
                    <w:noProof/>
                    <w14:scene3d>
                      <w14:camera w14:prst="orthographicFront"/>
                      <w14:lightRig w14:rig="threePt" w14:dir="t">
                        <w14:rot w14:lat="0" w14:lon="0" w14:rev="0"/>
                      </w14:lightRig>
                    </w14:scene3d>
                  </w:rPr>
                </w:rPrChange>
              </w:rPr>
              <w:delText>4.6.7</w:delText>
            </w:r>
            <w:r w:rsidDel="008E1B2E">
              <w:rPr>
                <w:noProof/>
                <w:lang w:bidi="ar-SA"/>
              </w:rPr>
              <w:tab/>
            </w:r>
            <w:r w:rsidRPr="008E1B2E" w:rsidDel="008E1B2E">
              <w:rPr>
                <w:noProof/>
                <w:rPrChange w:id="1535" w:author="Haynes, Dan" w:date="2012-09-24T14:13:00Z">
                  <w:rPr>
                    <w:rStyle w:val="Hyperlink"/>
                    <w:noProof/>
                  </w:rPr>
                </w:rPrChange>
              </w:rPr>
              <w:delText>DefinitionType</w:delText>
            </w:r>
            <w:r w:rsidDel="008E1B2E">
              <w:rPr>
                <w:noProof/>
                <w:webHidden/>
              </w:rPr>
              <w:tab/>
              <w:delText>82</w:delText>
            </w:r>
          </w:del>
        </w:p>
        <w:p w:rsidR="00992BBB" w:rsidDel="008E1B2E" w:rsidRDefault="00992BBB">
          <w:pPr>
            <w:pStyle w:val="TOC3"/>
            <w:tabs>
              <w:tab w:val="left" w:pos="1320"/>
              <w:tab w:val="right" w:leader="dot" w:pos="9350"/>
            </w:tabs>
            <w:rPr>
              <w:del w:id="1536" w:author="Haynes, Dan" w:date="2012-09-24T14:13:00Z"/>
              <w:noProof/>
              <w:lang w:bidi="ar-SA"/>
            </w:rPr>
          </w:pPr>
          <w:del w:id="1537" w:author="Haynes, Dan" w:date="2012-09-24T14:13:00Z">
            <w:r w:rsidRPr="008E1B2E" w:rsidDel="008E1B2E">
              <w:rPr>
                <w:noProof/>
                <w14:scene3d>
                  <w14:camera w14:prst="orthographicFront"/>
                  <w14:lightRig w14:rig="threePt" w14:dir="t">
                    <w14:rot w14:lat="0" w14:lon="0" w14:rev="0"/>
                  </w14:lightRig>
                </w14:scene3d>
                <w:rPrChange w:id="1538" w:author="Haynes, Dan" w:date="2012-09-24T14:13:00Z">
                  <w:rPr>
                    <w:rStyle w:val="Hyperlink"/>
                    <w:noProof/>
                    <w14:scene3d>
                      <w14:camera w14:prst="orthographicFront"/>
                      <w14:lightRig w14:rig="threePt" w14:dir="t">
                        <w14:rot w14:lat="0" w14:lon="0" w14:rev="0"/>
                      </w14:lightRig>
                    </w14:scene3d>
                  </w:rPr>
                </w:rPrChange>
              </w:rPr>
              <w:delText>4.6.8</w:delText>
            </w:r>
            <w:r w:rsidDel="008E1B2E">
              <w:rPr>
                <w:noProof/>
                <w:lang w:bidi="ar-SA"/>
              </w:rPr>
              <w:tab/>
            </w:r>
            <w:r w:rsidRPr="008E1B2E" w:rsidDel="008E1B2E">
              <w:rPr>
                <w:noProof/>
                <w:rPrChange w:id="1539" w:author="Haynes, Dan" w:date="2012-09-24T14:13:00Z">
                  <w:rPr>
                    <w:rStyle w:val="Hyperlink"/>
                    <w:noProof/>
                  </w:rPr>
                </w:rPrChange>
              </w:rPr>
              <w:delText>CriteriaType</w:delText>
            </w:r>
            <w:r w:rsidDel="008E1B2E">
              <w:rPr>
                <w:noProof/>
                <w:webHidden/>
              </w:rPr>
              <w:tab/>
              <w:delText>83</w:delText>
            </w:r>
          </w:del>
        </w:p>
        <w:p w:rsidR="00992BBB" w:rsidDel="008E1B2E" w:rsidRDefault="00992BBB">
          <w:pPr>
            <w:pStyle w:val="TOC3"/>
            <w:tabs>
              <w:tab w:val="left" w:pos="1320"/>
              <w:tab w:val="right" w:leader="dot" w:pos="9350"/>
            </w:tabs>
            <w:rPr>
              <w:del w:id="1540" w:author="Haynes, Dan" w:date="2012-09-24T14:13:00Z"/>
              <w:noProof/>
              <w:lang w:bidi="ar-SA"/>
            </w:rPr>
          </w:pPr>
          <w:del w:id="1541" w:author="Haynes, Dan" w:date="2012-09-24T14:13:00Z">
            <w:r w:rsidRPr="008E1B2E" w:rsidDel="008E1B2E">
              <w:rPr>
                <w:noProof/>
                <w14:scene3d>
                  <w14:camera w14:prst="orthographicFront"/>
                  <w14:lightRig w14:rig="threePt" w14:dir="t">
                    <w14:rot w14:lat="0" w14:lon="0" w14:rev="0"/>
                  </w14:lightRig>
                </w14:scene3d>
                <w:rPrChange w:id="1542" w:author="Haynes, Dan" w:date="2012-09-24T14:13:00Z">
                  <w:rPr>
                    <w:rStyle w:val="Hyperlink"/>
                    <w:noProof/>
                    <w14:scene3d>
                      <w14:camera w14:prst="orthographicFront"/>
                      <w14:lightRig w14:rig="threePt" w14:dir="t">
                        <w14:rot w14:lat="0" w14:lon="0" w14:rev="0"/>
                      </w14:lightRig>
                    </w14:scene3d>
                  </w:rPr>
                </w:rPrChange>
              </w:rPr>
              <w:delText>4.6.9</w:delText>
            </w:r>
            <w:r w:rsidDel="008E1B2E">
              <w:rPr>
                <w:noProof/>
                <w:lang w:bidi="ar-SA"/>
              </w:rPr>
              <w:tab/>
            </w:r>
            <w:r w:rsidRPr="008E1B2E" w:rsidDel="008E1B2E">
              <w:rPr>
                <w:noProof/>
                <w:rPrChange w:id="1543" w:author="Haynes, Dan" w:date="2012-09-24T14:13:00Z">
                  <w:rPr>
                    <w:rStyle w:val="Hyperlink"/>
                    <w:noProof/>
                  </w:rPr>
                </w:rPrChange>
              </w:rPr>
              <w:delText>CriterionType</w:delText>
            </w:r>
            <w:r w:rsidDel="008E1B2E">
              <w:rPr>
                <w:noProof/>
                <w:webHidden/>
              </w:rPr>
              <w:tab/>
              <w:delText>84</w:delText>
            </w:r>
          </w:del>
        </w:p>
        <w:p w:rsidR="00992BBB" w:rsidDel="008E1B2E" w:rsidRDefault="00992BBB">
          <w:pPr>
            <w:pStyle w:val="TOC3"/>
            <w:tabs>
              <w:tab w:val="left" w:pos="1320"/>
              <w:tab w:val="right" w:leader="dot" w:pos="9350"/>
            </w:tabs>
            <w:rPr>
              <w:del w:id="1544" w:author="Haynes, Dan" w:date="2012-09-24T14:13:00Z"/>
              <w:noProof/>
              <w:lang w:bidi="ar-SA"/>
            </w:rPr>
          </w:pPr>
          <w:del w:id="1545" w:author="Haynes, Dan" w:date="2012-09-24T14:13:00Z">
            <w:r w:rsidRPr="008E1B2E" w:rsidDel="008E1B2E">
              <w:rPr>
                <w:noProof/>
                <w14:scene3d>
                  <w14:camera w14:prst="orthographicFront"/>
                  <w14:lightRig w14:rig="threePt" w14:dir="t">
                    <w14:rot w14:lat="0" w14:lon="0" w14:rev="0"/>
                  </w14:lightRig>
                </w14:scene3d>
                <w:rPrChange w:id="1546" w:author="Haynes, Dan" w:date="2012-09-24T14:13:00Z">
                  <w:rPr>
                    <w:rStyle w:val="Hyperlink"/>
                    <w:noProof/>
                    <w14:scene3d>
                      <w14:camera w14:prst="orthographicFront"/>
                      <w14:lightRig w14:rig="threePt" w14:dir="t">
                        <w14:rot w14:lat="0" w14:lon="0" w14:rev="0"/>
                      </w14:lightRig>
                    </w14:scene3d>
                  </w:rPr>
                </w:rPrChange>
              </w:rPr>
              <w:delText>4.6.10</w:delText>
            </w:r>
            <w:r w:rsidDel="008E1B2E">
              <w:rPr>
                <w:noProof/>
                <w:lang w:bidi="ar-SA"/>
              </w:rPr>
              <w:tab/>
            </w:r>
            <w:r w:rsidRPr="008E1B2E" w:rsidDel="008E1B2E">
              <w:rPr>
                <w:noProof/>
                <w:rPrChange w:id="1547" w:author="Haynes, Dan" w:date="2012-09-24T14:13:00Z">
                  <w:rPr>
                    <w:rStyle w:val="Hyperlink"/>
                    <w:noProof/>
                  </w:rPr>
                </w:rPrChange>
              </w:rPr>
              <w:delText>ExtendDefinitionType</w:delText>
            </w:r>
            <w:r w:rsidDel="008E1B2E">
              <w:rPr>
                <w:noProof/>
                <w:webHidden/>
              </w:rPr>
              <w:tab/>
              <w:delText>85</w:delText>
            </w:r>
          </w:del>
        </w:p>
        <w:p w:rsidR="00992BBB" w:rsidDel="008E1B2E" w:rsidRDefault="00992BBB">
          <w:pPr>
            <w:pStyle w:val="TOC3"/>
            <w:tabs>
              <w:tab w:val="left" w:pos="1320"/>
              <w:tab w:val="right" w:leader="dot" w:pos="9350"/>
            </w:tabs>
            <w:rPr>
              <w:del w:id="1548" w:author="Haynes, Dan" w:date="2012-09-24T14:13:00Z"/>
              <w:noProof/>
              <w:lang w:bidi="ar-SA"/>
            </w:rPr>
          </w:pPr>
          <w:del w:id="1549" w:author="Haynes, Dan" w:date="2012-09-24T14:13:00Z">
            <w:r w:rsidRPr="008E1B2E" w:rsidDel="008E1B2E">
              <w:rPr>
                <w:noProof/>
                <w14:scene3d>
                  <w14:camera w14:prst="orthographicFront"/>
                  <w14:lightRig w14:rig="threePt" w14:dir="t">
                    <w14:rot w14:lat="0" w14:lon="0" w14:rev="0"/>
                  </w14:lightRig>
                </w14:scene3d>
                <w:rPrChange w:id="1550" w:author="Haynes, Dan" w:date="2012-09-24T14:13:00Z">
                  <w:rPr>
                    <w:rStyle w:val="Hyperlink"/>
                    <w:noProof/>
                    <w14:scene3d>
                      <w14:camera w14:prst="orthographicFront"/>
                      <w14:lightRig w14:rig="threePt" w14:dir="t">
                        <w14:rot w14:lat="0" w14:lon="0" w14:rev="0"/>
                      </w14:lightRig>
                    </w14:scene3d>
                  </w:rPr>
                </w:rPrChange>
              </w:rPr>
              <w:delText>4.6.11</w:delText>
            </w:r>
            <w:r w:rsidDel="008E1B2E">
              <w:rPr>
                <w:noProof/>
                <w:lang w:bidi="ar-SA"/>
              </w:rPr>
              <w:tab/>
            </w:r>
            <w:r w:rsidRPr="008E1B2E" w:rsidDel="008E1B2E">
              <w:rPr>
                <w:noProof/>
                <w:rPrChange w:id="1551" w:author="Haynes, Dan" w:date="2012-09-24T14:13:00Z">
                  <w:rPr>
                    <w:rStyle w:val="Hyperlink"/>
                    <w:noProof/>
                  </w:rPr>
                </w:rPrChange>
              </w:rPr>
              <w:delText>TestType</w:delText>
            </w:r>
            <w:r w:rsidDel="008E1B2E">
              <w:rPr>
                <w:noProof/>
                <w:webHidden/>
              </w:rPr>
              <w:tab/>
              <w:delText>86</w:delText>
            </w:r>
          </w:del>
        </w:p>
        <w:p w:rsidR="00992BBB" w:rsidDel="008E1B2E" w:rsidRDefault="00992BBB">
          <w:pPr>
            <w:pStyle w:val="TOC3"/>
            <w:tabs>
              <w:tab w:val="left" w:pos="1320"/>
              <w:tab w:val="right" w:leader="dot" w:pos="9350"/>
            </w:tabs>
            <w:rPr>
              <w:del w:id="1552" w:author="Haynes, Dan" w:date="2012-09-24T14:13:00Z"/>
              <w:noProof/>
              <w:lang w:bidi="ar-SA"/>
            </w:rPr>
          </w:pPr>
          <w:del w:id="1553" w:author="Haynes, Dan" w:date="2012-09-24T14:13:00Z">
            <w:r w:rsidRPr="008E1B2E" w:rsidDel="008E1B2E">
              <w:rPr>
                <w:noProof/>
                <w14:scene3d>
                  <w14:camera w14:prst="orthographicFront"/>
                  <w14:lightRig w14:rig="threePt" w14:dir="t">
                    <w14:rot w14:lat="0" w14:lon="0" w14:rev="0"/>
                  </w14:lightRig>
                </w14:scene3d>
                <w:rPrChange w:id="1554" w:author="Haynes, Dan" w:date="2012-09-24T14:13:00Z">
                  <w:rPr>
                    <w:rStyle w:val="Hyperlink"/>
                    <w:noProof/>
                    <w14:scene3d>
                      <w14:camera w14:prst="orthographicFront"/>
                      <w14:lightRig w14:rig="threePt" w14:dir="t">
                        <w14:rot w14:lat="0" w14:lon="0" w14:rev="0"/>
                      </w14:lightRig>
                    </w14:scene3d>
                  </w:rPr>
                </w:rPrChange>
              </w:rPr>
              <w:delText>4.6.12</w:delText>
            </w:r>
            <w:r w:rsidDel="008E1B2E">
              <w:rPr>
                <w:noProof/>
                <w:lang w:bidi="ar-SA"/>
              </w:rPr>
              <w:tab/>
            </w:r>
            <w:r w:rsidRPr="008E1B2E" w:rsidDel="008E1B2E">
              <w:rPr>
                <w:noProof/>
                <w:rPrChange w:id="1555" w:author="Haynes, Dan" w:date="2012-09-24T14:13:00Z">
                  <w:rPr>
                    <w:rStyle w:val="Hyperlink"/>
                    <w:noProof/>
                  </w:rPr>
                </w:rPrChange>
              </w:rPr>
              <w:delText>TestedItemType</w:delText>
            </w:r>
            <w:r w:rsidDel="008E1B2E">
              <w:rPr>
                <w:noProof/>
                <w:webHidden/>
              </w:rPr>
              <w:tab/>
              <w:delText>88</w:delText>
            </w:r>
          </w:del>
        </w:p>
        <w:p w:rsidR="00992BBB" w:rsidDel="008E1B2E" w:rsidRDefault="00992BBB">
          <w:pPr>
            <w:pStyle w:val="TOC3"/>
            <w:tabs>
              <w:tab w:val="left" w:pos="1320"/>
              <w:tab w:val="right" w:leader="dot" w:pos="9350"/>
            </w:tabs>
            <w:rPr>
              <w:del w:id="1556" w:author="Haynes, Dan" w:date="2012-09-24T14:13:00Z"/>
              <w:noProof/>
              <w:lang w:bidi="ar-SA"/>
            </w:rPr>
          </w:pPr>
          <w:del w:id="1557" w:author="Haynes, Dan" w:date="2012-09-24T14:13:00Z">
            <w:r w:rsidRPr="008E1B2E" w:rsidDel="008E1B2E">
              <w:rPr>
                <w:noProof/>
                <w14:scene3d>
                  <w14:camera w14:prst="orthographicFront"/>
                  <w14:lightRig w14:rig="threePt" w14:dir="t">
                    <w14:rot w14:lat="0" w14:lon="0" w14:rev="0"/>
                  </w14:lightRig>
                </w14:scene3d>
                <w:rPrChange w:id="1558" w:author="Haynes, Dan" w:date="2012-09-24T14:13:00Z">
                  <w:rPr>
                    <w:rStyle w:val="Hyperlink"/>
                    <w:noProof/>
                    <w14:scene3d>
                      <w14:camera w14:prst="orthographicFront"/>
                      <w14:lightRig w14:rig="threePt" w14:dir="t">
                        <w14:rot w14:lat="0" w14:lon="0" w14:rev="0"/>
                      </w14:lightRig>
                    </w14:scene3d>
                  </w:rPr>
                </w:rPrChange>
              </w:rPr>
              <w:delText>4.6.13</w:delText>
            </w:r>
            <w:r w:rsidDel="008E1B2E">
              <w:rPr>
                <w:noProof/>
                <w:lang w:bidi="ar-SA"/>
              </w:rPr>
              <w:tab/>
            </w:r>
            <w:r w:rsidRPr="008E1B2E" w:rsidDel="008E1B2E">
              <w:rPr>
                <w:noProof/>
                <w:rPrChange w:id="1559" w:author="Haynes, Dan" w:date="2012-09-24T14:13:00Z">
                  <w:rPr>
                    <w:rStyle w:val="Hyperlink"/>
                    <w:noProof/>
                  </w:rPr>
                </w:rPrChange>
              </w:rPr>
              <w:delText>TestedVariableType</w:delText>
            </w:r>
            <w:r w:rsidDel="008E1B2E">
              <w:rPr>
                <w:noProof/>
                <w:webHidden/>
              </w:rPr>
              <w:tab/>
              <w:delText>88</w:delText>
            </w:r>
          </w:del>
        </w:p>
        <w:p w:rsidR="00992BBB" w:rsidDel="008E1B2E" w:rsidRDefault="00992BBB">
          <w:pPr>
            <w:pStyle w:val="TOC3"/>
            <w:tabs>
              <w:tab w:val="left" w:pos="1320"/>
              <w:tab w:val="right" w:leader="dot" w:pos="9350"/>
            </w:tabs>
            <w:rPr>
              <w:del w:id="1560" w:author="Haynes, Dan" w:date="2012-09-24T14:13:00Z"/>
              <w:noProof/>
              <w:lang w:bidi="ar-SA"/>
            </w:rPr>
          </w:pPr>
          <w:del w:id="1561" w:author="Haynes, Dan" w:date="2012-09-24T14:13:00Z">
            <w:r w:rsidRPr="008E1B2E" w:rsidDel="008E1B2E">
              <w:rPr>
                <w:noProof/>
                <w14:scene3d>
                  <w14:camera w14:prst="orthographicFront"/>
                  <w14:lightRig w14:rig="threePt" w14:dir="t">
                    <w14:rot w14:lat="0" w14:lon="0" w14:rev="0"/>
                  </w14:lightRig>
                </w14:scene3d>
                <w:rPrChange w:id="1562" w:author="Haynes, Dan" w:date="2012-09-24T14:13:00Z">
                  <w:rPr>
                    <w:rStyle w:val="Hyperlink"/>
                    <w:noProof/>
                    <w14:scene3d>
                      <w14:camera w14:prst="orthographicFront"/>
                      <w14:lightRig w14:rig="threePt" w14:dir="t">
                        <w14:rot w14:lat="0" w14:lon="0" w14:rev="0"/>
                      </w14:lightRig>
                    </w14:scene3d>
                  </w:rPr>
                </w:rPrChange>
              </w:rPr>
              <w:delText>4.6.14</w:delText>
            </w:r>
            <w:r w:rsidDel="008E1B2E">
              <w:rPr>
                <w:noProof/>
                <w:lang w:bidi="ar-SA"/>
              </w:rPr>
              <w:tab/>
            </w:r>
            <w:r w:rsidRPr="008E1B2E" w:rsidDel="008E1B2E">
              <w:rPr>
                <w:noProof/>
                <w:rPrChange w:id="1563" w:author="Haynes, Dan" w:date="2012-09-24T14:13:00Z">
                  <w:rPr>
                    <w:rStyle w:val="Hyperlink"/>
                    <w:noProof/>
                  </w:rPr>
                </w:rPrChange>
              </w:rPr>
              <w:delText>ContentEnumeration</w:delText>
            </w:r>
            <w:r w:rsidDel="008E1B2E">
              <w:rPr>
                <w:noProof/>
                <w:webHidden/>
              </w:rPr>
              <w:tab/>
              <w:delText>88</w:delText>
            </w:r>
          </w:del>
        </w:p>
        <w:p w:rsidR="00992BBB" w:rsidDel="008E1B2E" w:rsidRDefault="00992BBB">
          <w:pPr>
            <w:pStyle w:val="TOC3"/>
            <w:tabs>
              <w:tab w:val="left" w:pos="1320"/>
              <w:tab w:val="right" w:leader="dot" w:pos="9350"/>
            </w:tabs>
            <w:rPr>
              <w:del w:id="1564" w:author="Haynes, Dan" w:date="2012-09-24T14:13:00Z"/>
              <w:noProof/>
              <w:lang w:bidi="ar-SA"/>
            </w:rPr>
          </w:pPr>
          <w:del w:id="1565" w:author="Haynes, Dan" w:date="2012-09-24T14:13:00Z">
            <w:r w:rsidRPr="008E1B2E" w:rsidDel="008E1B2E">
              <w:rPr>
                <w:noProof/>
                <w14:scene3d>
                  <w14:camera w14:prst="orthographicFront"/>
                  <w14:lightRig w14:rig="threePt" w14:dir="t">
                    <w14:rot w14:lat="0" w14:lon="0" w14:rev="0"/>
                  </w14:lightRig>
                </w14:scene3d>
                <w:rPrChange w:id="1566" w:author="Haynes, Dan" w:date="2012-09-24T14:13:00Z">
                  <w:rPr>
                    <w:rStyle w:val="Hyperlink"/>
                    <w:noProof/>
                    <w14:scene3d>
                      <w14:camera w14:prst="orthographicFront"/>
                      <w14:lightRig w14:rig="threePt" w14:dir="t">
                        <w14:rot w14:lat="0" w14:lon="0" w14:rev="0"/>
                      </w14:lightRig>
                    </w14:scene3d>
                  </w:rPr>
                </w:rPrChange>
              </w:rPr>
              <w:delText>4.6.15</w:delText>
            </w:r>
            <w:r w:rsidDel="008E1B2E">
              <w:rPr>
                <w:noProof/>
                <w:lang w:bidi="ar-SA"/>
              </w:rPr>
              <w:tab/>
            </w:r>
            <w:r w:rsidRPr="008E1B2E" w:rsidDel="008E1B2E">
              <w:rPr>
                <w:noProof/>
                <w:rPrChange w:id="1567" w:author="Haynes, Dan" w:date="2012-09-24T14:13:00Z">
                  <w:rPr>
                    <w:rStyle w:val="Hyperlink"/>
                    <w:noProof/>
                  </w:rPr>
                </w:rPrChange>
              </w:rPr>
              <w:delText>ResultEnumeration</w:delText>
            </w:r>
            <w:r w:rsidDel="008E1B2E">
              <w:rPr>
                <w:noProof/>
                <w:webHidden/>
              </w:rPr>
              <w:tab/>
              <w:delText>89</w:delText>
            </w:r>
          </w:del>
        </w:p>
        <w:p w:rsidR="00992BBB" w:rsidDel="008E1B2E" w:rsidRDefault="00992BBB">
          <w:pPr>
            <w:pStyle w:val="TOC2"/>
            <w:tabs>
              <w:tab w:val="left" w:pos="880"/>
              <w:tab w:val="right" w:leader="dot" w:pos="9350"/>
            </w:tabs>
            <w:rPr>
              <w:del w:id="1568" w:author="Haynes, Dan" w:date="2012-09-24T14:13:00Z"/>
              <w:noProof/>
              <w:lang w:bidi="ar-SA"/>
            </w:rPr>
          </w:pPr>
          <w:del w:id="1569" w:author="Haynes, Dan" w:date="2012-09-24T14:13:00Z">
            <w:r w:rsidRPr="008E1B2E" w:rsidDel="008E1B2E">
              <w:rPr>
                <w:noProof/>
                <w:rPrChange w:id="1570" w:author="Haynes, Dan" w:date="2012-09-24T14:13:00Z">
                  <w:rPr>
                    <w:rStyle w:val="Hyperlink"/>
                    <w:noProof/>
                  </w:rPr>
                </w:rPrChange>
              </w:rPr>
              <w:delText>4.7</w:delText>
            </w:r>
            <w:r w:rsidDel="008E1B2E">
              <w:rPr>
                <w:noProof/>
                <w:lang w:bidi="ar-SA"/>
              </w:rPr>
              <w:tab/>
            </w:r>
            <w:r w:rsidRPr="008E1B2E" w:rsidDel="008E1B2E">
              <w:rPr>
                <w:noProof/>
                <w:rPrChange w:id="1571" w:author="Haynes, Dan" w:date="2012-09-24T14:13:00Z">
                  <w:rPr>
                    <w:rStyle w:val="Hyperlink"/>
                    <w:noProof/>
                  </w:rPr>
                </w:rPrChange>
              </w:rPr>
              <w:delText>OVAL Directives Model</w:delText>
            </w:r>
            <w:r w:rsidDel="008E1B2E">
              <w:rPr>
                <w:noProof/>
                <w:webHidden/>
              </w:rPr>
              <w:tab/>
              <w:delText>89</w:delText>
            </w:r>
          </w:del>
        </w:p>
        <w:p w:rsidR="00992BBB" w:rsidDel="008E1B2E" w:rsidRDefault="00992BBB">
          <w:pPr>
            <w:pStyle w:val="TOC1"/>
            <w:tabs>
              <w:tab w:val="left" w:pos="440"/>
              <w:tab w:val="right" w:leader="dot" w:pos="9350"/>
            </w:tabs>
            <w:rPr>
              <w:del w:id="1572" w:author="Haynes, Dan" w:date="2012-09-24T14:13:00Z"/>
              <w:noProof/>
              <w:lang w:bidi="ar-SA"/>
            </w:rPr>
          </w:pPr>
          <w:del w:id="1573" w:author="Haynes, Dan" w:date="2012-09-24T14:13:00Z">
            <w:r w:rsidRPr="008E1B2E" w:rsidDel="008E1B2E">
              <w:rPr>
                <w:noProof/>
                <w:rPrChange w:id="1574" w:author="Haynes, Dan" w:date="2012-09-24T14:13:00Z">
                  <w:rPr>
                    <w:rStyle w:val="Hyperlink"/>
                    <w:noProof/>
                  </w:rPr>
                </w:rPrChange>
              </w:rPr>
              <w:delText>5</w:delText>
            </w:r>
            <w:r w:rsidDel="008E1B2E">
              <w:rPr>
                <w:noProof/>
                <w:lang w:bidi="ar-SA"/>
              </w:rPr>
              <w:tab/>
            </w:r>
            <w:r w:rsidRPr="008E1B2E" w:rsidDel="008E1B2E">
              <w:rPr>
                <w:noProof/>
                <w:rPrChange w:id="1575" w:author="Haynes, Dan" w:date="2012-09-24T14:13:00Z">
                  <w:rPr>
                    <w:rStyle w:val="Hyperlink"/>
                    <w:noProof/>
                  </w:rPr>
                </w:rPrChange>
              </w:rPr>
              <w:delText>Processing Model for the OVAL Language</w:delText>
            </w:r>
            <w:r w:rsidDel="008E1B2E">
              <w:rPr>
                <w:noProof/>
                <w:webHidden/>
              </w:rPr>
              <w:tab/>
              <w:delText>90</w:delText>
            </w:r>
          </w:del>
        </w:p>
        <w:p w:rsidR="00992BBB" w:rsidDel="008E1B2E" w:rsidRDefault="00992BBB">
          <w:pPr>
            <w:pStyle w:val="TOC2"/>
            <w:tabs>
              <w:tab w:val="left" w:pos="880"/>
              <w:tab w:val="right" w:leader="dot" w:pos="9350"/>
            </w:tabs>
            <w:rPr>
              <w:del w:id="1576" w:author="Haynes, Dan" w:date="2012-09-24T14:13:00Z"/>
              <w:noProof/>
              <w:lang w:bidi="ar-SA"/>
            </w:rPr>
          </w:pPr>
          <w:del w:id="1577" w:author="Haynes, Dan" w:date="2012-09-24T14:13:00Z">
            <w:r w:rsidRPr="008E1B2E" w:rsidDel="008E1B2E">
              <w:rPr>
                <w:noProof/>
                <w:rPrChange w:id="1578" w:author="Haynes, Dan" w:date="2012-09-24T14:13:00Z">
                  <w:rPr>
                    <w:rStyle w:val="Hyperlink"/>
                    <w:noProof/>
                  </w:rPr>
                </w:rPrChange>
              </w:rPr>
              <w:delText>5.1</w:delText>
            </w:r>
            <w:r w:rsidDel="008E1B2E">
              <w:rPr>
                <w:noProof/>
                <w:lang w:bidi="ar-SA"/>
              </w:rPr>
              <w:tab/>
            </w:r>
            <w:r w:rsidRPr="008E1B2E" w:rsidDel="008E1B2E">
              <w:rPr>
                <w:noProof/>
                <w:rPrChange w:id="1579" w:author="Haynes, Dan" w:date="2012-09-24T14:13:00Z">
                  <w:rPr>
                    <w:rStyle w:val="Hyperlink"/>
                    <w:noProof/>
                  </w:rPr>
                </w:rPrChange>
              </w:rPr>
              <w:delText>Producing OVAL Definitions</w:delText>
            </w:r>
            <w:r w:rsidDel="008E1B2E">
              <w:rPr>
                <w:noProof/>
                <w:webHidden/>
              </w:rPr>
              <w:tab/>
              <w:delText>91</w:delText>
            </w:r>
          </w:del>
        </w:p>
        <w:p w:rsidR="00992BBB" w:rsidDel="008E1B2E" w:rsidRDefault="00992BBB">
          <w:pPr>
            <w:pStyle w:val="TOC3"/>
            <w:tabs>
              <w:tab w:val="left" w:pos="1320"/>
              <w:tab w:val="right" w:leader="dot" w:pos="9350"/>
            </w:tabs>
            <w:rPr>
              <w:del w:id="1580" w:author="Haynes, Dan" w:date="2012-09-24T14:13:00Z"/>
              <w:noProof/>
              <w:lang w:bidi="ar-SA"/>
            </w:rPr>
          </w:pPr>
          <w:del w:id="1581" w:author="Haynes, Dan" w:date="2012-09-24T14:13:00Z">
            <w:r w:rsidRPr="008E1B2E" w:rsidDel="008E1B2E">
              <w:rPr>
                <w:noProof/>
                <w14:scene3d>
                  <w14:camera w14:prst="orthographicFront"/>
                  <w14:lightRig w14:rig="threePt" w14:dir="t">
                    <w14:rot w14:lat="0" w14:lon="0" w14:rev="0"/>
                  </w14:lightRig>
                </w14:scene3d>
                <w:rPrChange w:id="1582" w:author="Haynes, Dan" w:date="2012-09-24T14:13:00Z">
                  <w:rPr>
                    <w:rStyle w:val="Hyperlink"/>
                    <w:noProof/>
                    <w14:scene3d>
                      <w14:camera w14:prst="orthographicFront"/>
                      <w14:lightRig w14:rig="threePt" w14:dir="t">
                        <w14:rot w14:lat="0" w14:lon="0" w14:rev="0"/>
                      </w14:lightRig>
                    </w14:scene3d>
                  </w:rPr>
                </w:rPrChange>
              </w:rPr>
              <w:delText>5.1.1</w:delText>
            </w:r>
            <w:r w:rsidDel="008E1B2E">
              <w:rPr>
                <w:noProof/>
                <w:lang w:bidi="ar-SA"/>
              </w:rPr>
              <w:tab/>
            </w:r>
            <w:r w:rsidRPr="008E1B2E" w:rsidDel="008E1B2E">
              <w:rPr>
                <w:noProof/>
                <w:rPrChange w:id="1583" w:author="Haynes, Dan" w:date="2012-09-24T14:13:00Z">
                  <w:rPr>
                    <w:rStyle w:val="Hyperlink"/>
                    <w:noProof/>
                  </w:rPr>
                </w:rPrChange>
              </w:rPr>
              <w:delText>Reuse of Definition, Test, Object, State, and Variable</w:delText>
            </w:r>
            <w:r w:rsidDel="008E1B2E">
              <w:rPr>
                <w:noProof/>
                <w:webHidden/>
              </w:rPr>
              <w:tab/>
              <w:delText>92</w:delText>
            </w:r>
          </w:del>
        </w:p>
        <w:p w:rsidR="00992BBB" w:rsidDel="008E1B2E" w:rsidRDefault="00992BBB">
          <w:pPr>
            <w:pStyle w:val="TOC3"/>
            <w:tabs>
              <w:tab w:val="left" w:pos="1320"/>
              <w:tab w:val="right" w:leader="dot" w:pos="9350"/>
            </w:tabs>
            <w:rPr>
              <w:del w:id="1584" w:author="Haynes, Dan" w:date="2012-09-24T14:13:00Z"/>
              <w:noProof/>
              <w:lang w:bidi="ar-SA"/>
            </w:rPr>
          </w:pPr>
          <w:del w:id="1585" w:author="Haynes, Dan" w:date="2012-09-24T14:13:00Z">
            <w:r w:rsidRPr="008E1B2E" w:rsidDel="008E1B2E">
              <w:rPr>
                <w:noProof/>
                <w14:scene3d>
                  <w14:camera w14:prst="orthographicFront"/>
                  <w14:lightRig w14:rig="threePt" w14:dir="t">
                    <w14:rot w14:lat="0" w14:lon="0" w14:rev="0"/>
                  </w14:lightRig>
                </w14:scene3d>
                <w:rPrChange w:id="1586" w:author="Haynes, Dan" w:date="2012-09-24T14:13:00Z">
                  <w:rPr>
                    <w:rStyle w:val="Hyperlink"/>
                    <w:noProof/>
                    <w14:scene3d>
                      <w14:camera w14:prst="orthographicFront"/>
                      <w14:lightRig w14:rig="threePt" w14:dir="t">
                        <w14:rot w14:lat="0" w14:lon="0" w14:rev="0"/>
                      </w14:lightRig>
                    </w14:scene3d>
                  </w:rPr>
                </w:rPrChange>
              </w:rPr>
              <w:delText>5.1.2</w:delText>
            </w:r>
            <w:r w:rsidDel="008E1B2E">
              <w:rPr>
                <w:noProof/>
                <w:lang w:bidi="ar-SA"/>
              </w:rPr>
              <w:tab/>
            </w:r>
            <w:r w:rsidRPr="008E1B2E" w:rsidDel="008E1B2E">
              <w:rPr>
                <w:noProof/>
                <w:rPrChange w:id="1587" w:author="Haynes, Dan" w:date="2012-09-24T14:13:00Z">
                  <w:rPr>
                    <w:rStyle w:val="Hyperlink"/>
                    <w:noProof/>
                  </w:rPr>
                </w:rPrChange>
              </w:rPr>
              <w:delText>Tracking Change</w:delText>
            </w:r>
            <w:r w:rsidDel="008E1B2E">
              <w:rPr>
                <w:noProof/>
                <w:webHidden/>
              </w:rPr>
              <w:tab/>
              <w:delText>92</w:delText>
            </w:r>
          </w:del>
        </w:p>
        <w:p w:rsidR="00992BBB" w:rsidDel="008E1B2E" w:rsidRDefault="00992BBB">
          <w:pPr>
            <w:pStyle w:val="TOC3"/>
            <w:tabs>
              <w:tab w:val="left" w:pos="1320"/>
              <w:tab w:val="right" w:leader="dot" w:pos="9350"/>
            </w:tabs>
            <w:rPr>
              <w:del w:id="1588" w:author="Haynes, Dan" w:date="2012-09-24T14:13:00Z"/>
              <w:noProof/>
              <w:lang w:bidi="ar-SA"/>
            </w:rPr>
          </w:pPr>
          <w:del w:id="1589" w:author="Haynes, Dan" w:date="2012-09-24T14:13:00Z">
            <w:r w:rsidRPr="008E1B2E" w:rsidDel="008E1B2E">
              <w:rPr>
                <w:noProof/>
                <w14:scene3d>
                  <w14:camera w14:prst="orthographicFront"/>
                  <w14:lightRig w14:rig="threePt" w14:dir="t">
                    <w14:rot w14:lat="0" w14:lon="0" w14:rev="0"/>
                  </w14:lightRig>
                </w14:scene3d>
                <w:rPrChange w:id="1590" w:author="Haynes, Dan" w:date="2012-09-24T14:13:00Z">
                  <w:rPr>
                    <w:rStyle w:val="Hyperlink"/>
                    <w:noProof/>
                    <w14:scene3d>
                      <w14:camera w14:prst="orthographicFront"/>
                      <w14:lightRig w14:rig="threePt" w14:dir="t">
                        <w14:rot w14:lat="0" w14:lon="0" w14:rev="0"/>
                      </w14:lightRig>
                    </w14:scene3d>
                  </w:rPr>
                </w:rPrChange>
              </w:rPr>
              <w:lastRenderedPageBreak/>
              <w:delText>5.1.3</w:delText>
            </w:r>
            <w:r w:rsidDel="008E1B2E">
              <w:rPr>
                <w:noProof/>
                <w:lang w:bidi="ar-SA"/>
              </w:rPr>
              <w:tab/>
            </w:r>
            <w:r w:rsidRPr="008E1B2E" w:rsidDel="008E1B2E">
              <w:rPr>
                <w:noProof/>
                <w:rPrChange w:id="1591" w:author="Haynes, Dan" w:date="2012-09-24T14:13:00Z">
                  <w:rPr>
                    <w:rStyle w:val="Hyperlink"/>
                    <w:noProof/>
                  </w:rPr>
                </w:rPrChange>
              </w:rPr>
              <w:delText>Metadata</w:delText>
            </w:r>
            <w:r w:rsidDel="008E1B2E">
              <w:rPr>
                <w:noProof/>
                <w:webHidden/>
              </w:rPr>
              <w:tab/>
              <w:delText>92</w:delText>
            </w:r>
          </w:del>
        </w:p>
        <w:p w:rsidR="00992BBB" w:rsidDel="008E1B2E" w:rsidRDefault="00992BBB">
          <w:pPr>
            <w:pStyle w:val="TOC3"/>
            <w:tabs>
              <w:tab w:val="left" w:pos="1320"/>
              <w:tab w:val="right" w:leader="dot" w:pos="9350"/>
            </w:tabs>
            <w:rPr>
              <w:del w:id="1592" w:author="Haynes, Dan" w:date="2012-09-24T14:13:00Z"/>
              <w:noProof/>
              <w:lang w:bidi="ar-SA"/>
            </w:rPr>
          </w:pPr>
          <w:del w:id="1593" w:author="Haynes, Dan" w:date="2012-09-24T14:13:00Z">
            <w:r w:rsidRPr="008E1B2E" w:rsidDel="008E1B2E">
              <w:rPr>
                <w:noProof/>
                <w14:scene3d>
                  <w14:camera w14:prst="orthographicFront"/>
                  <w14:lightRig w14:rig="threePt" w14:dir="t">
                    <w14:rot w14:lat="0" w14:lon="0" w14:rev="0"/>
                  </w14:lightRig>
                </w14:scene3d>
                <w:rPrChange w:id="1594" w:author="Haynes, Dan" w:date="2012-09-24T14:13:00Z">
                  <w:rPr>
                    <w:rStyle w:val="Hyperlink"/>
                    <w:noProof/>
                    <w14:scene3d>
                      <w14:camera w14:prst="orthographicFront"/>
                      <w14:lightRig w14:rig="threePt" w14:dir="t">
                        <w14:rot w14:lat="0" w14:lon="0" w14:rev="0"/>
                      </w14:lightRig>
                    </w14:scene3d>
                  </w:rPr>
                </w:rPrChange>
              </w:rPr>
              <w:delText>5.1.4</w:delText>
            </w:r>
            <w:r w:rsidDel="008E1B2E">
              <w:rPr>
                <w:noProof/>
                <w:lang w:bidi="ar-SA"/>
              </w:rPr>
              <w:tab/>
            </w:r>
            <w:r w:rsidRPr="008E1B2E" w:rsidDel="008E1B2E">
              <w:rPr>
                <w:noProof/>
                <w:rPrChange w:id="1595" w:author="Haynes, Dan" w:date="2012-09-24T14:13:00Z">
                  <w:rPr>
                    <w:rStyle w:val="Hyperlink"/>
                    <w:noProof/>
                  </w:rPr>
                </w:rPrChange>
              </w:rPr>
              <w:delText>Content Integrity and Authenticity</w:delText>
            </w:r>
            <w:r w:rsidDel="008E1B2E">
              <w:rPr>
                <w:noProof/>
                <w:webHidden/>
              </w:rPr>
              <w:tab/>
              <w:delText>92</w:delText>
            </w:r>
          </w:del>
        </w:p>
        <w:p w:rsidR="00992BBB" w:rsidDel="008E1B2E" w:rsidRDefault="00992BBB">
          <w:pPr>
            <w:pStyle w:val="TOC2"/>
            <w:tabs>
              <w:tab w:val="left" w:pos="880"/>
              <w:tab w:val="right" w:leader="dot" w:pos="9350"/>
            </w:tabs>
            <w:rPr>
              <w:del w:id="1596" w:author="Haynes, Dan" w:date="2012-09-24T14:13:00Z"/>
              <w:noProof/>
              <w:lang w:bidi="ar-SA"/>
            </w:rPr>
          </w:pPr>
          <w:del w:id="1597" w:author="Haynes, Dan" w:date="2012-09-24T14:13:00Z">
            <w:r w:rsidRPr="008E1B2E" w:rsidDel="008E1B2E">
              <w:rPr>
                <w:noProof/>
                <w:rPrChange w:id="1598" w:author="Haynes, Dan" w:date="2012-09-24T14:13:00Z">
                  <w:rPr>
                    <w:rStyle w:val="Hyperlink"/>
                    <w:noProof/>
                  </w:rPr>
                </w:rPrChange>
              </w:rPr>
              <w:delText>5.2</w:delText>
            </w:r>
            <w:r w:rsidDel="008E1B2E">
              <w:rPr>
                <w:noProof/>
                <w:lang w:bidi="ar-SA"/>
              </w:rPr>
              <w:tab/>
            </w:r>
            <w:r w:rsidRPr="008E1B2E" w:rsidDel="008E1B2E">
              <w:rPr>
                <w:noProof/>
                <w:rPrChange w:id="1599" w:author="Haynes, Dan" w:date="2012-09-24T14:13:00Z">
                  <w:rPr>
                    <w:rStyle w:val="Hyperlink"/>
                    <w:noProof/>
                  </w:rPr>
                </w:rPrChange>
              </w:rPr>
              <w:delText>Producing OVAL System Characteristics</w:delText>
            </w:r>
            <w:r w:rsidDel="008E1B2E">
              <w:rPr>
                <w:noProof/>
                <w:webHidden/>
              </w:rPr>
              <w:tab/>
              <w:delText>92</w:delText>
            </w:r>
          </w:del>
        </w:p>
        <w:p w:rsidR="00992BBB" w:rsidDel="008E1B2E" w:rsidRDefault="00992BBB">
          <w:pPr>
            <w:pStyle w:val="TOC3"/>
            <w:tabs>
              <w:tab w:val="left" w:pos="1320"/>
              <w:tab w:val="right" w:leader="dot" w:pos="9350"/>
            </w:tabs>
            <w:rPr>
              <w:del w:id="1600" w:author="Haynes, Dan" w:date="2012-09-24T14:13:00Z"/>
              <w:noProof/>
              <w:lang w:bidi="ar-SA"/>
            </w:rPr>
          </w:pPr>
          <w:del w:id="1601" w:author="Haynes, Dan" w:date="2012-09-24T14:13:00Z">
            <w:r w:rsidRPr="008E1B2E" w:rsidDel="008E1B2E">
              <w:rPr>
                <w:noProof/>
                <w14:scene3d>
                  <w14:camera w14:prst="orthographicFront"/>
                  <w14:lightRig w14:rig="threePt" w14:dir="t">
                    <w14:rot w14:lat="0" w14:lon="0" w14:rev="0"/>
                  </w14:lightRig>
                </w14:scene3d>
                <w:rPrChange w:id="1602" w:author="Haynes, Dan" w:date="2012-09-24T14:13:00Z">
                  <w:rPr>
                    <w:rStyle w:val="Hyperlink"/>
                    <w:noProof/>
                    <w14:scene3d>
                      <w14:camera w14:prst="orthographicFront"/>
                      <w14:lightRig w14:rig="threePt" w14:dir="t">
                        <w14:rot w14:lat="0" w14:lon="0" w14:rev="0"/>
                      </w14:lightRig>
                    </w14:scene3d>
                  </w:rPr>
                </w:rPrChange>
              </w:rPr>
              <w:delText>5.2.1</w:delText>
            </w:r>
            <w:r w:rsidDel="008E1B2E">
              <w:rPr>
                <w:noProof/>
                <w:lang w:bidi="ar-SA"/>
              </w:rPr>
              <w:tab/>
            </w:r>
            <w:r w:rsidRPr="008E1B2E" w:rsidDel="008E1B2E">
              <w:rPr>
                <w:noProof/>
                <w:rPrChange w:id="1603" w:author="Haynes, Dan" w:date="2012-09-24T14:13:00Z">
                  <w:rPr>
                    <w:rStyle w:val="Hyperlink"/>
                    <w:noProof/>
                  </w:rPr>
                </w:rPrChange>
              </w:rPr>
              <w:delText>System Information</w:delText>
            </w:r>
            <w:r w:rsidDel="008E1B2E">
              <w:rPr>
                <w:noProof/>
                <w:webHidden/>
              </w:rPr>
              <w:tab/>
              <w:delText>93</w:delText>
            </w:r>
          </w:del>
        </w:p>
        <w:p w:rsidR="00992BBB" w:rsidDel="008E1B2E" w:rsidRDefault="00992BBB">
          <w:pPr>
            <w:pStyle w:val="TOC3"/>
            <w:tabs>
              <w:tab w:val="left" w:pos="1320"/>
              <w:tab w:val="right" w:leader="dot" w:pos="9350"/>
            </w:tabs>
            <w:rPr>
              <w:del w:id="1604" w:author="Haynes, Dan" w:date="2012-09-24T14:13:00Z"/>
              <w:noProof/>
              <w:lang w:bidi="ar-SA"/>
            </w:rPr>
          </w:pPr>
          <w:del w:id="1605" w:author="Haynes, Dan" w:date="2012-09-24T14:13:00Z">
            <w:r w:rsidRPr="008E1B2E" w:rsidDel="008E1B2E">
              <w:rPr>
                <w:noProof/>
                <w14:scene3d>
                  <w14:camera w14:prst="orthographicFront"/>
                  <w14:lightRig w14:rig="threePt" w14:dir="t">
                    <w14:rot w14:lat="0" w14:lon="0" w14:rev="0"/>
                  </w14:lightRig>
                </w14:scene3d>
                <w:rPrChange w:id="1606" w:author="Haynes, Dan" w:date="2012-09-24T14:13:00Z">
                  <w:rPr>
                    <w:rStyle w:val="Hyperlink"/>
                    <w:noProof/>
                    <w14:scene3d>
                      <w14:camera w14:prst="orthographicFront"/>
                      <w14:lightRig w14:rig="threePt" w14:dir="t">
                        <w14:rot w14:lat="0" w14:lon="0" w14:rev="0"/>
                      </w14:lightRig>
                    </w14:scene3d>
                  </w:rPr>
                </w:rPrChange>
              </w:rPr>
              <w:delText>5.2.2</w:delText>
            </w:r>
            <w:r w:rsidDel="008E1B2E">
              <w:rPr>
                <w:noProof/>
                <w:lang w:bidi="ar-SA"/>
              </w:rPr>
              <w:tab/>
            </w:r>
            <w:r w:rsidRPr="008E1B2E" w:rsidDel="008E1B2E">
              <w:rPr>
                <w:noProof/>
                <w:rPrChange w:id="1607" w:author="Haynes, Dan" w:date="2012-09-24T14:13:00Z">
                  <w:rPr>
                    <w:rStyle w:val="Hyperlink"/>
                    <w:noProof/>
                  </w:rPr>
                </w:rPrChange>
              </w:rPr>
              <w:delText>Collected Objects</w:delText>
            </w:r>
            <w:r w:rsidDel="008E1B2E">
              <w:rPr>
                <w:noProof/>
                <w:webHidden/>
              </w:rPr>
              <w:tab/>
              <w:delText>93</w:delText>
            </w:r>
          </w:del>
        </w:p>
        <w:p w:rsidR="00992BBB" w:rsidDel="008E1B2E" w:rsidRDefault="00992BBB">
          <w:pPr>
            <w:pStyle w:val="TOC3"/>
            <w:tabs>
              <w:tab w:val="left" w:pos="1320"/>
              <w:tab w:val="right" w:leader="dot" w:pos="9350"/>
            </w:tabs>
            <w:rPr>
              <w:del w:id="1608" w:author="Haynes, Dan" w:date="2012-09-24T14:13:00Z"/>
              <w:noProof/>
              <w:lang w:bidi="ar-SA"/>
            </w:rPr>
          </w:pPr>
          <w:del w:id="1609" w:author="Haynes, Dan" w:date="2012-09-24T14:13:00Z">
            <w:r w:rsidRPr="008E1B2E" w:rsidDel="008E1B2E">
              <w:rPr>
                <w:noProof/>
                <w14:scene3d>
                  <w14:camera w14:prst="orthographicFront"/>
                  <w14:lightRig w14:rig="threePt" w14:dir="t">
                    <w14:rot w14:lat="0" w14:lon="0" w14:rev="0"/>
                  </w14:lightRig>
                </w14:scene3d>
                <w:rPrChange w:id="1610" w:author="Haynes, Dan" w:date="2012-09-24T14:13:00Z">
                  <w:rPr>
                    <w:rStyle w:val="Hyperlink"/>
                    <w:noProof/>
                    <w14:scene3d>
                      <w14:camera w14:prst="orthographicFront"/>
                      <w14:lightRig w14:rig="threePt" w14:dir="t">
                        <w14:rot w14:lat="0" w14:lon="0" w14:rev="0"/>
                      </w14:lightRig>
                    </w14:scene3d>
                  </w:rPr>
                </w:rPrChange>
              </w:rPr>
              <w:delText>5.2.3</w:delText>
            </w:r>
            <w:r w:rsidDel="008E1B2E">
              <w:rPr>
                <w:noProof/>
                <w:lang w:bidi="ar-SA"/>
              </w:rPr>
              <w:tab/>
            </w:r>
            <w:r w:rsidRPr="008E1B2E" w:rsidDel="008E1B2E">
              <w:rPr>
                <w:noProof/>
                <w:rPrChange w:id="1611" w:author="Haynes, Dan" w:date="2012-09-24T14:13:00Z">
                  <w:rPr>
                    <w:rStyle w:val="Hyperlink"/>
                    <w:noProof/>
                  </w:rPr>
                </w:rPrChange>
              </w:rPr>
              <w:delText>Conveying System Data without OVAL Objects</w:delText>
            </w:r>
            <w:r w:rsidDel="008E1B2E">
              <w:rPr>
                <w:noProof/>
                <w:webHidden/>
              </w:rPr>
              <w:tab/>
              <w:delText>94</w:delText>
            </w:r>
          </w:del>
        </w:p>
        <w:p w:rsidR="00992BBB" w:rsidDel="008E1B2E" w:rsidRDefault="00992BBB">
          <w:pPr>
            <w:pStyle w:val="TOC3"/>
            <w:tabs>
              <w:tab w:val="left" w:pos="1320"/>
              <w:tab w:val="right" w:leader="dot" w:pos="9350"/>
            </w:tabs>
            <w:rPr>
              <w:del w:id="1612" w:author="Haynes, Dan" w:date="2012-09-24T14:13:00Z"/>
              <w:noProof/>
              <w:lang w:bidi="ar-SA"/>
            </w:rPr>
          </w:pPr>
          <w:del w:id="1613" w:author="Haynes, Dan" w:date="2012-09-24T14:13:00Z">
            <w:r w:rsidRPr="008E1B2E" w:rsidDel="008E1B2E">
              <w:rPr>
                <w:noProof/>
                <w14:scene3d>
                  <w14:camera w14:prst="orthographicFront"/>
                  <w14:lightRig w14:rig="threePt" w14:dir="t">
                    <w14:rot w14:lat="0" w14:lon="0" w14:rev="0"/>
                  </w14:lightRig>
                </w14:scene3d>
                <w:rPrChange w:id="1614" w:author="Haynes, Dan" w:date="2012-09-24T14:13:00Z">
                  <w:rPr>
                    <w:rStyle w:val="Hyperlink"/>
                    <w:noProof/>
                    <w14:scene3d>
                      <w14:camera w14:prst="orthographicFront"/>
                      <w14:lightRig w14:rig="threePt" w14:dir="t">
                        <w14:rot w14:lat="0" w14:lon="0" w14:rev="0"/>
                      </w14:lightRig>
                    </w14:scene3d>
                  </w:rPr>
                </w:rPrChange>
              </w:rPr>
              <w:delText>5.2.4</w:delText>
            </w:r>
            <w:r w:rsidDel="008E1B2E">
              <w:rPr>
                <w:noProof/>
                <w:lang w:bidi="ar-SA"/>
              </w:rPr>
              <w:tab/>
            </w:r>
            <w:r w:rsidRPr="008E1B2E" w:rsidDel="008E1B2E">
              <w:rPr>
                <w:noProof/>
                <w:rPrChange w:id="1615" w:author="Haynes, Dan" w:date="2012-09-24T14:13:00Z">
                  <w:rPr>
                    <w:rStyle w:val="Hyperlink"/>
                    <w:noProof/>
                  </w:rPr>
                </w:rPrChange>
              </w:rPr>
              <w:delText>Recording System Data and OVAL Items</w:delText>
            </w:r>
            <w:r w:rsidDel="008E1B2E">
              <w:rPr>
                <w:noProof/>
                <w:webHidden/>
              </w:rPr>
              <w:tab/>
              <w:delText>94</w:delText>
            </w:r>
          </w:del>
        </w:p>
        <w:p w:rsidR="00992BBB" w:rsidDel="008E1B2E" w:rsidRDefault="00992BBB">
          <w:pPr>
            <w:pStyle w:val="TOC3"/>
            <w:tabs>
              <w:tab w:val="left" w:pos="1320"/>
              <w:tab w:val="right" w:leader="dot" w:pos="9350"/>
            </w:tabs>
            <w:rPr>
              <w:del w:id="1616" w:author="Haynes, Dan" w:date="2012-09-24T14:13:00Z"/>
              <w:noProof/>
              <w:lang w:bidi="ar-SA"/>
            </w:rPr>
          </w:pPr>
          <w:del w:id="1617" w:author="Haynes, Dan" w:date="2012-09-24T14:13:00Z">
            <w:r w:rsidRPr="008E1B2E" w:rsidDel="008E1B2E">
              <w:rPr>
                <w:noProof/>
                <w14:scene3d>
                  <w14:camera w14:prst="orthographicFront"/>
                  <w14:lightRig w14:rig="threePt" w14:dir="t">
                    <w14:rot w14:lat="0" w14:lon="0" w14:rev="0"/>
                  </w14:lightRig>
                </w14:scene3d>
                <w:rPrChange w:id="1618" w:author="Haynes, Dan" w:date="2012-09-24T14:13:00Z">
                  <w:rPr>
                    <w:rStyle w:val="Hyperlink"/>
                    <w:noProof/>
                    <w14:scene3d>
                      <w14:camera w14:prst="orthographicFront"/>
                      <w14:lightRig w14:rig="threePt" w14:dir="t">
                        <w14:rot w14:lat="0" w14:lon="0" w14:rev="0"/>
                      </w14:lightRig>
                    </w14:scene3d>
                  </w:rPr>
                </w:rPrChange>
              </w:rPr>
              <w:delText>5.2.5</w:delText>
            </w:r>
            <w:r w:rsidDel="008E1B2E">
              <w:rPr>
                <w:noProof/>
                <w:lang w:bidi="ar-SA"/>
              </w:rPr>
              <w:tab/>
            </w:r>
            <w:r w:rsidRPr="008E1B2E" w:rsidDel="008E1B2E">
              <w:rPr>
                <w:noProof/>
                <w:rPrChange w:id="1619" w:author="Haynes, Dan" w:date="2012-09-24T14:13:00Z">
                  <w:rPr>
                    <w:rStyle w:val="Hyperlink"/>
                    <w:noProof/>
                  </w:rPr>
                </w:rPrChange>
              </w:rPr>
              <w:delText>Content Integrity and Authenticity</w:delText>
            </w:r>
            <w:r w:rsidDel="008E1B2E">
              <w:rPr>
                <w:noProof/>
                <w:webHidden/>
              </w:rPr>
              <w:tab/>
              <w:delText>97</w:delText>
            </w:r>
          </w:del>
        </w:p>
        <w:p w:rsidR="00992BBB" w:rsidDel="008E1B2E" w:rsidRDefault="00992BBB">
          <w:pPr>
            <w:pStyle w:val="TOC2"/>
            <w:tabs>
              <w:tab w:val="left" w:pos="880"/>
              <w:tab w:val="right" w:leader="dot" w:pos="9350"/>
            </w:tabs>
            <w:rPr>
              <w:del w:id="1620" w:author="Haynes, Dan" w:date="2012-09-24T14:13:00Z"/>
              <w:noProof/>
              <w:lang w:bidi="ar-SA"/>
            </w:rPr>
          </w:pPr>
          <w:del w:id="1621" w:author="Haynes, Dan" w:date="2012-09-24T14:13:00Z">
            <w:r w:rsidRPr="008E1B2E" w:rsidDel="008E1B2E">
              <w:rPr>
                <w:noProof/>
                <w:rPrChange w:id="1622" w:author="Haynes, Dan" w:date="2012-09-24T14:13:00Z">
                  <w:rPr>
                    <w:rStyle w:val="Hyperlink"/>
                    <w:noProof/>
                  </w:rPr>
                </w:rPrChange>
              </w:rPr>
              <w:delText>5.3</w:delText>
            </w:r>
            <w:r w:rsidDel="008E1B2E">
              <w:rPr>
                <w:noProof/>
                <w:lang w:bidi="ar-SA"/>
              </w:rPr>
              <w:tab/>
            </w:r>
            <w:r w:rsidRPr="008E1B2E" w:rsidDel="008E1B2E">
              <w:rPr>
                <w:noProof/>
                <w:rPrChange w:id="1623" w:author="Haynes, Dan" w:date="2012-09-24T14:13:00Z">
                  <w:rPr>
                    <w:rStyle w:val="Hyperlink"/>
                    <w:noProof/>
                  </w:rPr>
                </w:rPrChange>
              </w:rPr>
              <w:delText>Producing OVAL Results</w:delText>
            </w:r>
            <w:r w:rsidDel="008E1B2E">
              <w:rPr>
                <w:noProof/>
                <w:webHidden/>
              </w:rPr>
              <w:tab/>
              <w:delText>97</w:delText>
            </w:r>
          </w:del>
        </w:p>
        <w:p w:rsidR="00992BBB" w:rsidDel="008E1B2E" w:rsidRDefault="00992BBB">
          <w:pPr>
            <w:pStyle w:val="TOC3"/>
            <w:tabs>
              <w:tab w:val="left" w:pos="1320"/>
              <w:tab w:val="right" w:leader="dot" w:pos="9350"/>
            </w:tabs>
            <w:rPr>
              <w:del w:id="1624" w:author="Haynes, Dan" w:date="2012-09-24T14:13:00Z"/>
              <w:noProof/>
              <w:lang w:bidi="ar-SA"/>
            </w:rPr>
          </w:pPr>
          <w:del w:id="1625" w:author="Haynes, Dan" w:date="2012-09-24T14:13:00Z">
            <w:r w:rsidRPr="008E1B2E" w:rsidDel="008E1B2E">
              <w:rPr>
                <w:noProof/>
                <w14:scene3d>
                  <w14:camera w14:prst="orthographicFront"/>
                  <w14:lightRig w14:rig="threePt" w14:dir="t">
                    <w14:rot w14:lat="0" w14:lon="0" w14:rev="0"/>
                  </w14:lightRig>
                </w14:scene3d>
                <w:rPrChange w:id="1626" w:author="Haynes, Dan" w:date="2012-09-24T14:13:00Z">
                  <w:rPr>
                    <w:rStyle w:val="Hyperlink"/>
                    <w:noProof/>
                    <w14:scene3d>
                      <w14:camera w14:prst="orthographicFront"/>
                      <w14:lightRig w14:rig="threePt" w14:dir="t">
                        <w14:rot w14:lat="0" w14:lon="0" w14:rev="0"/>
                      </w14:lightRig>
                    </w14:scene3d>
                  </w:rPr>
                </w:rPrChange>
              </w:rPr>
              <w:delText>5.3.1</w:delText>
            </w:r>
            <w:r w:rsidDel="008E1B2E">
              <w:rPr>
                <w:noProof/>
                <w:lang w:bidi="ar-SA"/>
              </w:rPr>
              <w:tab/>
            </w:r>
            <w:r w:rsidRPr="008E1B2E" w:rsidDel="008E1B2E">
              <w:rPr>
                <w:noProof/>
                <w:rPrChange w:id="1627" w:author="Haynes, Dan" w:date="2012-09-24T14:13:00Z">
                  <w:rPr>
                    <w:rStyle w:val="Hyperlink"/>
                    <w:noProof/>
                  </w:rPr>
                </w:rPrChange>
              </w:rPr>
              <w:delText>Definition Evaluation</w:delText>
            </w:r>
            <w:r w:rsidDel="008E1B2E">
              <w:rPr>
                <w:noProof/>
                <w:webHidden/>
              </w:rPr>
              <w:tab/>
              <w:delText>97</w:delText>
            </w:r>
          </w:del>
        </w:p>
        <w:p w:rsidR="00992BBB" w:rsidDel="008E1B2E" w:rsidRDefault="00992BBB">
          <w:pPr>
            <w:pStyle w:val="TOC3"/>
            <w:tabs>
              <w:tab w:val="left" w:pos="1320"/>
              <w:tab w:val="right" w:leader="dot" w:pos="9350"/>
            </w:tabs>
            <w:rPr>
              <w:del w:id="1628" w:author="Haynes, Dan" w:date="2012-09-24T14:13:00Z"/>
              <w:noProof/>
              <w:lang w:bidi="ar-SA"/>
            </w:rPr>
          </w:pPr>
          <w:del w:id="1629" w:author="Haynes, Dan" w:date="2012-09-24T14:13:00Z">
            <w:r w:rsidRPr="008E1B2E" w:rsidDel="008E1B2E">
              <w:rPr>
                <w:noProof/>
                <w14:scene3d>
                  <w14:camera w14:prst="orthographicFront"/>
                  <w14:lightRig w14:rig="threePt" w14:dir="t">
                    <w14:rot w14:lat="0" w14:lon="0" w14:rev="0"/>
                  </w14:lightRig>
                </w14:scene3d>
                <w:rPrChange w:id="1630" w:author="Haynes, Dan" w:date="2012-09-24T14:13:00Z">
                  <w:rPr>
                    <w:rStyle w:val="Hyperlink"/>
                    <w:noProof/>
                    <w14:scene3d>
                      <w14:camera w14:prst="orthographicFront"/>
                      <w14:lightRig w14:rig="threePt" w14:dir="t">
                        <w14:rot w14:lat="0" w14:lon="0" w14:rev="0"/>
                      </w14:lightRig>
                    </w14:scene3d>
                  </w:rPr>
                </w:rPrChange>
              </w:rPr>
              <w:delText>5.3.2</w:delText>
            </w:r>
            <w:r w:rsidDel="008E1B2E">
              <w:rPr>
                <w:noProof/>
                <w:lang w:bidi="ar-SA"/>
              </w:rPr>
              <w:tab/>
            </w:r>
            <w:r w:rsidRPr="008E1B2E" w:rsidDel="008E1B2E">
              <w:rPr>
                <w:noProof/>
                <w:rPrChange w:id="1631" w:author="Haynes, Dan" w:date="2012-09-24T14:13:00Z">
                  <w:rPr>
                    <w:rStyle w:val="Hyperlink"/>
                    <w:noProof/>
                  </w:rPr>
                </w:rPrChange>
              </w:rPr>
              <w:delText>Test Evaluation</w:delText>
            </w:r>
            <w:r w:rsidDel="008E1B2E">
              <w:rPr>
                <w:noProof/>
                <w:webHidden/>
              </w:rPr>
              <w:tab/>
              <w:delText>99</w:delText>
            </w:r>
          </w:del>
        </w:p>
        <w:p w:rsidR="00992BBB" w:rsidDel="008E1B2E" w:rsidRDefault="00992BBB">
          <w:pPr>
            <w:pStyle w:val="TOC3"/>
            <w:tabs>
              <w:tab w:val="left" w:pos="1320"/>
              <w:tab w:val="right" w:leader="dot" w:pos="9350"/>
            </w:tabs>
            <w:rPr>
              <w:del w:id="1632" w:author="Haynes, Dan" w:date="2012-09-24T14:13:00Z"/>
              <w:noProof/>
              <w:lang w:bidi="ar-SA"/>
            </w:rPr>
          </w:pPr>
          <w:del w:id="1633" w:author="Haynes, Dan" w:date="2012-09-24T14:13:00Z">
            <w:r w:rsidRPr="008E1B2E" w:rsidDel="008E1B2E">
              <w:rPr>
                <w:noProof/>
                <w14:scene3d>
                  <w14:camera w14:prst="orthographicFront"/>
                  <w14:lightRig w14:rig="threePt" w14:dir="t">
                    <w14:rot w14:lat="0" w14:lon="0" w14:rev="0"/>
                  </w14:lightRig>
                </w14:scene3d>
                <w:rPrChange w:id="1634" w:author="Haynes, Dan" w:date="2012-09-24T14:13:00Z">
                  <w:rPr>
                    <w:rStyle w:val="Hyperlink"/>
                    <w:noProof/>
                    <w14:scene3d>
                      <w14:camera w14:prst="orthographicFront"/>
                      <w14:lightRig w14:rig="threePt" w14:dir="t">
                        <w14:rot w14:lat="0" w14:lon="0" w14:rev="0"/>
                      </w14:lightRig>
                    </w14:scene3d>
                  </w:rPr>
                </w:rPrChange>
              </w:rPr>
              <w:delText>5.3.3</w:delText>
            </w:r>
            <w:r w:rsidDel="008E1B2E">
              <w:rPr>
                <w:noProof/>
                <w:lang w:bidi="ar-SA"/>
              </w:rPr>
              <w:tab/>
            </w:r>
            <w:r w:rsidRPr="008E1B2E" w:rsidDel="008E1B2E">
              <w:rPr>
                <w:noProof/>
                <w:rPrChange w:id="1635" w:author="Haynes, Dan" w:date="2012-09-24T14:13:00Z">
                  <w:rPr>
                    <w:rStyle w:val="Hyperlink"/>
                    <w:noProof/>
                  </w:rPr>
                </w:rPrChange>
              </w:rPr>
              <w:delText>OVAL Object Evaluation</w:delText>
            </w:r>
            <w:r w:rsidDel="008E1B2E">
              <w:rPr>
                <w:noProof/>
                <w:webHidden/>
              </w:rPr>
              <w:tab/>
              <w:delText>103</w:delText>
            </w:r>
          </w:del>
        </w:p>
        <w:p w:rsidR="00992BBB" w:rsidDel="008E1B2E" w:rsidRDefault="00992BBB">
          <w:pPr>
            <w:pStyle w:val="TOC3"/>
            <w:tabs>
              <w:tab w:val="left" w:pos="1320"/>
              <w:tab w:val="right" w:leader="dot" w:pos="9350"/>
            </w:tabs>
            <w:rPr>
              <w:del w:id="1636" w:author="Haynes, Dan" w:date="2012-09-24T14:13:00Z"/>
              <w:noProof/>
              <w:lang w:bidi="ar-SA"/>
            </w:rPr>
          </w:pPr>
          <w:del w:id="1637" w:author="Haynes, Dan" w:date="2012-09-24T14:13:00Z">
            <w:r w:rsidRPr="008E1B2E" w:rsidDel="008E1B2E">
              <w:rPr>
                <w:noProof/>
                <w14:scene3d>
                  <w14:camera w14:prst="orthographicFront"/>
                  <w14:lightRig w14:rig="threePt" w14:dir="t">
                    <w14:rot w14:lat="0" w14:lon="0" w14:rev="0"/>
                  </w14:lightRig>
                </w14:scene3d>
                <w:rPrChange w:id="1638" w:author="Haynes, Dan" w:date="2012-09-24T14:13:00Z">
                  <w:rPr>
                    <w:rStyle w:val="Hyperlink"/>
                    <w:noProof/>
                    <w14:scene3d>
                      <w14:camera w14:prst="orthographicFront"/>
                      <w14:lightRig w14:rig="threePt" w14:dir="t">
                        <w14:rot w14:lat="0" w14:lon="0" w14:rev="0"/>
                      </w14:lightRig>
                    </w14:scene3d>
                  </w:rPr>
                </w:rPrChange>
              </w:rPr>
              <w:delText>5.3.4</w:delText>
            </w:r>
            <w:r w:rsidDel="008E1B2E">
              <w:rPr>
                <w:noProof/>
                <w:lang w:bidi="ar-SA"/>
              </w:rPr>
              <w:tab/>
            </w:r>
            <w:r w:rsidRPr="008E1B2E" w:rsidDel="008E1B2E">
              <w:rPr>
                <w:noProof/>
                <w:rPrChange w:id="1639" w:author="Haynes, Dan" w:date="2012-09-24T14:13:00Z">
                  <w:rPr>
                    <w:rStyle w:val="Hyperlink"/>
                    <w:noProof/>
                  </w:rPr>
                </w:rPrChange>
              </w:rPr>
              <w:delText>OVAL State Evaluation</w:delText>
            </w:r>
            <w:r w:rsidDel="008E1B2E">
              <w:rPr>
                <w:noProof/>
                <w:webHidden/>
              </w:rPr>
              <w:tab/>
              <w:delText>108</w:delText>
            </w:r>
          </w:del>
        </w:p>
        <w:p w:rsidR="00992BBB" w:rsidDel="008E1B2E" w:rsidRDefault="00992BBB">
          <w:pPr>
            <w:pStyle w:val="TOC3"/>
            <w:tabs>
              <w:tab w:val="left" w:pos="1320"/>
              <w:tab w:val="right" w:leader="dot" w:pos="9350"/>
            </w:tabs>
            <w:rPr>
              <w:del w:id="1640" w:author="Haynes, Dan" w:date="2012-09-24T14:13:00Z"/>
              <w:noProof/>
              <w:lang w:bidi="ar-SA"/>
            </w:rPr>
          </w:pPr>
          <w:del w:id="1641" w:author="Haynes, Dan" w:date="2012-09-24T14:13:00Z">
            <w:r w:rsidRPr="008E1B2E" w:rsidDel="008E1B2E">
              <w:rPr>
                <w:noProof/>
                <w14:scene3d>
                  <w14:camera w14:prst="orthographicFront"/>
                  <w14:lightRig w14:rig="threePt" w14:dir="t">
                    <w14:rot w14:lat="0" w14:lon="0" w14:rev="0"/>
                  </w14:lightRig>
                </w14:scene3d>
                <w:rPrChange w:id="1642" w:author="Haynes, Dan" w:date="2012-09-24T14:13:00Z">
                  <w:rPr>
                    <w:rStyle w:val="Hyperlink"/>
                    <w:noProof/>
                    <w14:scene3d>
                      <w14:camera w14:prst="orthographicFront"/>
                      <w14:lightRig w14:rig="threePt" w14:dir="t">
                        <w14:rot w14:lat="0" w14:lon="0" w14:rev="0"/>
                      </w14:lightRig>
                    </w14:scene3d>
                  </w:rPr>
                </w:rPrChange>
              </w:rPr>
              <w:delText>5.3.5</w:delText>
            </w:r>
            <w:r w:rsidDel="008E1B2E">
              <w:rPr>
                <w:noProof/>
                <w:lang w:bidi="ar-SA"/>
              </w:rPr>
              <w:tab/>
            </w:r>
            <w:r w:rsidRPr="008E1B2E" w:rsidDel="008E1B2E">
              <w:rPr>
                <w:noProof/>
                <w:rPrChange w:id="1643" w:author="Haynes, Dan" w:date="2012-09-24T14:13:00Z">
                  <w:rPr>
                    <w:rStyle w:val="Hyperlink"/>
                    <w:noProof/>
                  </w:rPr>
                </w:rPrChange>
              </w:rPr>
              <w:delText>OVAL Variable Evaluation</w:delText>
            </w:r>
            <w:r w:rsidDel="008E1B2E">
              <w:rPr>
                <w:noProof/>
                <w:webHidden/>
              </w:rPr>
              <w:tab/>
              <w:delText>110</w:delText>
            </w:r>
          </w:del>
        </w:p>
        <w:p w:rsidR="00992BBB" w:rsidDel="008E1B2E" w:rsidRDefault="00992BBB">
          <w:pPr>
            <w:pStyle w:val="TOC3"/>
            <w:tabs>
              <w:tab w:val="left" w:pos="1320"/>
              <w:tab w:val="right" w:leader="dot" w:pos="9350"/>
            </w:tabs>
            <w:rPr>
              <w:del w:id="1644" w:author="Haynes, Dan" w:date="2012-09-24T14:13:00Z"/>
              <w:noProof/>
              <w:lang w:bidi="ar-SA"/>
            </w:rPr>
          </w:pPr>
          <w:del w:id="1645" w:author="Haynes, Dan" w:date="2012-09-24T14:13:00Z">
            <w:r w:rsidRPr="008E1B2E" w:rsidDel="008E1B2E">
              <w:rPr>
                <w:noProof/>
                <w14:scene3d>
                  <w14:camera w14:prst="orthographicFront"/>
                  <w14:lightRig w14:rig="threePt" w14:dir="t">
                    <w14:rot w14:lat="0" w14:lon="0" w14:rev="0"/>
                  </w14:lightRig>
                </w14:scene3d>
                <w:rPrChange w:id="1646" w:author="Haynes, Dan" w:date="2012-09-24T14:13:00Z">
                  <w:rPr>
                    <w:rStyle w:val="Hyperlink"/>
                    <w:noProof/>
                    <w14:scene3d>
                      <w14:camera w14:prst="orthographicFront"/>
                      <w14:lightRig w14:rig="threePt" w14:dir="t">
                        <w14:rot w14:lat="0" w14:lon="0" w14:rev="0"/>
                      </w14:lightRig>
                    </w14:scene3d>
                  </w:rPr>
                </w:rPrChange>
              </w:rPr>
              <w:delText>5.3.6</w:delText>
            </w:r>
            <w:r w:rsidDel="008E1B2E">
              <w:rPr>
                <w:noProof/>
                <w:lang w:bidi="ar-SA"/>
              </w:rPr>
              <w:tab/>
            </w:r>
            <w:r w:rsidRPr="008E1B2E" w:rsidDel="008E1B2E">
              <w:rPr>
                <w:noProof/>
                <w:rPrChange w:id="1647" w:author="Haynes, Dan" w:date="2012-09-24T14:13:00Z">
                  <w:rPr>
                    <w:rStyle w:val="Hyperlink"/>
                    <w:noProof/>
                  </w:rPr>
                </w:rPrChange>
              </w:rPr>
              <w:delText>Common Evaluation Concepts</w:delText>
            </w:r>
            <w:r w:rsidDel="008E1B2E">
              <w:rPr>
                <w:noProof/>
                <w:webHidden/>
              </w:rPr>
              <w:tab/>
              <w:delText>117</w:delText>
            </w:r>
          </w:del>
        </w:p>
        <w:p w:rsidR="00992BBB" w:rsidDel="008E1B2E" w:rsidRDefault="00992BBB">
          <w:pPr>
            <w:pStyle w:val="TOC3"/>
            <w:tabs>
              <w:tab w:val="right" w:leader="dot" w:pos="9350"/>
            </w:tabs>
            <w:rPr>
              <w:del w:id="1648" w:author="Haynes, Dan" w:date="2012-09-24T14:13:00Z"/>
              <w:noProof/>
              <w:lang w:bidi="ar-SA"/>
            </w:rPr>
          </w:pPr>
          <w:del w:id="1649" w:author="Haynes, Dan" w:date="2012-09-24T14:13:00Z">
            <w:r w:rsidRPr="008E1B2E" w:rsidDel="008E1B2E">
              <w:rPr>
                <w:rFonts w:ascii="Calibri" w:hAnsi="Calibri" w:cs="Times New Roman"/>
                <w:noProof/>
                <w:rPrChange w:id="1650" w:author="Haynes, Dan" w:date="2012-09-24T14:13:00Z">
                  <w:rPr>
                    <w:rStyle w:val="Hyperlink"/>
                    <w:rFonts w:ascii="Calibri" w:hAnsi="Calibri" w:cs="Times New Roman"/>
                    <w:noProof/>
                  </w:rPr>
                </w:rPrChange>
              </w:rPr>
              <w:delText>int</w:delText>
            </w:r>
            <w:r w:rsidDel="008E1B2E">
              <w:rPr>
                <w:noProof/>
                <w:webHidden/>
              </w:rPr>
              <w:tab/>
              <w:delText>122</w:delText>
            </w:r>
          </w:del>
        </w:p>
        <w:p w:rsidR="00992BBB" w:rsidDel="008E1B2E" w:rsidRDefault="00992BBB">
          <w:pPr>
            <w:pStyle w:val="TOC3"/>
            <w:tabs>
              <w:tab w:val="right" w:leader="dot" w:pos="9350"/>
            </w:tabs>
            <w:rPr>
              <w:del w:id="1651" w:author="Haynes, Dan" w:date="2012-09-24T14:13:00Z"/>
              <w:noProof/>
              <w:lang w:bidi="ar-SA"/>
            </w:rPr>
          </w:pPr>
          <w:del w:id="1652" w:author="Haynes, Dan" w:date="2012-09-24T14:13:00Z">
            <w:r w:rsidRPr="008E1B2E" w:rsidDel="008E1B2E">
              <w:rPr>
                <w:rFonts w:ascii="Calibri" w:hAnsi="Calibri" w:cs="Times New Roman"/>
                <w:noProof/>
                <w:rPrChange w:id="1653" w:author="Haynes, Dan" w:date="2012-09-24T14:13:00Z">
                  <w:rPr>
                    <w:rStyle w:val="Hyperlink"/>
                    <w:rFonts w:ascii="Calibri" w:hAnsi="Calibri" w:cs="Times New Roman"/>
                    <w:noProof/>
                  </w:rPr>
                </w:rPrChange>
              </w:rPr>
              <w:delText>ipv4_address</w:delText>
            </w:r>
            <w:r w:rsidDel="008E1B2E">
              <w:rPr>
                <w:noProof/>
                <w:webHidden/>
              </w:rPr>
              <w:tab/>
              <w:delText>122</w:delText>
            </w:r>
          </w:del>
        </w:p>
        <w:p w:rsidR="00992BBB" w:rsidDel="008E1B2E" w:rsidRDefault="00992BBB">
          <w:pPr>
            <w:pStyle w:val="TOC3"/>
            <w:tabs>
              <w:tab w:val="left" w:pos="1320"/>
              <w:tab w:val="right" w:leader="dot" w:pos="9350"/>
            </w:tabs>
            <w:rPr>
              <w:del w:id="1654" w:author="Haynes, Dan" w:date="2012-09-24T14:13:00Z"/>
              <w:noProof/>
              <w:lang w:bidi="ar-SA"/>
            </w:rPr>
          </w:pPr>
          <w:del w:id="1655" w:author="Haynes, Dan" w:date="2012-09-24T14:13:00Z">
            <w:r w:rsidRPr="008E1B2E" w:rsidDel="008E1B2E">
              <w:rPr>
                <w:noProof/>
                <w14:scene3d>
                  <w14:camera w14:prst="orthographicFront"/>
                  <w14:lightRig w14:rig="threePt" w14:dir="t">
                    <w14:rot w14:lat="0" w14:lon="0" w14:rev="0"/>
                  </w14:lightRig>
                </w14:scene3d>
                <w:rPrChange w:id="1656" w:author="Haynes, Dan" w:date="2012-09-24T14:13:00Z">
                  <w:rPr>
                    <w:rStyle w:val="Hyperlink"/>
                    <w:noProof/>
                    <w14:scene3d>
                      <w14:camera w14:prst="orthographicFront"/>
                      <w14:lightRig w14:rig="threePt" w14:dir="t">
                        <w14:rot w14:lat="0" w14:lon="0" w14:rev="0"/>
                      </w14:lightRig>
                    </w14:scene3d>
                  </w:rPr>
                </w:rPrChange>
              </w:rPr>
              <w:delText>5.3.7</w:delText>
            </w:r>
            <w:r w:rsidDel="008E1B2E">
              <w:rPr>
                <w:noProof/>
                <w:lang w:bidi="ar-SA"/>
              </w:rPr>
              <w:tab/>
            </w:r>
            <w:r w:rsidRPr="008E1B2E" w:rsidDel="008E1B2E">
              <w:rPr>
                <w:noProof/>
                <w:rPrChange w:id="1657" w:author="Haynes, Dan" w:date="2012-09-24T14:13:00Z">
                  <w:rPr>
                    <w:rStyle w:val="Hyperlink"/>
                    <w:noProof/>
                  </w:rPr>
                </w:rPrChange>
              </w:rPr>
              <w:delText>Masking Data</w:delText>
            </w:r>
            <w:r w:rsidDel="008E1B2E">
              <w:rPr>
                <w:noProof/>
                <w:webHidden/>
              </w:rPr>
              <w:tab/>
              <w:delText>128</w:delText>
            </w:r>
          </w:del>
        </w:p>
        <w:p w:rsidR="00992BBB" w:rsidDel="008E1B2E" w:rsidRDefault="00992BBB">
          <w:pPr>
            <w:pStyle w:val="TOC3"/>
            <w:tabs>
              <w:tab w:val="left" w:pos="1320"/>
              <w:tab w:val="right" w:leader="dot" w:pos="9350"/>
            </w:tabs>
            <w:rPr>
              <w:del w:id="1658" w:author="Haynes, Dan" w:date="2012-09-24T14:13:00Z"/>
              <w:noProof/>
              <w:lang w:bidi="ar-SA"/>
            </w:rPr>
          </w:pPr>
          <w:del w:id="1659" w:author="Haynes, Dan" w:date="2012-09-24T14:13:00Z">
            <w:r w:rsidRPr="008E1B2E" w:rsidDel="008E1B2E">
              <w:rPr>
                <w:noProof/>
                <w14:scene3d>
                  <w14:camera w14:prst="orthographicFront"/>
                  <w14:lightRig w14:rig="threePt" w14:dir="t">
                    <w14:rot w14:lat="0" w14:lon="0" w14:rev="0"/>
                  </w14:lightRig>
                </w14:scene3d>
                <w:rPrChange w:id="1660" w:author="Haynes, Dan" w:date="2012-09-24T14:13:00Z">
                  <w:rPr>
                    <w:rStyle w:val="Hyperlink"/>
                    <w:noProof/>
                    <w14:scene3d>
                      <w14:camera w14:prst="orthographicFront"/>
                      <w14:lightRig w14:rig="threePt" w14:dir="t">
                        <w14:rot w14:lat="0" w14:lon="0" w14:rev="0"/>
                      </w14:lightRig>
                    </w14:scene3d>
                  </w:rPr>
                </w:rPrChange>
              </w:rPr>
              <w:delText>5.3.8</w:delText>
            </w:r>
            <w:r w:rsidDel="008E1B2E">
              <w:rPr>
                <w:noProof/>
                <w:lang w:bidi="ar-SA"/>
              </w:rPr>
              <w:tab/>
            </w:r>
            <w:r w:rsidRPr="008E1B2E" w:rsidDel="008E1B2E">
              <w:rPr>
                <w:noProof/>
                <w:rPrChange w:id="1661" w:author="Haynes, Dan" w:date="2012-09-24T14:13:00Z">
                  <w:rPr>
                    <w:rStyle w:val="Hyperlink"/>
                    <w:noProof/>
                  </w:rPr>
                </w:rPrChange>
              </w:rPr>
              <w:delText>Entity Casting</w:delText>
            </w:r>
            <w:r w:rsidDel="008E1B2E">
              <w:rPr>
                <w:noProof/>
                <w:webHidden/>
              </w:rPr>
              <w:tab/>
              <w:delText>128</w:delText>
            </w:r>
          </w:del>
        </w:p>
        <w:p w:rsidR="00992BBB" w:rsidDel="008E1B2E" w:rsidRDefault="00992BBB">
          <w:pPr>
            <w:pStyle w:val="TOC1"/>
            <w:tabs>
              <w:tab w:val="left" w:pos="440"/>
              <w:tab w:val="right" w:leader="dot" w:pos="9350"/>
            </w:tabs>
            <w:rPr>
              <w:del w:id="1662" w:author="Haynes, Dan" w:date="2012-09-24T14:13:00Z"/>
              <w:noProof/>
              <w:lang w:bidi="ar-SA"/>
            </w:rPr>
          </w:pPr>
          <w:del w:id="1663" w:author="Haynes, Dan" w:date="2012-09-24T14:13:00Z">
            <w:r w:rsidRPr="008E1B2E" w:rsidDel="008E1B2E">
              <w:rPr>
                <w:noProof/>
                <w:rPrChange w:id="1664" w:author="Haynes, Dan" w:date="2012-09-24T14:13:00Z">
                  <w:rPr>
                    <w:rStyle w:val="Hyperlink"/>
                    <w:noProof/>
                  </w:rPr>
                </w:rPrChange>
              </w:rPr>
              <w:delText>6</w:delText>
            </w:r>
            <w:r w:rsidDel="008E1B2E">
              <w:rPr>
                <w:noProof/>
                <w:lang w:bidi="ar-SA"/>
              </w:rPr>
              <w:tab/>
            </w:r>
            <w:r w:rsidRPr="008E1B2E" w:rsidDel="008E1B2E">
              <w:rPr>
                <w:noProof/>
                <w:rPrChange w:id="1665" w:author="Haynes, Dan" w:date="2012-09-24T14:13:00Z">
                  <w:rPr>
                    <w:rStyle w:val="Hyperlink"/>
                    <w:noProof/>
                  </w:rPr>
                </w:rPrChange>
              </w:rPr>
              <w:delText>XML Representation</w:delText>
            </w:r>
            <w:r w:rsidDel="008E1B2E">
              <w:rPr>
                <w:noProof/>
                <w:webHidden/>
              </w:rPr>
              <w:tab/>
              <w:delText>129</w:delText>
            </w:r>
          </w:del>
        </w:p>
        <w:p w:rsidR="00992BBB" w:rsidDel="008E1B2E" w:rsidRDefault="00992BBB">
          <w:pPr>
            <w:pStyle w:val="TOC2"/>
            <w:tabs>
              <w:tab w:val="left" w:pos="880"/>
              <w:tab w:val="right" w:leader="dot" w:pos="9350"/>
            </w:tabs>
            <w:rPr>
              <w:del w:id="1666" w:author="Haynes, Dan" w:date="2012-09-24T14:13:00Z"/>
              <w:noProof/>
              <w:lang w:bidi="ar-SA"/>
            </w:rPr>
          </w:pPr>
          <w:del w:id="1667" w:author="Haynes, Dan" w:date="2012-09-24T14:13:00Z">
            <w:r w:rsidRPr="008E1B2E" w:rsidDel="008E1B2E">
              <w:rPr>
                <w:noProof/>
                <w:rPrChange w:id="1668" w:author="Haynes, Dan" w:date="2012-09-24T14:13:00Z">
                  <w:rPr>
                    <w:rStyle w:val="Hyperlink"/>
                    <w:noProof/>
                  </w:rPr>
                </w:rPrChange>
              </w:rPr>
              <w:delText>6.1</w:delText>
            </w:r>
            <w:r w:rsidDel="008E1B2E">
              <w:rPr>
                <w:noProof/>
                <w:lang w:bidi="ar-SA"/>
              </w:rPr>
              <w:tab/>
            </w:r>
            <w:r w:rsidRPr="008E1B2E" w:rsidDel="008E1B2E">
              <w:rPr>
                <w:noProof/>
                <w:rPrChange w:id="1669" w:author="Haynes, Dan" w:date="2012-09-24T14:13:00Z">
                  <w:rPr>
                    <w:rStyle w:val="Hyperlink"/>
                    <w:noProof/>
                  </w:rPr>
                </w:rPrChange>
              </w:rPr>
              <w:delText>Signature Support</w:delText>
            </w:r>
            <w:r w:rsidDel="008E1B2E">
              <w:rPr>
                <w:noProof/>
                <w:webHidden/>
              </w:rPr>
              <w:tab/>
              <w:delText>130</w:delText>
            </w:r>
          </w:del>
        </w:p>
        <w:p w:rsidR="00992BBB" w:rsidDel="008E1B2E" w:rsidRDefault="00992BBB">
          <w:pPr>
            <w:pStyle w:val="TOC2"/>
            <w:tabs>
              <w:tab w:val="left" w:pos="880"/>
              <w:tab w:val="right" w:leader="dot" w:pos="9350"/>
            </w:tabs>
            <w:rPr>
              <w:del w:id="1670" w:author="Haynes, Dan" w:date="2012-09-24T14:13:00Z"/>
              <w:noProof/>
              <w:lang w:bidi="ar-SA"/>
            </w:rPr>
          </w:pPr>
          <w:del w:id="1671" w:author="Haynes, Dan" w:date="2012-09-24T14:13:00Z">
            <w:r w:rsidRPr="008E1B2E" w:rsidDel="008E1B2E">
              <w:rPr>
                <w:noProof/>
                <w:rPrChange w:id="1672" w:author="Haynes, Dan" w:date="2012-09-24T14:13:00Z">
                  <w:rPr>
                    <w:rStyle w:val="Hyperlink"/>
                    <w:noProof/>
                  </w:rPr>
                </w:rPrChange>
              </w:rPr>
              <w:delText>6.2</w:delText>
            </w:r>
            <w:r w:rsidDel="008E1B2E">
              <w:rPr>
                <w:noProof/>
                <w:lang w:bidi="ar-SA"/>
              </w:rPr>
              <w:tab/>
            </w:r>
            <w:r w:rsidRPr="008E1B2E" w:rsidDel="008E1B2E">
              <w:rPr>
                <w:noProof/>
                <w:rPrChange w:id="1673" w:author="Haynes, Dan" w:date="2012-09-24T14:13:00Z">
                  <w:rPr>
                    <w:rStyle w:val="Hyperlink"/>
                    <w:noProof/>
                  </w:rPr>
                </w:rPrChange>
              </w:rPr>
              <w:delText>XML Extensions</w:delText>
            </w:r>
            <w:r w:rsidDel="008E1B2E">
              <w:rPr>
                <w:noProof/>
                <w:webHidden/>
              </w:rPr>
              <w:tab/>
              <w:delText>130</w:delText>
            </w:r>
          </w:del>
        </w:p>
        <w:p w:rsidR="00992BBB" w:rsidDel="008E1B2E" w:rsidRDefault="00992BBB">
          <w:pPr>
            <w:pStyle w:val="TOC2"/>
            <w:tabs>
              <w:tab w:val="left" w:pos="880"/>
              <w:tab w:val="right" w:leader="dot" w:pos="9350"/>
            </w:tabs>
            <w:rPr>
              <w:del w:id="1674" w:author="Haynes, Dan" w:date="2012-09-24T14:13:00Z"/>
              <w:noProof/>
              <w:lang w:bidi="ar-SA"/>
            </w:rPr>
          </w:pPr>
          <w:del w:id="1675" w:author="Haynes, Dan" w:date="2012-09-24T14:13:00Z">
            <w:r w:rsidRPr="008E1B2E" w:rsidDel="008E1B2E">
              <w:rPr>
                <w:noProof/>
                <w:rPrChange w:id="1676" w:author="Haynes, Dan" w:date="2012-09-24T14:13:00Z">
                  <w:rPr>
                    <w:rStyle w:val="Hyperlink"/>
                    <w:noProof/>
                  </w:rPr>
                </w:rPrChange>
              </w:rPr>
              <w:delText>6.3</w:delText>
            </w:r>
            <w:r w:rsidDel="008E1B2E">
              <w:rPr>
                <w:noProof/>
                <w:lang w:bidi="ar-SA"/>
              </w:rPr>
              <w:tab/>
            </w:r>
            <w:r w:rsidRPr="008E1B2E" w:rsidDel="008E1B2E">
              <w:rPr>
                <w:noProof/>
                <w:rPrChange w:id="1677" w:author="Haynes, Dan" w:date="2012-09-24T14:13:00Z">
                  <w:rPr>
                    <w:rStyle w:val="Hyperlink"/>
                    <w:noProof/>
                  </w:rPr>
                </w:rPrChange>
              </w:rPr>
              <w:delText>ElementMapType</w:delText>
            </w:r>
            <w:r w:rsidDel="008E1B2E">
              <w:rPr>
                <w:noProof/>
                <w:webHidden/>
              </w:rPr>
              <w:tab/>
              <w:delText>130</w:delText>
            </w:r>
          </w:del>
        </w:p>
        <w:p w:rsidR="00992BBB" w:rsidDel="008E1B2E" w:rsidRDefault="00992BBB">
          <w:pPr>
            <w:pStyle w:val="TOC2"/>
            <w:tabs>
              <w:tab w:val="left" w:pos="880"/>
              <w:tab w:val="right" w:leader="dot" w:pos="9350"/>
            </w:tabs>
            <w:rPr>
              <w:del w:id="1678" w:author="Haynes, Dan" w:date="2012-09-24T14:13:00Z"/>
              <w:noProof/>
              <w:lang w:bidi="ar-SA"/>
            </w:rPr>
          </w:pPr>
          <w:del w:id="1679" w:author="Haynes, Dan" w:date="2012-09-24T14:13:00Z">
            <w:r w:rsidRPr="008E1B2E" w:rsidDel="008E1B2E">
              <w:rPr>
                <w:noProof/>
                <w:rPrChange w:id="1680" w:author="Haynes, Dan" w:date="2012-09-24T14:13:00Z">
                  <w:rPr>
                    <w:rStyle w:val="Hyperlink"/>
                    <w:noProof/>
                  </w:rPr>
                </w:rPrChange>
              </w:rPr>
              <w:delText>6.4</w:delText>
            </w:r>
            <w:r w:rsidDel="008E1B2E">
              <w:rPr>
                <w:noProof/>
                <w:lang w:bidi="ar-SA"/>
              </w:rPr>
              <w:tab/>
            </w:r>
            <w:r w:rsidRPr="008E1B2E" w:rsidDel="008E1B2E">
              <w:rPr>
                <w:noProof/>
                <w:rPrChange w:id="1681" w:author="Haynes, Dan" w:date="2012-09-24T14:13:00Z">
                  <w:rPr>
                    <w:rStyle w:val="Hyperlink"/>
                    <w:noProof/>
                  </w:rPr>
                </w:rPrChange>
              </w:rPr>
              <w:delText>Official OVAL Component Models</w:delText>
            </w:r>
            <w:r w:rsidDel="008E1B2E">
              <w:rPr>
                <w:noProof/>
                <w:webHidden/>
              </w:rPr>
              <w:tab/>
              <w:delText>131</w:delText>
            </w:r>
          </w:del>
        </w:p>
        <w:p w:rsidR="00992BBB" w:rsidDel="008E1B2E" w:rsidRDefault="00992BBB">
          <w:pPr>
            <w:pStyle w:val="TOC2"/>
            <w:tabs>
              <w:tab w:val="left" w:pos="880"/>
              <w:tab w:val="right" w:leader="dot" w:pos="9350"/>
            </w:tabs>
            <w:rPr>
              <w:del w:id="1682" w:author="Haynes, Dan" w:date="2012-09-24T14:13:00Z"/>
              <w:noProof/>
              <w:lang w:bidi="ar-SA"/>
            </w:rPr>
          </w:pPr>
          <w:del w:id="1683" w:author="Haynes, Dan" w:date="2012-09-24T14:13:00Z">
            <w:r w:rsidRPr="008E1B2E" w:rsidDel="008E1B2E">
              <w:rPr>
                <w:noProof/>
                <w:rPrChange w:id="1684" w:author="Haynes, Dan" w:date="2012-09-24T14:13:00Z">
                  <w:rPr>
                    <w:rStyle w:val="Hyperlink"/>
                    <w:noProof/>
                  </w:rPr>
                </w:rPrChange>
              </w:rPr>
              <w:delText>6.5</w:delText>
            </w:r>
            <w:r w:rsidDel="008E1B2E">
              <w:rPr>
                <w:noProof/>
                <w:lang w:bidi="ar-SA"/>
              </w:rPr>
              <w:tab/>
            </w:r>
            <w:r w:rsidRPr="008E1B2E" w:rsidDel="008E1B2E">
              <w:rPr>
                <w:noProof/>
                <w:rPrChange w:id="1685" w:author="Haynes, Dan" w:date="2012-09-24T14:13:00Z">
                  <w:rPr>
                    <w:rStyle w:val="Hyperlink"/>
                    <w:noProof/>
                  </w:rPr>
                </w:rPrChange>
              </w:rPr>
              <w:delText>Use of xsi:nil</w:delText>
            </w:r>
            <w:r w:rsidDel="008E1B2E">
              <w:rPr>
                <w:noProof/>
                <w:webHidden/>
              </w:rPr>
              <w:tab/>
              <w:delText>132</w:delText>
            </w:r>
          </w:del>
        </w:p>
        <w:p w:rsidR="00992BBB" w:rsidDel="008E1B2E" w:rsidRDefault="00992BBB">
          <w:pPr>
            <w:pStyle w:val="TOC2"/>
            <w:tabs>
              <w:tab w:val="left" w:pos="880"/>
              <w:tab w:val="right" w:leader="dot" w:pos="9350"/>
            </w:tabs>
            <w:rPr>
              <w:del w:id="1686" w:author="Haynes, Dan" w:date="2012-09-24T14:13:00Z"/>
              <w:noProof/>
              <w:lang w:bidi="ar-SA"/>
            </w:rPr>
          </w:pPr>
          <w:del w:id="1687" w:author="Haynes, Dan" w:date="2012-09-24T14:13:00Z">
            <w:r w:rsidRPr="008E1B2E" w:rsidDel="008E1B2E">
              <w:rPr>
                <w:noProof/>
                <w:rPrChange w:id="1688" w:author="Haynes, Dan" w:date="2012-09-24T14:13:00Z">
                  <w:rPr>
                    <w:rStyle w:val="Hyperlink"/>
                    <w:noProof/>
                  </w:rPr>
                </w:rPrChange>
              </w:rPr>
              <w:delText>6.6</w:delText>
            </w:r>
            <w:r w:rsidDel="008E1B2E">
              <w:rPr>
                <w:noProof/>
                <w:lang w:bidi="ar-SA"/>
              </w:rPr>
              <w:tab/>
            </w:r>
            <w:r w:rsidRPr="008E1B2E" w:rsidDel="008E1B2E">
              <w:rPr>
                <w:noProof/>
                <w:rPrChange w:id="1689" w:author="Haynes, Dan" w:date="2012-09-24T14:13:00Z">
                  <w:rPr>
                    <w:rStyle w:val="Hyperlink"/>
                    <w:noProof/>
                  </w:rPr>
                </w:rPrChange>
              </w:rPr>
              <w:delText>Validation Requirements</w:delText>
            </w:r>
            <w:r w:rsidDel="008E1B2E">
              <w:rPr>
                <w:noProof/>
                <w:webHidden/>
              </w:rPr>
              <w:tab/>
              <w:delText>132</w:delText>
            </w:r>
          </w:del>
        </w:p>
        <w:p w:rsidR="00992BBB" w:rsidDel="008E1B2E" w:rsidRDefault="00992BBB">
          <w:pPr>
            <w:pStyle w:val="TOC1"/>
            <w:tabs>
              <w:tab w:val="right" w:leader="dot" w:pos="9350"/>
            </w:tabs>
            <w:rPr>
              <w:del w:id="1690" w:author="Haynes, Dan" w:date="2012-09-24T14:13:00Z"/>
              <w:noProof/>
              <w:lang w:bidi="ar-SA"/>
            </w:rPr>
          </w:pPr>
          <w:del w:id="1691" w:author="Haynes, Dan" w:date="2012-09-24T14:13:00Z">
            <w:r w:rsidRPr="008E1B2E" w:rsidDel="008E1B2E">
              <w:rPr>
                <w:noProof/>
                <w:rPrChange w:id="1692" w:author="Haynes, Dan" w:date="2012-09-24T14:13:00Z">
                  <w:rPr>
                    <w:rStyle w:val="Hyperlink"/>
                    <w:noProof/>
                  </w:rPr>
                </w:rPrChange>
              </w:rPr>
              <w:delText>Appendix A – Extending the OVAL Language Data Model</w:delText>
            </w:r>
            <w:r w:rsidDel="008E1B2E">
              <w:rPr>
                <w:noProof/>
                <w:webHidden/>
              </w:rPr>
              <w:tab/>
              <w:delText>133</w:delText>
            </w:r>
          </w:del>
        </w:p>
        <w:p w:rsidR="00992BBB" w:rsidDel="008E1B2E" w:rsidRDefault="00992BBB">
          <w:pPr>
            <w:pStyle w:val="TOC2"/>
            <w:tabs>
              <w:tab w:val="right" w:leader="dot" w:pos="9350"/>
            </w:tabs>
            <w:rPr>
              <w:del w:id="1693" w:author="Haynes, Dan" w:date="2012-09-24T14:13:00Z"/>
              <w:noProof/>
              <w:lang w:bidi="ar-SA"/>
            </w:rPr>
          </w:pPr>
          <w:del w:id="1694" w:author="Haynes, Dan" w:date="2012-09-24T14:13:00Z">
            <w:r w:rsidRPr="008E1B2E" w:rsidDel="008E1B2E">
              <w:rPr>
                <w:noProof/>
                <w:rPrChange w:id="1695" w:author="Haynes, Dan" w:date="2012-09-24T14:13:00Z">
                  <w:rPr>
                    <w:rStyle w:val="Hyperlink"/>
                    <w:noProof/>
                  </w:rPr>
                </w:rPrChange>
              </w:rPr>
              <w:delText>OVAL Component Models</w:delText>
            </w:r>
            <w:r w:rsidDel="008E1B2E">
              <w:rPr>
                <w:noProof/>
                <w:webHidden/>
              </w:rPr>
              <w:tab/>
              <w:delText>133</w:delText>
            </w:r>
          </w:del>
        </w:p>
        <w:p w:rsidR="00992BBB" w:rsidDel="008E1B2E" w:rsidRDefault="00992BBB">
          <w:pPr>
            <w:pStyle w:val="TOC3"/>
            <w:tabs>
              <w:tab w:val="right" w:leader="dot" w:pos="9350"/>
            </w:tabs>
            <w:rPr>
              <w:del w:id="1696" w:author="Haynes, Dan" w:date="2012-09-24T14:13:00Z"/>
              <w:noProof/>
              <w:lang w:bidi="ar-SA"/>
            </w:rPr>
          </w:pPr>
          <w:del w:id="1697" w:author="Haynes, Dan" w:date="2012-09-24T14:13:00Z">
            <w:r w:rsidRPr="008E1B2E" w:rsidDel="008E1B2E">
              <w:rPr>
                <w:noProof/>
                <w:rPrChange w:id="1698" w:author="Haynes, Dan" w:date="2012-09-24T14:13:00Z">
                  <w:rPr>
                    <w:rStyle w:val="Hyperlink"/>
                    <w:noProof/>
                  </w:rPr>
                </w:rPrChange>
              </w:rPr>
              <w:delText>OVAL Definitions Model</w:delText>
            </w:r>
            <w:r w:rsidDel="008E1B2E">
              <w:rPr>
                <w:noProof/>
                <w:webHidden/>
              </w:rPr>
              <w:tab/>
              <w:delText>133</w:delText>
            </w:r>
          </w:del>
        </w:p>
        <w:p w:rsidR="00992BBB" w:rsidDel="008E1B2E" w:rsidRDefault="00992BBB">
          <w:pPr>
            <w:pStyle w:val="TOC3"/>
            <w:tabs>
              <w:tab w:val="right" w:leader="dot" w:pos="9350"/>
            </w:tabs>
            <w:rPr>
              <w:del w:id="1699" w:author="Haynes, Dan" w:date="2012-09-24T14:13:00Z"/>
              <w:noProof/>
              <w:lang w:bidi="ar-SA"/>
            </w:rPr>
          </w:pPr>
          <w:del w:id="1700" w:author="Haynes, Dan" w:date="2012-09-24T14:13:00Z">
            <w:r w:rsidRPr="008E1B2E" w:rsidDel="008E1B2E">
              <w:rPr>
                <w:noProof/>
                <w:rPrChange w:id="1701" w:author="Haynes, Dan" w:date="2012-09-24T14:13:00Z">
                  <w:rPr>
                    <w:rStyle w:val="Hyperlink"/>
                    <w:noProof/>
                  </w:rPr>
                </w:rPrChange>
              </w:rPr>
              <w:delText>OVAL System Characteristics Model</w:delText>
            </w:r>
            <w:r w:rsidDel="008E1B2E">
              <w:rPr>
                <w:noProof/>
                <w:webHidden/>
              </w:rPr>
              <w:tab/>
              <w:delText>135</w:delText>
            </w:r>
          </w:del>
        </w:p>
        <w:p w:rsidR="00992BBB" w:rsidDel="008E1B2E" w:rsidRDefault="00992BBB">
          <w:pPr>
            <w:pStyle w:val="TOC2"/>
            <w:tabs>
              <w:tab w:val="right" w:leader="dot" w:pos="9350"/>
            </w:tabs>
            <w:rPr>
              <w:del w:id="1702" w:author="Haynes, Dan" w:date="2012-09-24T14:13:00Z"/>
              <w:noProof/>
              <w:lang w:bidi="ar-SA"/>
            </w:rPr>
          </w:pPr>
          <w:del w:id="1703" w:author="Haynes, Dan" w:date="2012-09-24T14:13:00Z">
            <w:r w:rsidRPr="008E1B2E" w:rsidDel="008E1B2E">
              <w:rPr>
                <w:noProof/>
                <w:rPrChange w:id="1704" w:author="Haynes, Dan" w:date="2012-09-24T14:13:00Z">
                  <w:rPr>
                    <w:rStyle w:val="Hyperlink"/>
                    <w:noProof/>
                  </w:rPr>
                </w:rPrChange>
              </w:rPr>
              <w:delText>Extension Points within the OVAL Definitions Model</w:delText>
            </w:r>
            <w:r w:rsidDel="008E1B2E">
              <w:rPr>
                <w:noProof/>
                <w:webHidden/>
              </w:rPr>
              <w:tab/>
              <w:delText>135</w:delText>
            </w:r>
          </w:del>
        </w:p>
        <w:p w:rsidR="00992BBB" w:rsidDel="008E1B2E" w:rsidRDefault="00992BBB">
          <w:pPr>
            <w:pStyle w:val="TOC3"/>
            <w:tabs>
              <w:tab w:val="right" w:leader="dot" w:pos="9350"/>
            </w:tabs>
            <w:rPr>
              <w:del w:id="1705" w:author="Haynes, Dan" w:date="2012-09-24T14:13:00Z"/>
              <w:noProof/>
              <w:lang w:bidi="ar-SA"/>
            </w:rPr>
          </w:pPr>
          <w:del w:id="1706" w:author="Haynes, Dan" w:date="2012-09-24T14:13:00Z">
            <w:r w:rsidRPr="008E1B2E" w:rsidDel="008E1B2E">
              <w:rPr>
                <w:noProof/>
                <w:rPrChange w:id="1707" w:author="Haynes, Dan" w:date="2012-09-24T14:13:00Z">
                  <w:rPr>
                    <w:rStyle w:val="Hyperlink"/>
                    <w:noProof/>
                  </w:rPr>
                </w:rPrChange>
              </w:rPr>
              <w:lastRenderedPageBreak/>
              <w:delText>Generator Information</w:delText>
            </w:r>
            <w:r w:rsidDel="008E1B2E">
              <w:rPr>
                <w:noProof/>
                <w:webHidden/>
              </w:rPr>
              <w:tab/>
              <w:delText>135</w:delText>
            </w:r>
          </w:del>
        </w:p>
        <w:p w:rsidR="00992BBB" w:rsidDel="008E1B2E" w:rsidRDefault="00992BBB">
          <w:pPr>
            <w:pStyle w:val="TOC3"/>
            <w:tabs>
              <w:tab w:val="right" w:leader="dot" w:pos="9350"/>
            </w:tabs>
            <w:rPr>
              <w:del w:id="1708" w:author="Haynes, Dan" w:date="2012-09-24T14:13:00Z"/>
              <w:noProof/>
              <w:lang w:bidi="ar-SA"/>
            </w:rPr>
          </w:pPr>
          <w:del w:id="1709" w:author="Haynes, Dan" w:date="2012-09-24T14:13:00Z">
            <w:r w:rsidRPr="008E1B2E" w:rsidDel="008E1B2E">
              <w:rPr>
                <w:noProof/>
                <w:rPrChange w:id="1710" w:author="Haynes, Dan" w:date="2012-09-24T14:13:00Z">
                  <w:rPr>
                    <w:rStyle w:val="Hyperlink"/>
                    <w:noProof/>
                  </w:rPr>
                </w:rPrChange>
              </w:rPr>
              <w:delText>OVAL Definition Metadata</w:delText>
            </w:r>
            <w:r w:rsidDel="008E1B2E">
              <w:rPr>
                <w:noProof/>
                <w:webHidden/>
              </w:rPr>
              <w:tab/>
              <w:delText>135</w:delText>
            </w:r>
          </w:del>
        </w:p>
        <w:p w:rsidR="00992BBB" w:rsidDel="008E1B2E" w:rsidRDefault="00992BBB">
          <w:pPr>
            <w:pStyle w:val="TOC2"/>
            <w:tabs>
              <w:tab w:val="right" w:leader="dot" w:pos="9350"/>
            </w:tabs>
            <w:rPr>
              <w:del w:id="1711" w:author="Haynes, Dan" w:date="2012-09-24T14:13:00Z"/>
              <w:noProof/>
              <w:lang w:bidi="ar-SA"/>
            </w:rPr>
          </w:pPr>
          <w:del w:id="1712" w:author="Haynes, Dan" w:date="2012-09-24T14:13:00Z">
            <w:r w:rsidRPr="008E1B2E" w:rsidDel="008E1B2E">
              <w:rPr>
                <w:noProof/>
                <w:rPrChange w:id="1713" w:author="Haynes, Dan" w:date="2012-09-24T14:13:00Z">
                  <w:rPr>
                    <w:rStyle w:val="Hyperlink"/>
                    <w:noProof/>
                  </w:rPr>
                </w:rPrChange>
              </w:rPr>
              <w:delText>Extension Points within the OVAL System Characteristics Model</w:delText>
            </w:r>
            <w:r w:rsidDel="008E1B2E">
              <w:rPr>
                <w:noProof/>
                <w:webHidden/>
              </w:rPr>
              <w:tab/>
              <w:delText>135</w:delText>
            </w:r>
          </w:del>
        </w:p>
        <w:p w:rsidR="00992BBB" w:rsidDel="008E1B2E" w:rsidRDefault="00992BBB">
          <w:pPr>
            <w:pStyle w:val="TOC3"/>
            <w:tabs>
              <w:tab w:val="right" w:leader="dot" w:pos="9350"/>
            </w:tabs>
            <w:rPr>
              <w:del w:id="1714" w:author="Haynes, Dan" w:date="2012-09-24T14:13:00Z"/>
              <w:noProof/>
              <w:lang w:bidi="ar-SA"/>
            </w:rPr>
          </w:pPr>
          <w:del w:id="1715" w:author="Haynes, Dan" w:date="2012-09-24T14:13:00Z">
            <w:r w:rsidRPr="008E1B2E" w:rsidDel="008E1B2E">
              <w:rPr>
                <w:noProof/>
                <w:rPrChange w:id="1716" w:author="Haynes, Dan" w:date="2012-09-24T14:13:00Z">
                  <w:rPr>
                    <w:rStyle w:val="Hyperlink"/>
                    <w:noProof/>
                  </w:rPr>
                </w:rPrChange>
              </w:rPr>
              <w:delText>Generator Information</w:delText>
            </w:r>
            <w:r w:rsidDel="008E1B2E">
              <w:rPr>
                <w:noProof/>
                <w:webHidden/>
              </w:rPr>
              <w:tab/>
              <w:delText>135</w:delText>
            </w:r>
          </w:del>
        </w:p>
        <w:p w:rsidR="00992BBB" w:rsidDel="008E1B2E" w:rsidRDefault="00992BBB">
          <w:pPr>
            <w:pStyle w:val="TOC3"/>
            <w:tabs>
              <w:tab w:val="right" w:leader="dot" w:pos="9350"/>
            </w:tabs>
            <w:rPr>
              <w:del w:id="1717" w:author="Haynes, Dan" w:date="2012-09-24T14:13:00Z"/>
              <w:noProof/>
              <w:lang w:bidi="ar-SA"/>
            </w:rPr>
          </w:pPr>
          <w:del w:id="1718" w:author="Haynes, Dan" w:date="2012-09-24T14:13:00Z">
            <w:r w:rsidRPr="008E1B2E" w:rsidDel="008E1B2E">
              <w:rPr>
                <w:noProof/>
                <w:rPrChange w:id="1719" w:author="Haynes, Dan" w:date="2012-09-24T14:13:00Z">
                  <w:rPr>
                    <w:rStyle w:val="Hyperlink"/>
                    <w:noProof/>
                  </w:rPr>
                </w:rPrChange>
              </w:rPr>
              <w:delText>System Information</w:delText>
            </w:r>
            <w:r w:rsidDel="008E1B2E">
              <w:rPr>
                <w:noProof/>
                <w:webHidden/>
              </w:rPr>
              <w:tab/>
              <w:delText>136</w:delText>
            </w:r>
          </w:del>
        </w:p>
        <w:p w:rsidR="00992BBB" w:rsidDel="008E1B2E" w:rsidRDefault="00992BBB">
          <w:pPr>
            <w:pStyle w:val="TOC2"/>
            <w:tabs>
              <w:tab w:val="right" w:leader="dot" w:pos="9350"/>
            </w:tabs>
            <w:rPr>
              <w:del w:id="1720" w:author="Haynes, Dan" w:date="2012-09-24T14:13:00Z"/>
              <w:noProof/>
              <w:lang w:bidi="ar-SA"/>
            </w:rPr>
          </w:pPr>
          <w:del w:id="1721" w:author="Haynes, Dan" w:date="2012-09-24T14:13:00Z">
            <w:r w:rsidRPr="008E1B2E" w:rsidDel="008E1B2E">
              <w:rPr>
                <w:noProof/>
                <w:rPrChange w:id="1722" w:author="Haynes, Dan" w:date="2012-09-24T14:13:00Z">
                  <w:rPr>
                    <w:rStyle w:val="Hyperlink"/>
                    <w:noProof/>
                  </w:rPr>
                </w:rPrChange>
              </w:rPr>
              <w:delText>OVAL Results Model</w:delText>
            </w:r>
            <w:r w:rsidDel="008E1B2E">
              <w:rPr>
                <w:noProof/>
                <w:webHidden/>
              </w:rPr>
              <w:tab/>
              <w:delText>136</w:delText>
            </w:r>
          </w:del>
        </w:p>
        <w:p w:rsidR="00992BBB" w:rsidDel="008E1B2E" w:rsidRDefault="00992BBB">
          <w:pPr>
            <w:pStyle w:val="TOC3"/>
            <w:tabs>
              <w:tab w:val="right" w:leader="dot" w:pos="9350"/>
            </w:tabs>
            <w:rPr>
              <w:del w:id="1723" w:author="Haynes, Dan" w:date="2012-09-24T14:13:00Z"/>
              <w:noProof/>
              <w:lang w:bidi="ar-SA"/>
            </w:rPr>
          </w:pPr>
          <w:del w:id="1724" w:author="Haynes, Dan" w:date="2012-09-24T14:13:00Z">
            <w:r w:rsidRPr="008E1B2E" w:rsidDel="008E1B2E">
              <w:rPr>
                <w:noProof/>
                <w:rPrChange w:id="1725" w:author="Haynes, Dan" w:date="2012-09-24T14:13:00Z">
                  <w:rPr>
                    <w:rStyle w:val="Hyperlink"/>
                    <w:noProof/>
                  </w:rPr>
                </w:rPrChange>
              </w:rPr>
              <w:delText>Generator Information</w:delText>
            </w:r>
            <w:r w:rsidDel="008E1B2E">
              <w:rPr>
                <w:noProof/>
                <w:webHidden/>
              </w:rPr>
              <w:tab/>
              <w:delText>136</w:delText>
            </w:r>
          </w:del>
        </w:p>
        <w:p w:rsidR="00992BBB" w:rsidDel="008E1B2E" w:rsidRDefault="00992BBB">
          <w:pPr>
            <w:pStyle w:val="TOC1"/>
            <w:tabs>
              <w:tab w:val="right" w:leader="dot" w:pos="9350"/>
            </w:tabs>
            <w:rPr>
              <w:del w:id="1726" w:author="Haynes, Dan" w:date="2012-09-24T14:13:00Z"/>
              <w:noProof/>
              <w:lang w:bidi="ar-SA"/>
            </w:rPr>
          </w:pPr>
          <w:del w:id="1727" w:author="Haynes, Dan" w:date="2012-09-24T14:13:00Z">
            <w:r w:rsidRPr="008E1B2E" w:rsidDel="008E1B2E">
              <w:rPr>
                <w:noProof/>
                <w:rPrChange w:id="1728" w:author="Haynes, Dan" w:date="2012-09-24T14:13:00Z">
                  <w:rPr>
                    <w:rStyle w:val="Hyperlink"/>
                    <w:noProof/>
                  </w:rPr>
                </w:rPrChange>
              </w:rPr>
              <w:delText>Appendix B - OVAL Language Versioning Policy</w:delText>
            </w:r>
            <w:r w:rsidDel="008E1B2E">
              <w:rPr>
                <w:noProof/>
                <w:webHidden/>
              </w:rPr>
              <w:tab/>
              <w:delText>137</w:delText>
            </w:r>
          </w:del>
        </w:p>
        <w:p w:rsidR="00992BBB" w:rsidDel="008E1B2E" w:rsidRDefault="00992BBB">
          <w:pPr>
            <w:pStyle w:val="TOC1"/>
            <w:tabs>
              <w:tab w:val="right" w:leader="dot" w:pos="9350"/>
            </w:tabs>
            <w:rPr>
              <w:del w:id="1729" w:author="Haynes, Dan" w:date="2012-09-24T14:13:00Z"/>
              <w:noProof/>
              <w:lang w:bidi="ar-SA"/>
            </w:rPr>
          </w:pPr>
          <w:del w:id="1730" w:author="Haynes, Dan" w:date="2012-09-24T14:13:00Z">
            <w:r w:rsidRPr="008E1B2E" w:rsidDel="008E1B2E">
              <w:rPr>
                <w:noProof/>
                <w:rPrChange w:id="1731" w:author="Haynes, Dan" w:date="2012-09-24T14:13:00Z">
                  <w:rPr>
                    <w:rStyle w:val="Hyperlink"/>
                    <w:noProof/>
                  </w:rPr>
                </w:rPrChange>
              </w:rPr>
              <w:delText>Appendix C - OVAL Language Deprecation Policy</w:delText>
            </w:r>
            <w:r w:rsidDel="008E1B2E">
              <w:rPr>
                <w:noProof/>
                <w:webHidden/>
              </w:rPr>
              <w:tab/>
              <w:delText>137</w:delText>
            </w:r>
          </w:del>
        </w:p>
        <w:p w:rsidR="00992BBB" w:rsidDel="008E1B2E" w:rsidRDefault="00992BBB">
          <w:pPr>
            <w:pStyle w:val="TOC1"/>
            <w:tabs>
              <w:tab w:val="right" w:leader="dot" w:pos="9350"/>
            </w:tabs>
            <w:rPr>
              <w:del w:id="1732" w:author="Haynes, Dan" w:date="2012-09-24T14:13:00Z"/>
              <w:noProof/>
              <w:lang w:bidi="ar-SA"/>
            </w:rPr>
          </w:pPr>
          <w:del w:id="1733" w:author="Haynes, Dan" w:date="2012-09-24T14:13:00Z">
            <w:r w:rsidRPr="008E1B2E" w:rsidDel="008E1B2E">
              <w:rPr>
                <w:noProof/>
                <w:rPrChange w:id="1734" w:author="Haynes, Dan" w:date="2012-09-24T14:13:00Z">
                  <w:rPr>
                    <w:rStyle w:val="Hyperlink"/>
                    <w:noProof/>
                  </w:rPr>
                </w:rPrChange>
              </w:rPr>
              <w:delText>Appendix D - Regular Expression Support</w:delText>
            </w:r>
            <w:r w:rsidDel="008E1B2E">
              <w:rPr>
                <w:noProof/>
                <w:webHidden/>
              </w:rPr>
              <w:tab/>
              <w:delText>138</w:delText>
            </w:r>
          </w:del>
        </w:p>
        <w:p w:rsidR="00992BBB" w:rsidDel="008E1B2E" w:rsidRDefault="00992BBB">
          <w:pPr>
            <w:pStyle w:val="TOC2"/>
            <w:tabs>
              <w:tab w:val="right" w:leader="dot" w:pos="9350"/>
            </w:tabs>
            <w:rPr>
              <w:del w:id="1735" w:author="Haynes, Dan" w:date="2012-09-24T14:13:00Z"/>
              <w:noProof/>
              <w:lang w:bidi="ar-SA"/>
            </w:rPr>
          </w:pPr>
          <w:del w:id="1736" w:author="Haynes, Dan" w:date="2012-09-24T14:13:00Z">
            <w:r w:rsidRPr="008E1B2E" w:rsidDel="008E1B2E">
              <w:rPr>
                <w:noProof/>
                <w:lang w:val="en"/>
                <w:rPrChange w:id="1737" w:author="Haynes, Dan" w:date="2012-09-24T14:13:00Z">
                  <w:rPr>
                    <w:rStyle w:val="Hyperlink"/>
                    <w:noProof/>
                    <w:lang w:val="en"/>
                  </w:rPr>
                </w:rPrChange>
              </w:rPr>
              <w:delText>Supported Regular Expression Syntax</w:delText>
            </w:r>
            <w:r w:rsidDel="008E1B2E">
              <w:rPr>
                <w:noProof/>
                <w:webHidden/>
              </w:rPr>
              <w:tab/>
              <w:delText>138</w:delText>
            </w:r>
          </w:del>
        </w:p>
        <w:p w:rsidR="00992BBB" w:rsidDel="008E1B2E" w:rsidRDefault="00992BBB">
          <w:pPr>
            <w:pStyle w:val="TOC3"/>
            <w:tabs>
              <w:tab w:val="right" w:leader="dot" w:pos="9350"/>
            </w:tabs>
            <w:rPr>
              <w:del w:id="1738" w:author="Haynes, Dan" w:date="2012-09-24T14:13:00Z"/>
              <w:noProof/>
              <w:lang w:bidi="ar-SA"/>
            </w:rPr>
          </w:pPr>
          <w:del w:id="1739" w:author="Haynes, Dan" w:date="2012-09-24T14:13:00Z">
            <w:r w:rsidRPr="008E1B2E" w:rsidDel="008E1B2E">
              <w:rPr>
                <w:noProof/>
                <w:lang w:val="en"/>
                <w:rPrChange w:id="1740" w:author="Haynes, Dan" w:date="2012-09-24T14:13:00Z">
                  <w:rPr>
                    <w:rStyle w:val="Hyperlink"/>
                    <w:noProof/>
                    <w:lang w:val="en"/>
                  </w:rPr>
                </w:rPrChange>
              </w:rPr>
              <w:delText>Metacharacters</w:delText>
            </w:r>
            <w:r w:rsidDel="008E1B2E">
              <w:rPr>
                <w:noProof/>
                <w:webHidden/>
              </w:rPr>
              <w:tab/>
              <w:delText>138</w:delText>
            </w:r>
          </w:del>
        </w:p>
        <w:p w:rsidR="00992BBB" w:rsidDel="008E1B2E" w:rsidRDefault="00992BBB">
          <w:pPr>
            <w:pStyle w:val="TOC3"/>
            <w:tabs>
              <w:tab w:val="right" w:leader="dot" w:pos="9350"/>
            </w:tabs>
            <w:rPr>
              <w:del w:id="1741" w:author="Haynes, Dan" w:date="2012-09-24T14:13:00Z"/>
              <w:noProof/>
              <w:lang w:bidi="ar-SA"/>
            </w:rPr>
          </w:pPr>
          <w:del w:id="1742" w:author="Haynes, Dan" w:date="2012-09-24T14:13:00Z">
            <w:r w:rsidRPr="008E1B2E" w:rsidDel="008E1B2E">
              <w:rPr>
                <w:noProof/>
                <w:lang w:val="en"/>
                <w:rPrChange w:id="1743" w:author="Haynes, Dan" w:date="2012-09-24T14:13:00Z">
                  <w:rPr>
                    <w:rStyle w:val="Hyperlink"/>
                    <w:noProof/>
                    <w:lang w:val="en"/>
                  </w:rPr>
                </w:rPrChange>
              </w:rPr>
              <w:delText>Greedy Quantifiers</w:delText>
            </w:r>
            <w:r w:rsidDel="008E1B2E">
              <w:rPr>
                <w:noProof/>
                <w:webHidden/>
              </w:rPr>
              <w:tab/>
              <w:delText>138</w:delText>
            </w:r>
          </w:del>
        </w:p>
        <w:p w:rsidR="00992BBB" w:rsidDel="008E1B2E" w:rsidRDefault="00992BBB">
          <w:pPr>
            <w:pStyle w:val="TOC3"/>
            <w:tabs>
              <w:tab w:val="right" w:leader="dot" w:pos="9350"/>
            </w:tabs>
            <w:rPr>
              <w:del w:id="1744" w:author="Haynes, Dan" w:date="2012-09-24T14:13:00Z"/>
              <w:noProof/>
              <w:lang w:bidi="ar-SA"/>
            </w:rPr>
          </w:pPr>
          <w:del w:id="1745" w:author="Haynes, Dan" w:date="2012-09-24T14:13:00Z">
            <w:r w:rsidRPr="008E1B2E" w:rsidDel="008E1B2E">
              <w:rPr>
                <w:noProof/>
                <w:lang w:val="en"/>
                <w:rPrChange w:id="1746" w:author="Haynes, Dan" w:date="2012-09-24T14:13:00Z">
                  <w:rPr>
                    <w:rStyle w:val="Hyperlink"/>
                    <w:noProof/>
                    <w:lang w:val="en"/>
                  </w:rPr>
                </w:rPrChange>
              </w:rPr>
              <w:delText>Reluctant Quantifiers</w:delText>
            </w:r>
            <w:r w:rsidDel="008E1B2E">
              <w:rPr>
                <w:noProof/>
                <w:webHidden/>
              </w:rPr>
              <w:tab/>
              <w:delText>138</w:delText>
            </w:r>
          </w:del>
        </w:p>
        <w:p w:rsidR="00992BBB" w:rsidDel="008E1B2E" w:rsidRDefault="00992BBB">
          <w:pPr>
            <w:pStyle w:val="TOC3"/>
            <w:tabs>
              <w:tab w:val="right" w:leader="dot" w:pos="9350"/>
            </w:tabs>
            <w:rPr>
              <w:del w:id="1747" w:author="Haynes, Dan" w:date="2012-09-24T14:13:00Z"/>
              <w:noProof/>
              <w:lang w:bidi="ar-SA"/>
            </w:rPr>
          </w:pPr>
          <w:del w:id="1748" w:author="Haynes, Dan" w:date="2012-09-24T14:13:00Z">
            <w:r w:rsidRPr="008E1B2E" w:rsidDel="008E1B2E">
              <w:rPr>
                <w:noProof/>
                <w:lang w:val="en"/>
                <w:rPrChange w:id="1749" w:author="Haynes, Dan" w:date="2012-09-24T14:13:00Z">
                  <w:rPr>
                    <w:rStyle w:val="Hyperlink"/>
                    <w:noProof/>
                    <w:lang w:val="en"/>
                  </w:rPr>
                </w:rPrChange>
              </w:rPr>
              <w:delText>Escape Sequences</w:delText>
            </w:r>
            <w:r w:rsidDel="008E1B2E">
              <w:rPr>
                <w:noProof/>
                <w:webHidden/>
              </w:rPr>
              <w:tab/>
              <w:delText>138</w:delText>
            </w:r>
          </w:del>
        </w:p>
        <w:p w:rsidR="00992BBB" w:rsidDel="008E1B2E" w:rsidRDefault="00992BBB">
          <w:pPr>
            <w:pStyle w:val="TOC3"/>
            <w:tabs>
              <w:tab w:val="right" w:leader="dot" w:pos="9350"/>
            </w:tabs>
            <w:rPr>
              <w:del w:id="1750" w:author="Haynes, Dan" w:date="2012-09-24T14:13:00Z"/>
              <w:noProof/>
              <w:lang w:bidi="ar-SA"/>
            </w:rPr>
          </w:pPr>
          <w:del w:id="1751" w:author="Haynes, Dan" w:date="2012-09-24T14:13:00Z">
            <w:r w:rsidRPr="008E1B2E" w:rsidDel="008E1B2E">
              <w:rPr>
                <w:noProof/>
                <w:lang w:val="en"/>
                <w:rPrChange w:id="1752" w:author="Haynes, Dan" w:date="2012-09-24T14:13:00Z">
                  <w:rPr>
                    <w:rStyle w:val="Hyperlink"/>
                    <w:noProof/>
                    <w:lang w:val="en"/>
                  </w:rPr>
                </w:rPrChange>
              </w:rPr>
              <w:delText>Character Classes</w:delText>
            </w:r>
            <w:r w:rsidDel="008E1B2E">
              <w:rPr>
                <w:noProof/>
                <w:webHidden/>
              </w:rPr>
              <w:tab/>
              <w:delText>139</w:delText>
            </w:r>
          </w:del>
        </w:p>
        <w:p w:rsidR="00992BBB" w:rsidDel="008E1B2E" w:rsidRDefault="00992BBB">
          <w:pPr>
            <w:pStyle w:val="TOC3"/>
            <w:tabs>
              <w:tab w:val="right" w:leader="dot" w:pos="9350"/>
            </w:tabs>
            <w:rPr>
              <w:del w:id="1753" w:author="Haynes, Dan" w:date="2012-09-24T14:13:00Z"/>
              <w:noProof/>
              <w:lang w:bidi="ar-SA"/>
            </w:rPr>
          </w:pPr>
          <w:del w:id="1754" w:author="Haynes, Dan" w:date="2012-09-24T14:13:00Z">
            <w:r w:rsidRPr="008E1B2E" w:rsidDel="008E1B2E">
              <w:rPr>
                <w:noProof/>
                <w:lang w:val="en"/>
                <w:rPrChange w:id="1755" w:author="Haynes, Dan" w:date="2012-09-24T14:13:00Z">
                  <w:rPr>
                    <w:rStyle w:val="Hyperlink"/>
                    <w:noProof/>
                    <w:lang w:val="en"/>
                  </w:rPr>
                </w:rPrChange>
              </w:rPr>
              <w:delText>Zero Width Assertions</w:delText>
            </w:r>
            <w:r w:rsidDel="008E1B2E">
              <w:rPr>
                <w:noProof/>
                <w:webHidden/>
              </w:rPr>
              <w:tab/>
              <w:delText>139</w:delText>
            </w:r>
          </w:del>
        </w:p>
        <w:p w:rsidR="00992BBB" w:rsidDel="008E1B2E" w:rsidRDefault="00992BBB">
          <w:pPr>
            <w:pStyle w:val="TOC3"/>
            <w:tabs>
              <w:tab w:val="right" w:leader="dot" w:pos="9350"/>
            </w:tabs>
            <w:rPr>
              <w:del w:id="1756" w:author="Haynes, Dan" w:date="2012-09-24T14:13:00Z"/>
              <w:noProof/>
              <w:lang w:bidi="ar-SA"/>
            </w:rPr>
          </w:pPr>
          <w:del w:id="1757" w:author="Haynes, Dan" w:date="2012-09-24T14:13:00Z">
            <w:r w:rsidRPr="008E1B2E" w:rsidDel="008E1B2E">
              <w:rPr>
                <w:noProof/>
                <w:lang w:val="en"/>
                <w:rPrChange w:id="1758" w:author="Haynes, Dan" w:date="2012-09-24T14:13:00Z">
                  <w:rPr>
                    <w:rStyle w:val="Hyperlink"/>
                    <w:noProof/>
                    <w:lang w:val="en"/>
                  </w:rPr>
                </w:rPrChange>
              </w:rPr>
              <w:delText>Extensions</w:delText>
            </w:r>
            <w:r w:rsidDel="008E1B2E">
              <w:rPr>
                <w:noProof/>
                <w:webHidden/>
              </w:rPr>
              <w:tab/>
              <w:delText>139</w:delText>
            </w:r>
          </w:del>
        </w:p>
        <w:p w:rsidR="00992BBB" w:rsidDel="008E1B2E" w:rsidRDefault="00992BBB">
          <w:pPr>
            <w:pStyle w:val="TOC3"/>
            <w:tabs>
              <w:tab w:val="right" w:leader="dot" w:pos="9350"/>
            </w:tabs>
            <w:rPr>
              <w:del w:id="1759" w:author="Haynes, Dan" w:date="2012-09-24T14:13:00Z"/>
              <w:noProof/>
              <w:lang w:bidi="ar-SA"/>
            </w:rPr>
          </w:pPr>
          <w:del w:id="1760" w:author="Haynes, Dan" w:date="2012-09-24T14:13:00Z">
            <w:r w:rsidRPr="008E1B2E" w:rsidDel="008E1B2E">
              <w:rPr>
                <w:noProof/>
                <w:lang w:val="en"/>
                <w:rPrChange w:id="1761" w:author="Haynes, Dan" w:date="2012-09-24T14:13:00Z">
                  <w:rPr>
                    <w:rStyle w:val="Hyperlink"/>
                    <w:noProof/>
                    <w:lang w:val="en"/>
                  </w:rPr>
                </w:rPrChange>
              </w:rPr>
              <w:delText>Version 8 Regular Expressions</w:delText>
            </w:r>
            <w:r w:rsidDel="008E1B2E">
              <w:rPr>
                <w:noProof/>
                <w:webHidden/>
              </w:rPr>
              <w:tab/>
              <w:delText>139</w:delText>
            </w:r>
          </w:del>
        </w:p>
        <w:p w:rsidR="00992BBB" w:rsidDel="008E1B2E" w:rsidRDefault="00992BBB">
          <w:pPr>
            <w:pStyle w:val="TOC1"/>
            <w:tabs>
              <w:tab w:val="right" w:leader="dot" w:pos="9350"/>
            </w:tabs>
            <w:rPr>
              <w:del w:id="1762" w:author="Haynes, Dan" w:date="2012-09-24T14:13:00Z"/>
              <w:noProof/>
              <w:lang w:bidi="ar-SA"/>
            </w:rPr>
          </w:pPr>
          <w:del w:id="1763" w:author="Haynes, Dan" w:date="2012-09-24T14:13:00Z">
            <w:r w:rsidRPr="008E1B2E" w:rsidDel="008E1B2E">
              <w:rPr>
                <w:noProof/>
                <w:rPrChange w:id="1764" w:author="Haynes, Dan" w:date="2012-09-24T14:13:00Z">
                  <w:rPr>
                    <w:rStyle w:val="Hyperlink"/>
                    <w:noProof/>
                  </w:rPr>
                </w:rPrChange>
              </w:rPr>
              <w:delText>Appendix E – Normative References</w:delText>
            </w:r>
            <w:r w:rsidDel="008E1B2E">
              <w:rPr>
                <w:noProof/>
                <w:webHidden/>
              </w:rPr>
              <w:tab/>
              <w:delText>139</w:delText>
            </w:r>
          </w:del>
        </w:p>
        <w:p w:rsidR="00992BBB" w:rsidDel="008E1B2E" w:rsidRDefault="00992BBB">
          <w:pPr>
            <w:pStyle w:val="TOC1"/>
            <w:tabs>
              <w:tab w:val="right" w:leader="dot" w:pos="9350"/>
            </w:tabs>
            <w:rPr>
              <w:del w:id="1765" w:author="Haynes, Dan" w:date="2012-09-24T14:13:00Z"/>
              <w:noProof/>
              <w:lang w:bidi="ar-SA"/>
            </w:rPr>
          </w:pPr>
          <w:del w:id="1766" w:author="Haynes, Dan" w:date="2012-09-24T14:13:00Z">
            <w:r w:rsidRPr="008E1B2E" w:rsidDel="008E1B2E">
              <w:rPr>
                <w:noProof/>
                <w:rPrChange w:id="1767" w:author="Haynes, Dan" w:date="2012-09-24T14:13:00Z">
                  <w:rPr>
                    <w:rStyle w:val="Hyperlink"/>
                    <w:noProof/>
                  </w:rPr>
                </w:rPrChange>
              </w:rPr>
              <w:delText>Appendix F - Change Log</w:delText>
            </w:r>
            <w:r w:rsidDel="008E1B2E">
              <w:rPr>
                <w:noProof/>
                <w:webHidden/>
              </w:rPr>
              <w:tab/>
              <w:delText>140</w:delText>
            </w:r>
          </w:del>
        </w:p>
        <w:p w:rsidR="00992BBB" w:rsidDel="008E1B2E" w:rsidRDefault="00992BBB">
          <w:pPr>
            <w:pStyle w:val="TOC1"/>
            <w:tabs>
              <w:tab w:val="right" w:leader="dot" w:pos="9350"/>
            </w:tabs>
            <w:rPr>
              <w:del w:id="1768" w:author="Haynes, Dan" w:date="2012-09-24T14:13:00Z"/>
              <w:noProof/>
              <w:lang w:bidi="ar-SA"/>
            </w:rPr>
          </w:pPr>
          <w:del w:id="1769" w:author="Haynes, Dan" w:date="2012-09-24T14:13:00Z">
            <w:r w:rsidRPr="008E1B2E" w:rsidDel="008E1B2E">
              <w:rPr>
                <w:noProof/>
                <w:rPrChange w:id="1770" w:author="Haynes, Dan" w:date="2012-09-24T14:13:00Z">
                  <w:rPr>
                    <w:rStyle w:val="Hyperlink"/>
                    <w:noProof/>
                  </w:rPr>
                </w:rPrChange>
              </w:rPr>
              <w:delText>Appendix G - Terms and Acronyms</w:delText>
            </w:r>
            <w:r w:rsidDel="008E1B2E">
              <w:rPr>
                <w:noProof/>
                <w:webHidden/>
              </w:rPr>
              <w:tab/>
              <w:delText>141</w:delText>
            </w:r>
          </w:del>
        </w:p>
        <w:p w:rsidR="00992BBB" w:rsidDel="008E1B2E" w:rsidRDefault="00992BBB">
          <w:pPr>
            <w:pStyle w:val="TOC2"/>
            <w:tabs>
              <w:tab w:val="right" w:leader="dot" w:pos="9350"/>
            </w:tabs>
            <w:rPr>
              <w:del w:id="1771" w:author="Haynes, Dan" w:date="2012-09-24T14:13:00Z"/>
              <w:noProof/>
              <w:lang w:bidi="ar-SA"/>
            </w:rPr>
          </w:pPr>
          <w:del w:id="1772" w:author="Haynes, Dan" w:date="2012-09-24T14:13:00Z">
            <w:r w:rsidRPr="008E1B2E" w:rsidDel="008E1B2E">
              <w:rPr>
                <w:noProof/>
                <w:rPrChange w:id="1773" w:author="Haynes, Dan" w:date="2012-09-24T14:13:00Z">
                  <w:rPr>
                    <w:rStyle w:val="Hyperlink"/>
                    <w:noProof/>
                  </w:rPr>
                </w:rPrChange>
              </w:rPr>
              <w:delText>Terms</w:delText>
            </w:r>
            <w:r w:rsidDel="008E1B2E">
              <w:rPr>
                <w:noProof/>
                <w:webHidden/>
              </w:rPr>
              <w:tab/>
              <w:delText>141</w:delText>
            </w:r>
          </w:del>
        </w:p>
        <w:p w:rsidR="00992BBB" w:rsidDel="008E1B2E" w:rsidRDefault="00992BBB">
          <w:pPr>
            <w:pStyle w:val="TOC2"/>
            <w:tabs>
              <w:tab w:val="right" w:leader="dot" w:pos="9350"/>
            </w:tabs>
            <w:rPr>
              <w:del w:id="1774" w:author="Haynes, Dan" w:date="2012-09-24T14:13:00Z"/>
              <w:noProof/>
              <w:lang w:bidi="ar-SA"/>
            </w:rPr>
          </w:pPr>
          <w:del w:id="1775" w:author="Haynes, Dan" w:date="2012-09-24T14:13:00Z">
            <w:r w:rsidRPr="008E1B2E" w:rsidDel="008E1B2E">
              <w:rPr>
                <w:noProof/>
                <w:rPrChange w:id="1776" w:author="Haynes, Dan" w:date="2012-09-24T14:13:00Z">
                  <w:rPr>
                    <w:rStyle w:val="Hyperlink"/>
                    <w:noProof/>
                  </w:rPr>
                </w:rPrChange>
              </w:rPr>
              <w:delText>Acronyms</w:delText>
            </w:r>
            <w:r w:rsidDel="008E1B2E">
              <w:rPr>
                <w:noProof/>
                <w:webHidden/>
              </w:rPr>
              <w:tab/>
              <w:delText>142</w:delText>
            </w:r>
          </w:del>
        </w:p>
        <w:p w:rsidR="00484F23" w:rsidRDefault="00484F23">
          <w:r>
            <w:rPr>
              <w:b/>
              <w:bCs/>
              <w:noProof/>
            </w:rPr>
            <w:fldChar w:fldCharType="end"/>
          </w:r>
        </w:p>
      </w:sdtContent>
    </w:sdt>
    <w:p w:rsidR="00484F23" w:rsidRDefault="00484F23">
      <w:r>
        <w:br w:type="page"/>
      </w:r>
    </w:p>
    <w:p w:rsidR="00D41E8A" w:rsidRDefault="00D41E8A" w:rsidP="00D41E8A">
      <w:pPr>
        <w:pStyle w:val="Heading1"/>
      </w:pPr>
      <w:bookmarkStart w:id="1777" w:name="_Toc336259329"/>
      <w:r>
        <w:lastRenderedPageBreak/>
        <w:t>Introduction</w:t>
      </w:r>
      <w:bookmarkEnd w:id="1777"/>
    </w:p>
    <w:p w:rsidR="00D41E8A" w:rsidRDefault="00877FE1" w:rsidP="00E41FC0">
      <w:pPr>
        <w:rPr>
          <w:rFonts w:eastAsiaTheme="minorHAnsi"/>
          <w:lang w:bidi="ar-SA"/>
        </w:rPr>
      </w:pPr>
      <w:bookmarkStart w:id="1778" w:name="_Toc297714758"/>
      <w:bookmarkStart w:id="1779" w:name="_Toc297715045"/>
      <w:bookmarkStart w:id="1780" w:name="_Toc297715338"/>
      <w:bookmarkStart w:id="1781" w:name="_Toc297715626"/>
      <w:bookmarkEnd w:id="1778"/>
      <w:bookmarkEnd w:id="1779"/>
      <w:bookmarkEnd w:id="1780"/>
      <w:bookmarkEnd w:id="1781"/>
      <w:r w:rsidRPr="00877FE1">
        <w:rPr>
          <w:rFonts w:eastAsiaTheme="minorHAnsi"/>
          <w:lang w:bidi="ar-SA"/>
        </w:rPr>
        <w:t>Information security is a function that consumes significant organizational resources, and is growing increasingly difficult to manage.</w:t>
      </w:r>
      <w:r w:rsidR="00D41E8A" w:rsidRPr="00F3365D">
        <w:rPr>
          <w:rFonts w:eastAsiaTheme="minorHAnsi"/>
          <w:lang w:bidi="ar-SA"/>
        </w:rPr>
        <w:t xml:space="preserv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w:t>
      </w:r>
    </w:p>
    <w:p w:rsidR="00E41FC0" w:rsidRDefault="00D41E8A" w:rsidP="007C5160">
      <w:r>
        <w:t>This lack of standardization gives rise to many challenges across the information security community</w:t>
      </w:r>
      <w:r w:rsidR="003213F5">
        <w:t xml:space="preserve">. </w:t>
      </w:r>
      <w:r>
        <w:t xml:space="preserve">Once such </w:t>
      </w:r>
      <w:r w:rsidR="00877FE1">
        <w:t>challenge</w:t>
      </w:r>
      <w:r>
        <w:t xml:space="preserve"> is the ability to obtain the </w:t>
      </w:r>
      <w:r w:rsidR="00877FE1">
        <w:t>information</w:t>
      </w:r>
      <w:r>
        <w:t xml:space="preserve"> necessary to detect the presence of a vulnerability</w:t>
      </w:r>
      <w:r w:rsidR="003213F5">
        <w:t xml:space="preserve">. </w:t>
      </w:r>
      <w:r>
        <w:t>Generally, security advisories are released for a specific issue as a text document and often do not contain all of the information necessary to determine if the vulnerability exists on a specific system or not. This leaves the IT Security Professional with the task of investigating all available sources regarding the vulnerability and then trying to piece together the details for detecting the issue.</w:t>
      </w:r>
    </w:p>
    <w:p w:rsidR="00D41E8A" w:rsidRDefault="00D41E8A" w:rsidP="00E41FC0">
      <w:r>
        <w:t xml:space="preserve">The next challenge involves the need for vulnerability content teams to reverse-engineer security advisories such that they can develop tests for their </w:t>
      </w:r>
      <w:r w:rsidR="005F4676">
        <w:t>vulnerability</w:t>
      </w:r>
      <w:r>
        <w:t xml:space="preserve"> and remediation tools</w:t>
      </w:r>
      <w:r w:rsidR="003213F5">
        <w:t xml:space="preserve">. </w:t>
      </w:r>
      <w:r>
        <w:t xml:space="preserve">Often times, the content teams are writing </w:t>
      </w:r>
      <w:r w:rsidR="005F4676">
        <w:t>vulnerability</w:t>
      </w:r>
      <w:r>
        <w:t xml:space="preserve"> content for software that they are not intimately familiar with meaning the methodology used to detect the presence of a </w:t>
      </w:r>
      <w:r w:rsidR="005F4676">
        <w:t>vulnerability</w:t>
      </w:r>
      <w:r>
        <w:t xml:space="preserve"> is based on the interpretation of an individual analyst</w:t>
      </w:r>
      <w:r w:rsidR="003213F5">
        <w:t xml:space="preserve">. </w:t>
      </w:r>
      <w:r>
        <w:t xml:space="preserve">As a result, different approaches are taken for different tools when searching for the presence of a </w:t>
      </w:r>
      <w:r w:rsidR="005F4676">
        <w:t>vulnerability</w:t>
      </w:r>
      <w:r>
        <w:t xml:space="preserve"> which lead</w:t>
      </w:r>
      <w:r w:rsidR="005F4676">
        <w:t>s</w:t>
      </w:r>
      <w:r>
        <w:t xml:space="preserve"> to conflicting </w:t>
      </w:r>
      <w:r w:rsidR="005F4676">
        <w:t xml:space="preserve">results </w:t>
      </w:r>
      <w:r>
        <w:t>on the same system</w:t>
      </w:r>
      <w:r w:rsidR="003213F5">
        <w:t xml:space="preserve">. </w:t>
      </w:r>
      <w:r>
        <w:t xml:space="preserve">Once again, the burden falls upon the IT Security Professional to </w:t>
      </w:r>
      <w:r w:rsidR="00F8278E">
        <w:t>deconflict</w:t>
      </w:r>
      <w:r>
        <w:t xml:space="preserve"> the results by examining the individual approaches taken by each of the tools and, if possible, decide which is correct.</w:t>
      </w:r>
    </w:p>
    <w:p w:rsidR="00D41E8A" w:rsidRDefault="00D41E8A" w:rsidP="007C5160">
      <w:r>
        <w:t>Another challenge for the IT Security Professional is the usability of security configuration information</w:t>
      </w:r>
      <w:r w:rsidR="003213F5">
        <w:t xml:space="preserve">. </w:t>
      </w:r>
      <w:r>
        <w:t>For organizations publishing security configuration information, there are often multiple repositories of configuration information, multiple ways in which to manipulate that data, and in some cases, complex precedence relationships between the data. It is time-consuming and error-prone for the IT Security Professional to read a configuration document, interpret its meaning with respect to a specific configuration setting, and then apply that knowledge to an actual system to determine an answer.</w:t>
      </w:r>
    </w:p>
    <w:p w:rsidR="00D41E8A" w:rsidRDefault="00D41E8A" w:rsidP="007C5160">
      <w:r>
        <w:t xml:space="preserve">Organizations </w:t>
      </w:r>
      <w:r w:rsidR="001C68C1">
        <w:t>cannot rely</w:t>
      </w:r>
      <w:r>
        <w:t xml:space="preserve"> on a single tool to provide a complete view of the systems on their network</w:t>
      </w:r>
      <w:r w:rsidR="003213F5">
        <w:t xml:space="preserve">. </w:t>
      </w:r>
      <w:r>
        <w:t>Multiple tools are needed and, if they are from different vendors, it is very likely that they will use different formats for representing data inhibiting interoperability</w:t>
      </w:r>
      <w:r w:rsidR="003213F5">
        <w:t xml:space="preserve">. </w:t>
      </w:r>
      <w:r>
        <w:t>This requires the IT Security Professional to correlate the data produced by the tools in order to obtain a complete view of the systems on the network</w:t>
      </w:r>
      <w:r w:rsidR="003213F5">
        <w:t xml:space="preserve">. </w:t>
      </w:r>
      <w:r>
        <w:t>It may also be necessary for the data to be manually converted into a format that is usable by another tool which can also be a tedious and error-prone process.</w:t>
      </w:r>
    </w:p>
    <w:p w:rsidR="00D41E8A" w:rsidRDefault="00D41E8A" w:rsidP="007C5160">
      <w:r>
        <w:t xml:space="preserve">What the industry requires is a standardized </w:t>
      </w:r>
      <w:r w:rsidR="007132CC">
        <w:t xml:space="preserve">method </w:t>
      </w:r>
      <w:r>
        <w:t xml:space="preserve">for representing the configuration state of computer system, comparing it against some known state, and expressing the </w:t>
      </w:r>
      <w:r w:rsidR="005F4676">
        <w:t>results</w:t>
      </w:r>
      <w:r>
        <w:t xml:space="preserve"> of that comparison. The representation of this information </w:t>
      </w:r>
      <w:r w:rsidR="005F4676">
        <w:t>must easily</w:t>
      </w:r>
      <w:r>
        <w:t xml:space="preserve"> facilitate its consumption by a software tool. The advantage of such a standard is that it will:</w:t>
      </w:r>
    </w:p>
    <w:p w:rsidR="00D41E8A" w:rsidRDefault="00D41E8A" w:rsidP="00366827">
      <w:pPr>
        <w:pStyle w:val="ListParagraph"/>
        <w:numPr>
          <w:ilvl w:val="0"/>
          <w:numId w:val="31"/>
        </w:numPr>
      </w:pPr>
      <w:r>
        <w:lastRenderedPageBreak/>
        <w:t>Significantly shorten the time between the official announcement of an issue and the ability of a tool to check for it.</w:t>
      </w:r>
    </w:p>
    <w:p w:rsidR="00D41E8A" w:rsidRDefault="00D41E8A" w:rsidP="00366827">
      <w:pPr>
        <w:pStyle w:val="ListParagraph"/>
        <w:numPr>
          <w:ilvl w:val="0"/>
          <w:numId w:val="31"/>
        </w:numPr>
      </w:pPr>
      <w:r>
        <w:t xml:space="preserve">Bring </w:t>
      </w:r>
      <w:r w:rsidR="001C68C1">
        <w:t>consistency</w:t>
      </w:r>
      <w:r w:rsidR="005F4676">
        <w:t xml:space="preserve"> </w:t>
      </w:r>
      <w:r w:rsidR="007132CC">
        <w:t xml:space="preserve">and transparency </w:t>
      </w:r>
      <w:r>
        <w:t>to the results produced by security scanning tools.</w:t>
      </w:r>
    </w:p>
    <w:p w:rsidR="00D41E8A" w:rsidRDefault="00D41E8A" w:rsidP="00366827">
      <w:pPr>
        <w:pStyle w:val="ListParagraph"/>
        <w:numPr>
          <w:ilvl w:val="0"/>
          <w:numId w:val="31"/>
        </w:numPr>
      </w:pPr>
      <w:r>
        <w:t>Assist in the exchange of information between security tools.</w:t>
      </w:r>
    </w:p>
    <w:p w:rsidR="00D41E8A" w:rsidRDefault="00D41E8A" w:rsidP="00366827">
      <w:pPr>
        <w:pStyle w:val="ListParagraph"/>
        <w:numPr>
          <w:ilvl w:val="0"/>
          <w:numId w:val="31"/>
        </w:numPr>
      </w:pPr>
      <w:r>
        <w:t>Reduce the need for IT Security Professionals to learn the proprietary languages of each of their tools, and instead allow them to learn a single language</w:t>
      </w:r>
      <w:r w:rsidR="005F4676">
        <w:t xml:space="preserve"> that is understood by all the tools</w:t>
      </w:r>
      <w:r>
        <w:t>.</w:t>
      </w:r>
    </w:p>
    <w:p w:rsidR="00E41FC0" w:rsidRDefault="00E41FC0" w:rsidP="007C5160">
      <w:r>
        <w:t>This document presents the OVAL Language as a</w:t>
      </w:r>
      <w:r w:rsidRPr="00E41FC0">
        <w:t xml:space="preserve"> standard that fulfills these needs and requirements</w:t>
      </w:r>
      <w:r>
        <w:t>.</w:t>
      </w:r>
    </w:p>
    <w:p w:rsidR="00E41FC0" w:rsidRDefault="00E41FC0" w:rsidP="007C5160">
      <w:pPr>
        <w:pStyle w:val="Heading2"/>
        <w:rPr>
          <w:rFonts w:eastAsiaTheme="minorHAnsi"/>
          <w:lang w:bidi="ar-SA"/>
        </w:rPr>
      </w:pPr>
      <w:bookmarkStart w:id="1782" w:name="_Toc336259330"/>
      <w:r>
        <w:rPr>
          <w:rFonts w:eastAsiaTheme="minorHAnsi"/>
          <w:lang w:bidi="ar-SA"/>
        </w:rPr>
        <w:t>The OVAL Language</w:t>
      </w:r>
      <w:bookmarkEnd w:id="1782"/>
    </w:p>
    <w:p w:rsidR="00D41E8A" w:rsidRPr="006937FF" w:rsidRDefault="00D41E8A" w:rsidP="00D41E8A">
      <w:pPr>
        <w:contextualSpacing/>
      </w:pPr>
      <w:r>
        <w:rPr>
          <w:rFonts w:eastAsiaTheme="minorHAnsi"/>
          <w:lang w:bidi="ar-SA"/>
        </w:rPr>
        <w:t xml:space="preserve">The </w:t>
      </w:r>
      <w:r w:rsidRPr="00F3365D">
        <w:rPr>
          <w:rFonts w:eastAsiaTheme="minorHAnsi"/>
          <w:lang w:bidi="ar-SA"/>
        </w:rPr>
        <w:t xml:space="preserve">Open Vulnerability and Assessment Language (OVAL®) is an international, information security, community standard to promote open and publicly available security content, and to standardize the transfer of this information across the entire spectrum of security tools and services. </w:t>
      </w:r>
      <w:r>
        <w:rPr>
          <w:rFonts w:eastAsiaTheme="minorHAnsi"/>
          <w:lang w:bidi="ar-SA"/>
        </w:rPr>
        <w:t>The OVAL Language, developed by a broad spectrum of industry, academia, and government organizations from around the world, standardizes</w:t>
      </w:r>
      <w:r w:rsidRPr="00F3365D">
        <w:rPr>
          <w:rFonts w:eastAsiaTheme="minorHAnsi"/>
          <w:lang w:bidi="ar-SA"/>
        </w:rPr>
        <w:t xml:space="preserve"> the three main steps of the assessment process: </w:t>
      </w:r>
      <w:r w:rsidRPr="00AE5370">
        <w:rPr>
          <w:rFonts w:eastAsiaTheme="minorHAnsi"/>
          <w:i/>
          <w:lang w:bidi="ar-SA"/>
        </w:rPr>
        <w:t>OVAL System Characteristics</w:t>
      </w:r>
      <w:r>
        <w:rPr>
          <w:rFonts w:eastAsiaTheme="minorHAnsi"/>
          <w:lang w:bidi="ar-SA"/>
        </w:rPr>
        <w:t xml:space="preserve"> for </w:t>
      </w:r>
      <w:r w:rsidRPr="00F3365D">
        <w:rPr>
          <w:rFonts w:eastAsiaTheme="minorHAnsi"/>
          <w:lang w:bidi="ar-SA"/>
        </w:rPr>
        <w:t xml:space="preserve">representing </w:t>
      </w:r>
      <w:r>
        <w:rPr>
          <w:rFonts w:eastAsiaTheme="minorHAnsi"/>
          <w:lang w:bidi="ar-SA"/>
        </w:rPr>
        <w:t xml:space="preserve">the </w:t>
      </w:r>
      <w:r w:rsidRPr="00F3365D">
        <w:rPr>
          <w:rFonts w:eastAsiaTheme="minorHAnsi"/>
          <w:lang w:bidi="ar-SA"/>
        </w:rPr>
        <w:t xml:space="preserve">configuration information of systems for testing; </w:t>
      </w:r>
      <w:r w:rsidRPr="001947B5">
        <w:rPr>
          <w:rFonts w:eastAsiaTheme="minorHAnsi"/>
          <w:i/>
          <w:lang w:bidi="ar-SA"/>
        </w:rPr>
        <w:t xml:space="preserve">OVAL Definitions </w:t>
      </w:r>
      <w:r>
        <w:rPr>
          <w:rFonts w:eastAsiaTheme="minorHAnsi"/>
          <w:lang w:bidi="ar-SA"/>
        </w:rPr>
        <w:t xml:space="preserve">for expressing a specific </w:t>
      </w:r>
      <w:r w:rsidRPr="00F3365D">
        <w:rPr>
          <w:rFonts w:eastAsiaTheme="minorHAnsi"/>
          <w:lang w:bidi="ar-SA"/>
        </w:rPr>
        <w:t xml:space="preserve">machine state; and </w:t>
      </w:r>
      <w:r w:rsidRPr="003B1FC2">
        <w:rPr>
          <w:rFonts w:eastAsiaTheme="minorHAnsi"/>
          <w:i/>
          <w:lang w:bidi="ar-SA"/>
        </w:rPr>
        <w:t>OVAL Results</w:t>
      </w:r>
      <w:r>
        <w:rPr>
          <w:rFonts w:eastAsiaTheme="minorHAnsi"/>
          <w:lang w:bidi="ar-SA"/>
        </w:rPr>
        <w:t xml:space="preserve"> for </w:t>
      </w:r>
      <w:r w:rsidRPr="00F3365D">
        <w:rPr>
          <w:rFonts w:eastAsiaTheme="minorHAnsi"/>
          <w:lang w:bidi="ar-SA"/>
        </w:rPr>
        <w:t>reportin</w:t>
      </w:r>
      <w:r>
        <w:rPr>
          <w:rFonts w:eastAsiaTheme="minorHAnsi"/>
          <w:lang w:bidi="ar-SA"/>
        </w:rPr>
        <w:t>g the results of the assessment. By doing so, the three core components of the OVAL Language serve as the framework and vocabulary of the OVAL Language and</w:t>
      </w:r>
      <w:r>
        <w:t xml:space="preserve"> provide:</w:t>
      </w:r>
    </w:p>
    <w:p w:rsidR="00D41E8A" w:rsidRDefault="00D41E8A" w:rsidP="00366827">
      <w:pPr>
        <w:pStyle w:val="ListParagraph"/>
        <w:numPr>
          <w:ilvl w:val="0"/>
          <w:numId w:val="3"/>
        </w:numPr>
      </w:pPr>
      <w:r>
        <w:t>A simple and straightforward approach for determining if a vulnerability, software application, configuration issue, or patch exists on a given system.</w:t>
      </w:r>
    </w:p>
    <w:p w:rsidR="00D41E8A" w:rsidRDefault="00D41E8A" w:rsidP="00366827">
      <w:pPr>
        <w:pStyle w:val="ListParagraph"/>
        <w:numPr>
          <w:ilvl w:val="0"/>
          <w:numId w:val="3"/>
        </w:numPr>
      </w:pPr>
      <w:r>
        <w:t>A standard format that outlines the necessary security-relevant configuration information and encodes the precise details of a specific issue.</w:t>
      </w:r>
    </w:p>
    <w:p w:rsidR="00D41E8A" w:rsidRDefault="00D41E8A" w:rsidP="00366827">
      <w:pPr>
        <w:pStyle w:val="ListParagraph"/>
        <w:numPr>
          <w:ilvl w:val="0"/>
          <w:numId w:val="3"/>
        </w:numPr>
      </w:pPr>
      <w:r>
        <w:t>An open alternative to closed, proprietary, and replicated efforts.</w:t>
      </w:r>
    </w:p>
    <w:p w:rsidR="00D41E8A" w:rsidRDefault="00D41E8A" w:rsidP="00366827">
      <w:pPr>
        <w:pStyle w:val="ListParagraph"/>
        <w:numPr>
          <w:ilvl w:val="0"/>
          <w:numId w:val="3"/>
        </w:numPr>
      </w:pPr>
      <w:r>
        <w:t>An effort that is supported by a community of security experts, system administrators, and software developers from industry, government, and academia.</w:t>
      </w:r>
    </w:p>
    <w:p w:rsidR="00D41E8A" w:rsidRDefault="00D41E8A" w:rsidP="00D41E8A">
      <w:pPr>
        <w:rPr>
          <w:rFonts w:eastAsiaTheme="minorHAnsi"/>
          <w:lang w:bidi="ar-SA"/>
        </w:rPr>
      </w:pPr>
      <w:r>
        <w:rPr>
          <w:rFonts w:eastAsiaTheme="minorHAnsi"/>
          <w:lang w:bidi="ar-SA"/>
        </w:rPr>
        <w:t>All of which leads to a</w:t>
      </w:r>
      <w:r w:rsidRPr="00F3365D">
        <w:rPr>
          <w:rFonts w:eastAsiaTheme="minorHAnsi"/>
          <w:lang w:bidi="ar-SA"/>
        </w:rPr>
        <w:t xml:space="preserve"> common and structured format that facilitates collaboration and information sharing among the information security community as well as interoperability among </w:t>
      </w:r>
      <w:r>
        <w:rPr>
          <w:rFonts w:eastAsiaTheme="minorHAnsi"/>
          <w:lang w:bidi="ar-SA"/>
        </w:rPr>
        <w:t xml:space="preserve">security </w:t>
      </w:r>
      <w:r w:rsidRPr="00F3365D">
        <w:rPr>
          <w:rFonts w:eastAsiaTheme="minorHAnsi"/>
          <w:lang w:bidi="ar-SA"/>
        </w:rPr>
        <w:t>tools.</w:t>
      </w:r>
    </w:p>
    <w:p w:rsidR="00D41E8A" w:rsidRPr="00DC6FD8" w:rsidRDefault="00D41E8A" w:rsidP="00D41E8A">
      <w:pPr>
        <w:pStyle w:val="Heading2"/>
      </w:pPr>
      <w:bookmarkStart w:id="1783" w:name="_Toc336259331"/>
      <w:r>
        <w:t>Document Conventions</w:t>
      </w:r>
      <w:bookmarkEnd w:id="1783"/>
    </w:p>
    <w:p w:rsidR="00371824" w:rsidRDefault="00371824" w:rsidP="00D829F3">
      <w:pPr>
        <w:rPr>
          <w:rFonts w:eastAsia="Times New Roman"/>
        </w:rPr>
      </w:pPr>
      <w:r w:rsidRPr="007C6127">
        <w:rPr>
          <w:rFonts w:eastAsia="Times New Roman"/>
        </w:rPr>
        <w:t xml:space="preserve">The key words "MUST", "MUST NOT", "REQUIRED", "SHALL", "SHALL NOT", "SHOULD", "SHOULD NOT", "RECOMMENDED", "MAY", and "OPTIONAL" in this document are to be interpreted as described in </w:t>
      </w:r>
      <w:r w:rsidRPr="008A640C">
        <w:rPr>
          <w:rFonts w:eastAsia="Times New Roman"/>
          <w:i/>
        </w:rPr>
        <w:t>RFC 2119</w:t>
      </w:r>
      <w:r w:rsidRPr="007C6127">
        <w:rPr>
          <w:rFonts w:eastAsia="Times New Roman"/>
        </w:rPr>
        <w:t>.</w:t>
      </w:r>
      <w:r w:rsidR="005F16EC">
        <w:rPr>
          <w:rFonts w:eastAsia="Times New Roman"/>
        </w:rPr>
        <w:t>[16]</w:t>
      </w:r>
    </w:p>
    <w:p w:rsidR="008013E6" w:rsidRDefault="00371824" w:rsidP="008013E6">
      <w:pPr>
        <w:rPr>
          <w:rFonts w:eastAsia="Times New Roman"/>
        </w:rPr>
      </w:pPr>
      <w:r>
        <w:rPr>
          <w:rFonts w:eastAsia="Times New Roman"/>
        </w:rPr>
        <w:t xml:space="preserve">The following font and font style conventions </w:t>
      </w:r>
      <w:r w:rsidR="008013E6">
        <w:rPr>
          <w:rFonts w:eastAsia="Times New Roman"/>
        </w:rPr>
        <w:t>are</w:t>
      </w:r>
      <w:r>
        <w:rPr>
          <w:rFonts w:eastAsia="Times New Roman"/>
        </w:rPr>
        <w:t xml:space="preserve"> used throughout the remainder of this document</w:t>
      </w:r>
      <w:r w:rsidR="008013E6">
        <w:rPr>
          <w:rFonts w:eastAsia="Times New Roman"/>
        </w:rPr>
        <w:t>:</w:t>
      </w:r>
    </w:p>
    <w:p w:rsidR="00371824" w:rsidRDefault="00371824" w:rsidP="00366827">
      <w:pPr>
        <w:pStyle w:val="ListParagraph"/>
        <w:numPr>
          <w:ilvl w:val="0"/>
          <w:numId w:val="34"/>
        </w:numPr>
      </w:pPr>
      <w:r w:rsidRPr="00D829F3">
        <w:rPr>
          <w:rFonts w:eastAsia="Times New Roman"/>
        </w:rPr>
        <w:t xml:space="preserve">The </w:t>
      </w:r>
      <w:r w:rsidRPr="00D829F3">
        <w:rPr>
          <w:rFonts w:ascii="Courier New" w:hAnsi="Courier New" w:cs="Courier New"/>
        </w:rPr>
        <w:t xml:space="preserve">Courier New </w:t>
      </w:r>
      <w:r>
        <w:t xml:space="preserve">font </w:t>
      </w:r>
      <w:r w:rsidR="008013E6">
        <w:t>is</w:t>
      </w:r>
      <w:r>
        <w:t xml:space="preserve"> used for writing constructs in the OVAL Language Data Model</w:t>
      </w:r>
      <w:r w:rsidR="008013E6">
        <w:t>.</w:t>
      </w:r>
    </w:p>
    <w:p w:rsidR="008013E6" w:rsidRDefault="008013E6" w:rsidP="00D829F3">
      <w:pPr>
        <w:pStyle w:val="ListParagraph"/>
      </w:pPr>
      <w:r>
        <w:t xml:space="preserve">Example: </w:t>
      </w:r>
      <w:r w:rsidRPr="00252970">
        <w:rPr>
          <w:rFonts w:ascii="Courier New" w:hAnsi="Courier New" w:cs="Courier New"/>
        </w:rPr>
        <w:t>generator</w:t>
      </w:r>
    </w:p>
    <w:p w:rsidR="008013E6" w:rsidRDefault="008013E6" w:rsidP="00366827">
      <w:pPr>
        <w:pStyle w:val="ListParagraph"/>
        <w:numPr>
          <w:ilvl w:val="0"/>
          <w:numId w:val="34"/>
        </w:numPr>
      </w:pPr>
      <w:r>
        <w:t>T</w:t>
      </w:r>
      <w:r w:rsidRPr="00252970">
        <w:rPr>
          <w:rFonts w:eastAsia="Times New Roman"/>
        </w:rPr>
        <w:t>he</w:t>
      </w:r>
      <w:r>
        <w:rPr>
          <w:rFonts w:eastAsia="Times New Roman"/>
          <w:i/>
        </w:rPr>
        <w:t xml:space="preserve"> ‘</w:t>
      </w:r>
      <w:r w:rsidRPr="00252970">
        <w:rPr>
          <w:rFonts w:eastAsia="Times New Roman"/>
          <w:i/>
        </w:rPr>
        <w:t>italic, with single quotes’</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rsidR="008013E6" w:rsidRPr="00D829F3" w:rsidRDefault="008013E6" w:rsidP="00D829F3">
      <w:pPr>
        <w:pStyle w:val="ListParagraph"/>
      </w:pPr>
      <w:r w:rsidRPr="006E320F">
        <w:rPr>
          <w:rFonts w:eastAsia="Times New Roman"/>
        </w:rPr>
        <w:t>Example</w:t>
      </w:r>
      <w:r>
        <w:rPr>
          <w:rFonts w:eastAsia="Times New Roman"/>
        </w:rPr>
        <w:t xml:space="preserve">: </w:t>
      </w:r>
      <w:r>
        <w:rPr>
          <w:rFonts w:eastAsia="Times New Roman"/>
          <w:i/>
        </w:rPr>
        <w:t>‘</w:t>
      </w:r>
      <w:r w:rsidRPr="0017137D">
        <w:rPr>
          <w:rFonts w:ascii="Calibri" w:hAnsi="Calibri"/>
          <w:i/>
        </w:rPr>
        <w:t>does not exist’</w:t>
      </w:r>
    </w:p>
    <w:p w:rsidR="00371824" w:rsidRDefault="00371824" w:rsidP="00D829F3">
      <w:r>
        <w:lastRenderedPageBreak/>
        <w:t>This document uses the concept of namespaces</w:t>
      </w:r>
      <w:r w:rsidR="00BE7382">
        <w:rPr>
          <w:rStyle w:val="FootnoteReference"/>
        </w:rPr>
        <w:footnoteReference w:id="4"/>
      </w:r>
      <w:r w:rsidR="00BE7382">
        <w:t xml:space="preserve"> </w:t>
      </w:r>
      <w:r>
        <w:t>to logically group OVAL constructs throughout both the Data Model section of the document, as well as other parts of the specification</w:t>
      </w:r>
      <w:r w:rsidR="003213F5">
        <w:t xml:space="preserve">. </w:t>
      </w:r>
      <w:r>
        <w:t>The format of these namespaces is</w:t>
      </w:r>
      <w:r w:rsidR="00C5080C">
        <w:t xml:space="preserve"> </w:t>
      </w:r>
      <w:r w:rsidRPr="00D829F3">
        <w:rPr>
          <w:rFonts w:ascii="Courier New" w:hAnsi="Courier New" w:cs="Courier New"/>
        </w:rPr>
        <w:t>prefix</w:t>
      </w:r>
      <w:r w:rsidR="00C5080C" w:rsidRPr="00D829F3">
        <w:rPr>
          <w:rFonts w:ascii="Courier New" w:hAnsi="Courier New" w:cs="Courier New"/>
        </w:rPr>
        <w:t>:</w:t>
      </w:r>
      <w:r w:rsidRPr="00D829F3">
        <w:rPr>
          <w:rFonts w:ascii="Courier New" w:hAnsi="Courier New" w:cs="Courier New"/>
        </w:rPr>
        <w:t>element</w:t>
      </w:r>
      <w:r>
        <w:t>, where the prefix is the namespace component, and the element is the name of the qualified construct</w:t>
      </w:r>
      <w:r w:rsidR="003213F5">
        <w:t xml:space="preserve">. </w:t>
      </w:r>
      <w:r>
        <w:t>The following table lists the namespaces used in this document: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1260"/>
        <w:gridCol w:w="3241"/>
        <w:gridCol w:w="3438"/>
      </w:tblGrid>
      <w:tr w:rsidR="00346F55" w:rsidTr="00346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pPr>
              <w:jc w:val="center"/>
              <w:rPr>
                <w:b w:val="0"/>
                <w:bCs w:val="0"/>
              </w:rPr>
            </w:pPr>
            <w:r>
              <w:rPr>
                <w:b w:val="0"/>
                <w:bCs w:val="0"/>
              </w:rPr>
              <w:t>Data Model</w:t>
            </w:r>
          </w:p>
        </w:tc>
        <w:tc>
          <w:tcPr>
            <w:tcW w:w="658"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Namespace</w:t>
            </w:r>
          </w:p>
        </w:tc>
        <w:tc>
          <w:tcPr>
            <w:tcW w:w="1692"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1795"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Common</w:t>
            </w:r>
          </w:p>
        </w:tc>
        <w:tc>
          <w:tcPr>
            <w:tcW w:w="658" w:type="pct"/>
          </w:tcPr>
          <w:p w:rsidR="00C5080C" w:rsidRPr="001C03AC" w:rsidRDefault="00C5080C" w:rsidP="00D829F3">
            <w:pPr>
              <w:cnfStyle w:val="000000100000" w:firstRow="0" w:lastRow="0" w:firstColumn="0" w:lastColumn="0" w:oddVBand="0" w:evenVBand="0" w:oddHBand="1" w:evenHBand="0" w:firstRowFirstColumn="0" w:firstRowLastColumn="0" w:lastRowFirstColumn="0" w:lastRowLastColumn="0"/>
            </w:pPr>
            <w:r>
              <w:t>oval</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Common data model that captures all of the common constructs used in OVAL.</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oval</w:t>
            </w:r>
            <w:r w:rsidRPr="00D829F3">
              <w:rPr>
                <w:rFonts w:ascii="Courier New" w:hAnsi="Courier New" w:cs="Courier New"/>
              </w:rPr>
              <w:t>:GeneratorType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Definitions</w:t>
            </w:r>
          </w:p>
        </w:tc>
        <w:tc>
          <w:tcPr>
            <w:tcW w:w="658" w:type="pct"/>
          </w:tcPr>
          <w:p w:rsidR="00C5080C" w:rsidRPr="001C03AC" w:rsidRDefault="00C5080C" w:rsidP="00D829F3">
            <w:pPr>
              <w:cnfStyle w:val="000000000000" w:firstRow="0" w:lastRow="0" w:firstColumn="0" w:lastColumn="0" w:oddVBand="0" w:evenVBand="0" w:oddHBand="0" w:evenHBand="0" w:firstRowFirstColumn="0" w:firstRowLastColumn="0" w:lastRowFirstColumn="0" w:lastRowLastColumn="0"/>
            </w:pPr>
            <w:r>
              <w:t>oval-def</w:t>
            </w:r>
          </w:p>
        </w:tc>
        <w:tc>
          <w:tcPr>
            <w:tcW w:w="1692" w:type="pct"/>
          </w:tcPr>
          <w:p w:rsidR="00C5080C" w:rsidRPr="006D68EF" w:rsidRDefault="00C5080C" w:rsidP="00C3017A">
            <w:pPr>
              <w:cnfStyle w:val="000000000000" w:firstRow="0" w:lastRow="0" w:firstColumn="0" w:lastColumn="0" w:oddVBand="0" w:evenVBand="0" w:oddHBand="0" w:evenHBand="0" w:firstRowFirstColumn="0" w:firstRowLastColumn="0" w:lastRowFirstColumn="0" w:lastRowLastColumn="0"/>
            </w:pPr>
            <w:r w:rsidRPr="006D68EF">
              <w:t>The OVAL Definitions data model that defines the core framework constructs for creating OVAL</w:t>
            </w:r>
            <w:r w:rsidR="00C3017A">
              <w:t xml:space="preserve"> </w:t>
            </w:r>
            <w:r w:rsidRPr="006D68EF">
              <w:t>Definitions.</w:t>
            </w:r>
          </w:p>
        </w:tc>
        <w:tc>
          <w:tcPr>
            <w:tcW w:w="1795" w:type="pct"/>
          </w:tcPr>
          <w:p w:rsidR="00C5080C" w:rsidRPr="00D829F3" w:rsidRDefault="00C5080C" w:rsidP="00D829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829F3">
              <w:rPr>
                <w:rFonts w:ascii="Courier New" w:hAnsi="Courier New" w:cs="Courier New"/>
              </w:rPr>
              <w:t>oval-def:</w:t>
            </w:r>
            <w:r w:rsidR="005D40EB" w:rsidRPr="005D40EB">
              <w:rPr>
                <w:rFonts w:ascii="Courier New" w:hAnsi="Courier New" w:cs="Courier New"/>
              </w:rPr>
              <w:t>TestType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Results</w:t>
            </w:r>
          </w:p>
        </w:tc>
        <w:tc>
          <w:tcPr>
            <w:tcW w:w="658" w:type="pct"/>
          </w:tcPr>
          <w:p w:rsidR="00C5080C" w:rsidRPr="001C03AC" w:rsidRDefault="00C5080C" w:rsidP="00816CA1">
            <w:pPr>
              <w:cnfStyle w:val="000000100000" w:firstRow="0" w:lastRow="0" w:firstColumn="0" w:lastColumn="0" w:oddVBand="0" w:evenVBand="0" w:oddHBand="1" w:evenHBand="0" w:firstRowFirstColumn="0" w:firstRowLastColumn="0" w:lastRowFirstColumn="0" w:lastRowLastColumn="0"/>
            </w:pPr>
            <w:r>
              <w:t>oval-res</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Results data model that captures all the constructs used to communicate assessment results.</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oval-res:ResultsType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Variables</w:t>
            </w:r>
          </w:p>
        </w:tc>
        <w:tc>
          <w:tcPr>
            <w:tcW w:w="658" w:type="pct"/>
          </w:tcPr>
          <w:p w:rsidR="00C5080C" w:rsidRPr="001C03AC" w:rsidRDefault="00C5080C" w:rsidP="00816CA1">
            <w:pPr>
              <w:cnfStyle w:val="000000000000" w:firstRow="0" w:lastRow="0" w:firstColumn="0" w:lastColumn="0" w:oddVBand="0" w:evenVBand="0" w:oddHBand="0" w:evenHBand="0" w:firstRowFirstColumn="0" w:firstRowLastColumn="0" w:lastRowFirstColumn="0" w:lastRowLastColumn="0"/>
            </w:pPr>
            <w:r>
              <w:t>oval-var</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Variables data model, used to define all constructs used to create OVAL Variables.</w:t>
            </w:r>
          </w:p>
        </w:tc>
        <w:tc>
          <w:tcPr>
            <w:tcW w:w="1795" w:type="pct"/>
          </w:tcPr>
          <w:p w:rsidR="00C5080C" w:rsidRPr="00D829F3" w:rsidRDefault="00C5080C" w:rsidP="00816CA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oval-</w:t>
            </w:r>
            <w:r w:rsidR="00D829F3">
              <w:rPr>
                <w:rFonts w:ascii="Courier New" w:hAnsi="Courier New" w:cs="Courier New"/>
              </w:rPr>
              <w:t>var:Variable</w:t>
            </w:r>
            <w:r>
              <w:rPr>
                <w:rFonts w:ascii="Courier New" w:hAnsi="Courier New" w:cs="Courier New"/>
              </w:rPr>
              <w: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Directives</w:t>
            </w:r>
          </w:p>
        </w:tc>
        <w:tc>
          <w:tcPr>
            <w:tcW w:w="658" w:type="pct"/>
          </w:tcPr>
          <w:p w:rsidR="00C5080C" w:rsidRDefault="00C5080C" w:rsidP="00816CA1">
            <w:pPr>
              <w:cnfStyle w:val="000000100000" w:firstRow="0" w:lastRow="0" w:firstColumn="0" w:lastColumn="0" w:oddVBand="0" w:evenVBand="0" w:oddHBand="1" w:evenHBand="0" w:firstRowFirstColumn="0" w:firstRowLastColumn="0" w:lastRowFirstColumn="0" w:lastRowLastColumn="0"/>
            </w:pPr>
            <w:r>
              <w:t>oval-dir</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Directives data model, which defines the constructs used to create OVAL Directives.</w:t>
            </w:r>
          </w:p>
        </w:tc>
        <w:tc>
          <w:tcPr>
            <w:tcW w:w="1795" w:type="pct"/>
          </w:tcPr>
          <w:p w:rsidR="00C5080C" w:rsidRPr="00D829F3" w:rsidRDefault="00C5080C" w:rsidP="00D829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oval-dir:</w:t>
            </w:r>
            <w:r w:rsidR="00D829F3">
              <w:rPr>
                <w:rFonts w:ascii="Courier New" w:hAnsi="Courier New" w:cs="Courier New"/>
              </w:rPr>
              <w:t>oval_d</w:t>
            </w:r>
            <w:r w:rsidR="00D829F3" w:rsidRPr="00D829F3">
              <w:rPr>
                <w:rFonts w:ascii="Courier New" w:hAnsi="Courier New" w:cs="Courier New"/>
              </w:rPr>
              <w:t>irectives</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System Characteristics</w:t>
            </w:r>
          </w:p>
        </w:tc>
        <w:tc>
          <w:tcPr>
            <w:tcW w:w="658" w:type="pct"/>
          </w:tcPr>
          <w:p w:rsidR="00C5080C" w:rsidRDefault="00C5080C" w:rsidP="00816CA1">
            <w:pPr>
              <w:cnfStyle w:val="000000000000" w:firstRow="0" w:lastRow="0" w:firstColumn="0" w:lastColumn="0" w:oddVBand="0" w:evenVBand="0" w:oddHBand="0" w:evenHBand="0" w:firstRowFirstColumn="0" w:firstRowLastColumn="0" w:lastRowFirstColumn="0" w:lastRowLastColumn="0"/>
            </w:pPr>
            <w:r>
              <w:t>oval-sc</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p>
        </w:tc>
        <w:tc>
          <w:tcPr>
            <w:tcW w:w="1795" w:type="pct"/>
          </w:tcPr>
          <w:p w:rsidR="00C5080C" w:rsidRDefault="00C5080C" w:rsidP="00D829F3">
            <w:pPr>
              <w:cnfStyle w:val="000000000000" w:firstRow="0" w:lastRow="0" w:firstColumn="0" w:lastColumn="0" w:oddVBand="0" w:evenVBand="0" w:oddHBand="0" w:evenHBand="0" w:firstRowFirstColumn="0" w:firstRowLastColumn="0" w:lastRowFirstColumn="0" w:lastRowLastColumn="0"/>
            </w:pPr>
            <w:r w:rsidRPr="00252970">
              <w:rPr>
                <w:rFonts w:ascii="Courier New" w:hAnsi="Courier New" w:cs="Courier New"/>
              </w:rPr>
              <w:t>oval-sc:</w:t>
            </w:r>
            <w:r w:rsidR="00D829F3">
              <w:rPr>
                <w:rFonts w:ascii="Courier New" w:hAnsi="Courier New" w:cs="Courier New"/>
              </w:rPr>
              <w:t>Item</w:t>
            </w:r>
            <w:r w:rsidRPr="00252970">
              <w:rPr>
                <w:rFonts w:ascii="Courier New" w:hAnsi="Courier New" w:cs="Courier New"/>
              </w:rPr>
              <w:t>Type</w:t>
            </w:r>
          </w:p>
        </w:tc>
      </w:tr>
      <w:tr w:rsidR="002766EE"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2766EE" w:rsidRDefault="002766EE" w:rsidP="00816CA1">
            <w:r>
              <w:t>External</w:t>
            </w:r>
          </w:p>
        </w:tc>
        <w:tc>
          <w:tcPr>
            <w:tcW w:w="658" w:type="pct"/>
          </w:tcPr>
          <w:p w:rsidR="002766EE" w:rsidRDefault="002766EE" w:rsidP="00816CA1">
            <w:pPr>
              <w:cnfStyle w:val="000000100000" w:firstRow="0" w:lastRow="0" w:firstColumn="0" w:lastColumn="0" w:oddVBand="0" w:evenVBand="0" w:oddHBand="1" w:evenHBand="0" w:firstRowFirstColumn="0" w:firstRowLastColumn="0" w:lastRowFirstColumn="0" w:lastRowLastColumn="0"/>
            </w:pPr>
            <w:r>
              <w:t>ext</w:t>
            </w:r>
          </w:p>
        </w:tc>
        <w:tc>
          <w:tcPr>
            <w:tcW w:w="1692" w:type="pct"/>
          </w:tcPr>
          <w:p w:rsidR="002766EE" w:rsidRPr="006D68EF" w:rsidRDefault="002766EE" w:rsidP="00816CA1">
            <w:pPr>
              <w:cnfStyle w:val="000000100000" w:firstRow="0" w:lastRow="0" w:firstColumn="0" w:lastColumn="0" w:oddVBand="0" w:evenVBand="0" w:oddHBand="1" w:evenHBand="0" w:firstRowFirstColumn="0" w:firstRowLastColumn="0" w:lastRowFirstColumn="0" w:lastRowLastColumn="0"/>
            </w:pPr>
            <w:r w:rsidRPr="006D68EF">
              <w:t>This namespace is used to identify those constructs that are defined outside the OVAL Language.</w:t>
            </w:r>
          </w:p>
        </w:tc>
        <w:tc>
          <w:tcPr>
            <w:tcW w:w="1795" w:type="pct"/>
          </w:tcPr>
          <w:p w:rsidR="002766EE" w:rsidRPr="00252970" w:rsidRDefault="002766EE" w:rsidP="002766E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ext:Signature</w:t>
            </w:r>
          </w:p>
        </w:tc>
      </w:tr>
    </w:tbl>
    <w:p w:rsidR="00D41E8A" w:rsidRDefault="00D41E8A" w:rsidP="00D41E8A">
      <w:pPr>
        <w:pStyle w:val="Heading2"/>
        <w:rPr>
          <w:rFonts w:eastAsia="Times New Roman"/>
        </w:rPr>
      </w:pPr>
      <w:bookmarkStart w:id="1784" w:name="_Toc336259332"/>
      <w:r>
        <w:rPr>
          <w:rFonts w:eastAsia="Times New Roman"/>
        </w:rPr>
        <w:t>Document Structure</w:t>
      </w:r>
      <w:bookmarkEnd w:id="1784"/>
    </w:p>
    <w:p w:rsidR="00D41E8A" w:rsidRPr="003437D9" w:rsidRDefault="00D41E8A" w:rsidP="00D41E8A">
      <w:r>
        <w:t>This document serves as the specification for the OVAL Language defining the use cases, requirements, data model, and processing model which is organized into the following sections:</w:t>
      </w:r>
    </w:p>
    <w:p w:rsidR="001D1944" w:rsidRDefault="001D1944" w:rsidP="00366827">
      <w:pPr>
        <w:pStyle w:val="ListParagraph"/>
        <w:numPr>
          <w:ilvl w:val="0"/>
          <w:numId w:val="2"/>
        </w:numPr>
      </w:pPr>
      <w:r>
        <w:t>Section 1 – Introduction</w:t>
      </w:r>
    </w:p>
    <w:p w:rsidR="00D41E8A" w:rsidRPr="000A06E8" w:rsidRDefault="00D41E8A" w:rsidP="00366827">
      <w:pPr>
        <w:pStyle w:val="ListParagraph"/>
        <w:numPr>
          <w:ilvl w:val="0"/>
          <w:numId w:val="2"/>
        </w:numPr>
      </w:pPr>
      <w:r w:rsidRPr="007C5160">
        <w:t>Section</w:t>
      </w:r>
      <w:r w:rsidR="00E41FC0" w:rsidRPr="007C5160">
        <w:t xml:space="preserve"> 2 </w:t>
      </w:r>
      <w:r w:rsidRPr="007C5160">
        <w:t xml:space="preserve"> – Use </w:t>
      </w:r>
      <w:r w:rsidR="00E3127F">
        <w:t>C</w:t>
      </w:r>
      <w:r w:rsidRPr="007C5160">
        <w:t>ases for the OVAL Language</w:t>
      </w:r>
    </w:p>
    <w:p w:rsidR="00D41E8A" w:rsidRPr="000A06E8" w:rsidRDefault="00D41E8A" w:rsidP="00366827">
      <w:pPr>
        <w:pStyle w:val="ListParagraph"/>
        <w:numPr>
          <w:ilvl w:val="0"/>
          <w:numId w:val="2"/>
        </w:numPr>
      </w:pPr>
      <w:r w:rsidRPr="007C5160">
        <w:t>Section</w:t>
      </w:r>
      <w:r w:rsidR="00E41FC0" w:rsidRPr="007C5160">
        <w:t xml:space="preserve"> 3</w:t>
      </w:r>
      <w:r w:rsidRPr="007C5160">
        <w:t xml:space="preserve"> – Requirements for the OVAL Language</w:t>
      </w:r>
    </w:p>
    <w:p w:rsidR="00D41E8A" w:rsidRPr="000A06E8" w:rsidRDefault="00D41E8A" w:rsidP="00366827">
      <w:pPr>
        <w:pStyle w:val="ListParagraph"/>
        <w:numPr>
          <w:ilvl w:val="0"/>
          <w:numId w:val="2"/>
        </w:numPr>
      </w:pPr>
      <w:r w:rsidRPr="007C5160">
        <w:t xml:space="preserve">Section </w:t>
      </w:r>
      <w:r w:rsidR="00E41FC0" w:rsidRPr="007C5160">
        <w:t xml:space="preserve">4 </w:t>
      </w:r>
      <w:r w:rsidRPr="007C5160">
        <w:t>– Data Model for the OVAL Language</w:t>
      </w:r>
    </w:p>
    <w:p w:rsidR="00D41E8A" w:rsidRPr="000A06E8" w:rsidRDefault="00D41E8A" w:rsidP="00366827">
      <w:pPr>
        <w:pStyle w:val="ListParagraph"/>
        <w:numPr>
          <w:ilvl w:val="0"/>
          <w:numId w:val="2"/>
        </w:numPr>
      </w:pPr>
      <w:r w:rsidRPr="007C5160">
        <w:lastRenderedPageBreak/>
        <w:t xml:space="preserve">Section </w:t>
      </w:r>
      <w:r w:rsidR="00E41FC0" w:rsidRPr="007C5160">
        <w:t xml:space="preserve">5 </w:t>
      </w:r>
      <w:r w:rsidRPr="007C5160">
        <w:t>– Processing Model for the OVAL Language</w:t>
      </w:r>
    </w:p>
    <w:p w:rsidR="00D41E8A" w:rsidRPr="000A06E8" w:rsidRDefault="00D41E8A" w:rsidP="00366827">
      <w:pPr>
        <w:pStyle w:val="ListParagraph"/>
        <w:numPr>
          <w:ilvl w:val="0"/>
          <w:numId w:val="2"/>
        </w:numPr>
      </w:pPr>
      <w:r w:rsidRPr="007C5160">
        <w:t xml:space="preserve">Section </w:t>
      </w:r>
      <w:r w:rsidR="00E41FC0" w:rsidRPr="007C5160">
        <w:t>6</w:t>
      </w:r>
      <w:r w:rsidR="008F64CE">
        <w:t xml:space="preserve"> </w:t>
      </w:r>
      <w:r w:rsidRPr="007C5160">
        <w:t xml:space="preserve">– </w:t>
      </w:r>
      <w:r w:rsidR="00E41FC0" w:rsidRPr="007C5160">
        <w:t>XML Representation</w:t>
      </w:r>
    </w:p>
    <w:p w:rsidR="00D41E8A" w:rsidRDefault="00D41E8A" w:rsidP="00366827">
      <w:pPr>
        <w:pStyle w:val="ListParagraph"/>
        <w:numPr>
          <w:ilvl w:val="0"/>
          <w:numId w:val="2"/>
        </w:numPr>
      </w:pPr>
      <w:r w:rsidRPr="00D829F3">
        <w:t>Appendix</w:t>
      </w:r>
      <w:r w:rsidR="00E41FC0" w:rsidRPr="00D829F3">
        <w:t xml:space="preserve"> </w:t>
      </w:r>
      <w:r w:rsidR="00D829F3" w:rsidRPr="00D829F3">
        <w:t>A</w:t>
      </w:r>
      <w:r w:rsidRPr="00D829F3">
        <w:t xml:space="preserve"> – </w:t>
      </w:r>
      <w:r w:rsidR="00D829F3" w:rsidRPr="00D829F3">
        <w:t xml:space="preserve">Extending the </w:t>
      </w:r>
      <w:r w:rsidRPr="00D829F3">
        <w:t>OVAL Language</w:t>
      </w:r>
      <w:r w:rsidR="00E3127F">
        <w:t xml:space="preserve"> Data Model</w:t>
      </w:r>
    </w:p>
    <w:p w:rsidR="00E3127F" w:rsidRDefault="00E3127F" w:rsidP="00366827">
      <w:pPr>
        <w:pStyle w:val="ListParagraph"/>
        <w:numPr>
          <w:ilvl w:val="0"/>
          <w:numId w:val="2"/>
        </w:numPr>
      </w:pPr>
      <w:r>
        <w:t xml:space="preserve">Appendix B </w:t>
      </w:r>
      <w:r w:rsidRPr="00D829F3">
        <w:t>–</w:t>
      </w:r>
      <w:r>
        <w:t xml:space="preserve"> OVAL Language Versioning </w:t>
      </w:r>
      <w:r w:rsidR="0051641D">
        <w:t>Policy</w:t>
      </w:r>
    </w:p>
    <w:p w:rsidR="00E3127F" w:rsidRDefault="00E3127F" w:rsidP="00E3127F">
      <w:pPr>
        <w:pStyle w:val="ListParagraph"/>
        <w:numPr>
          <w:ilvl w:val="0"/>
          <w:numId w:val="2"/>
        </w:numPr>
      </w:pPr>
      <w:r>
        <w:t xml:space="preserve">Appendix C </w:t>
      </w:r>
      <w:r w:rsidRPr="00D829F3">
        <w:t>–</w:t>
      </w:r>
      <w:r>
        <w:t xml:space="preserve"> OVAL Language Deprecation Policy</w:t>
      </w:r>
    </w:p>
    <w:p w:rsidR="00E3127F" w:rsidRDefault="00E3127F" w:rsidP="00E3127F">
      <w:pPr>
        <w:pStyle w:val="ListParagraph"/>
        <w:numPr>
          <w:ilvl w:val="0"/>
          <w:numId w:val="2"/>
        </w:numPr>
      </w:pPr>
      <w:r>
        <w:t xml:space="preserve">Appendix D </w:t>
      </w:r>
      <w:r w:rsidRPr="00D829F3">
        <w:t>–</w:t>
      </w:r>
      <w:r>
        <w:t xml:space="preserve"> Regular Expression Support</w:t>
      </w:r>
    </w:p>
    <w:p w:rsidR="00E3127F" w:rsidRDefault="00E3127F" w:rsidP="00E3127F">
      <w:pPr>
        <w:pStyle w:val="ListParagraph"/>
        <w:numPr>
          <w:ilvl w:val="0"/>
          <w:numId w:val="2"/>
        </w:numPr>
      </w:pPr>
      <w:r>
        <w:t xml:space="preserve">Appendix E </w:t>
      </w:r>
      <w:r w:rsidRPr="00D829F3">
        <w:t>–</w:t>
      </w:r>
      <w:r>
        <w:t xml:space="preserve"> References</w:t>
      </w:r>
    </w:p>
    <w:p w:rsidR="00E3127F" w:rsidRDefault="00E3127F" w:rsidP="00E3127F">
      <w:pPr>
        <w:pStyle w:val="ListParagraph"/>
        <w:numPr>
          <w:ilvl w:val="0"/>
          <w:numId w:val="2"/>
        </w:numPr>
      </w:pPr>
      <w:r>
        <w:t xml:space="preserve">Appendix F </w:t>
      </w:r>
      <w:r w:rsidRPr="00D829F3">
        <w:t>–</w:t>
      </w:r>
      <w:r>
        <w:t xml:space="preserve"> Change Log</w:t>
      </w:r>
    </w:p>
    <w:p w:rsidR="00E3127F" w:rsidRPr="00D829F3" w:rsidRDefault="00E3127F" w:rsidP="008F64CE">
      <w:pPr>
        <w:pStyle w:val="ListParagraph"/>
        <w:numPr>
          <w:ilvl w:val="0"/>
          <w:numId w:val="2"/>
        </w:numPr>
      </w:pPr>
      <w:r>
        <w:t xml:space="preserve">Appendix G </w:t>
      </w:r>
      <w:r w:rsidRPr="00D829F3">
        <w:t>–</w:t>
      </w:r>
      <w:r>
        <w:t xml:space="preserve"> Terms and Acronyms</w:t>
      </w:r>
    </w:p>
    <w:p w:rsidR="00E34464" w:rsidRDefault="00E34464" w:rsidP="00E34464">
      <w:pPr>
        <w:pStyle w:val="Heading1"/>
      </w:pPr>
      <w:bookmarkStart w:id="1785" w:name="_Toc277669284"/>
      <w:bookmarkStart w:id="1786" w:name="_Toc277669285"/>
      <w:bookmarkStart w:id="1787" w:name="_Toc336259333"/>
      <w:bookmarkEnd w:id="0"/>
      <w:r w:rsidRPr="00BB348C">
        <w:t>Use Cases</w:t>
      </w:r>
      <w:r w:rsidR="00E3127F">
        <w:t xml:space="preserve"> for the OVAL Language</w:t>
      </w:r>
      <w:bookmarkEnd w:id="1787"/>
    </w:p>
    <w:p w:rsidR="007132CC" w:rsidRPr="007132CC" w:rsidRDefault="007132CC" w:rsidP="007C5160">
      <w:r>
        <w:t>OVAL Use Cases define the intended best practice usage of the standard. The current set of supported OVAL Use Cases are described below including one or more detailed use case scenarios for each use case. Additional use cases will be documented as they emerge through the continued operational application of OVAL.</w:t>
      </w:r>
    </w:p>
    <w:p w:rsidR="00D7337A" w:rsidRPr="00334FB9" w:rsidRDefault="00D7337A" w:rsidP="00D7337A">
      <w:pPr>
        <w:pStyle w:val="Heading2"/>
      </w:pPr>
      <w:bookmarkStart w:id="1788" w:name="_Toc336259334"/>
      <w:r w:rsidRPr="0011186A">
        <w:t>Security Advisory Distribution</w:t>
      </w:r>
      <w:bookmarkEnd w:id="1788"/>
    </w:p>
    <w:p w:rsidR="00D7337A" w:rsidRDefault="00D7337A" w:rsidP="00D7337A">
      <w:r>
        <w:t>Security advisories are published by vendors and security researchers as product vulnerabilities are discovered. Security advisories generally contain the information needed to detect the presence of the vulnerable product on a system. These advisories are leveraged by alerting services and vulnerability scanning products to raise awareness of the latest issues that might affect individuals and organizations using the vulnerable products</w:t>
      </w:r>
      <w:r w:rsidR="003213F5">
        <w:t xml:space="preserve">. </w:t>
      </w:r>
      <w:r>
        <w:t xml:space="preserve">One acknowledged need within the security industry is for application and operating system vendors, and other authoritative organizations, to publish vulnerability information in a standard, machine-readable format. The benefit of this is two-fold. First, it provides scanning products with immediate access to actionable content that can be used to assess the security posture of a system. Second, it moves the authoring of the technical details of a vulnerability from the reverse engineering efforts of the </w:t>
      </w:r>
      <w:r w:rsidR="00F02524">
        <w:t>implementing organization (e.g.</w:t>
      </w:r>
      <w:r w:rsidR="001D1944">
        <w:t>,</w:t>
      </w:r>
      <w:r w:rsidR="00F02524">
        <w:t xml:space="preserve"> </w:t>
      </w:r>
      <w:r>
        <w:t>scanner-product developer</w:t>
      </w:r>
      <w:r w:rsidR="00F02524">
        <w:t>)</w:t>
      </w:r>
      <w:r>
        <w:t xml:space="preserve"> to a more authoritative source: the developer of the vulnerable product.</w:t>
      </w:r>
    </w:p>
    <w:p w:rsidR="00D7337A" w:rsidRDefault="00D7337A" w:rsidP="00F02524">
      <w:pPr>
        <w:pStyle w:val="Heading3"/>
        <w:numPr>
          <w:ilvl w:val="0"/>
          <w:numId w:val="0"/>
        </w:numPr>
      </w:pPr>
      <w:bookmarkStart w:id="1789" w:name="_Toc303760185"/>
      <w:bookmarkStart w:id="1790" w:name="_Toc336259335"/>
      <w:r>
        <w:t>Use Case Scenario: Publishing an Advisory</w:t>
      </w:r>
      <w:bookmarkEnd w:id="1789"/>
      <w:bookmarkEnd w:id="1790"/>
    </w:p>
    <w:p w:rsidR="00D7337A" w:rsidRDefault="00D7337A" w:rsidP="00D7337A">
      <w:r>
        <w:t xml:space="preserve">In this scenario, a software vendor receives a report of an undisclosed vulnerability along with exploit code from a member of the security community. The vendor examines the report and </w:t>
      </w:r>
      <w:r w:rsidR="00A51E14">
        <w:t xml:space="preserve">the </w:t>
      </w:r>
      <w:r>
        <w:t xml:space="preserve">exploit code and confirms that there is a vulnerability in their software. The vendor further investigates the vulnerability to determine what versions of the software are affected and on what platforms. The vendor reserves a </w:t>
      </w:r>
      <w:r w:rsidR="001D1944">
        <w:t>Common Vulnerabilities and Exposures (</w:t>
      </w:r>
      <w:r>
        <w:t>CVE</w:t>
      </w:r>
      <w:r w:rsidR="001D1944">
        <w:t>®)</w:t>
      </w:r>
      <w:r>
        <w:t xml:space="preserve"> Identifier</w:t>
      </w:r>
      <w:r w:rsidR="00BE7382">
        <w:rPr>
          <w:rStyle w:val="FootnoteReference"/>
        </w:rPr>
        <w:footnoteReference w:id="5"/>
      </w:r>
      <w:r>
        <w:t xml:space="preserve"> for the vulnerability and creates a standardized check for the vulnerability in the form of an </w:t>
      </w:r>
      <w:r w:rsidRPr="008F64CE">
        <w:t>OVAL Definition</w:t>
      </w:r>
      <w:r>
        <w:t xml:space="preserve">. This new </w:t>
      </w:r>
      <w:r w:rsidRPr="008F64CE">
        <w:t xml:space="preserve">OVAL </w:t>
      </w:r>
      <w:r w:rsidRPr="008F64CE">
        <w:lastRenderedPageBreak/>
        <w:t>Definition</w:t>
      </w:r>
      <w:r>
        <w:rPr>
          <w:i/>
        </w:rPr>
        <w:t xml:space="preserve"> </w:t>
      </w:r>
      <w:r>
        <w:t xml:space="preserve">includes the list of affected platforms and products, a reference to the reserved CVE Identifier, and a description of the vulnerability. The software vendor adds tests to check for the vulnerable software on the relevant platforms. Once complete, the </w:t>
      </w:r>
      <w:r w:rsidRPr="008F64CE">
        <w:t>OVAL Definition</w:t>
      </w:r>
      <w:r>
        <w:t xml:space="preserve"> is signed to ensure integrity and authenticity and tested to ensure that it accurately detects all known vulnerable versions of the software. Finally, the software vendor publishes a new security advisory for the vulnerability including the reserved CVE </w:t>
      </w:r>
      <w:r w:rsidR="00D2311B">
        <w:t>I</w:t>
      </w:r>
      <w:r>
        <w:t xml:space="preserve">dentifier and the </w:t>
      </w:r>
      <w:r w:rsidRPr="008F64CE">
        <w:t>OVAL Definition</w:t>
      </w:r>
      <w:r>
        <w:t xml:space="preserve"> that will detect the presence of the vulnerability. </w:t>
      </w:r>
    </w:p>
    <w:p w:rsidR="00D7337A" w:rsidRDefault="00D7337A" w:rsidP="00D7337A">
      <w:r>
        <w:t xml:space="preserve">Immediately after publication, organizations begin to download the security advisory’s </w:t>
      </w:r>
      <w:r w:rsidRPr="008F64CE">
        <w:t>OVAL Definition</w:t>
      </w:r>
      <w:r>
        <w:t>, verify its signature to ensure that it was not modified in transit, and use it in their vulnerability scanning tool of choice to determine whether or not their systems are vulnerable.</w:t>
      </w:r>
    </w:p>
    <w:p w:rsidR="00D7337A" w:rsidRDefault="00D7337A" w:rsidP="00D7337A">
      <w:pPr>
        <w:pStyle w:val="Heading2"/>
      </w:pPr>
      <w:bookmarkStart w:id="1791" w:name="_Toc336259336"/>
      <w:r>
        <w:t>Vulnerability Management</w:t>
      </w:r>
      <w:bookmarkEnd w:id="1791"/>
    </w:p>
    <w:p w:rsidR="00D7337A" w:rsidRDefault="00D7337A" w:rsidP="00D7337A">
      <w:r w:rsidRPr="004A6D85">
        <w:rPr>
          <w:bCs/>
        </w:rPr>
        <w:t xml:space="preserve">Vulnerability </w:t>
      </w:r>
      <w:r w:rsidR="00A51E14">
        <w:rPr>
          <w:bCs/>
        </w:rPr>
        <w:t>management</w:t>
      </w:r>
      <w:r w:rsidRPr="004A6D85">
        <w:rPr>
          <w:bCs/>
        </w:rPr>
        <w:t xml:space="preserve"> is the process of </w:t>
      </w:r>
      <w:r>
        <w:rPr>
          <w:bCs/>
        </w:rPr>
        <w:t xml:space="preserve">identifying </w:t>
      </w:r>
      <w:r w:rsidRPr="004A6D85">
        <w:rPr>
          <w:bCs/>
        </w:rPr>
        <w:t xml:space="preserve">the vulnerabilities </w:t>
      </w:r>
      <w:r>
        <w:rPr>
          <w:bCs/>
        </w:rPr>
        <w:t>i</w:t>
      </w:r>
      <w:r w:rsidRPr="004A6D85">
        <w:rPr>
          <w:bCs/>
        </w:rPr>
        <w:t>n a system and prioritizing</w:t>
      </w:r>
      <w:r>
        <w:rPr>
          <w:bCs/>
        </w:rPr>
        <w:t xml:space="preserve"> them according to their severity</w:t>
      </w:r>
      <w:r w:rsidR="003213F5">
        <w:rPr>
          <w:bCs/>
        </w:rPr>
        <w:t xml:space="preserve">. </w:t>
      </w:r>
      <w:r>
        <w:t>Currently, organizations that develop vulnerability management products need to employ a team of content developers. This team investigates vulnerabilities as they become known, gathering all of the available information for a given vulnerability, and running various tests against live systems to examine the parameters that indicate the presence of a vulnerability. Once a vulnerability is understood, this team develops a check that will indicate the presence of the vulnerability on a system for use in their product. The resulting checks are then distributed to vendor’s customers so that they can assess their systems and take action based on the vulnerability management results. All of these tasks must be completed under a very strict time requirement and are repeated across nearly every organization that develops and offers a vulnerability management product.</w:t>
      </w:r>
    </w:p>
    <w:p w:rsidR="00D7337A" w:rsidRDefault="00D7337A" w:rsidP="00D7337A">
      <w:r>
        <w:t>For vulnerability management product vendors, having vulnerability information structured in a standard format allows them to quickly consume data from multiple sources. These vendors can share vulnerability checks with each other and collaborate on developing the best possible check for a given issue. If the initial security advisory includes a standardized check for the issue, these vendors can automatically consume that data. This will allow the vendor to refocus resources away from content generation to tasks that enhance the functionality of their product while distributing higher quality checks more quickly to their customers.</w:t>
      </w:r>
    </w:p>
    <w:p w:rsidR="00D7337A" w:rsidRDefault="00D7337A" w:rsidP="00D7337A">
      <w:r>
        <w:t xml:space="preserve">From the product customer’s perspective, the primary requirement for having a standard content format is that it demystifies the vulnerability management process and provides them with the ability to do an apples-to-apples comparison of the products. When conducting product comparisons, given a specific set of definitions, each product tested should return the same result. If this is not the case, it is no longer a result of the products taking different approaches to detecting a vulnerability, and removes the burden from the customer to determine which product they think returns the most accurate results. The end result is that the customer can focus more on selecting a product with the features that best meet their needs, and less on the more difficult problem of which product does the correct job of detecting vulnerabilities. Lastly, having a well-documented, standard format provides users with the </w:t>
      </w:r>
      <w:r>
        <w:lastRenderedPageBreak/>
        <w:t>information they need to be able to understand the details of an issue, and to determine how a specific product is conducting its business.</w:t>
      </w:r>
    </w:p>
    <w:p w:rsidR="00D7337A" w:rsidRDefault="00D7337A" w:rsidP="00F02524">
      <w:pPr>
        <w:pStyle w:val="Heading3"/>
        <w:numPr>
          <w:ilvl w:val="0"/>
          <w:numId w:val="0"/>
        </w:numPr>
      </w:pPr>
      <w:bookmarkStart w:id="1792" w:name="_Toc336259337"/>
      <w:r>
        <w:t>Use Case Scenario: Leveraging a Standardized Security Advisory</w:t>
      </w:r>
      <w:bookmarkEnd w:id="1792"/>
    </w:p>
    <w:p w:rsidR="00D7337A" w:rsidRDefault="00D7337A" w:rsidP="00D7337A">
      <w:r>
        <w:t xml:space="preserve">An operating system vendor releases a new set of security advisories for its platform as </w:t>
      </w:r>
      <w:r w:rsidRPr="008F64CE">
        <w:t>OVAL Definitions</w:t>
      </w:r>
      <w:r w:rsidRPr="009A21CE">
        <w:t>.</w:t>
      </w:r>
      <w:r>
        <w:t xml:space="preserve"> A system administrator runs the organization’s vulnerability management tool which retrieves the </w:t>
      </w:r>
      <w:r w:rsidRPr="008F64CE">
        <w:t>OVAL Definitions</w:t>
      </w:r>
      <w:r>
        <w:t xml:space="preserve"> and verifies its signature. The vulnerability management tool then collects the attributes required to make an assertion about whether or not the system is in a vulnerable state and includes this information in the </w:t>
      </w:r>
      <w:r w:rsidRPr="008F64CE">
        <w:t>OVAL System Characteristics</w:t>
      </w:r>
      <w:r w:rsidR="003213F5">
        <w:rPr>
          <w:i/>
        </w:rPr>
        <w:t xml:space="preserve">. </w:t>
      </w:r>
      <w:r>
        <w:t xml:space="preserve">Next, the vulnerability management tool evaluates the </w:t>
      </w:r>
      <w:r w:rsidRPr="008F64CE">
        <w:t>OVAL System Characteristics</w:t>
      </w:r>
      <w:r>
        <w:t xml:space="preserve"> against the </w:t>
      </w:r>
      <w:r w:rsidRPr="008F64CE">
        <w:t>OVAL Definitions</w:t>
      </w:r>
      <w:r>
        <w:t xml:space="preserve"> and expresses the findings in the </w:t>
      </w:r>
      <w:r w:rsidRPr="008F64CE">
        <w:t>OVAL Results</w:t>
      </w:r>
      <w:r>
        <w:t>.</w:t>
      </w:r>
    </w:p>
    <w:p w:rsidR="00D7337A" w:rsidRDefault="00D7337A" w:rsidP="00F02524">
      <w:pPr>
        <w:pStyle w:val="Heading3"/>
        <w:numPr>
          <w:ilvl w:val="0"/>
          <w:numId w:val="0"/>
        </w:numPr>
      </w:pPr>
      <w:bookmarkStart w:id="1793" w:name="_Toc336259338"/>
      <w:r>
        <w:t>Use Case Scenario: Collaborating on the Development of a Vulnerability Check</w:t>
      </w:r>
      <w:bookmarkEnd w:id="1793"/>
    </w:p>
    <w:p w:rsidR="00D7337A" w:rsidRPr="00BB2F0D" w:rsidRDefault="00D7337A" w:rsidP="00D7337A">
      <w:r>
        <w:t xml:space="preserve">A new critical vulnerability is disclosed by an application vendor and the initial security advisory does not include an authoritative standardized check for the vulnerability. A vulnerability management product vendor quickly develops and distributes </w:t>
      </w:r>
      <w:r w:rsidRPr="009A21CE">
        <w:t xml:space="preserve">an </w:t>
      </w:r>
      <w:r w:rsidRPr="008F64CE">
        <w:t>OVAL Definition</w:t>
      </w:r>
      <w:r w:rsidRPr="00BB2F0D">
        <w:t xml:space="preserve"> with a </w:t>
      </w:r>
      <w:r>
        <w:t xml:space="preserve">check for the presence of the vulnerability on the platforms the vendor supports for its customers. The vendor shares this new check with a forum of other vulnerability management vendors and industry experts in the form of an </w:t>
      </w:r>
      <w:r w:rsidRPr="008F64CE">
        <w:t>OVAL Definition</w:t>
      </w:r>
      <w:r>
        <w:t xml:space="preserve">. The </w:t>
      </w:r>
      <w:r w:rsidRPr="008F64CE">
        <w:t>OVAL Definition</w:t>
      </w:r>
      <w:r>
        <w:t xml:space="preserve"> is extended by another vendor to include detailed checking information for additional platforms in order to make the vulnerability check complete for all known vulnerable platforms. The resulting </w:t>
      </w:r>
      <w:r w:rsidRPr="008F64CE">
        <w:t>OVAL Definition</w:t>
      </w:r>
      <w:r>
        <w:t xml:space="preserve"> is again shared with the industry forum. A security expert participating in the forum notices that under some circumstances </w:t>
      </w:r>
      <w:r w:rsidRPr="009A21CE">
        <w:t xml:space="preserve">the </w:t>
      </w:r>
      <w:r w:rsidRPr="008F64CE">
        <w:t>OVAL Definition</w:t>
      </w:r>
      <w:r>
        <w:t xml:space="preserve"> will detect the vulnerability when in fact it does not exist (a false positive). The security expert corrects this defect in the </w:t>
      </w:r>
      <w:r w:rsidRPr="008F64CE">
        <w:t>OVAL Definition</w:t>
      </w:r>
      <w:r>
        <w:t xml:space="preserve"> and once again shares this information with the forum. The forum members have collaborated in developing a thorough, accurate, standardized check for the vulnerability and leveraged the resulting </w:t>
      </w:r>
      <w:r w:rsidRPr="008F64CE">
        <w:t>OVAL Definition</w:t>
      </w:r>
      <w:r>
        <w:t xml:space="preserve"> in their products and services.</w:t>
      </w:r>
    </w:p>
    <w:p w:rsidR="00D7337A" w:rsidRDefault="00D7337A" w:rsidP="00F02524">
      <w:pPr>
        <w:pStyle w:val="Heading3"/>
        <w:numPr>
          <w:ilvl w:val="0"/>
          <w:numId w:val="0"/>
        </w:numPr>
      </w:pPr>
      <w:bookmarkStart w:id="1794" w:name="_Toc336259339"/>
      <w:r>
        <w:t>Use Case Scenario: Sharing Vulnerability Assessment Results</w:t>
      </w:r>
      <w:bookmarkEnd w:id="1794"/>
    </w:p>
    <w:p w:rsidR="00D7337A" w:rsidRPr="00E95BFC" w:rsidRDefault="00D7337A" w:rsidP="00D7337A">
      <w:r>
        <w:t xml:space="preserve">A vulnerability management product, using an </w:t>
      </w:r>
      <w:r w:rsidRPr="008F64CE">
        <w:t>OVAL Definition</w:t>
      </w:r>
      <w:r>
        <w:t xml:space="preserve">, detects the presence of a vulnerability on a system and generates the </w:t>
      </w:r>
      <w:r w:rsidRPr="008F64CE">
        <w:t>OVAL Results</w:t>
      </w:r>
      <w:r>
        <w:t xml:space="preserve"> that record this finding. The </w:t>
      </w:r>
      <w:r w:rsidRPr="008F64CE">
        <w:t>OVAL Results</w:t>
      </w:r>
      <w:r w:rsidRPr="00D6408A">
        <w:rPr>
          <w:i/>
        </w:rPr>
        <w:t xml:space="preserve"> </w:t>
      </w:r>
      <w:r>
        <w:t xml:space="preserve">are provided to the organization’s security dashboard where it is processed. Due to the severity of the vulnerability and availability of a patch it is determined that the affected system must be patched. The </w:t>
      </w:r>
      <w:r w:rsidRPr="008F64CE">
        <w:t>OVAL Results</w:t>
      </w:r>
      <w:r>
        <w:t xml:space="preserve"> are then provided as an input to the organization’s patch management tool where the affected system is identified and the appropriate patch for the vulnerability is identified by its CVE Identifier and applied to the system. The system is no longer in a vulnerable state.</w:t>
      </w:r>
    </w:p>
    <w:p w:rsidR="00D7337A" w:rsidRDefault="00D7337A" w:rsidP="00D7337A">
      <w:pPr>
        <w:pStyle w:val="Heading2"/>
      </w:pPr>
      <w:bookmarkStart w:id="1795" w:name="_Toc336259340"/>
      <w:r w:rsidRPr="00137427">
        <w:t>Patch Management</w:t>
      </w:r>
      <w:bookmarkEnd w:id="1795"/>
    </w:p>
    <w:p w:rsidR="00D7337A" w:rsidRDefault="00D7337A" w:rsidP="00D7337A">
      <w:r>
        <w:t>Patch management is the process of identifying the security issues and software updates that affect a system, applying the patches that resolve these issues, and verifying that the patches were successfully installed</w:t>
      </w:r>
      <w:r w:rsidR="003213F5">
        <w:t xml:space="preserve">. </w:t>
      </w:r>
      <w:r>
        <w:t xml:space="preserve">Ensuring that systems are properly patched is a major concern among organizations as it’s a leading cause for compromised systems. Patch management tools must have a detailed understanding of what it means for a given patch to have been properly installed on a system to ensure that systems </w:t>
      </w:r>
      <w:r>
        <w:lastRenderedPageBreak/>
        <w:t>are properly patched. As a result, patch management vendors employ teams of analysts to reverse engineer patches and fully understand the impact of applying a given patch to a system</w:t>
      </w:r>
      <w:r w:rsidR="003213F5">
        <w:t xml:space="preserve">. </w:t>
      </w:r>
      <w:r>
        <w:t>These analysts must develop and maintain checks for each patch their product supports.</w:t>
      </w:r>
    </w:p>
    <w:p w:rsidR="00D7337A" w:rsidRPr="00C107C2" w:rsidRDefault="00D7337A" w:rsidP="00D7337A">
      <w:pPr>
        <w:rPr>
          <w:rFonts w:eastAsia="Times New Roman"/>
          <w:color w:val="000000"/>
        </w:rPr>
      </w:pPr>
      <w:r w:rsidRPr="00137427">
        <w:t xml:space="preserve">For </w:t>
      </w:r>
      <w:r w:rsidRPr="00C107C2">
        <w:rPr>
          <w:rFonts w:eastAsia="Times New Roman"/>
          <w:color w:val="000000"/>
        </w:rPr>
        <w:t xml:space="preserve">the patch management vendor community, having patch checking </w:t>
      </w:r>
      <w:r w:rsidRPr="00137427">
        <w:t>information structured in a standard format al</w:t>
      </w:r>
      <w:r w:rsidRPr="008416E5">
        <w:t>lows them to quickly consume data from multiple sources. These vendors can share patch checks with each other and collaborate on developing the best possible check for a given patch. If the patch is distributed with a standardized check for the patch these</w:t>
      </w:r>
      <w:r w:rsidRPr="004805B6">
        <w:t xml:space="preserve"> vendors can automatically consume that data. This will allow the vendor to refocus resources away from content generation to tasks that enhance the functionality of their product while distributing higher quality patch checks more quickly to their custome</w:t>
      </w:r>
      <w:r w:rsidRPr="00C53C6D">
        <w:t>rs.</w:t>
      </w:r>
    </w:p>
    <w:p w:rsidR="00D7337A" w:rsidRDefault="00D7337A" w:rsidP="00F02524">
      <w:pPr>
        <w:pStyle w:val="Heading3"/>
        <w:numPr>
          <w:ilvl w:val="0"/>
          <w:numId w:val="0"/>
        </w:numPr>
        <w:rPr>
          <w:rFonts w:eastAsia="Times New Roman"/>
        </w:rPr>
      </w:pPr>
      <w:bookmarkStart w:id="1796" w:name="_Toc336259341"/>
      <w:r>
        <w:rPr>
          <w:rFonts w:eastAsia="Times New Roman"/>
        </w:rPr>
        <w:t xml:space="preserve">Use Case Scenario: </w:t>
      </w:r>
      <w:r>
        <w:t xml:space="preserve">Leveraging a Standardized </w:t>
      </w:r>
      <w:r>
        <w:rPr>
          <w:rFonts w:eastAsia="Times New Roman"/>
        </w:rPr>
        <w:t>Patch Check</w:t>
      </w:r>
      <w:bookmarkEnd w:id="1796"/>
    </w:p>
    <w:p w:rsidR="00D7337A" w:rsidRPr="006E0F1A" w:rsidRDefault="00D7337A" w:rsidP="00D7337A">
      <w:r w:rsidRPr="006E0F1A">
        <w:t xml:space="preserve">An operating system vendor releases a new set of patches for its platform and includes standardized patch checks as </w:t>
      </w:r>
      <w:r w:rsidRPr="008F64CE">
        <w:t>OVAL Definitions</w:t>
      </w:r>
      <w:r w:rsidRPr="006E0F1A">
        <w:t xml:space="preserve">. A system administrator runs the organization’s patch management tool which retrieves the </w:t>
      </w:r>
      <w:r w:rsidRPr="008F64CE">
        <w:t>OVAL Definitions</w:t>
      </w:r>
      <w:r w:rsidRPr="006E0F1A">
        <w:t xml:space="preserve"> and verifies its signature. The patch management tool then collects the attributes required to make an assertion about whether or not the system needs to be patched and includes this information in the </w:t>
      </w:r>
      <w:r w:rsidRPr="008F64CE">
        <w:t>OVAL System Characteristics</w:t>
      </w:r>
      <w:r w:rsidR="003213F5" w:rsidRPr="008F64CE">
        <w:t xml:space="preserve">. </w:t>
      </w:r>
      <w:r w:rsidRPr="006E0F1A">
        <w:t xml:space="preserve">Next, the patch management tool evaluates the </w:t>
      </w:r>
      <w:r w:rsidRPr="008F64CE">
        <w:t>OVAL System Characteristics</w:t>
      </w:r>
      <w:r w:rsidRPr="006E0F1A">
        <w:t xml:space="preserve"> against the </w:t>
      </w:r>
      <w:r w:rsidRPr="008F64CE">
        <w:t>OVAL Definitions</w:t>
      </w:r>
      <w:r w:rsidRPr="006E0F1A">
        <w:t xml:space="preserve"> and expresses the findings in the </w:t>
      </w:r>
      <w:r w:rsidRPr="008F64CE">
        <w:t>OVAL Results</w:t>
      </w:r>
      <w:r w:rsidRPr="006E0F1A">
        <w:t xml:space="preserve">. The patch management tool examines the </w:t>
      </w:r>
      <w:r w:rsidRPr="008F64CE">
        <w:t>OVAL Results</w:t>
      </w:r>
      <w:r w:rsidRPr="006E0F1A">
        <w:t xml:space="preserve"> and determines that a patch should be installed. The patch is installed and the system is no longer vulnerable.</w:t>
      </w:r>
    </w:p>
    <w:p w:rsidR="00D7337A" w:rsidRDefault="00D7337A" w:rsidP="00F02524">
      <w:pPr>
        <w:pStyle w:val="Heading3"/>
        <w:numPr>
          <w:ilvl w:val="0"/>
          <w:numId w:val="0"/>
        </w:numPr>
        <w:rPr>
          <w:rFonts w:eastAsia="Times New Roman"/>
        </w:rPr>
      </w:pPr>
      <w:bookmarkStart w:id="1797" w:name="_Toc336259342"/>
      <w:r>
        <w:rPr>
          <w:rFonts w:eastAsia="Times New Roman"/>
        </w:rPr>
        <w:t>Use Case Scenario: Patching a Known Vulnerability</w:t>
      </w:r>
      <w:bookmarkEnd w:id="1797"/>
    </w:p>
    <w:p w:rsidR="00D7337A" w:rsidRPr="006E0F1A" w:rsidRDefault="00D7337A" w:rsidP="00D7337A">
      <w:r w:rsidRPr="006E0F1A">
        <w:t xml:space="preserve">An organization’s patch management tool examines the </w:t>
      </w:r>
      <w:r w:rsidRPr="008F64CE">
        <w:t>OVAL Results</w:t>
      </w:r>
      <w:r w:rsidRPr="006E0F1A">
        <w:t xml:space="preserve"> generated by a vulnerability management tool. The </w:t>
      </w:r>
      <w:r w:rsidRPr="008F64CE">
        <w:t>OVAL Results</w:t>
      </w:r>
      <w:r w:rsidRPr="006E0F1A">
        <w:t xml:space="preserve"> include summary information about all vulnerabilities that were checked and full details about the vulnerabilities that were found during a vulnerability assessment. The patch management tool uses the CVE Identifier associated with each </w:t>
      </w:r>
      <w:r w:rsidRPr="008F64CE">
        <w:t>OVAL Definition</w:t>
      </w:r>
      <w:r w:rsidRPr="006E0F1A">
        <w:t xml:space="preserve">, included in the </w:t>
      </w:r>
      <w:r w:rsidRPr="008F64CE">
        <w:t>OVAL Results,</w:t>
      </w:r>
      <w:r w:rsidRPr="006E0F1A">
        <w:t xml:space="preserve"> to enumerate the available patches for the vulnerable software found on the system. </w:t>
      </w:r>
    </w:p>
    <w:p w:rsidR="00D7337A" w:rsidRDefault="00D7337A" w:rsidP="00D7337A">
      <w:pPr>
        <w:pStyle w:val="Heading2"/>
      </w:pPr>
      <w:bookmarkStart w:id="1798" w:name="_Toc336259343"/>
      <w:r w:rsidRPr="00DA2458">
        <w:t>Configuration Management</w:t>
      </w:r>
      <w:bookmarkEnd w:id="1798"/>
    </w:p>
    <w:p w:rsidR="00D7337A" w:rsidRPr="00C107C2" w:rsidRDefault="00D7337A" w:rsidP="00D7337A">
      <w:r w:rsidRPr="00C107C2">
        <w:t xml:space="preserve">The process of configuration management involves examining a machine’s configuration state, comparing it against a known good or mandated configuration state, and reporting the results. There are a number of publicly available best practice configuration guides (e.g., the </w:t>
      </w:r>
      <w:r w:rsidR="00187B5E" w:rsidRPr="00BD1846">
        <w:rPr>
          <w:rFonts w:cstheme="minorHAnsi"/>
        </w:rPr>
        <w:t xml:space="preserve">National Security Agency (NSA) Configuration </w:t>
      </w:r>
      <w:r w:rsidR="00BE7382">
        <w:t>Guides</w:t>
      </w:r>
      <w:r w:rsidR="00BE7382">
        <w:rPr>
          <w:rStyle w:val="FootnoteReference"/>
        </w:rPr>
        <w:footnoteReference w:id="6"/>
      </w:r>
      <w:r>
        <w:t xml:space="preserve">, or the </w:t>
      </w:r>
      <w:r w:rsidR="00187B5E" w:rsidRPr="00BD1846">
        <w:t>National Institute of Standards and Technology (NIST</w:t>
      </w:r>
      <w:r w:rsidR="00BE7382">
        <w:t>) National Checklist Program</w:t>
      </w:r>
      <w:r w:rsidR="00BE7382">
        <w:rPr>
          <w:rStyle w:val="FootnoteReference"/>
        </w:rPr>
        <w:footnoteReference w:id="7"/>
      </w:r>
      <w:r w:rsidRPr="00187B5E">
        <w:t>),</w:t>
      </w:r>
      <w:r w:rsidRPr="00C107C2">
        <w:t xml:space="preserve"> and many more developed specifically for individual organizations. In many cases, these guides exist in paper form only, and it is up to the IT Staff to translate the document into </w:t>
      </w:r>
      <w:r w:rsidRPr="00C107C2">
        <w:lastRenderedPageBreak/>
        <w:t xml:space="preserve">something that can be applied and enforced on a consistent basis. There are also automated solutions available </w:t>
      </w:r>
      <w:r w:rsidR="006E0F1A">
        <w:t>that</w:t>
      </w:r>
      <w:r w:rsidR="006E0F1A" w:rsidRPr="00C107C2">
        <w:t xml:space="preserve"> </w:t>
      </w:r>
      <w:r w:rsidRPr="00C107C2">
        <w:t xml:space="preserve">can scan a system for compliance against a given configuration and offer tailoring capabilities to suit the specific needs of an organization. Unfortunately, these products often rely upon proprietary data formats, making it difficult to introduce new </w:t>
      </w:r>
      <w:r w:rsidR="00F02524">
        <w:t xml:space="preserve">configuration </w:t>
      </w:r>
      <w:r w:rsidRPr="00C107C2">
        <w:t xml:space="preserve">policies to the product or move data from one product to another. Finally, as with some of the use cases above, divesting the language from the product provides the product vendor with a </w:t>
      </w:r>
      <w:r w:rsidR="00F02524">
        <w:t>broad</w:t>
      </w:r>
      <w:r w:rsidRPr="00C107C2">
        <w:t xml:space="preserve"> repository of content and allows them to focus on functionality and features.</w:t>
      </w:r>
    </w:p>
    <w:p w:rsidR="00D7337A" w:rsidRDefault="00D7337A" w:rsidP="00F02524">
      <w:pPr>
        <w:pStyle w:val="Heading3"/>
        <w:numPr>
          <w:ilvl w:val="0"/>
          <w:numId w:val="0"/>
        </w:numPr>
      </w:pPr>
      <w:bookmarkStart w:id="1799" w:name="_Toc336259344"/>
      <w:r>
        <w:t xml:space="preserve">Use Case Scenario: </w:t>
      </w:r>
      <w:r w:rsidR="00F02524">
        <w:t xml:space="preserve">Configuration Guidance </w:t>
      </w:r>
      <w:r>
        <w:t>Distribution</w:t>
      </w:r>
      <w:bookmarkEnd w:id="1799"/>
    </w:p>
    <w:p w:rsidR="00D7337A" w:rsidRPr="006E0F1A" w:rsidRDefault="00D7337A" w:rsidP="00D7337A">
      <w:r w:rsidRPr="006E0F1A">
        <w:t xml:space="preserve">An operating system vendor releases a new version of its operating system. Along with the initial release of the operating system, detailed secure configuration guidance is included. This guidance is intended to act as a baseline for the operating system’s users to tailor for their own environments and security requirements. The operating system vendor includes the </w:t>
      </w:r>
      <w:r w:rsidRPr="008F64CE">
        <w:t>OVAL Definitions</w:t>
      </w:r>
      <w:r w:rsidRPr="006E0F1A">
        <w:t xml:space="preserve"> with this secure configuration guidance. Each </w:t>
      </w:r>
      <w:r w:rsidRPr="008F64CE">
        <w:t>OVAL Definition</w:t>
      </w:r>
      <w:r w:rsidRPr="006E0F1A">
        <w:t xml:space="preserve"> includes a reference to the relevant </w:t>
      </w:r>
      <w:r w:rsidR="006E0F1A">
        <w:t>Common Configuration Enumeration (</w:t>
      </w:r>
      <w:r w:rsidRPr="006E0F1A">
        <w:t>CCE</w:t>
      </w:r>
      <w:r w:rsidR="006E0F1A">
        <w:rPr>
          <w:rFonts w:cstheme="minorHAnsi"/>
        </w:rPr>
        <w:t>™</w:t>
      </w:r>
      <w:r w:rsidR="006E0F1A">
        <w:t>)</w:t>
      </w:r>
      <w:r w:rsidRPr="006E0F1A">
        <w:t xml:space="preserve"> Identifier</w:t>
      </w:r>
      <w:r w:rsidR="00E8292A">
        <w:rPr>
          <w:rStyle w:val="FootnoteReference"/>
        </w:rPr>
        <w:footnoteReference w:id="8"/>
      </w:r>
      <w:r w:rsidRPr="006E0F1A">
        <w:t xml:space="preserve"> for correlation with other </w:t>
      </w:r>
      <w:r w:rsidR="00F02524" w:rsidRPr="006E0F1A">
        <w:t xml:space="preserve">guidance and </w:t>
      </w:r>
      <w:r w:rsidRPr="006E0F1A">
        <w:t>polic</w:t>
      </w:r>
      <w:r w:rsidR="00F02524" w:rsidRPr="006E0F1A">
        <w:t>y framework</w:t>
      </w:r>
      <w:r w:rsidRPr="006E0F1A">
        <w:t>s</w:t>
      </w:r>
      <w:r w:rsidR="00F02524" w:rsidRPr="006E0F1A">
        <w:t>,</w:t>
      </w:r>
      <w:r w:rsidRPr="006E0F1A">
        <w:t xml:space="preserve"> and can be used to check that a system is compliant with the operating system vendor’s recommendation for that configuration item. A system administrator runs the organization’s configuration management tool and provides the </w:t>
      </w:r>
      <w:r w:rsidRPr="008F64CE">
        <w:t>OVAL Definitions</w:t>
      </w:r>
      <w:r w:rsidRPr="006E0F1A">
        <w:t xml:space="preserve"> as input. The configuration management tool then collects the attributes required to make an assertion about whether or not the system is complaint with the new operating system </w:t>
      </w:r>
      <w:r w:rsidR="00F02524" w:rsidRPr="006E0F1A">
        <w:t>configuration guidance</w:t>
      </w:r>
      <w:r w:rsidRPr="006E0F1A">
        <w:t xml:space="preserve"> and includes this information in the </w:t>
      </w:r>
      <w:r w:rsidRPr="008F64CE">
        <w:t>OVAL System Characteristics</w:t>
      </w:r>
      <w:r w:rsidR="003213F5" w:rsidRPr="008F64CE">
        <w:t xml:space="preserve">. </w:t>
      </w:r>
      <w:r w:rsidRPr="006E0F1A">
        <w:t xml:space="preserve">Next, the configuration management tool evaluates the </w:t>
      </w:r>
      <w:r w:rsidRPr="008F64CE">
        <w:t>OVAL System Characteristics</w:t>
      </w:r>
      <w:r w:rsidRPr="006E0F1A">
        <w:t xml:space="preserve"> against the </w:t>
      </w:r>
      <w:r w:rsidRPr="008F64CE">
        <w:t xml:space="preserve">OVAL Definitions </w:t>
      </w:r>
      <w:r w:rsidRPr="006E0F1A">
        <w:t xml:space="preserve">and expresses the findings in the </w:t>
      </w:r>
      <w:r w:rsidRPr="008F64CE">
        <w:t>OVAL Results</w:t>
      </w:r>
      <w:r w:rsidRPr="006E0F1A">
        <w:t xml:space="preserve">. </w:t>
      </w:r>
    </w:p>
    <w:p w:rsidR="00D7337A" w:rsidRDefault="00D7337A" w:rsidP="00F02524">
      <w:pPr>
        <w:pStyle w:val="Heading3"/>
        <w:numPr>
          <w:ilvl w:val="0"/>
          <w:numId w:val="0"/>
        </w:numPr>
      </w:pPr>
      <w:bookmarkStart w:id="1800" w:name="_Toc336259345"/>
      <w:r>
        <w:t>Use Case Scenario: Authoritative Policy Reuse</w:t>
      </w:r>
      <w:bookmarkEnd w:id="1800"/>
    </w:p>
    <w:p w:rsidR="00D7337A" w:rsidRPr="002C6236" w:rsidRDefault="00D7337A" w:rsidP="00D7337A">
      <w:r w:rsidRPr="00B3795B">
        <w:t xml:space="preserve">An organization has decided to develop a secure configuration </w:t>
      </w:r>
      <w:r w:rsidR="00F02524" w:rsidRPr="00E866FE">
        <w:t>guide</w:t>
      </w:r>
      <w:r w:rsidRPr="000456D5">
        <w:t xml:space="preserve"> for its desktop systems. Rather than create a new </w:t>
      </w:r>
      <w:r w:rsidR="00F02524" w:rsidRPr="00DD3C69">
        <w:t>guide</w:t>
      </w:r>
      <w:r w:rsidRPr="002C6236">
        <w:t xml:space="preserve"> from scratch the organization leverages the secure configuration guidance recommended by the desktop operating system v</w:t>
      </w:r>
      <w:r w:rsidRPr="00EC6E0D">
        <w:t>endor. Since this policy was published in a standardized</w:t>
      </w:r>
      <w:r w:rsidR="00F02524" w:rsidRPr="00EC6E0D">
        <w:t>, machine readable</w:t>
      </w:r>
      <w:r w:rsidRPr="00F82C4A">
        <w:t xml:space="preserve"> format, with a collection of </w:t>
      </w:r>
      <w:r w:rsidRPr="008F64CE">
        <w:t>OVAL Definitions</w:t>
      </w:r>
      <w:r w:rsidRPr="00B3795B">
        <w:t xml:space="preserve"> for checking compliance with the </w:t>
      </w:r>
      <w:r w:rsidR="00F02524" w:rsidRPr="00B3795B">
        <w:t>guide</w:t>
      </w:r>
      <w:r w:rsidRPr="00B3795B">
        <w:t>, the organization downloads the policy and tailors it to their environment. By way of example, the organization has a very strict password policy and needs to require a minimum password length of 14 characters on all desktop systems. Given that the operating system vendor recommended a minimum password length of 8 characters</w:t>
      </w:r>
      <w:r w:rsidR="00072EBA" w:rsidRPr="0003082F">
        <w:t xml:space="preserve"> as a parameterized value</w:t>
      </w:r>
      <w:r w:rsidRPr="0003082F">
        <w:t>,</w:t>
      </w:r>
      <w:r w:rsidRPr="002B5D04">
        <w:t xml:space="preserve"> there is already an </w:t>
      </w:r>
      <w:r w:rsidRPr="008F64CE">
        <w:t>OVAL Definition</w:t>
      </w:r>
      <w:r w:rsidRPr="00B3795B">
        <w:t xml:space="preserve"> in the published secure configuration for check minimum password length</w:t>
      </w:r>
      <w:r w:rsidR="00072EBA" w:rsidRPr="00DD3C69">
        <w:t xml:space="preserve"> that can leveraged</w:t>
      </w:r>
      <w:r w:rsidRPr="002C6236">
        <w:t>. The organization is able to simply tailor the minimum password length value setting it to 14 and reuse the rest of the checking</w:t>
      </w:r>
      <w:r w:rsidRPr="002D0E07">
        <w:t xml:space="preserve"> logic in the </w:t>
      </w:r>
      <w:r w:rsidRPr="008F64CE">
        <w:t>OVAL Definition</w:t>
      </w:r>
      <w:r w:rsidRPr="00B3795B">
        <w:t xml:space="preserve">. The organization applies several other customizations to the policy by editing the published </w:t>
      </w:r>
      <w:r w:rsidRPr="008F64CE">
        <w:t>OVAL Definitions</w:t>
      </w:r>
      <w:r w:rsidRPr="00B3795B">
        <w:t>. Once completed, the organization inputs the new policy into its configuration management tool which begins monitor</w:t>
      </w:r>
      <w:r w:rsidRPr="00DD3C69">
        <w:t xml:space="preserve">ing all desktop systems for compliance with the policy. </w:t>
      </w:r>
    </w:p>
    <w:p w:rsidR="00D7337A" w:rsidRDefault="00D7337A" w:rsidP="00F02524">
      <w:pPr>
        <w:pStyle w:val="Heading3"/>
        <w:numPr>
          <w:ilvl w:val="0"/>
          <w:numId w:val="0"/>
        </w:numPr>
      </w:pPr>
      <w:bookmarkStart w:id="1801" w:name="_Toc336259346"/>
      <w:r>
        <w:lastRenderedPageBreak/>
        <w:t>Use Case Scenario: Compliance Reporting</w:t>
      </w:r>
      <w:bookmarkEnd w:id="1801"/>
    </w:p>
    <w:p w:rsidR="00D7337A" w:rsidRPr="002D0E07" w:rsidRDefault="00D7337A" w:rsidP="00D7337A">
      <w:r w:rsidRPr="00B3795B">
        <w:t xml:space="preserve">An organization is required to be compliant with an official configuration </w:t>
      </w:r>
      <w:r w:rsidR="00072EBA" w:rsidRPr="0003082F">
        <w:t>baseline</w:t>
      </w:r>
      <w:r w:rsidRPr="0003082F">
        <w:t xml:space="preserve"> and report on the </w:t>
      </w:r>
      <w:r w:rsidR="00072EBA" w:rsidRPr="00DD3C69">
        <w:t>degree of compliance</w:t>
      </w:r>
      <w:r w:rsidRPr="002C6236">
        <w:t xml:space="preserve"> in order to </w:t>
      </w:r>
      <w:r w:rsidR="00072EBA" w:rsidRPr="002D0E07">
        <w:t xml:space="preserve">meet the configuration baseline requirements of an </w:t>
      </w:r>
      <w:r w:rsidRPr="002D0E07">
        <w:t>industry</w:t>
      </w:r>
      <w:r w:rsidR="00072EBA" w:rsidRPr="002D0E07">
        <w:t xml:space="preserve"> body</w:t>
      </w:r>
      <w:r w:rsidRPr="00EC6E0D">
        <w:t xml:space="preserve">. This </w:t>
      </w:r>
      <w:r w:rsidR="00072EBA" w:rsidRPr="00EC6E0D">
        <w:t>baseline</w:t>
      </w:r>
      <w:r w:rsidRPr="00F82C4A">
        <w:t xml:space="preserve"> has been expressed and published as a collection of </w:t>
      </w:r>
      <w:r w:rsidRPr="008F64CE">
        <w:t>OVAL Definitions</w:t>
      </w:r>
      <w:r w:rsidRPr="00B3795B">
        <w:t xml:space="preserve"> and digitally signed by the authority that developed it. Free from needing to translate the </w:t>
      </w:r>
      <w:r w:rsidR="00072EBA" w:rsidRPr="00DD3C69">
        <w:t>baseline</w:t>
      </w:r>
      <w:r w:rsidRPr="002C6236">
        <w:t>, the organization assesses its</w:t>
      </w:r>
      <w:r w:rsidRPr="002D0E07">
        <w:t xml:space="preserve"> systems for compliance with the </w:t>
      </w:r>
      <w:r w:rsidR="00072EBA" w:rsidRPr="002D0E07">
        <w:t>baseline</w:t>
      </w:r>
      <w:r w:rsidRPr="002D0E07">
        <w:t xml:space="preserve"> using the organization’s own configuration management tool and the </w:t>
      </w:r>
      <w:r w:rsidRPr="008F64CE">
        <w:t>OVAL Definitions.</w:t>
      </w:r>
      <w:r w:rsidRPr="00B3795B" w:rsidDel="007F6553">
        <w:t xml:space="preserve"> </w:t>
      </w:r>
      <w:r w:rsidRPr="0003082F">
        <w:t>For each system, the configuration management tool collects the attributes required to make an assertion about the system and its</w:t>
      </w:r>
      <w:r w:rsidRPr="00DD3C69">
        <w:t xml:space="preserve"> compliance with the </w:t>
      </w:r>
      <w:r w:rsidR="00072EBA" w:rsidRPr="002C6236">
        <w:t>baseline</w:t>
      </w:r>
      <w:r w:rsidRPr="002D0E07">
        <w:t xml:space="preserve">. The tool then includes this information in the </w:t>
      </w:r>
      <w:r w:rsidRPr="008F64CE">
        <w:t>OVAL System Characteristics</w:t>
      </w:r>
      <w:r w:rsidRPr="00B3795B">
        <w:t xml:space="preserve"> </w:t>
      </w:r>
      <w:r w:rsidRPr="0003082F">
        <w:t xml:space="preserve">to represent the current state of the system. The configuration management tool evaluates the </w:t>
      </w:r>
      <w:r w:rsidRPr="008F64CE">
        <w:t>OVAL System Characteristics</w:t>
      </w:r>
      <w:r w:rsidRPr="00B3795B">
        <w:t xml:space="preserve"> against the </w:t>
      </w:r>
      <w:r w:rsidR="00072EBA" w:rsidRPr="0003082F">
        <w:t>baseline</w:t>
      </w:r>
      <w:r w:rsidRPr="0003082F">
        <w:t xml:space="preserve"> defined</w:t>
      </w:r>
      <w:r w:rsidRPr="002B5D04">
        <w:t xml:space="preserve"> </w:t>
      </w:r>
      <w:r w:rsidR="00072EBA" w:rsidRPr="002B5D04">
        <w:t>by</w:t>
      </w:r>
      <w:r w:rsidRPr="002B5D04">
        <w:t xml:space="preserve"> the </w:t>
      </w:r>
      <w:r w:rsidRPr="008F64CE">
        <w:t>OVAL Definitions</w:t>
      </w:r>
      <w:r w:rsidRPr="00B3795B">
        <w:t xml:space="preserve"> and includes the differences between current system state and the desired </w:t>
      </w:r>
      <w:r w:rsidR="00072EBA" w:rsidRPr="0003082F">
        <w:t>configuration</w:t>
      </w:r>
      <w:r w:rsidRPr="0003082F">
        <w:t xml:space="preserve"> in the </w:t>
      </w:r>
      <w:r w:rsidRPr="008F64CE">
        <w:t>OVAL Results</w:t>
      </w:r>
      <w:r w:rsidRPr="00B3795B">
        <w:t xml:space="preserve">. The </w:t>
      </w:r>
      <w:r w:rsidRPr="008F64CE">
        <w:t>OVAL Results are</w:t>
      </w:r>
      <w:r w:rsidRPr="00B3795B">
        <w:t xml:space="preserve"> then forwarded </w:t>
      </w:r>
      <w:r w:rsidRPr="0003082F">
        <w:t>to the organization’s compliance reporting tool where the results of the system’s comp</w:t>
      </w:r>
      <w:r w:rsidRPr="00DD3C69">
        <w:t xml:space="preserve">liance to the </w:t>
      </w:r>
      <w:r w:rsidR="00072EBA" w:rsidRPr="002C6236">
        <w:t>baseline</w:t>
      </w:r>
      <w:r w:rsidRPr="002D0E07">
        <w:t xml:space="preserve"> can be made available to the authorities to demonstrate compliance.</w:t>
      </w:r>
    </w:p>
    <w:p w:rsidR="00D7337A" w:rsidRDefault="00D7337A" w:rsidP="00D7337A">
      <w:pPr>
        <w:pStyle w:val="Heading2"/>
      </w:pPr>
      <w:bookmarkStart w:id="1802" w:name="_Toc336259347"/>
      <w:r w:rsidRPr="00DA2458">
        <w:t>System Inventory</w:t>
      </w:r>
      <w:bookmarkEnd w:id="1802"/>
    </w:p>
    <w:p w:rsidR="00D7337A" w:rsidRDefault="00D7337A" w:rsidP="00D7337A">
      <w:r w:rsidRPr="00D20AF2">
        <w:t xml:space="preserve">System inventory </w:t>
      </w:r>
      <w:r w:rsidRPr="006B6429">
        <w:t xml:space="preserve">is the process </w:t>
      </w:r>
      <w:r>
        <w:t xml:space="preserve">of gathering a detailed listing of the applications installed on a given system. Large enterprises often have many versions of many applications running on wide variety operating systems. Organizations simply do not rely upon </w:t>
      </w:r>
      <w:r w:rsidR="002B5D04">
        <w:t xml:space="preserve">one </w:t>
      </w:r>
      <w:r>
        <w:t xml:space="preserve">vendor for all </w:t>
      </w:r>
      <w:r w:rsidR="002B5D04">
        <w:t xml:space="preserve">of </w:t>
      </w:r>
      <w:r>
        <w:t>the software that is running in their enterprise</w:t>
      </w:r>
      <w:r w:rsidR="002B5D04">
        <w:t>s</w:t>
      </w:r>
      <w:r>
        <w:t>. This raises a considerable challenge when tracking software for licensing, vulnerability management, compliance, and other purposes. Application and operating system vendors need a standardized way to describe how to check for the presence of an application</w:t>
      </w:r>
      <w:r w:rsidR="00D55A1D">
        <w:t>,</w:t>
      </w:r>
      <w:r>
        <w:t xml:space="preserve"> and system inventory tool vendors need reach out to numerous application and operating system vendors for this information in order to accurately determine what is installed on a system. Currently, these system inventory tool vendors must develop their own checks for the presence of an application or operating system, </w:t>
      </w:r>
      <w:r w:rsidR="002B5D04">
        <w:t xml:space="preserve">which is </w:t>
      </w:r>
      <w:r>
        <w:t>often based on a best guess rather than authoritative knowledge of the system.</w:t>
      </w:r>
    </w:p>
    <w:p w:rsidR="00D7337A" w:rsidRDefault="00D7337A" w:rsidP="00F02524">
      <w:pPr>
        <w:pStyle w:val="Heading3"/>
        <w:numPr>
          <w:ilvl w:val="0"/>
          <w:numId w:val="0"/>
        </w:numPr>
      </w:pPr>
      <w:bookmarkStart w:id="1803" w:name="_Toc336259348"/>
      <w:r>
        <w:rPr>
          <w:rFonts w:cs="Verdana"/>
        </w:rPr>
        <w:t>Use Case Scenario: Operating System Upgrade</w:t>
      </w:r>
      <w:bookmarkEnd w:id="1803"/>
    </w:p>
    <w:p w:rsidR="00D7337A" w:rsidRPr="00E866FE" w:rsidRDefault="00D7337A" w:rsidP="00D7337A">
      <w:r w:rsidRPr="0003082F">
        <w:t>An organization wants to upgrade its remaining systems to the newest version of an operating system. The organization tasks the system admin</w:t>
      </w:r>
      <w:r w:rsidRPr="00DD3C69">
        <w:t xml:space="preserve">istrator with determining how many licenses need to be purchased. The system administrator downloads the </w:t>
      </w:r>
      <w:r w:rsidRPr="008F64CE">
        <w:t>OVAL Definitions</w:t>
      </w:r>
      <w:r w:rsidRPr="0003082F">
        <w:t xml:space="preserve"> that contain checks for all of the previous versions of the operating system along with references to </w:t>
      </w:r>
      <w:r w:rsidR="00E866FE">
        <w:t>Common Platform Enumeration (</w:t>
      </w:r>
      <w:r w:rsidRPr="0003082F">
        <w:t>CPE</w:t>
      </w:r>
      <w:r w:rsidR="00E866FE">
        <w:rPr>
          <w:rFonts w:cstheme="minorHAnsi"/>
        </w:rPr>
        <w:t>™</w:t>
      </w:r>
      <w:r w:rsidR="00E866FE">
        <w:t>)</w:t>
      </w:r>
      <w:r w:rsidRPr="0003082F">
        <w:t xml:space="preserve"> Identifiers</w:t>
      </w:r>
      <w:r w:rsidR="00E8292A">
        <w:rPr>
          <w:rStyle w:val="FootnoteReference"/>
        </w:rPr>
        <w:footnoteReference w:id="9"/>
      </w:r>
      <w:r w:rsidR="00E8292A">
        <w:rPr>
          <w:rStyle w:val="CommentReference"/>
        </w:rPr>
        <w:t xml:space="preserve"> </w:t>
      </w:r>
      <w:r w:rsidRPr="0003082F">
        <w:t xml:space="preserve">that correspond to the specific platform associated with a check. The system administrator then runs the system inventory tools across the organization using the downloaded </w:t>
      </w:r>
      <w:r w:rsidRPr="008F64CE">
        <w:t>OVAL Definitions.</w:t>
      </w:r>
      <w:r w:rsidRPr="0003082F">
        <w:t xml:space="preserve"> The system inventory tool collects the attributes required to make an assertion a</w:t>
      </w:r>
      <w:r w:rsidRPr="00E866FE">
        <w:t xml:space="preserve">bout the software installed on the system and includes it in the </w:t>
      </w:r>
      <w:r w:rsidRPr="008F64CE">
        <w:t>OVAL System Characteristics</w:t>
      </w:r>
      <w:r w:rsidRPr="0003082F">
        <w:t xml:space="preserve"> </w:t>
      </w:r>
      <w:r w:rsidRPr="00E866FE">
        <w:t xml:space="preserve">as a snapshot of the observed state of the system. Next, the system inventory tool compares the </w:t>
      </w:r>
      <w:r w:rsidRPr="008F64CE">
        <w:t>OVAL System Characteristics</w:t>
      </w:r>
      <w:r w:rsidRPr="0003082F">
        <w:t xml:space="preserve"> to the </w:t>
      </w:r>
      <w:r w:rsidRPr="008F64CE">
        <w:t>OVAL Definitions</w:t>
      </w:r>
      <w:r w:rsidRPr="0003082F">
        <w:t>, and records th</w:t>
      </w:r>
      <w:r w:rsidRPr="00E866FE">
        <w:t xml:space="preserve">e findings in the </w:t>
      </w:r>
      <w:r w:rsidRPr="008F64CE">
        <w:t>OVAL Results</w:t>
      </w:r>
      <w:r w:rsidR="003213F5" w:rsidRPr="0003082F">
        <w:t xml:space="preserve">. </w:t>
      </w:r>
      <w:r w:rsidRPr="00E866FE">
        <w:t xml:space="preserve">Finally, the system </w:t>
      </w:r>
      <w:r w:rsidRPr="00E866FE">
        <w:lastRenderedPageBreak/>
        <w:t xml:space="preserve">inventory tool forwards the </w:t>
      </w:r>
      <w:r w:rsidRPr="008F64CE">
        <w:t xml:space="preserve">OVAL Results </w:t>
      </w:r>
      <w:r w:rsidRPr="0003082F">
        <w:t>to the</w:t>
      </w:r>
      <w:r w:rsidRPr="00E866FE">
        <w:t xml:space="preserve"> organization’s reporting tool. The reporting tool leverages the CPE Identifiers in the </w:t>
      </w:r>
      <w:r w:rsidRPr="008F64CE">
        <w:t>OVAL Results</w:t>
      </w:r>
      <w:r w:rsidRPr="0003082F">
        <w:t xml:space="preserve"> to provide detailed information about the number and typ</w:t>
      </w:r>
      <w:r w:rsidRPr="00E866FE">
        <w:t>es of earlier versions of the operating system that were found allowing the system administrator to see how many licenses are required for the upgrade.</w:t>
      </w:r>
    </w:p>
    <w:p w:rsidR="00D7337A" w:rsidRDefault="00D7337A" w:rsidP="00D7337A">
      <w:pPr>
        <w:pStyle w:val="Heading2"/>
      </w:pPr>
      <w:bookmarkStart w:id="1804" w:name="_Toc336259349"/>
      <w:r w:rsidRPr="00DA2458">
        <w:t>Malware and Threat Indicator Sharing</w:t>
      </w:r>
      <w:bookmarkEnd w:id="1804"/>
    </w:p>
    <w:p w:rsidR="00D7337A" w:rsidRDefault="00D7337A" w:rsidP="00D7337A">
      <w:r>
        <w:t>Incident coordination centers, organizations, and other members of the security community are actively discussing malware and sharing low-level system details that can be used to detect potentially compromised systems</w:t>
      </w:r>
      <w:r w:rsidR="003213F5">
        <w:t xml:space="preserve">. </w:t>
      </w:r>
      <w:r>
        <w:t xml:space="preserve">These details are commonly shared as prose documents that require translation into actionable content prior to being used for system assessment. </w:t>
      </w:r>
      <w:r w:rsidRPr="004E5F12">
        <w:t>The need for a</w:t>
      </w:r>
      <w:r>
        <w:t xml:space="preserve"> standard format to encode malware and threat indicators</w:t>
      </w:r>
      <w:r w:rsidRPr="004E5F12">
        <w:t xml:space="preserve"> is widely acknowledged, and its use by incident coordination centers would be widespread.</w:t>
      </w:r>
    </w:p>
    <w:p w:rsidR="00D7337A" w:rsidRDefault="00D7337A" w:rsidP="00F02524">
      <w:pPr>
        <w:pStyle w:val="Heading3"/>
        <w:numPr>
          <w:ilvl w:val="0"/>
          <w:numId w:val="0"/>
        </w:numPr>
      </w:pPr>
      <w:bookmarkStart w:id="1805" w:name="_Toc336259350"/>
      <w:r>
        <w:t>Use Case Scenario: Detecting Compromised Systems</w:t>
      </w:r>
      <w:bookmarkEnd w:id="1805"/>
    </w:p>
    <w:p w:rsidR="00072EBA" w:rsidRPr="00DD3C69" w:rsidRDefault="00D7337A" w:rsidP="00D7337A">
      <w:r w:rsidRPr="00876964">
        <w:t>An organization discovers that one of their systems has been compromised by some malicious software</w:t>
      </w:r>
      <w:r w:rsidR="003213F5" w:rsidRPr="00876964">
        <w:t xml:space="preserve">. </w:t>
      </w:r>
      <w:r w:rsidRPr="00DD3C69">
        <w:t>Immediately, the organization tasks their forensics team with investigating the infected systems</w:t>
      </w:r>
      <w:r w:rsidR="003213F5" w:rsidRPr="002C6236">
        <w:t xml:space="preserve">. </w:t>
      </w:r>
      <w:r w:rsidRPr="002D0E07">
        <w:t xml:space="preserve">During the investigation, the forensics team notices that the </w:t>
      </w:r>
      <w:r w:rsidRPr="00EC6E0D">
        <w:t>infected system contains certain files that have been modified and that a previously undisclosed vulnerability was used to gain access to the system. Realizing that there is no publicly available check for this vulnerability, the forensics team creates an</w:t>
      </w:r>
      <w:r w:rsidRPr="008F64CE">
        <w:t xml:space="preserve"> OVAL Definition</w:t>
      </w:r>
      <w:r w:rsidRPr="00876964">
        <w:t xml:space="preserve"> with tests to check for the presence of the modified files found during the investigation</w:t>
      </w:r>
      <w:r w:rsidR="003213F5" w:rsidRPr="00876964">
        <w:t xml:space="preserve">. </w:t>
      </w:r>
      <w:r w:rsidRPr="00876964">
        <w:t xml:space="preserve">Depending on the forensic team’s </w:t>
      </w:r>
      <w:r w:rsidR="00876964">
        <w:t xml:space="preserve">in-house </w:t>
      </w:r>
      <w:r w:rsidRPr="00876964">
        <w:t xml:space="preserve">tools the resulting OVAL Definition may be automatically generated from numerous possible sources including static analysis tool outputs or possibly hand written in the case where a more manual process was used to investigate the incident. </w:t>
      </w:r>
    </w:p>
    <w:p w:rsidR="00D7337A" w:rsidRPr="00876964" w:rsidRDefault="00D7337A" w:rsidP="00D7337A">
      <w:r w:rsidRPr="002C6236">
        <w:t xml:space="preserve">Once complete, the forensics team quickly pushes the new </w:t>
      </w:r>
      <w:r w:rsidRPr="008F64CE">
        <w:t>OVAL Definition</w:t>
      </w:r>
      <w:r w:rsidRPr="00876964">
        <w:t xml:space="preserve"> to their host-based security system in order to determine how </w:t>
      </w:r>
      <w:r w:rsidR="00876964">
        <w:t xml:space="preserve">widespread </w:t>
      </w:r>
      <w:r w:rsidRPr="00876964">
        <w:t xml:space="preserve">the attack on their infrastructure really is, before their anti-virus vendor has published updated signatures. The </w:t>
      </w:r>
      <w:r w:rsidR="00876964" w:rsidRPr="00876964">
        <w:t>host</w:t>
      </w:r>
      <w:r w:rsidR="00876964">
        <w:t>-</w:t>
      </w:r>
      <w:r w:rsidRPr="00876964">
        <w:t xml:space="preserve">based security system collects the attributes required to determine if a system has been compromised records this information in the </w:t>
      </w:r>
      <w:r w:rsidRPr="008F64CE">
        <w:t xml:space="preserve">OVAL System Characteristics </w:t>
      </w:r>
      <w:r w:rsidRPr="00876964">
        <w:t xml:space="preserve">to capture the system’s current state. Next, the host-based security system compares the </w:t>
      </w:r>
      <w:r w:rsidRPr="008F64CE">
        <w:t xml:space="preserve">OVAL System Characteristics </w:t>
      </w:r>
      <w:r w:rsidRPr="00876964">
        <w:t xml:space="preserve">against the </w:t>
      </w:r>
      <w:r w:rsidRPr="008F64CE">
        <w:t>OVAL Definitions</w:t>
      </w:r>
      <w:r w:rsidRPr="00876964">
        <w:t xml:space="preserve"> and records the differences in system state in the </w:t>
      </w:r>
      <w:r w:rsidRPr="008F64CE">
        <w:t>OVAL Results</w:t>
      </w:r>
      <w:r w:rsidRPr="00876964">
        <w:t xml:space="preserve">. Finally, the </w:t>
      </w:r>
      <w:r w:rsidR="00876964" w:rsidRPr="00876964">
        <w:t>host</w:t>
      </w:r>
      <w:r w:rsidR="00876964">
        <w:t>-</w:t>
      </w:r>
      <w:r w:rsidRPr="00876964">
        <w:t xml:space="preserve">based security system forwards the </w:t>
      </w:r>
      <w:r w:rsidRPr="008F64CE">
        <w:t xml:space="preserve">OVAL Results </w:t>
      </w:r>
      <w:r w:rsidRPr="00876964">
        <w:t xml:space="preserve">to the organization’s reporting tool where the </w:t>
      </w:r>
      <w:r w:rsidRPr="008F64CE">
        <w:t>OVAL Results are</w:t>
      </w:r>
      <w:r w:rsidRPr="00876964">
        <w:t xml:space="preserve"> leveraged to provide detailed information about the number of systems that have been compromised</w:t>
      </w:r>
      <w:r w:rsidR="003213F5" w:rsidRPr="00876964">
        <w:t xml:space="preserve">. </w:t>
      </w:r>
      <w:r w:rsidRPr="00876964">
        <w:t>Thus, enabling the forensics team to quickly quarantine and remediate the issue.</w:t>
      </w:r>
    </w:p>
    <w:p w:rsidR="00D7337A" w:rsidRDefault="00D7337A" w:rsidP="00F02524">
      <w:pPr>
        <w:pStyle w:val="Heading3"/>
        <w:numPr>
          <w:ilvl w:val="0"/>
          <w:numId w:val="0"/>
        </w:numPr>
      </w:pPr>
      <w:bookmarkStart w:id="1806" w:name="_Toc336259351"/>
      <w:r>
        <w:t>Use Case Scenario: Sharing Checks for Threat Indicators</w:t>
      </w:r>
      <w:bookmarkEnd w:id="1806"/>
    </w:p>
    <w:p w:rsidR="008208F1" w:rsidRPr="00876964" w:rsidRDefault="00D7337A" w:rsidP="00D7337A">
      <w:r w:rsidRPr="00876964">
        <w:t xml:space="preserve">An organization has in-depth knowledge about a system compromise and exactly what artifacts reside on a system after compromise. The organization exports an </w:t>
      </w:r>
      <w:r w:rsidRPr="008F64CE">
        <w:t>OVAL Definition</w:t>
      </w:r>
      <w:r w:rsidRPr="00876964">
        <w:t xml:space="preserve"> from its </w:t>
      </w:r>
      <w:r w:rsidR="00876964" w:rsidRPr="00876964">
        <w:t>in</w:t>
      </w:r>
      <w:r w:rsidR="00876964">
        <w:t>-</w:t>
      </w:r>
      <w:r w:rsidRPr="00876964">
        <w:t>house malware database with tests to check for the presence of these artifacts, modified files</w:t>
      </w:r>
      <w:r w:rsidR="00876964">
        <w:t>,</w:t>
      </w:r>
      <w:r w:rsidRPr="00876964">
        <w:t xml:space="preserve"> and new registry keys, shares the resulting </w:t>
      </w:r>
      <w:r w:rsidRPr="008F64CE">
        <w:t>OVAL Definition</w:t>
      </w:r>
      <w:r w:rsidRPr="00876964">
        <w:t xml:space="preserve"> with their partners. The partners run the </w:t>
      </w:r>
      <w:r w:rsidRPr="008F64CE">
        <w:t>OVAL Definition</w:t>
      </w:r>
      <w:r w:rsidRPr="00876964">
        <w:t xml:space="preserve"> on their systems. The partner organizations quickly learn that they too have compromised systems and begin collaborating with each other in developing a strategy to remediate the affected systems.</w:t>
      </w:r>
      <w:bookmarkEnd w:id="1785"/>
      <w:bookmarkEnd w:id="1786"/>
    </w:p>
    <w:p w:rsidR="00717261" w:rsidRDefault="00717261" w:rsidP="007C5160">
      <w:pPr>
        <w:pStyle w:val="Heading2"/>
      </w:pPr>
      <w:bookmarkStart w:id="1807" w:name="_Toc336259352"/>
      <w:r>
        <w:lastRenderedPageBreak/>
        <w:t>Network Access Control</w:t>
      </w:r>
      <w:r w:rsidR="00876964">
        <w:t xml:space="preserve"> (NAC)</w:t>
      </w:r>
      <w:bookmarkEnd w:id="1807"/>
    </w:p>
    <w:p w:rsidR="004B3B48" w:rsidRDefault="004B3B48" w:rsidP="007C5160">
      <w:r>
        <w:t>NAC is a technology that can be used to enforce endpoint configuration policies. Policy enforcement may result in a number of outcomes including</w:t>
      </w:r>
      <w:r w:rsidR="00382DD2">
        <w:t>,</w:t>
      </w:r>
      <w:r>
        <w:t xml:space="preserve"> but not limited to</w:t>
      </w:r>
      <w:r w:rsidR="00382DD2">
        <w:t xml:space="preserve">, </w:t>
      </w:r>
      <w:r>
        <w:t>granting full network access, denying network access, or granting some form of limited access. Most NAC solutions allow for policy checking and enforcement both when an endpoint requests access to a network and on an ongoing basis to ensure continued policy conformance</w:t>
      </w:r>
      <w:r w:rsidR="003213F5">
        <w:t xml:space="preserve">. </w:t>
      </w:r>
      <w:r w:rsidR="002700D4">
        <w:t xml:space="preserve">NAC policies are </w:t>
      </w:r>
      <w:r w:rsidR="002700D4" w:rsidRPr="00C107C2">
        <w:t xml:space="preserve">often </w:t>
      </w:r>
      <w:r w:rsidR="002700D4">
        <w:t xml:space="preserve">expressed in </w:t>
      </w:r>
      <w:r w:rsidR="002700D4" w:rsidRPr="00C107C2">
        <w:t xml:space="preserve">proprietary data formats, making it difficult to introduce new policies </w:t>
      </w:r>
      <w:r w:rsidR="002700D4">
        <w:t>or share</w:t>
      </w:r>
      <w:r w:rsidR="002700D4" w:rsidRPr="00C107C2">
        <w:t xml:space="preserve"> </w:t>
      </w:r>
      <w:r w:rsidR="002700D4">
        <w:t>policies among NAC products</w:t>
      </w:r>
      <w:r w:rsidR="002700D4" w:rsidRPr="00C107C2">
        <w:t xml:space="preserve">. Finally, as with some of the use cases above, divesting the language from the </w:t>
      </w:r>
      <w:r w:rsidR="002700D4">
        <w:t xml:space="preserve">NAC </w:t>
      </w:r>
      <w:r w:rsidR="002700D4" w:rsidRPr="00C107C2">
        <w:t>product provides the product vendor with a wider repository of content and allows them to focus more</w:t>
      </w:r>
      <w:r w:rsidR="002700D4">
        <w:t xml:space="preserve"> on functionality and features.</w:t>
      </w:r>
      <w:r w:rsidR="00D72204">
        <w:t xml:space="preserve"> </w:t>
      </w:r>
    </w:p>
    <w:p w:rsidR="002700D4" w:rsidRDefault="00D72204" w:rsidP="00F02524">
      <w:pPr>
        <w:pStyle w:val="Heading3"/>
        <w:numPr>
          <w:ilvl w:val="0"/>
          <w:numId w:val="0"/>
        </w:numPr>
      </w:pPr>
      <w:bookmarkStart w:id="1808" w:name="_Toc336259353"/>
      <w:r>
        <w:t>Use Case Scenario: Minimum Secure Configuration Baseline Enforcement</w:t>
      </w:r>
      <w:bookmarkEnd w:id="1808"/>
    </w:p>
    <w:p w:rsidR="00D43C65" w:rsidRPr="00FD05E0" w:rsidRDefault="00D72204" w:rsidP="007C5160">
      <w:r w:rsidRPr="00382DD2">
        <w:t>An organization has defined an endpoint configuration policy that requires a minimum secure configuration including the installation of antivirus software, activation a</w:t>
      </w:r>
      <w:r w:rsidRPr="00DD3C69">
        <w:t xml:space="preserve">nd proper configuration of a </w:t>
      </w:r>
      <w:r w:rsidR="00382DD2" w:rsidRPr="002D0E07">
        <w:t>host-</w:t>
      </w:r>
      <w:r w:rsidRPr="00EC6E0D">
        <w:t>based firewall, and current patch status for all major applications and the operating system.</w:t>
      </w:r>
      <w:r w:rsidR="00D43C65" w:rsidRPr="00EC6E0D">
        <w:t xml:space="preserve"> This policy is expressed as a collection of </w:t>
      </w:r>
      <w:r w:rsidR="00D43C65" w:rsidRPr="00AE330F">
        <w:t>OVAL Definitions</w:t>
      </w:r>
      <w:r w:rsidR="00D43C65" w:rsidRPr="00382DD2">
        <w:t xml:space="preserve">, where each </w:t>
      </w:r>
      <w:r w:rsidR="00D43C65" w:rsidRPr="00AE330F">
        <w:t>OVAL Definition</w:t>
      </w:r>
      <w:r w:rsidR="00D43C65" w:rsidRPr="00382DD2">
        <w:t xml:space="preserve"> describes how to determine if an </w:t>
      </w:r>
      <w:r w:rsidR="0093690A" w:rsidRPr="00DD3C69">
        <w:t>endpoi</w:t>
      </w:r>
      <w:r w:rsidR="0093690A" w:rsidRPr="002C6236">
        <w:t>nt</w:t>
      </w:r>
      <w:r w:rsidR="00D43C65" w:rsidRPr="002D0E07">
        <w:t xml:space="preserve"> complies with a single requirement in the organizational policy.</w:t>
      </w:r>
      <w:r w:rsidR="00E80C05" w:rsidRPr="002D0E07">
        <w:t xml:space="preserve"> This set of OVAL Definitions is then distributed to the various NAC solutions that are in place within the enterprise allowing the organization to define the policy once in a standard form</w:t>
      </w:r>
      <w:r w:rsidR="00E80C05" w:rsidRPr="00EC6E0D">
        <w:t>at and distribute it to each NAC solution in place.</w:t>
      </w:r>
      <w:r w:rsidR="00E80C05" w:rsidRPr="00F82C4A">
        <w:t xml:space="preserve"> The various NAC solutions begin enforcing endpoint policy compliance as described in the </w:t>
      </w:r>
      <w:r w:rsidR="00E80C05" w:rsidRPr="00AE330F">
        <w:t>OVAL Definitions</w:t>
      </w:r>
      <w:r w:rsidR="00E80C05" w:rsidRPr="00382DD2">
        <w:t>.</w:t>
      </w:r>
    </w:p>
    <w:p w:rsidR="00072EBA" w:rsidRDefault="00072EBA" w:rsidP="00072EBA">
      <w:pPr>
        <w:pStyle w:val="Heading2"/>
      </w:pPr>
      <w:bookmarkStart w:id="1809" w:name="_Toc336259354"/>
      <w:r w:rsidRPr="00DA2458">
        <w:t>Auditing and Centralized Audit Validation</w:t>
      </w:r>
      <w:bookmarkEnd w:id="1809"/>
    </w:p>
    <w:p w:rsidR="00072EBA" w:rsidRPr="006B6429" w:rsidRDefault="00072EBA" w:rsidP="00072EBA">
      <w:pPr>
        <w:rPr>
          <w:rFonts w:eastAsia="Times New Roman"/>
        </w:rPr>
      </w:pPr>
      <w:r w:rsidRPr="00AD2776">
        <w:rPr>
          <w:rFonts w:eastAsia="Times New Roman"/>
        </w:rPr>
        <w:t>Audit validation is responsible for providing reports about the state of a machine at any given time in the past. There are two basic needs in this area. First and foremost is capturing machine configuration information at a level of granularity that allows an organization to monitor, track, and reconstruct the transition of a system’s configuration from one state to another. The second need is that the data be stored in a standardized, data-centric format, thus ensuring that it is not bound to a specific product, which may or may not be available at the time it is necessary to review the data.</w:t>
      </w:r>
    </w:p>
    <w:p w:rsidR="00072EBA" w:rsidRDefault="00072EBA" w:rsidP="00072EBA">
      <w:pPr>
        <w:pStyle w:val="Heading3"/>
        <w:numPr>
          <w:ilvl w:val="0"/>
          <w:numId w:val="0"/>
        </w:numPr>
      </w:pPr>
      <w:bookmarkStart w:id="1810" w:name="_Toc336259355"/>
      <w:r>
        <w:t>Use Case Scenario: Keeping Track of Change</w:t>
      </w:r>
      <w:bookmarkEnd w:id="1810"/>
    </w:p>
    <w:p w:rsidR="00072EBA" w:rsidRPr="00FD05E0" w:rsidRDefault="00072EBA" w:rsidP="00072EBA">
      <w:r w:rsidRPr="00FD05E0">
        <w:t>An organization deploys a centralized audit validation system. When a new system joins the network, it is immediately scanned by the organization’s vulnerability management, patc</w:t>
      </w:r>
      <w:r w:rsidRPr="00DD3C69">
        <w:t xml:space="preserve">h management, and configuration management tools based on the most up-to-date security advisories, patches, and policies. The resulting </w:t>
      </w:r>
      <w:r w:rsidRPr="00AE330F">
        <w:t xml:space="preserve">OVAL Results, </w:t>
      </w:r>
      <w:r w:rsidRPr="00FD05E0">
        <w:t>associated with the scans, serve as the system’s initial state in the centralized audit validation system.</w:t>
      </w:r>
      <w:r w:rsidRPr="00DD3C69">
        <w:t xml:space="preserve"> From then on, the system is scanned once a week to determine if anything has changed. If changes are discovered since the last update, the centralized audit validation system is updated with the latest </w:t>
      </w:r>
      <w:r w:rsidRPr="00AE330F">
        <w:t>OVAL Results</w:t>
      </w:r>
      <w:r w:rsidRPr="00FD05E0">
        <w:t xml:space="preserve">. If at any point in time between the scheduled scans, the system falls into or out of compliance or a new patch has been installed, the centralized audit validation system is immediately updated with the new </w:t>
      </w:r>
      <w:r w:rsidRPr="00AE330F">
        <w:t>OVAL Results</w:t>
      </w:r>
      <w:r w:rsidRPr="00FD05E0">
        <w:t xml:space="preserve">. The centralized audit validation system now contains multiple sets of </w:t>
      </w:r>
      <w:r w:rsidRPr="00AE330F">
        <w:t>OVAL Results</w:t>
      </w:r>
      <w:r w:rsidRPr="00FD05E0">
        <w:t xml:space="preserve"> documenting the various state changes to the system over time.</w:t>
      </w:r>
    </w:p>
    <w:p w:rsidR="00072EBA" w:rsidRDefault="00072EBA" w:rsidP="00072EBA">
      <w:pPr>
        <w:pStyle w:val="Heading2"/>
      </w:pPr>
      <w:bookmarkStart w:id="1811" w:name="_Toc336259356"/>
      <w:r w:rsidRPr="00DA2458">
        <w:lastRenderedPageBreak/>
        <w:t>Security Information Management Systems (SIMS)</w:t>
      </w:r>
      <w:bookmarkEnd w:id="1811"/>
    </w:p>
    <w:p w:rsidR="00072EBA" w:rsidRDefault="00072EBA" w:rsidP="00072EBA">
      <w:pPr>
        <w:rPr>
          <w:rFonts w:eastAsia="Times New Roman"/>
        </w:rPr>
      </w:pPr>
      <w:r>
        <w:rPr>
          <w:rFonts w:eastAsia="Times New Roman"/>
        </w:rPr>
        <w:t>SIMS integrate</w:t>
      </w:r>
      <w:r w:rsidRPr="00C42B6D">
        <w:rPr>
          <w:rFonts w:eastAsia="Times New Roman"/>
        </w:rPr>
        <w:t xml:space="preserve"> the output of a variety of security, auditing, and configuration products, as well as their own agents, to build a comprehensive view of the security posture of an organization’s network. </w:t>
      </w:r>
      <w:r>
        <w:rPr>
          <w:rFonts w:eastAsia="Times New Roman"/>
        </w:rPr>
        <w:t>T</w:t>
      </w:r>
      <w:r w:rsidRPr="00C42B6D">
        <w:rPr>
          <w:rFonts w:eastAsia="Times New Roman"/>
        </w:rPr>
        <w:t xml:space="preserve">he fewer data formats the SIM needs to understand the more flexible and powerful </w:t>
      </w:r>
      <w:r>
        <w:rPr>
          <w:rFonts w:eastAsia="Times New Roman"/>
        </w:rPr>
        <w:t>the</w:t>
      </w:r>
      <w:r w:rsidRPr="00C42B6D">
        <w:rPr>
          <w:rFonts w:eastAsia="Times New Roman"/>
        </w:rPr>
        <w:t xml:space="preserve"> product can be. </w:t>
      </w:r>
      <w:r>
        <w:rPr>
          <w:rFonts w:eastAsia="Times New Roman"/>
        </w:rPr>
        <w:t>S</w:t>
      </w:r>
      <w:r w:rsidRPr="00C42B6D">
        <w:rPr>
          <w:rFonts w:eastAsia="Times New Roman"/>
        </w:rPr>
        <w:t>tandardizing the data exchange formats between products greatly simplifies th</w:t>
      </w:r>
      <w:r>
        <w:rPr>
          <w:rFonts w:eastAsia="Times New Roman"/>
        </w:rPr>
        <w:t>e interoperability requirements</w:t>
      </w:r>
      <w:r w:rsidRPr="00C42B6D">
        <w:rPr>
          <w:rFonts w:eastAsia="Times New Roman"/>
        </w:rPr>
        <w:t xml:space="preserve"> and provides the end users with a wider array of applications to choose from.</w:t>
      </w:r>
      <w:r>
        <w:rPr>
          <w:rFonts w:eastAsia="Times New Roman"/>
        </w:rPr>
        <w:t xml:space="preserve"> </w:t>
      </w:r>
    </w:p>
    <w:p w:rsidR="00072EBA" w:rsidRDefault="00072EBA" w:rsidP="00072EBA">
      <w:pPr>
        <w:pStyle w:val="Heading3"/>
        <w:numPr>
          <w:ilvl w:val="0"/>
          <w:numId w:val="0"/>
        </w:numPr>
      </w:pPr>
      <w:bookmarkStart w:id="1812" w:name="_Toc336259357"/>
      <w:r>
        <w:t>Use Case Scenario: Data Aggregation</w:t>
      </w:r>
      <w:bookmarkEnd w:id="1812"/>
    </w:p>
    <w:p w:rsidR="00072EBA" w:rsidRPr="002C6236" w:rsidRDefault="00072EBA" w:rsidP="00072EBA">
      <w:r w:rsidRPr="00FD05E0">
        <w:t xml:space="preserve">A security information management system vendor utilizes the </w:t>
      </w:r>
      <w:r w:rsidRPr="00AE330F">
        <w:t xml:space="preserve">OVAL Results </w:t>
      </w:r>
      <w:r w:rsidRPr="00FD05E0">
        <w:t xml:space="preserve">generated by vulnerability management tools, </w:t>
      </w:r>
      <w:r w:rsidRPr="00DD3C69">
        <w:t xml:space="preserve">patch management tools, configuration management tools, and any other tool that produces </w:t>
      </w:r>
      <w:r w:rsidRPr="00AE330F">
        <w:t>OVAL Results</w:t>
      </w:r>
      <w:r w:rsidRPr="00FD05E0">
        <w:t xml:space="preserve"> as a primary format for data coming into their system. By doing so, the system can consume data from an entire range of tools in a straightforward manner </w:t>
      </w:r>
      <w:r w:rsidRPr="00DD3C69">
        <w:t>without the need to translate different formats, of like data, into a single format before it can be analyzed.</w:t>
      </w:r>
    </w:p>
    <w:p w:rsidR="001B1AF6" w:rsidRDefault="001B1AF6" w:rsidP="00930720">
      <w:pPr>
        <w:pStyle w:val="Heading1"/>
      </w:pPr>
      <w:bookmarkStart w:id="1813" w:name="_Toc336259358"/>
      <w:r w:rsidRPr="00930720">
        <w:t>Requirements</w:t>
      </w:r>
      <w:r w:rsidR="00E3127F">
        <w:t xml:space="preserve"> for the OVAL Language</w:t>
      </w:r>
      <w:bookmarkEnd w:id="1813"/>
    </w:p>
    <w:p w:rsidR="009043C6" w:rsidRDefault="000A6380" w:rsidP="001B1AF6">
      <w:r>
        <w:t>T</w:t>
      </w:r>
      <w:r w:rsidRPr="001B1AF6">
        <w:t>he following requirements ha</w:t>
      </w:r>
      <w:r w:rsidR="00A26B85">
        <w:t>ve</w:t>
      </w:r>
      <w:r w:rsidRPr="001B1AF6">
        <w:t xml:space="preserve"> been </w:t>
      </w:r>
      <w:r>
        <w:t>developed b</w:t>
      </w:r>
      <w:r w:rsidR="001B1AF6" w:rsidRPr="001B1AF6">
        <w:t xml:space="preserve">ased upon the goals of OVAL and the needs </w:t>
      </w:r>
      <w:r w:rsidRPr="001B1AF6">
        <w:t xml:space="preserve">outlined </w:t>
      </w:r>
      <w:r w:rsidR="001B1AF6" w:rsidRPr="001B1AF6">
        <w:t>in the use cases above</w:t>
      </w:r>
      <w:r>
        <w:t xml:space="preserve">. </w:t>
      </w:r>
      <w:r w:rsidR="0049588E">
        <w:t xml:space="preserve">These requirements apply to the OVAL Language itself and </w:t>
      </w:r>
      <w:r w:rsidR="001B1AF6" w:rsidRPr="001B1AF6">
        <w:t xml:space="preserve">establish </w:t>
      </w:r>
      <w:r>
        <w:t xml:space="preserve">the </w:t>
      </w:r>
      <w:r w:rsidR="001B1AF6" w:rsidRPr="001B1AF6">
        <w:t xml:space="preserve">OVAL </w:t>
      </w:r>
      <w:r>
        <w:t xml:space="preserve">Language </w:t>
      </w:r>
      <w:r w:rsidR="001B1AF6" w:rsidRPr="001B1AF6">
        <w:t>as the standard</w:t>
      </w:r>
      <w:r w:rsidR="009043C6">
        <w:t xml:space="preserve">ized framework </w:t>
      </w:r>
      <w:r w:rsidR="001B1AF6" w:rsidRPr="001B1AF6">
        <w:t xml:space="preserve">for expressing the configuration state of computer systems. At the highest level are the Basic Requirements, which capture the essence of the goals and use cases. Each of these requirements is further expanded and refined into individual classes of requirements in the OVAL Definition Requirements, OVAL System Characteristics Requirements, </w:t>
      </w:r>
      <w:r w:rsidR="008208F1" w:rsidRPr="001B1AF6">
        <w:t xml:space="preserve">and </w:t>
      </w:r>
      <w:r w:rsidR="001B1AF6" w:rsidRPr="001B1AF6">
        <w:t>OVAL Results Requirements sections below.</w:t>
      </w:r>
    </w:p>
    <w:p w:rsidR="009043C6" w:rsidRPr="001B1AF6" w:rsidRDefault="001B1AF6" w:rsidP="00C53C6D">
      <w:pPr>
        <w:pStyle w:val="Heading2"/>
      </w:pPr>
      <w:bookmarkStart w:id="1814" w:name="_Toc336259359"/>
      <w:r w:rsidRPr="001B1AF6">
        <w:t>Basic Requirements</w:t>
      </w:r>
      <w:bookmarkEnd w:id="1814"/>
    </w:p>
    <w:p w:rsidR="001B1AF6" w:rsidRDefault="001B1AF6" w:rsidP="00C107C2">
      <w:r w:rsidRPr="001B1AF6">
        <w:t>Th</w:t>
      </w:r>
      <w:r w:rsidR="003F0F29">
        <w:t>e</w:t>
      </w:r>
      <w:r w:rsidRPr="001B1AF6">
        <w:t xml:space="preserve"> basic requirements listed in this section form the foundation of the OVAL Language and are further refined and expanded upon in the Detailed Requirements section of this document.</w:t>
      </w:r>
    </w:p>
    <w:p w:rsidR="009043C6" w:rsidRPr="001B1AF6" w:rsidRDefault="009043C6" w:rsidP="00C53C6D">
      <w:pPr>
        <w:pStyle w:val="Heading3"/>
      </w:pPr>
      <w:bookmarkStart w:id="1815" w:name="_Toc336259360"/>
      <w:r w:rsidRPr="001B1AF6">
        <w:t>Expressing Expected Configuration State</w:t>
      </w:r>
      <w:bookmarkEnd w:id="1815"/>
    </w:p>
    <w:p w:rsidR="009043C6" w:rsidRPr="00346F55" w:rsidRDefault="009043C6" w:rsidP="00366827">
      <w:pPr>
        <w:pStyle w:val="ListParagraph"/>
        <w:numPr>
          <w:ilvl w:val="0"/>
          <w:numId w:val="37"/>
        </w:numPr>
      </w:pPr>
      <w:r w:rsidRPr="00346F55">
        <w:t>The language MUST be capable of expressing the desired configuration state of a system.</w:t>
      </w:r>
    </w:p>
    <w:p w:rsidR="009043C6" w:rsidRPr="001B1AF6" w:rsidRDefault="009043C6" w:rsidP="009043C6">
      <w:pPr>
        <w:pStyle w:val="Heading3"/>
      </w:pPr>
      <w:bookmarkStart w:id="1816" w:name="_Toc336259361"/>
      <w:r w:rsidRPr="001B1AF6">
        <w:t>Representing Observed Configuration State</w:t>
      </w:r>
      <w:bookmarkEnd w:id="1816"/>
    </w:p>
    <w:p w:rsidR="009043C6" w:rsidRPr="00346F55" w:rsidRDefault="009043C6" w:rsidP="00366827">
      <w:pPr>
        <w:pStyle w:val="ListParagraph"/>
        <w:numPr>
          <w:ilvl w:val="0"/>
          <w:numId w:val="37"/>
        </w:numPr>
      </w:pPr>
      <w:r w:rsidRPr="00346F55">
        <w:t>The language MUST be capable of expressing the actual configuration state of a system.</w:t>
      </w:r>
    </w:p>
    <w:p w:rsidR="009043C6" w:rsidRPr="001B1AF6" w:rsidRDefault="009043C6" w:rsidP="009043C6">
      <w:pPr>
        <w:pStyle w:val="Heading3"/>
      </w:pPr>
      <w:bookmarkStart w:id="1817" w:name="_Toc336259362"/>
      <w:r w:rsidRPr="001B1AF6">
        <w:t>Expressing Assessment Results</w:t>
      </w:r>
      <w:bookmarkEnd w:id="1817"/>
    </w:p>
    <w:p w:rsidR="009043C6" w:rsidRPr="00793F25" w:rsidRDefault="009043C6" w:rsidP="00366827">
      <w:pPr>
        <w:pStyle w:val="ListParagraph"/>
        <w:numPr>
          <w:ilvl w:val="0"/>
          <w:numId w:val="37"/>
        </w:numPr>
      </w:pPr>
      <w:r w:rsidRPr="00346F55">
        <w:t>The language MUST be capable of expressing where the actual system configuration differs from the desired configuration.</w:t>
      </w:r>
    </w:p>
    <w:p w:rsidR="009043C6" w:rsidRPr="001B1AF6" w:rsidRDefault="009043C6" w:rsidP="009043C6">
      <w:pPr>
        <w:pStyle w:val="Heading3"/>
      </w:pPr>
      <w:bookmarkStart w:id="1818" w:name="_Toc336259363"/>
      <w:r w:rsidRPr="001B1AF6">
        <w:t>Content Integrity and Authenticity</w:t>
      </w:r>
      <w:bookmarkEnd w:id="1818"/>
    </w:p>
    <w:p w:rsidR="009043C6" w:rsidRPr="00346F55" w:rsidRDefault="009043C6" w:rsidP="0049588E">
      <w:r w:rsidRPr="00346F55">
        <w:t>The language MUST provide the ability to ensure the integrity and authenticity of all content written in the language.</w:t>
      </w:r>
    </w:p>
    <w:p w:rsidR="009043C6" w:rsidRDefault="009043C6" w:rsidP="009043C6">
      <w:pPr>
        <w:pStyle w:val="Heading2"/>
      </w:pPr>
      <w:bookmarkStart w:id="1819" w:name="_Toc297714793"/>
      <w:bookmarkStart w:id="1820" w:name="_Toc297715080"/>
      <w:bookmarkStart w:id="1821" w:name="_Toc297715373"/>
      <w:bookmarkStart w:id="1822" w:name="_Toc297715661"/>
      <w:bookmarkStart w:id="1823" w:name="_Toc297714794"/>
      <w:bookmarkStart w:id="1824" w:name="_Toc297715081"/>
      <w:bookmarkStart w:id="1825" w:name="_Toc297715374"/>
      <w:bookmarkStart w:id="1826" w:name="_Toc297715662"/>
      <w:bookmarkStart w:id="1827" w:name="_Toc297714795"/>
      <w:bookmarkStart w:id="1828" w:name="_Toc297715082"/>
      <w:bookmarkStart w:id="1829" w:name="_Toc297715375"/>
      <w:bookmarkStart w:id="1830" w:name="_Toc297715663"/>
      <w:bookmarkStart w:id="1831" w:name="_Toc297714796"/>
      <w:bookmarkStart w:id="1832" w:name="_Toc297715083"/>
      <w:bookmarkStart w:id="1833" w:name="_Toc297715376"/>
      <w:bookmarkStart w:id="1834" w:name="_Toc297715664"/>
      <w:bookmarkStart w:id="1835" w:name="_Toc297714797"/>
      <w:bookmarkStart w:id="1836" w:name="_Toc297715084"/>
      <w:bookmarkStart w:id="1837" w:name="_Toc297715377"/>
      <w:bookmarkStart w:id="1838" w:name="_Toc297715665"/>
      <w:bookmarkStart w:id="1839" w:name="_Toc297714798"/>
      <w:bookmarkStart w:id="1840" w:name="_Toc297715085"/>
      <w:bookmarkStart w:id="1841" w:name="_Toc297715378"/>
      <w:bookmarkStart w:id="1842" w:name="_Toc297715666"/>
      <w:bookmarkStart w:id="1843" w:name="_Toc297714799"/>
      <w:bookmarkStart w:id="1844" w:name="_Toc297715086"/>
      <w:bookmarkStart w:id="1845" w:name="_Toc297715379"/>
      <w:bookmarkStart w:id="1846" w:name="_Toc297715667"/>
      <w:bookmarkStart w:id="1847" w:name="_Toc297714800"/>
      <w:bookmarkStart w:id="1848" w:name="_Toc297715087"/>
      <w:bookmarkStart w:id="1849" w:name="_Toc297715380"/>
      <w:bookmarkStart w:id="1850" w:name="_Toc297715668"/>
      <w:bookmarkStart w:id="1851" w:name="_Toc297714801"/>
      <w:bookmarkStart w:id="1852" w:name="_Toc297715088"/>
      <w:bookmarkStart w:id="1853" w:name="_Toc297715381"/>
      <w:bookmarkStart w:id="1854" w:name="_Toc297715669"/>
      <w:bookmarkStart w:id="1855" w:name="_Toc297714802"/>
      <w:bookmarkStart w:id="1856" w:name="_Toc297715089"/>
      <w:bookmarkStart w:id="1857" w:name="_Toc297715382"/>
      <w:bookmarkStart w:id="1858" w:name="_Toc297715670"/>
      <w:bookmarkStart w:id="1859" w:name="_Toc297714803"/>
      <w:bookmarkStart w:id="1860" w:name="_Toc297715090"/>
      <w:bookmarkStart w:id="1861" w:name="_Toc297715383"/>
      <w:bookmarkStart w:id="1862" w:name="_Toc297715671"/>
      <w:bookmarkStart w:id="1863" w:name="_Toc336259364"/>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r w:rsidRPr="001B1AF6">
        <w:lastRenderedPageBreak/>
        <w:t>Detailed Requirements</w:t>
      </w:r>
      <w:bookmarkEnd w:id="1863"/>
    </w:p>
    <w:p w:rsidR="00A26B85" w:rsidRPr="00A26B85" w:rsidRDefault="000D42E8" w:rsidP="00A26B85">
      <w:r>
        <w:t>The detailed requirements expand upon the general requirements listed in the previous section</w:t>
      </w:r>
      <w:r w:rsidR="003213F5">
        <w:t xml:space="preserve">. </w:t>
      </w:r>
    </w:p>
    <w:p w:rsidR="009043C6" w:rsidRPr="001B1AF6" w:rsidRDefault="009043C6" w:rsidP="009043C6">
      <w:pPr>
        <w:pStyle w:val="Heading3"/>
      </w:pPr>
      <w:bookmarkStart w:id="1864" w:name="_Toc297714805"/>
      <w:bookmarkStart w:id="1865" w:name="_Toc297715092"/>
      <w:bookmarkStart w:id="1866" w:name="_Toc297715385"/>
      <w:bookmarkStart w:id="1867" w:name="_Toc297715673"/>
      <w:bookmarkStart w:id="1868" w:name="_Toc336259365"/>
      <w:bookmarkEnd w:id="1864"/>
      <w:bookmarkEnd w:id="1865"/>
      <w:bookmarkEnd w:id="1866"/>
      <w:bookmarkEnd w:id="1867"/>
      <w:r w:rsidRPr="001B1AF6">
        <w:t>General Content Requirements</w:t>
      </w:r>
      <w:bookmarkEnd w:id="1868"/>
    </w:p>
    <w:p w:rsidR="009043C6" w:rsidRPr="001B1AF6" w:rsidRDefault="009043C6" w:rsidP="00C107C2">
      <w:r w:rsidRPr="001B1AF6">
        <w:t>These general requirements apply to all content written in the language.</w:t>
      </w:r>
    </w:p>
    <w:p w:rsidR="009043C6" w:rsidRPr="00346F55" w:rsidRDefault="009043C6" w:rsidP="00366827">
      <w:pPr>
        <w:pStyle w:val="ListParagraph"/>
        <w:numPr>
          <w:ilvl w:val="0"/>
          <w:numId w:val="36"/>
        </w:numPr>
      </w:pPr>
      <w:r w:rsidRPr="00346F55">
        <w:t>The language MUST require that all content specify the language version which it complies with.</w:t>
      </w:r>
    </w:p>
    <w:p w:rsidR="009043C6" w:rsidRPr="00346F55" w:rsidRDefault="009043C6" w:rsidP="00366827">
      <w:pPr>
        <w:pStyle w:val="ListParagraph"/>
        <w:numPr>
          <w:ilvl w:val="0"/>
          <w:numId w:val="36"/>
        </w:numPr>
      </w:pPr>
      <w:r w:rsidRPr="00346F55">
        <w:t>The language MUST require that all content specify when it was created.</w:t>
      </w:r>
    </w:p>
    <w:p w:rsidR="009043C6" w:rsidRPr="00346F55" w:rsidRDefault="009043C6" w:rsidP="00366827">
      <w:pPr>
        <w:pStyle w:val="ListParagraph"/>
        <w:numPr>
          <w:ilvl w:val="0"/>
          <w:numId w:val="36"/>
        </w:numPr>
      </w:pPr>
      <w:r w:rsidRPr="00346F55">
        <w:t>The language MUST allow content to contain information about the product name and version used to create the content.</w:t>
      </w:r>
    </w:p>
    <w:p w:rsidR="009043C6" w:rsidRPr="00346F55" w:rsidRDefault="009043C6" w:rsidP="00366827">
      <w:pPr>
        <w:pStyle w:val="ListParagraph"/>
        <w:numPr>
          <w:ilvl w:val="0"/>
          <w:numId w:val="36"/>
        </w:numPr>
      </w:pPr>
      <w:r w:rsidRPr="00346F55">
        <w:t>The language MUST allow content to contain additional information that is relevant to the creation of the document.</w:t>
      </w:r>
    </w:p>
    <w:p w:rsidR="001B1AF6" w:rsidRPr="001B1AF6" w:rsidRDefault="001B1AF6" w:rsidP="001B1AF6">
      <w:pPr>
        <w:pStyle w:val="Heading3"/>
      </w:pPr>
      <w:bookmarkStart w:id="1869" w:name="_Toc336259366"/>
      <w:r w:rsidRPr="001B1AF6">
        <w:t>OVAL Definition Requirements</w:t>
      </w:r>
      <w:bookmarkEnd w:id="1869"/>
    </w:p>
    <w:p w:rsidR="001B1AF6" w:rsidRPr="001B1AF6" w:rsidRDefault="001B1AF6" w:rsidP="001B1AF6">
      <w:r w:rsidRPr="001B1AF6">
        <w:t>These requirements apply to OVAL Definitions and further refine the basic requirements listed above.</w:t>
      </w:r>
    </w:p>
    <w:p w:rsidR="001B1AF6" w:rsidRPr="00346F55" w:rsidRDefault="001B1AF6" w:rsidP="00366827">
      <w:pPr>
        <w:pStyle w:val="ListParagraph"/>
        <w:numPr>
          <w:ilvl w:val="0"/>
          <w:numId w:val="35"/>
        </w:numPr>
      </w:pPr>
      <w:r w:rsidRPr="00346F55">
        <w:t>All major components of the language MUST be reusable.</w:t>
      </w:r>
    </w:p>
    <w:p w:rsidR="001B1AF6" w:rsidRPr="00346F55" w:rsidRDefault="001B1AF6" w:rsidP="00366827">
      <w:pPr>
        <w:pStyle w:val="ListParagraph"/>
        <w:numPr>
          <w:ilvl w:val="0"/>
          <w:numId w:val="35"/>
        </w:numPr>
      </w:pPr>
      <w:r w:rsidRPr="00346F55">
        <w:t>Components of the language MUST have globally unique identifiers.</w:t>
      </w:r>
    </w:p>
    <w:p w:rsidR="001B1AF6" w:rsidRPr="00346F55" w:rsidRDefault="001B1AF6" w:rsidP="00366827">
      <w:pPr>
        <w:pStyle w:val="ListParagraph"/>
        <w:numPr>
          <w:ilvl w:val="0"/>
          <w:numId w:val="35"/>
        </w:numPr>
      </w:pPr>
      <w:r w:rsidRPr="00346F55">
        <w:t>Component identifiers MUST be structured to allow individual organizations to dynamically create identifiers without relying on an outside source and be ensured that global uniqueness is maintained.</w:t>
      </w:r>
    </w:p>
    <w:p w:rsidR="001B1AF6" w:rsidRPr="00346F55" w:rsidRDefault="001B1AF6" w:rsidP="00366827">
      <w:pPr>
        <w:pStyle w:val="ListParagraph"/>
        <w:numPr>
          <w:ilvl w:val="0"/>
          <w:numId w:val="35"/>
        </w:numPr>
      </w:pPr>
      <w:r w:rsidRPr="00346F55">
        <w:t>The language MUST allow for the exchange of collections of OVAL Definitions</w:t>
      </w:r>
      <w:r w:rsidR="0049183D" w:rsidRPr="00346F55">
        <w:t xml:space="preserve"> as a single unit of content</w:t>
      </w:r>
      <w:r w:rsidRPr="00346F55">
        <w:t>.</w:t>
      </w:r>
    </w:p>
    <w:p w:rsidR="001B1AF6" w:rsidRPr="00346F55" w:rsidRDefault="001B1AF6" w:rsidP="00366827">
      <w:pPr>
        <w:pStyle w:val="ListParagraph"/>
        <w:numPr>
          <w:ilvl w:val="0"/>
          <w:numId w:val="35"/>
        </w:numPr>
      </w:pPr>
      <w:r w:rsidRPr="00346F55">
        <w:t>A collection of OVAL Definitions MUST contain all of the individual components used by each definition in the collection.</w:t>
      </w:r>
    </w:p>
    <w:p w:rsidR="001B1AF6" w:rsidRPr="00346F55" w:rsidRDefault="001B1AF6" w:rsidP="00366827">
      <w:pPr>
        <w:pStyle w:val="ListParagraph"/>
        <w:numPr>
          <w:ilvl w:val="0"/>
          <w:numId w:val="35"/>
        </w:numPr>
      </w:pPr>
      <w:r w:rsidRPr="00346F55">
        <w:t>The language MUST contain the structure and the means to create unbounded logical combinations of individual components.</w:t>
      </w:r>
    </w:p>
    <w:p w:rsidR="001B1AF6" w:rsidRPr="00346F55" w:rsidRDefault="001B1AF6" w:rsidP="00366827">
      <w:pPr>
        <w:pStyle w:val="ListParagraph"/>
        <w:numPr>
          <w:ilvl w:val="0"/>
          <w:numId w:val="35"/>
        </w:numPr>
      </w:pPr>
      <w:r w:rsidRPr="00346F55">
        <w:t>The language MUST provide the ability to negate logical statements.</w:t>
      </w:r>
    </w:p>
    <w:p w:rsidR="001B1AF6" w:rsidRPr="00346F55" w:rsidRDefault="001B1AF6" w:rsidP="00366827">
      <w:pPr>
        <w:pStyle w:val="ListParagraph"/>
        <w:numPr>
          <w:ilvl w:val="0"/>
          <w:numId w:val="35"/>
        </w:numPr>
      </w:pPr>
      <w:r w:rsidRPr="00346F55">
        <w:t>The language MUST allow tailoring of configuration values to meet organization or environment specific policies.</w:t>
      </w:r>
    </w:p>
    <w:p w:rsidR="001B1AF6" w:rsidRPr="00346F55" w:rsidRDefault="001B1AF6" w:rsidP="00366827">
      <w:pPr>
        <w:pStyle w:val="ListParagraph"/>
        <w:numPr>
          <w:ilvl w:val="0"/>
          <w:numId w:val="35"/>
        </w:numPr>
      </w:pPr>
      <w:r w:rsidRPr="00346F55">
        <w:t>The language MUST allow the current configuration of a system to be used as the basis of further identifying configuration items to examine.</w:t>
      </w:r>
    </w:p>
    <w:p w:rsidR="001B1AF6" w:rsidRPr="00346F55" w:rsidRDefault="001B1AF6" w:rsidP="00366827">
      <w:pPr>
        <w:pStyle w:val="ListParagraph"/>
        <w:numPr>
          <w:ilvl w:val="0"/>
          <w:numId w:val="35"/>
        </w:numPr>
      </w:pPr>
      <w:r w:rsidRPr="00346F55">
        <w:t>The language MUST provide a means to add an authoritative reference to an OVAL Definition.</w:t>
      </w:r>
    </w:p>
    <w:p w:rsidR="001B1AF6" w:rsidRPr="00346F55" w:rsidRDefault="001B1AF6" w:rsidP="00366827">
      <w:pPr>
        <w:pStyle w:val="ListParagraph"/>
        <w:numPr>
          <w:ilvl w:val="0"/>
          <w:numId w:val="35"/>
        </w:numPr>
      </w:pPr>
      <w:r w:rsidRPr="00346F55">
        <w:t>An OVAL Test SHOULD be capable of testing all of the configuration parameters retrieved from a corresponding system element.</w:t>
      </w:r>
    </w:p>
    <w:p w:rsidR="001B1AF6" w:rsidRPr="00346F55" w:rsidRDefault="0049183D" w:rsidP="00366827">
      <w:pPr>
        <w:pStyle w:val="ListParagraph"/>
        <w:numPr>
          <w:ilvl w:val="0"/>
          <w:numId w:val="35"/>
        </w:numPr>
      </w:pPr>
      <w:r w:rsidRPr="00346F55">
        <w:t>A</w:t>
      </w:r>
      <w:r w:rsidR="001B1AF6" w:rsidRPr="00346F55">
        <w:t>n OVAL Test SHOULD mirror, in name and structure, th</w:t>
      </w:r>
      <w:r w:rsidRPr="00346F55">
        <w:t>e configuration parameters retrieved from a system element</w:t>
      </w:r>
      <w:r w:rsidR="001B1AF6" w:rsidRPr="00346F55">
        <w:t>.</w:t>
      </w:r>
    </w:p>
    <w:p w:rsidR="001B1AF6" w:rsidRPr="001B1AF6" w:rsidRDefault="001B1AF6" w:rsidP="001B1AF6">
      <w:pPr>
        <w:pStyle w:val="Heading3"/>
      </w:pPr>
      <w:bookmarkStart w:id="1870" w:name="_Toc336259367"/>
      <w:r w:rsidRPr="001B1AF6">
        <w:t>OVAL System Characteristics Requirements</w:t>
      </w:r>
      <w:bookmarkEnd w:id="1870"/>
    </w:p>
    <w:p w:rsidR="001B1AF6" w:rsidRPr="001B1AF6" w:rsidRDefault="001B1AF6" w:rsidP="001B1AF6">
      <w:r w:rsidRPr="001B1AF6">
        <w:t>These requirements apply to OVAL System Characteristics and further refine the basic requirements listed above.</w:t>
      </w:r>
    </w:p>
    <w:p w:rsidR="001B1AF6" w:rsidRPr="00346F55" w:rsidRDefault="001B1AF6" w:rsidP="00366827">
      <w:pPr>
        <w:pStyle w:val="ListParagraph"/>
        <w:numPr>
          <w:ilvl w:val="0"/>
          <w:numId w:val="38"/>
        </w:numPr>
      </w:pPr>
      <w:r w:rsidRPr="00346F55">
        <w:lastRenderedPageBreak/>
        <w:t>OVAL System Characteristics MUST include sufficient asset identification information to uniquely identify the target system.</w:t>
      </w:r>
    </w:p>
    <w:p w:rsidR="001B1AF6" w:rsidRPr="00346F55" w:rsidRDefault="001B1AF6" w:rsidP="00366827">
      <w:pPr>
        <w:pStyle w:val="ListParagraph"/>
        <w:numPr>
          <w:ilvl w:val="0"/>
          <w:numId w:val="38"/>
        </w:numPr>
      </w:pPr>
      <w:r w:rsidRPr="00346F55">
        <w:t>OVAL System Characteristics MUST allow for any additional asset identification information about the target system to be represented.</w:t>
      </w:r>
    </w:p>
    <w:p w:rsidR="001B1AF6" w:rsidRPr="00346F55" w:rsidRDefault="001B1AF6" w:rsidP="00366827">
      <w:pPr>
        <w:pStyle w:val="ListParagraph"/>
        <w:numPr>
          <w:ilvl w:val="0"/>
          <w:numId w:val="38"/>
        </w:numPr>
      </w:pPr>
      <w:r w:rsidRPr="00346F55">
        <w:t>OVAL System Characteristics MUST provide an extensible model for representing items collected from a system.</w:t>
      </w:r>
    </w:p>
    <w:p w:rsidR="001B1AF6" w:rsidRPr="00346F55" w:rsidRDefault="001B1AF6" w:rsidP="00366827">
      <w:pPr>
        <w:pStyle w:val="ListParagraph"/>
        <w:numPr>
          <w:ilvl w:val="0"/>
          <w:numId w:val="38"/>
        </w:numPr>
      </w:pPr>
      <w:r w:rsidRPr="00346F55">
        <w:t>OVAL System Characteristics MUST provide information about whether a specific item exists or does not exist on a system.</w:t>
      </w:r>
    </w:p>
    <w:p w:rsidR="001B1AF6" w:rsidRPr="00346F55" w:rsidRDefault="001B1AF6" w:rsidP="00366827">
      <w:pPr>
        <w:pStyle w:val="ListParagraph"/>
        <w:numPr>
          <w:ilvl w:val="0"/>
          <w:numId w:val="38"/>
        </w:numPr>
      </w:pPr>
      <w:r w:rsidRPr="00346F55">
        <w:t>OVAL System Characteristics MUST allow for a clear linkage between the information that was found on a system and the information that was requested of the system.</w:t>
      </w:r>
    </w:p>
    <w:p w:rsidR="001B1AF6" w:rsidRPr="00346F55" w:rsidRDefault="001B1AF6" w:rsidP="00366827">
      <w:pPr>
        <w:pStyle w:val="ListParagraph"/>
        <w:numPr>
          <w:ilvl w:val="0"/>
          <w:numId w:val="38"/>
        </w:numPr>
      </w:pPr>
      <w:r w:rsidRPr="00346F55">
        <w:t>OVAL System Characteristics MUST allow for the exchange of system configuration information without any dependency on other OVAL content.</w:t>
      </w:r>
    </w:p>
    <w:p w:rsidR="001B1AF6" w:rsidRPr="00346F55" w:rsidRDefault="001B1AF6" w:rsidP="00366827">
      <w:pPr>
        <w:pStyle w:val="ListParagraph"/>
        <w:numPr>
          <w:ilvl w:val="0"/>
          <w:numId w:val="38"/>
        </w:numPr>
      </w:pPr>
      <w:r w:rsidRPr="00346F55">
        <w:t xml:space="preserve">OVAL System Characteristics MUST report the outcome of attempting to collect a specified set of system information. </w:t>
      </w:r>
    </w:p>
    <w:p w:rsidR="001B1AF6" w:rsidRPr="00346F55" w:rsidRDefault="001B1AF6" w:rsidP="00366827">
      <w:pPr>
        <w:pStyle w:val="ListParagraph"/>
        <w:numPr>
          <w:ilvl w:val="0"/>
          <w:numId w:val="38"/>
        </w:numPr>
      </w:pPr>
      <w:r w:rsidRPr="00346F55">
        <w:t>OVAL System Characteristics MUST provide a means for tools to convey additional information (error messages, informational messages, etc.) related to attempts to collect system information.</w:t>
      </w:r>
    </w:p>
    <w:p w:rsidR="001B1AF6" w:rsidRPr="001B1AF6" w:rsidRDefault="001B1AF6" w:rsidP="001B1AF6">
      <w:pPr>
        <w:pStyle w:val="Heading3"/>
      </w:pPr>
      <w:bookmarkStart w:id="1871" w:name="_Toc297714809"/>
      <w:bookmarkStart w:id="1872" w:name="_Toc297715096"/>
      <w:bookmarkStart w:id="1873" w:name="_Toc297715389"/>
      <w:bookmarkStart w:id="1874" w:name="_Toc297715677"/>
      <w:bookmarkStart w:id="1875" w:name="_Toc297714810"/>
      <w:bookmarkStart w:id="1876" w:name="_Toc297715097"/>
      <w:bookmarkStart w:id="1877" w:name="_Toc297715390"/>
      <w:bookmarkStart w:id="1878" w:name="_Toc297715678"/>
      <w:bookmarkStart w:id="1879" w:name="_Toc297714811"/>
      <w:bookmarkStart w:id="1880" w:name="_Toc297715098"/>
      <w:bookmarkStart w:id="1881" w:name="_Toc297715391"/>
      <w:bookmarkStart w:id="1882" w:name="_Toc297715679"/>
      <w:bookmarkStart w:id="1883" w:name="_Toc297714812"/>
      <w:bookmarkStart w:id="1884" w:name="_Toc297715099"/>
      <w:bookmarkStart w:id="1885" w:name="_Toc297715392"/>
      <w:bookmarkStart w:id="1886" w:name="_Toc297715680"/>
      <w:bookmarkStart w:id="1887" w:name="_Toc297714813"/>
      <w:bookmarkStart w:id="1888" w:name="_Toc297715100"/>
      <w:bookmarkStart w:id="1889" w:name="_Toc297715393"/>
      <w:bookmarkStart w:id="1890" w:name="_Toc297715681"/>
      <w:bookmarkStart w:id="1891" w:name="_Toc297714814"/>
      <w:bookmarkStart w:id="1892" w:name="_Toc297715101"/>
      <w:bookmarkStart w:id="1893" w:name="_Toc297715394"/>
      <w:bookmarkStart w:id="1894" w:name="_Toc297715682"/>
      <w:bookmarkStart w:id="1895" w:name="_Toc336259368"/>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r w:rsidRPr="001B1AF6">
        <w:t>OVAL Results Requirements</w:t>
      </w:r>
      <w:bookmarkEnd w:id="1895"/>
    </w:p>
    <w:p w:rsidR="001B1AF6" w:rsidRPr="001B1AF6" w:rsidRDefault="001B1AF6" w:rsidP="001B1AF6">
      <w:r w:rsidRPr="001B1AF6">
        <w:t>These requirements apply to OVAL Results and further refine the basic requirements listed above.</w:t>
      </w:r>
    </w:p>
    <w:p w:rsidR="001B1AF6" w:rsidRPr="00346F55" w:rsidRDefault="001B1AF6" w:rsidP="00366827">
      <w:pPr>
        <w:pStyle w:val="ListParagraph"/>
        <w:numPr>
          <w:ilvl w:val="0"/>
          <w:numId w:val="39"/>
        </w:numPr>
      </w:pPr>
      <w:r w:rsidRPr="00346F55">
        <w:t>OVAL Results MUST contain information that uniquely identifies the specific system being reported on.</w:t>
      </w:r>
    </w:p>
    <w:p w:rsidR="001B1AF6" w:rsidRPr="00346F55" w:rsidRDefault="001B1AF6" w:rsidP="00366827">
      <w:pPr>
        <w:pStyle w:val="ListParagraph"/>
        <w:numPr>
          <w:ilvl w:val="0"/>
          <w:numId w:val="39"/>
        </w:numPr>
      </w:pPr>
      <w:r w:rsidRPr="00346F55">
        <w:t>OVAL Results MUST be capable of supporting different levels of detail in the reported results.</w:t>
      </w:r>
    </w:p>
    <w:p w:rsidR="001B1AF6" w:rsidRPr="00346F55" w:rsidRDefault="001B1AF6" w:rsidP="00366827">
      <w:pPr>
        <w:pStyle w:val="ListParagraph"/>
        <w:numPr>
          <w:ilvl w:val="0"/>
          <w:numId w:val="39"/>
        </w:numPr>
      </w:pPr>
      <w:r w:rsidRPr="00346F55">
        <w:t>OVAL Results MAY include the OVAL Definitions that were evaluated.</w:t>
      </w:r>
    </w:p>
    <w:p w:rsidR="001B1AF6" w:rsidRPr="00346F55" w:rsidRDefault="001B1AF6" w:rsidP="00366827">
      <w:pPr>
        <w:pStyle w:val="ListParagraph"/>
        <w:numPr>
          <w:ilvl w:val="0"/>
          <w:numId w:val="39"/>
        </w:numPr>
      </w:pPr>
      <w:r w:rsidRPr="00346F55">
        <w:t>OVAL Results MUST contain the analysis result for each OVAL Definition and each referenced OVAL component being reported upon.</w:t>
      </w:r>
    </w:p>
    <w:p w:rsidR="001B1AF6" w:rsidRPr="00AD028C" w:rsidRDefault="001B1AF6" w:rsidP="00366827">
      <w:pPr>
        <w:pStyle w:val="ListParagraph"/>
        <w:numPr>
          <w:ilvl w:val="0"/>
          <w:numId w:val="39"/>
        </w:numPr>
      </w:pPr>
      <w:r w:rsidRPr="00346F55">
        <w:t xml:space="preserve">OVAL Results MAY include the </w:t>
      </w:r>
      <w:r w:rsidR="0049183D" w:rsidRPr="00346F55">
        <w:t xml:space="preserve">System Characteristics </w:t>
      </w:r>
      <w:r w:rsidRPr="00346F55">
        <w:t xml:space="preserve">that were </w:t>
      </w:r>
      <w:r w:rsidR="0049183D" w:rsidRPr="00346F55">
        <w:t>collected</w:t>
      </w:r>
      <w:r w:rsidR="0049183D">
        <w:t>.</w:t>
      </w:r>
    </w:p>
    <w:p w:rsidR="00E90F68" w:rsidRDefault="00E90F68" w:rsidP="00E90F68">
      <w:pPr>
        <w:pStyle w:val="Heading1"/>
      </w:pPr>
      <w:bookmarkStart w:id="1896" w:name="_Toc336259369"/>
      <w:r>
        <w:t>Data Model</w:t>
      </w:r>
      <w:r w:rsidR="00E3127F">
        <w:t xml:space="preserve"> for the OVAL Language</w:t>
      </w:r>
      <w:bookmarkEnd w:id="1896"/>
    </w:p>
    <w:p w:rsidR="00DD3C69" w:rsidRDefault="00E90F68" w:rsidP="00E90F68">
      <w:r>
        <w:t>The core components of the OVAL Language Data Model standardize the three main steps of the assessment process</w:t>
      </w:r>
      <w:r w:rsidR="00DD3C69">
        <w:t>,</w:t>
      </w:r>
      <w:r>
        <w:t xml:space="preserve"> specifically</w:t>
      </w:r>
      <w:r w:rsidR="00DD3C69">
        <w:t>:</w:t>
      </w:r>
      <w:r>
        <w:t xml:space="preserve"> </w:t>
      </w:r>
    </w:p>
    <w:p w:rsidR="00DD3C69" w:rsidRDefault="00DD3C69" w:rsidP="00AE330F">
      <w:pPr>
        <w:pStyle w:val="ListParagraph"/>
        <w:numPr>
          <w:ilvl w:val="0"/>
          <w:numId w:val="41"/>
        </w:numPr>
      </w:pPr>
      <w:r>
        <w:t>R</w:t>
      </w:r>
      <w:r w:rsidR="00E90F68">
        <w:t>epresenting the configuration information of a system</w:t>
      </w:r>
      <w:r>
        <w:t>.</w:t>
      </w:r>
    </w:p>
    <w:p w:rsidR="00DD3C69" w:rsidRDefault="00DD3C69" w:rsidP="00AE330F">
      <w:pPr>
        <w:pStyle w:val="ListParagraph"/>
        <w:numPr>
          <w:ilvl w:val="0"/>
          <w:numId w:val="41"/>
        </w:numPr>
      </w:pPr>
      <w:r>
        <w:t>A</w:t>
      </w:r>
      <w:r w:rsidR="00E90F68">
        <w:t>nalyzing the system for the presence of a particular machine state</w:t>
      </w:r>
      <w:r>
        <w:t>.</w:t>
      </w:r>
      <w:r w:rsidR="00E90F68">
        <w:t xml:space="preserve"> </w:t>
      </w:r>
    </w:p>
    <w:p w:rsidR="00E90F68" w:rsidRDefault="00DD3C69" w:rsidP="00AE330F">
      <w:pPr>
        <w:pStyle w:val="ListParagraph"/>
        <w:numPr>
          <w:ilvl w:val="0"/>
          <w:numId w:val="41"/>
        </w:numPr>
      </w:pPr>
      <w:r>
        <w:t>R</w:t>
      </w:r>
      <w:r w:rsidR="00E90F68">
        <w:t>eporting the results of the comparison between the specified machine state and the observed machine state.</w:t>
      </w:r>
    </w:p>
    <w:p w:rsidR="00E90F68" w:rsidRDefault="00E90F68" w:rsidP="00E90F68">
      <w:r>
        <w:t xml:space="preserve">The </w:t>
      </w:r>
      <w:r w:rsidRPr="00AE330F">
        <w:rPr>
          <w:i/>
        </w:rPr>
        <w:t>OVAL Definitions Model</w:t>
      </w:r>
      <w:r>
        <w:t xml:space="preserve"> defines an extensible framework for making an assertion about a system that is based upon a collection of logical statements. Each logical statement defines a specific machine </w:t>
      </w:r>
      <w:r>
        <w:lastRenderedPageBreak/>
        <w:t xml:space="preserve">state by identifying the data set on the system to examine and describing the </w:t>
      </w:r>
      <w:r w:rsidR="0049588E">
        <w:t xml:space="preserve">expected </w:t>
      </w:r>
      <w:r>
        <w:t>state of that system data. Using the OVAL Definitions Model various assertions can be made about a system including:</w:t>
      </w:r>
    </w:p>
    <w:p w:rsidR="00E90F68" w:rsidRDefault="00E90F68" w:rsidP="00366827">
      <w:pPr>
        <w:pStyle w:val="ListParagraph"/>
        <w:numPr>
          <w:ilvl w:val="0"/>
          <w:numId w:val="4"/>
        </w:numPr>
      </w:pPr>
      <w:r>
        <w:t>Is the system in a vulnerable state?</w:t>
      </w:r>
    </w:p>
    <w:p w:rsidR="00E90F68" w:rsidRDefault="0049588E" w:rsidP="00366827">
      <w:pPr>
        <w:pStyle w:val="ListParagraph"/>
        <w:numPr>
          <w:ilvl w:val="0"/>
          <w:numId w:val="4"/>
        </w:numPr>
      </w:pPr>
      <w:r>
        <w:t>Is a</w:t>
      </w:r>
      <w:r w:rsidR="00E90F68">
        <w:t xml:space="preserve"> specific patch installed </w:t>
      </w:r>
      <w:r>
        <w:t xml:space="preserve">or missing from </w:t>
      </w:r>
      <w:r w:rsidR="00E90F68">
        <w:t>the system?</w:t>
      </w:r>
    </w:p>
    <w:p w:rsidR="00E90F68" w:rsidRDefault="00E90F68" w:rsidP="00366827">
      <w:pPr>
        <w:pStyle w:val="ListParagraph"/>
        <w:numPr>
          <w:ilvl w:val="0"/>
          <w:numId w:val="4"/>
        </w:numPr>
      </w:pPr>
      <w:r>
        <w:t>Is a certain piece of software installed on the system?</w:t>
      </w:r>
    </w:p>
    <w:p w:rsidR="00E90F68" w:rsidRDefault="00E90F68" w:rsidP="00366827">
      <w:pPr>
        <w:pStyle w:val="ListParagraph"/>
        <w:numPr>
          <w:ilvl w:val="0"/>
          <w:numId w:val="4"/>
        </w:numPr>
      </w:pPr>
      <w:r>
        <w:t xml:space="preserve">Is the system in compliance with a particular </w:t>
      </w:r>
      <w:r w:rsidR="0049588E">
        <w:t>set of configuration guidance</w:t>
      </w:r>
      <w:r>
        <w:t>?</w:t>
      </w:r>
    </w:p>
    <w:p w:rsidR="00E90F68" w:rsidRDefault="00E90F68" w:rsidP="00E90F68">
      <w:r>
        <w:t xml:space="preserve">The </w:t>
      </w:r>
      <w:r w:rsidRPr="00AE330F">
        <w:rPr>
          <w:i/>
        </w:rPr>
        <w:t>OVAL Variables Data Model</w:t>
      </w:r>
      <w:r>
        <w:t xml:space="preserve"> </w:t>
      </w:r>
      <w:r w:rsidR="002C6236" w:rsidRPr="006D68EF">
        <w:t>define</w:t>
      </w:r>
      <w:r w:rsidR="002C6236">
        <w:t>s</w:t>
      </w:r>
      <w:r w:rsidR="002C6236" w:rsidRPr="006D68EF">
        <w:t xml:space="preserve"> all constructs used to create OVAL Variables</w:t>
      </w:r>
      <w:r w:rsidR="002C6236">
        <w:t xml:space="preserve"> and </w:t>
      </w:r>
      <w:r>
        <w:t>can be used, in conjunction with the OVAL Definitions Model, to externally specify values that can tailor content based on the OVAL Definitions Model at run-time. This tailoring can be applied to both the identification of which system data to examine and the description of the state of that system data.</w:t>
      </w:r>
    </w:p>
    <w:p w:rsidR="00E90F68" w:rsidRDefault="00E90F68" w:rsidP="00E90F68">
      <w:r>
        <w:t xml:space="preserve">The </w:t>
      </w:r>
      <w:r w:rsidRPr="00AE330F">
        <w:rPr>
          <w:i/>
        </w:rPr>
        <w:t>OVAL System Characteristics Model</w:t>
      </w:r>
      <w:r>
        <w:t xml:space="preserve"> </w:t>
      </w:r>
      <w:r w:rsidR="005969F4">
        <w:t>provide</w:t>
      </w:r>
      <w:r w:rsidR="00DD3C69">
        <w:t>s</w:t>
      </w:r>
      <w:r w:rsidR="005969F4">
        <w:t xml:space="preserve"> a framework for representing </w:t>
      </w:r>
      <w:r>
        <w:t>low-level system configuration information that can be extended to support platform-specific constructs</w:t>
      </w:r>
      <w:r w:rsidR="003213F5">
        <w:t xml:space="preserve">. </w:t>
      </w:r>
      <w:r>
        <w:t xml:space="preserve">The low-level </w:t>
      </w:r>
      <w:r w:rsidR="005969F4">
        <w:t xml:space="preserve">system </w:t>
      </w:r>
      <w:r>
        <w:t>configuration information can include operating system properties, installed software, settings of installed software, operating system security settings</w:t>
      </w:r>
      <w:r w:rsidR="005969F4">
        <w:t>, and other machine state</w:t>
      </w:r>
      <w:r w:rsidR="003213F5">
        <w:t xml:space="preserve">. </w:t>
      </w:r>
      <w:r>
        <w:t xml:space="preserve">The low-level configuration information represented by the OVAL System Characteristics Model can be used to compare </w:t>
      </w:r>
      <w:r w:rsidR="005969F4">
        <w:t xml:space="preserve">actual state </w:t>
      </w:r>
      <w:r>
        <w:t xml:space="preserve">against the </w:t>
      </w:r>
      <w:r w:rsidR="005969F4">
        <w:t xml:space="preserve">expected </w:t>
      </w:r>
      <w:r>
        <w:t xml:space="preserve">machine state described by a set of OVAL Definitions. </w:t>
      </w:r>
    </w:p>
    <w:p w:rsidR="00E90F68" w:rsidRDefault="00E90F68" w:rsidP="00E90F68">
      <w:r>
        <w:t xml:space="preserve">The </w:t>
      </w:r>
      <w:r w:rsidRPr="00AE330F">
        <w:rPr>
          <w:i/>
        </w:rPr>
        <w:t>OVAL Results Model</w:t>
      </w:r>
      <w:r>
        <w:t xml:space="preserve"> is used to report the results of an evaluation of a set of systems based upon a set of OVAL Definitions leveraging the OVAL System Characteristics</w:t>
      </w:r>
      <w:r w:rsidR="003213F5">
        <w:t xml:space="preserve">. </w:t>
      </w:r>
      <w:r>
        <w:t xml:space="preserve">In this way, the OVAL Results Model provides detailed information about the set of assertions that were </w:t>
      </w:r>
      <w:r w:rsidR="005969F4">
        <w:t>evaluated</w:t>
      </w:r>
      <w:r>
        <w:t>, the observed states of the evaluated systems, and the detailed results of the evaluation</w:t>
      </w:r>
      <w:r w:rsidR="003213F5">
        <w:t xml:space="preserve">. </w:t>
      </w:r>
      <w:r>
        <w:t>This model enables applications to consume this data, interpret it, and take the necessary actions to report on the evaluation results or t</w:t>
      </w:r>
      <w:r w:rsidR="005969F4">
        <w:t xml:space="preserve">ake other actions </w:t>
      </w:r>
      <w:r>
        <w:t xml:space="preserve">(for example, install patches, alter system configuration settings, and/or take external precautions to limit access to the affected systems). The OVAL Results Model can be tailored using the </w:t>
      </w:r>
      <w:r w:rsidRPr="00AE330F">
        <w:rPr>
          <w:i/>
        </w:rPr>
        <w:t>OVAL Directives Model</w:t>
      </w:r>
      <w:r>
        <w:t xml:space="preserve">, </w:t>
      </w:r>
      <w:r w:rsidR="002D0E07" w:rsidRPr="006D68EF">
        <w:t>which defines the constructs used to create OVAL Directives</w:t>
      </w:r>
      <w:r w:rsidR="002D0E07">
        <w:t xml:space="preserve">, </w:t>
      </w:r>
      <w:r>
        <w:t xml:space="preserve">to include various levels of detail which allows for verbose detailed result information or streamlined result information </w:t>
      </w:r>
      <w:r w:rsidR="005969F4">
        <w:t xml:space="preserve">based on </w:t>
      </w:r>
      <w:r>
        <w:t>a specific use case.</w:t>
      </w:r>
    </w:p>
    <w:p w:rsidR="005E40C1" w:rsidRDefault="00E90F68" w:rsidP="00E90F68">
      <w:r>
        <w:t>Lastly, many constructs and enumerations are reused throughout the different components in the OVAL Language Data Model</w:t>
      </w:r>
      <w:r w:rsidR="003213F5">
        <w:t xml:space="preserve">. </w:t>
      </w:r>
      <w:r>
        <w:t xml:space="preserve">To facilitate reuse and avoid duplication, these </w:t>
      </w:r>
      <w:r w:rsidR="00052FF4">
        <w:t xml:space="preserve">common </w:t>
      </w:r>
      <w:r>
        <w:t xml:space="preserve">constructs and enumerations are represented in the </w:t>
      </w:r>
      <w:r w:rsidRPr="00AE330F">
        <w:rPr>
          <w:i/>
        </w:rPr>
        <w:t>OVAL Common Model</w:t>
      </w:r>
      <w:r w:rsidRPr="002D0E07">
        <w:t>.</w:t>
      </w:r>
    </w:p>
    <w:p w:rsidR="005E40C1" w:rsidRDefault="005E40C1" w:rsidP="00E90F68">
      <w:r>
        <w:t xml:space="preserve">The dependencies between the various components of the OVAL Language Data Model are </w:t>
      </w:r>
      <w:r w:rsidR="008C0799">
        <w:t xml:space="preserve">depicted </w:t>
      </w:r>
      <w:r>
        <w:t>below.</w:t>
      </w:r>
    </w:p>
    <w:p w:rsidR="00234A04" w:rsidRDefault="00234A04" w:rsidP="00234A04">
      <w:pPr>
        <w:pStyle w:val="Caption"/>
        <w:keepNext/>
        <w:jc w:val="center"/>
      </w:pPr>
      <w:r>
        <w:lastRenderedPageBreak/>
        <w:t xml:space="preserve">Figure </w:t>
      </w:r>
      <w:fldSimple w:instr=" STYLEREF 1 \s ">
        <w:r w:rsidR="00082012">
          <w:rPr>
            <w:noProof/>
          </w:rPr>
          <w:t>4</w:t>
        </w:r>
      </w:fldSimple>
      <w:r>
        <w:noBreakHyphen/>
      </w:r>
      <w:fldSimple w:instr=" SEQ Figure \* ARABIC \s 1 ">
        <w:r w:rsidR="00082012">
          <w:rPr>
            <w:noProof/>
          </w:rPr>
          <w:t>1</w:t>
        </w:r>
      </w:fldSimple>
      <w:r>
        <w:t xml:space="preserve"> Major C</w:t>
      </w:r>
      <w:r w:rsidRPr="004F4A80">
        <w:t xml:space="preserve">omponent </w:t>
      </w:r>
      <w:r>
        <w:t>D</w:t>
      </w:r>
      <w:r w:rsidRPr="004F4A80">
        <w:t>ependencies</w:t>
      </w:r>
    </w:p>
    <w:p w:rsidR="00E90F68" w:rsidRDefault="00F55C8F" w:rsidP="007C5160">
      <w:pPr>
        <w:jc w:val="center"/>
      </w:pPr>
      <w:r w:rsidRPr="00F55C8F">
        <w:rPr>
          <w:noProof/>
          <w:lang w:bidi="ar-SA"/>
        </w:rPr>
        <w:drawing>
          <wp:inline distT="0" distB="0" distL="0" distR="0" wp14:anchorId="73416539" wp14:editId="2ED5262E">
            <wp:extent cx="3108960" cy="29660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966085"/>
                    </a:xfrm>
                    <a:prstGeom prst="rect">
                      <a:avLst/>
                    </a:prstGeom>
                    <a:noFill/>
                    <a:ln>
                      <a:noFill/>
                    </a:ln>
                  </pic:spPr>
                </pic:pic>
              </a:graphicData>
            </a:graphic>
          </wp:inline>
        </w:drawing>
      </w:r>
    </w:p>
    <w:p w:rsidR="00E90F68" w:rsidRDefault="00E90F68" w:rsidP="00E90F68">
      <w:pPr>
        <w:pStyle w:val="Heading2"/>
      </w:pPr>
      <w:bookmarkStart w:id="1897" w:name="_Toc336259370"/>
      <w:r>
        <w:t>Data Model Conventions</w:t>
      </w:r>
      <w:bookmarkEnd w:id="1897"/>
    </w:p>
    <w:p w:rsidR="00A51E14" w:rsidRPr="00A51E14" w:rsidRDefault="00A51E14" w:rsidP="00A51E14">
      <w:r>
        <w:t xml:space="preserve">The following conventions are used throughout this data model section. </w:t>
      </w:r>
    </w:p>
    <w:p w:rsidR="007772E5" w:rsidRPr="00D829F3" w:rsidRDefault="007772E5" w:rsidP="007772E5">
      <w:pPr>
        <w:pStyle w:val="Heading3"/>
      </w:pPr>
      <w:bookmarkStart w:id="1898" w:name="_Toc297714818"/>
      <w:bookmarkStart w:id="1899" w:name="_Toc297715105"/>
      <w:bookmarkStart w:id="1900" w:name="_Toc297715398"/>
      <w:bookmarkStart w:id="1901" w:name="_Toc297715686"/>
      <w:bookmarkStart w:id="1902" w:name="_Toc297714819"/>
      <w:bookmarkStart w:id="1903" w:name="_Toc297715106"/>
      <w:bookmarkStart w:id="1904" w:name="_Toc297715399"/>
      <w:bookmarkStart w:id="1905" w:name="_Toc297715687"/>
      <w:bookmarkStart w:id="1906" w:name="_Toc297714820"/>
      <w:bookmarkStart w:id="1907" w:name="_Toc297715107"/>
      <w:bookmarkStart w:id="1908" w:name="_Toc297715400"/>
      <w:bookmarkStart w:id="1909" w:name="_Toc297715688"/>
      <w:bookmarkStart w:id="1910" w:name="_Toc297714821"/>
      <w:bookmarkStart w:id="1911" w:name="_Toc297715108"/>
      <w:bookmarkStart w:id="1912" w:name="_Toc297715401"/>
      <w:bookmarkStart w:id="1913" w:name="_Toc297715689"/>
      <w:bookmarkStart w:id="1914" w:name="_Toc336259371"/>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r w:rsidRPr="00D829F3">
        <w:t>UML Diagrams</w:t>
      </w:r>
      <w:bookmarkEnd w:id="1914"/>
    </w:p>
    <w:p w:rsidR="00371824" w:rsidRPr="00371824" w:rsidRDefault="00371824" w:rsidP="00793F25">
      <w:pPr>
        <w:rPr>
          <w:highlight w:val="yellow"/>
        </w:rPr>
      </w:pPr>
      <w:r>
        <w:t xml:space="preserve">The Data Model makes use of </w:t>
      </w:r>
      <w:r w:rsidR="002B52A1">
        <w:t>Unified Modeling Language (</w:t>
      </w:r>
      <w:r>
        <w:t>UML</w:t>
      </w:r>
      <w:r w:rsidR="002B52A1">
        <w:t>)</w:t>
      </w:r>
      <w:r w:rsidR="00E8292A">
        <w:rPr>
          <w:rStyle w:val="FootnoteReference"/>
        </w:rPr>
        <w:footnoteReference w:id="10"/>
      </w:r>
      <w:r>
        <w:t xml:space="preserve"> diagrams where appropriate, to visually depict relationships for the OVAL Language constructs</w:t>
      </w:r>
      <w:r w:rsidR="003213F5">
        <w:t xml:space="preserve">. </w:t>
      </w:r>
      <w:r>
        <w:t>Diagrams are included for any construct that inherits from other constructs or has a compositional relationship</w:t>
      </w:r>
      <w:r w:rsidR="003213F5">
        <w:t xml:space="preserve">. </w:t>
      </w:r>
      <w:r>
        <w:t>The namespaces used in the diagrams map to those defined at the top of this document.</w:t>
      </w:r>
    </w:p>
    <w:p w:rsidR="007772E5" w:rsidRPr="00793F25" w:rsidRDefault="007772E5" w:rsidP="007772E5">
      <w:pPr>
        <w:pStyle w:val="Heading3"/>
      </w:pPr>
      <w:bookmarkStart w:id="1915" w:name="_Toc336259372"/>
      <w:r w:rsidRPr="00793F25">
        <w:t>Property Table Notation</w:t>
      </w:r>
      <w:bookmarkEnd w:id="1915"/>
    </w:p>
    <w:p w:rsidR="00793F25" w:rsidRDefault="00446BF0" w:rsidP="00793F25">
      <w:r>
        <w:t xml:space="preserve">Throughout the data model, tables are used to </w:t>
      </w:r>
      <w:r w:rsidR="00A80170">
        <w:t>describe each data type. Each property table will consist of a column of property names to identify the property, a type column to reflect the datatype of the property, a multiplicity column to reflect the allowed number of occurrences of t</w:t>
      </w:r>
      <w:r w:rsidR="008271D9">
        <w:t xml:space="preserve">he property, and a description column that will describe the property. Values in the type column are either primitive datatypes or other types defied in this document. These values will be cross referenced to the base definition of their types. </w:t>
      </w:r>
      <w:r w:rsidR="00A80170">
        <w:t>Below is an example property table</w:t>
      </w:r>
      <w:r w:rsidR="006E7DD8">
        <w:t>.</w:t>
      </w:r>
    </w:p>
    <w:p w:rsidR="00A80170" w:rsidRDefault="00A80170" w:rsidP="00A80170">
      <w:pPr>
        <w:pStyle w:val="Caption"/>
        <w:keepNext/>
        <w:jc w:val="center"/>
      </w:pPr>
      <w:r>
        <w:t xml:space="preserve">Table </w:t>
      </w:r>
      <w:fldSimple w:instr=" STYLEREF 1 \s ">
        <w:r w:rsidR="00082012">
          <w:rPr>
            <w:noProof/>
          </w:rPr>
          <w:t>4</w:t>
        </w:r>
      </w:fldSimple>
      <w:r>
        <w:noBreakHyphen/>
      </w:r>
      <w:fldSimple w:instr=" SEQ Table \* ARABIC \s 1 ">
        <w:r w:rsidR="00082012">
          <w:rPr>
            <w:noProof/>
          </w:rPr>
          <w:t>1</w:t>
        </w:r>
      </w:fldSimple>
      <w:r>
        <w:t xml:space="preserve"> Example Property Table</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088"/>
        <w:gridCol w:w="1440"/>
        <w:gridCol w:w="1350"/>
        <w:gridCol w:w="4698"/>
      </w:tblGrid>
      <w:tr w:rsidR="00446BF0" w:rsidTr="00A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Default="00446BF0" w:rsidP="00446BF0">
            <w:pPr>
              <w:jc w:val="center"/>
              <w:rPr>
                <w:b w:val="0"/>
                <w:bCs w:val="0"/>
                <w:color w:val="auto"/>
              </w:rPr>
            </w:pPr>
            <w:r>
              <w:t>Property</w:t>
            </w:r>
          </w:p>
        </w:tc>
        <w:tc>
          <w:tcPr>
            <w:tcW w:w="752"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453"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446BF0" w:rsidTr="00A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Pr="000F0C4F" w:rsidRDefault="00446BF0" w:rsidP="00446BF0">
            <w:r>
              <w:t>&lt;PROPERTY NAME&gt;</w:t>
            </w:r>
          </w:p>
        </w:tc>
        <w:tc>
          <w:tcPr>
            <w:tcW w:w="752"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&lt;DATA TYPE&gt;</w:t>
            </w:r>
          </w:p>
        </w:tc>
        <w:tc>
          <w:tcPr>
            <w:tcW w:w="705"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53" w:type="pct"/>
          </w:tcPr>
          <w:p w:rsidR="00446BF0" w:rsidRDefault="00A80170" w:rsidP="00446BF0">
            <w:pPr>
              <w:cnfStyle w:val="000000100000" w:firstRow="0" w:lastRow="0" w:firstColumn="0" w:lastColumn="0" w:oddVBand="0" w:evenVBand="0" w:oddHBand="1" w:evenHBand="0" w:firstRowFirstColumn="0" w:firstRowLastColumn="0" w:lastRowFirstColumn="0" w:lastRowLastColumn="0"/>
            </w:pPr>
            <w:r>
              <w:t xml:space="preserve">&lt;DESCRIPTION OF THE PROPERTY AND ANY </w:t>
            </w:r>
            <w:r>
              <w:lastRenderedPageBreak/>
              <w:t>USAGE REQUIREMENTS FOR THE PROPERTY&gt;</w:t>
            </w:r>
          </w:p>
        </w:tc>
      </w:tr>
    </w:tbl>
    <w:p w:rsidR="007772E5" w:rsidRPr="00793F25" w:rsidRDefault="007772E5" w:rsidP="007772E5">
      <w:pPr>
        <w:pStyle w:val="Heading3"/>
      </w:pPr>
      <w:bookmarkStart w:id="1916" w:name="_Toc336259373"/>
      <w:r w:rsidRPr="00793F25">
        <w:lastRenderedPageBreak/>
        <w:t>Primitive Data Types</w:t>
      </w:r>
      <w:bookmarkEnd w:id="1916"/>
    </w:p>
    <w:p w:rsidR="00DC1C6E" w:rsidRDefault="00DC1C6E" w:rsidP="00793F25">
      <w:r>
        <w:t>The following primitive datatypes are used in the OVAL Language.</w:t>
      </w:r>
    </w:p>
    <w:p w:rsidR="00DC1C6E" w:rsidRDefault="00DC1C6E" w:rsidP="00A80170">
      <w:pPr>
        <w:pStyle w:val="ListParagraph"/>
        <w:numPr>
          <w:ilvl w:val="0"/>
          <w:numId w:val="4"/>
        </w:numPr>
      </w:pPr>
      <w:r>
        <w:t xml:space="preserve">binary – </w:t>
      </w:r>
      <w:r w:rsidRPr="00C63FEA">
        <w:rPr>
          <w:rFonts w:cs="Times New Roman"/>
          <w:color w:val="000000"/>
        </w:rPr>
        <w:t>D</w:t>
      </w:r>
      <w:r w:rsidRPr="008E77F9">
        <w:rPr>
          <w:rFonts w:cs="Times New Roman"/>
          <w:color w:val="000000"/>
        </w:rPr>
        <w:t>ata</w:t>
      </w:r>
      <w:r>
        <w:rPr>
          <w:rFonts w:cs="Times New Roman"/>
          <w:color w:val="000000"/>
        </w:rPr>
        <w:t xml:space="preserve"> </w:t>
      </w:r>
      <w:r w:rsidRPr="00C63FEA">
        <w:rPr>
          <w:rFonts w:cs="Times New Roman"/>
          <w:color w:val="000000"/>
        </w:rPr>
        <w:t>of this type</w:t>
      </w:r>
      <w:r w:rsidRPr="008E77F9">
        <w:rPr>
          <w:rFonts w:cs="Times New Roman"/>
          <w:color w:val="000000"/>
        </w:rPr>
        <w:t xml:space="preserve"> conforms to the </w:t>
      </w:r>
      <w:r w:rsidR="005837F7">
        <w:rPr>
          <w:rStyle w:val="st"/>
        </w:rPr>
        <w:t>World Wide Web Consortium (</w:t>
      </w:r>
      <w:r w:rsidRPr="008E77F9">
        <w:rPr>
          <w:rFonts w:cs="Times New Roman"/>
          <w:color w:val="000000"/>
        </w:rPr>
        <w:t>W3C</w:t>
      </w:r>
      <w:r w:rsidR="005837F7">
        <w:rPr>
          <w:rFonts w:cs="Times New Roman"/>
          <w:color w:val="000000"/>
        </w:rPr>
        <w:t>)</w:t>
      </w:r>
      <w:r w:rsidRPr="008E77F9">
        <w:rPr>
          <w:rFonts w:cs="Times New Roman"/>
          <w:color w:val="000000"/>
        </w:rPr>
        <w:t xml:space="preserve">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DC1C6E" w:rsidRDefault="00DC1C6E" w:rsidP="00A80170">
      <w:pPr>
        <w:pStyle w:val="ListParagraph"/>
        <w:numPr>
          <w:ilvl w:val="0"/>
          <w:numId w:val="4"/>
        </w:numPr>
      </w:pPr>
      <w:r>
        <w:t xml:space="preserve">boolean – </w:t>
      </w:r>
      <w:r w:rsidRPr="008E77F9">
        <w:rPr>
          <w:rFonts w:ascii="Calibri" w:hAnsi="Calibri" w:cs="Times New Roman"/>
          <w:color w:val="000000"/>
        </w:rPr>
        <w:t>Dat</w:t>
      </w:r>
      <w:r>
        <w:rPr>
          <w:rFonts w:ascii="Calibri" w:hAnsi="Calibri" w:cs="Times New Roman"/>
          <w:color w:val="000000"/>
        </w:rPr>
        <w:t>a</w:t>
      </w:r>
      <w:r w:rsidRPr="008E77F9">
        <w:rPr>
          <w:rFonts w:ascii="Calibri" w:hAnsi="Calibri" w:cs="Times New Roman"/>
          <w:color w:val="000000"/>
        </w:rPr>
        <w:t xml:space="preserve"> of this type conforms to the W3C Recommendation for </w:t>
      </w:r>
      <w:r>
        <w:rPr>
          <w:rFonts w:ascii="Calibri" w:hAnsi="Calibri" w:cs="Times New Roman"/>
          <w:color w:val="000000"/>
        </w:rPr>
        <w:t>boolean data [2].</w:t>
      </w:r>
    </w:p>
    <w:p w:rsidR="00DC1C6E" w:rsidRDefault="00DC1C6E" w:rsidP="00A80170">
      <w:pPr>
        <w:pStyle w:val="ListParagraph"/>
        <w:numPr>
          <w:ilvl w:val="0"/>
          <w:numId w:val="4"/>
        </w:numPr>
      </w:pPr>
      <w:r>
        <w:t xml:space="preserve">double – </w:t>
      </w:r>
      <w:r>
        <w:rPr>
          <w:rFonts w:cs="Times New Roman"/>
          <w:color w:val="000000"/>
        </w:rPr>
        <w:t xml:space="preserve">Data of this type conforms to the </w:t>
      </w:r>
      <w:r w:rsidRPr="008E77F9">
        <w:rPr>
          <w:rFonts w:cs="Times New Roman"/>
          <w:color w:val="000000"/>
        </w:rPr>
        <w:t xml:space="preserve">W3C Recommendation for </w:t>
      </w:r>
      <w:r w:rsidR="00DD1990">
        <w:rPr>
          <w:rFonts w:cs="Times New Roman"/>
          <w:color w:val="000000"/>
        </w:rPr>
        <w:t>double</w:t>
      </w:r>
      <w:r w:rsidRPr="008E77F9">
        <w:rPr>
          <w:rFonts w:cs="Times New Roman"/>
          <w:color w:val="000000"/>
        </w:rPr>
        <w:t xml:space="preserve"> data</w:t>
      </w:r>
      <w:r>
        <w:rPr>
          <w:rFonts w:cs="Times New Roman"/>
          <w:color w:val="000000"/>
        </w:rPr>
        <w:t xml:space="preserve"> [</w:t>
      </w:r>
      <w:r w:rsidR="00F82B8C">
        <w:rPr>
          <w:rFonts w:cs="Times New Roman"/>
          <w:color w:val="000000"/>
        </w:rPr>
        <w:t>1</w:t>
      </w:r>
      <w:r>
        <w:rPr>
          <w:rFonts w:cs="Times New Roman"/>
          <w:color w:val="000000"/>
        </w:rPr>
        <w:t>3].</w:t>
      </w:r>
    </w:p>
    <w:p w:rsidR="00DC1C6E" w:rsidRDefault="00DC1C6E" w:rsidP="00A80170">
      <w:pPr>
        <w:pStyle w:val="ListParagraph"/>
        <w:numPr>
          <w:ilvl w:val="0"/>
          <w:numId w:val="4"/>
        </w:numPr>
      </w:pPr>
      <w:r>
        <w:t xml:space="preserve">float – </w:t>
      </w: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p>
    <w:p w:rsidR="00DC1C6E" w:rsidRDefault="00DC1C6E" w:rsidP="00A80170">
      <w:pPr>
        <w:pStyle w:val="ListParagraph"/>
        <w:numPr>
          <w:ilvl w:val="0"/>
          <w:numId w:val="4"/>
        </w:numPr>
      </w:pPr>
      <w:r>
        <w:t xml:space="preserve">int – </w:t>
      </w:r>
      <w:r w:rsidRPr="00C264AF">
        <w:rPr>
          <w:rFonts w:cs="Times New Roman"/>
          <w:color w:val="000000"/>
        </w:rPr>
        <w:t>Data</w:t>
      </w:r>
      <w:r>
        <w:rPr>
          <w:rFonts w:cs="Times New Roman"/>
          <w:color w:val="000000"/>
        </w:rPr>
        <w:t xml:space="preserve"> </w:t>
      </w:r>
      <w:r w:rsidRPr="00C264AF">
        <w:rPr>
          <w:rFonts w:cs="Times New Roman"/>
          <w:color w:val="000000"/>
        </w:rPr>
        <w:t>of this type conforms to the W3C Recommendation for integer data [4].</w:t>
      </w:r>
    </w:p>
    <w:p w:rsidR="00793F25" w:rsidRPr="00B7428D" w:rsidRDefault="00DC1C6E" w:rsidP="00A80170">
      <w:pPr>
        <w:pStyle w:val="ListParagraph"/>
        <w:numPr>
          <w:ilvl w:val="0"/>
          <w:numId w:val="4"/>
        </w:numPr>
      </w:pPr>
      <w:r w:rsidRPr="00DC1C6E">
        <w:t>string</w:t>
      </w:r>
      <w:r w:rsidR="00E11E19">
        <w:t xml:space="preserve"> – </w:t>
      </w:r>
      <w:r w:rsidR="00E11E19" w:rsidRPr="00C264AF">
        <w:rPr>
          <w:rFonts w:cs="Times New Roman"/>
          <w:color w:val="000000"/>
        </w:rPr>
        <w:t>Data of this type conforms to the W3C Recommendation for string data [6].</w:t>
      </w:r>
    </w:p>
    <w:p w:rsidR="00FF473D" w:rsidRPr="00C90FAD" w:rsidRDefault="00FF473D" w:rsidP="00A80170">
      <w:pPr>
        <w:pStyle w:val="ListParagraph"/>
        <w:numPr>
          <w:ilvl w:val="0"/>
          <w:numId w:val="4"/>
        </w:numPr>
      </w:pPr>
      <w:r>
        <w:t xml:space="preserve">unsigned int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sidR="003503E9">
        <w:rPr>
          <w:rFonts w:cs="Times New Roman"/>
          <w:color w:val="000000"/>
        </w:rPr>
        <w:t>unsigned int</w:t>
      </w:r>
      <w:r w:rsidRPr="00C264AF">
        <w:rPr>
          <w:rFonts w:cs="Times New Roman"/>
          <w:color w:val="000000"/>
        </w:rPr>
        <w:t xml:space="preserve"> data </w:t>
      </w:r>
      <w:r>
        <w:rPr>
          <w:rFonts w:cs="Times New Roman"/>
          <w:color w:val="000000"/>
        </w:rPr>
        <w:t>[15].</w:t>
      </w:r>
    </w:p>
    <w:p w:rsidR="00B7428D" w:rsidRPr="00EC4CE3" w:rsidRDefault="00B7428D" w:rsidP="00A80170">
      <w:pPr>
        <w:pStyle w:val="ListParagraph"/>
        <w:numPr>
          <w:ilvl w:val="0"/>
          <w:numId w:val="4"/>
        </w:numPr>
      </w:pPr>
      <w:r>
        <w:rPr>
          <w:rFonts w:cs="Times New Roman"/>
          <w:color w:val="000000"/>
        </w:rPr>
        <w:t xml:space="preserve">URI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Pr>
          <w:rFonts w:cs="Times New Roman"/>
          <w:color w:val="000000"/>
        </w:rPr>
        <w:t>anyURI</w:t>
      </w:r>
      <w:r w:rsidRPr="00C264AF">
        <w:rPr>
          <w:rFonts w:cs="Times New Roman"/>
          <w:color w:val="000000"/>
        </w:rPr>
        <w:t xml:space="preserve"> data </w:t>
      </w:r>
      <w:r>
        <w:rPr>
          <w:rFonts w:cs="Times New Roman"/>
          <w:color w:val="000000"/>
        </w:rPr>
        <w:t>[</w:t>
      </w:r>
      <w:r w:rsidR="00AA146F">
        <w:rPr>
          <w:rFonts w:cs="Times New Roman"/>
          <w:color w:val="000000"/>
        </w:rPr>
        <w:t>14</w:t>
      </w:r>
      <w:r>
        <w:rPr>
          <w:rFonts w:cs="Times New Roman"/>
          <w:color w:val="000000"/>
        </w:rPr>
        <w:t>].</w:t>
      </w:r>
    </w:p>
    <w:p w:rsidR="00EC4CE3" w:rsidRPr="00EC4CE3" w:rsidRDefault="00EC4CE3" w:rsidP="00A80170">
      <w:pPr>
        <w:pStyle w:val="ListParagraph"/>
        <w:numPr>
          <w:ilvl w:val="0"/>
          <w:numId w:val="4"/>
        </w:numPr>
      </w:pPr>
      <w:r>
        <w:rPr>
          <w:rFonts w:cs="Times New Roman"/>
          <w:color w:val="000000"/>
        </w:rPr>
        <w:t xml:space="preserve">DateTime – Data of this type represents a time value that </w:t>
      </w:r>
      <w:r w:rsidRPr="00EC4CE3">
        <w:rPr>
          <w:rFonts w:cs="Times New Roman"/>
          <w:color w:val="000000"/>
        </w:rPr>
        <w:t>conforms to the yyyy-mm-ddThh:mm:ss format.</w:t>
      </w:r>
    </w:p>
    <w:p w:rsidR="00E90F68" w:rsidRDefault="00E90F68" w:rsidP="00E90F68">
      <w:pPr>
        <w:pStyle w:val="Heading2"/>
      </w:pPr>
      <w:bookmarkStart w:id="1917" w:name="_Toc336259374"/>
      <w:r>
        <w:t>OVAL Common Model</w:t>
      </w:r>
      <w:bookmarkEnd w:id="1917"/>
    </w:p>
    <w:p w:rsidR="00E90F68" w:rsidRDefault="00E90F68" w:rsidP="00E90F68">
      <w:r w:rsidRPr="00910967">
        <w:t>The OVAL Common Model contains</w:t>
      </w:r>
      <w:r>
        <w:t xml:space="preserve"> definitions for</w:t>
      </w:r>
      <w:r w:rsidRPr="00910967">
        <w:t xml:space="preserve"> constructs and enumerations that are used throughout the other core models in the OVAL Language Data Model both eliminating duplication and facilitating reuse.</w:t>
      </w:r>
    </w:p>
    <w:p w:rsidR="00E90F68" w:rsidRDefault="00E90F68" w:rsidP="00E90F68">
      <w:pPr>
        <w:pStyle w:val="Heading3"/>
      </w:pPr>
      <w:bookmarkStart w:id="1918" w:name="_Toc336259375"/>
      <w:r>
        <w:t>GeneratorType</w:t>
      </w:r>
      <w:bookmarkEnd w:id="1918"/>
    </w:p>
    <w:p w:rsidR="00E90F68" w:rsidRDefault="00E90F68" w:rsidP="00E90F68">
      <w:r w:rsidRPr="00C53C6D">
        <w:t xml:space="preserve">The </w:t>
      </w:r>
      <w:r>
        <w:rPr>
          <w:rFonts w:ascii="Courier New" w:hAnsi="Courier New"/>
        </w:rPr>
        <w:t>G</w:t>
      </w:r>
      <w:r w:rsidRPr="00910967">
        <w:rPr>
          <w:rFonts w:ascii="Courier New" w:hAnsi="Courier New"/>
        </w:rPr>
        <w:t>enerator</w:t>
      </w:r>
      <w:r>
        <w:rPr>
          <w:rFonts w:ascii="Courier New" w:hAnsi="Courier New"/>
        </w:rPr>
        <w:t>Type</w:t>
      </w:r>
      <w:r w:rsidRPr="00C53C6D">
        <w:t xml:space="preserve"> provides </w:t>
      </w:r>
      <w:r w:rsidR="0013127A">
        <w:t xml:space="preserve">a structure for recording </w:t>
      </w:r>
      <w:r w:rsidRPr="00C53C6D">
        <w:t xml:space="preserve">information about how and when </w:t>
      </w:r>
      <w:r>
        <w:t>the</w:t>
      </w:r>
      <w:r w:rsidRPr="005D6F86">
        <w:t xml:space="preserve"> </w:t>
      </w:r>
      <w:r>
        <w:t>OVAL Content</w:t>
      </w:r>
      <w:r w:rsidRPr="005D6F86">
        <w:t xml:space="preserve"> was created</w:t>
      </w:r>
      <w:r>
        <w:t xml:space="preserve">, </w:t>
      </w:r>
      <w:r w:rsidRPr="005D6F86">
        <w:t>for what version of the OVAL Language it was created</w:t>
      </w:r>
      <w:r>
        <w:t>, and any additional information at the discretion of the content author</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16"/>
        <w:gridCol w:w="1083"/>
        <w:gridCol w:w="1264"/>
        <w:gridCol w:w="5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color w:val="auto"/>
              </w:rPr>
            </w:pPr>
            <w:r>
              <w:t>Property</w:t>
            </w:r>
          </w:p>
        </w:tc>
        <w:tc>
          <w:tcPr>
            <w:tcW w:w="48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7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product_name</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970" w:type="pct"/>
          </w:tcPr>
          <w:p w:rsidR="00E90F68" w:rsidRDefault="00E90F68" w:rsidP="006B76C7">
            <w:pPr>
              <w:cnfStyle w:val="000000100000" w:firstRow="0" w:lastRow="0" w:firstColumn="0" w:lastColumn="0" w:oddVBand="0" w:evenVBand="0" w:oddHBand="1" w:evenHBand="0" w:firstRowFirstColumn="0" w:firstRowLastColumn="0" w:lastRowFirstColumn="0" w:lastRowLastColumn="0"/>
            </w:pPr>
            <w:r>
              <w:t>Entity that generated the OVAL Content.</w:t>
            </w:r>
            <w:r w:rsidR="00547847">
              <w:t xml:space="preserve"> This value SHOULD be </w:t>
            </w:r>
            <w:r w:rsidR="006B76C7">
              <w:t>expressed</w:t>
            </w:r>
            <w:r w:rsidR="00547847">
              <w:t xml:space="preserve"> as a CPE Name.</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product_version</w:t>
            </w:r>
          </w:p>
        </w:tc>
        <w:tc>
          <w:tcPr>
            <w:tcW w:w="48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w:t>
            </w:r>
            <w:r w:rsidRPr="0031429A">
              <w:t>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r w:rsidRPr="0031429A">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Version of the entity that generated the OVAL Content.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schema_version</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double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70" w:type="pct"/>
          </w:tcPr>
          <w:p w:rsidR="00E90F68" w:rsidRDefault="00E90F68" w:rsidP="00547847">
            <w:pPr>
              <w:cnfStyle w:val="000000100000" w:firstRow="0" w:lastRow="0" w:firstColumn="0" w:lastColumn="0" w:oddVBand="0" w:evenVBand="0" w:oddHBand="1" w:evenHBand="0" w:firstRowFirstColumn="0" w:firstRowLastColumn="0" w:lastRowFirstColumn="0" w:lastRowLastColumn="0"/>
            </w:pPr>
            <w:r>
              <w:t>Version of the OVAL Language that the OVAL Content is expected to validate against.</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pPr>
              <w:rPr>
                <w:rFonts w:ascii="Courier New" w:hAnsi="Courier New" w:cs="Courier New"/>
              </w:rPr>
            </w:pPr>
            <w:r w:rsidRPr="00230FA5">
              <w:rPr>
                <w:rFonts w:ascii="Courier New" w:hAnsi="Courier New" w:cs="Courier New"/>
              </w:rPr>
              <w:t>timestamp</w:t>
            </w:r>
          </w:p>
        </w:tc>
        <w:tc>
          <w:tcPr>
            <w:tcW w:w="48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date and time of when the OVAL Content, in its entirety, was originally generated.</w:t>
            </w:r>
            <w:r w:rsidR="00547847">
              <w:t xml:space="preserve"> This value is independent of the time at which any of the components of the OVAL Content were created.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AC3345" w:rsidP="00AC3345">
            <w:r w:rsidRPr="00230FA5">
              <w:t>extension_point</w:t>
            </w:r>
          </w:p>
        </w:tc>
        <w:tc>
          <w:tcPr>
            <w:tcW w:w="489" w:type="pct"/>
          </w:tcPr>
          <w:p w:rsidR="00E90F68" w:rsidRDefault="00686B8B" w:rsidP="001E2C76">
            <w:pPr>
              <w:cnfStyle w:val="000000100000" w:firstRow="0" w:lastRow="0" w:firstColumn="0" w:lastColumn="0" w:oddVBand="0" w:evenVBand="0" w:oddHBand="1" w:evenHBand="0" w:firstRowFirstColumn="0" w:firstRowLastColumn="0" w:lastRowFirstColumn="0" w:lastRowLastColumn="0"/>
            </w:pPr>
            <w:r>
              <w:t>A</w:t>
            </w:r>
            <w:r w:rsidR="00E90F68">
              <w:t>ny</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97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 extension point that allows for the inclusion of any additional information associated with the generation of the OVAL Content.</w:t>
            </w:r>
          </w:p>
        </w:tc>
      </w:tr>
    </w:tbl>
    <w:p w:rsidR="00E90F68" w:rsidRDefault="00E90F68" w:rsidP="00E90F68">
      <w:pPr>
        <w:spacing w:line="240" w:lineRule="auto"/>
        <w:rPr>
          <w:rFonts w:cs="Times New Roman"/>
          <w:color w:val="000000"/>
          <w:sz w:val="24"/>
          <w:szCs w:val="24"/>
        </w:rPr>
      </w:pPr>
    </w:p>
    <w:p w:rsidR="00E90F68" w:rsidRDefault="0013127A" w:rsidP="00E90F68">
      <w:pPr>
        <w:rPr>
          <w:rFonts w:ascii="Calibri" w:hAnsi="Calibri"/>
        </w:rPr>
      </w:pPr>
      <w:r>
        <w:lastRenderedPageBreak/>
        <w:t>T</w:t>
      </w:r>
      <w:r w:rsidR="00E90F68">
        <w:t xml:space="preserve">he </w:t>
      </w:r>
      <w:r w:rsidR="00AC3345" w:rsidRPr="00AC3345">
        <w:rPr>
          <w:rFonts w:ascii="Courier New" w:hAnsi="Courier New" w:cs="Courier New"/>
        </w:rPr>
        <w:t>extension_point</w:t>
      </w:r>
      <w:r w:rsidR="00E90F68">
        <w:t xml:space="preserve"> property</w:t>
      </w:r>
      <w:r w:rsidR="00E90F68" w:rsidRPr="00910967">
        <w:t xml:space="preserve"> </w:t>
      </w:r>
      <w:r w:rsidR="00E90F68">
        <w:t>is</w:t>
      </w:r>
      <w:r w:rsidR="00E90F68" w:rsidRPr="00910967">
        <w:t xml:space="preserve"> not </w:t>
      </w:r>
      <w:r w:rsidR="00E90F68">
        <w:t>c</w:t>
      </w:r>
      <w:r w:rsidR="00E90F68" w:rsidRPr="00910967">
        <w:t xml:space="preserve">onsidered </w:t>
      </w:r>
      <w:r w:rsidR="00E90F68">
        <w:t xml:space="preserve">a </w:t>
      </w:r>
      <w:r w:rsidR="00E90F68" w:rsidRPr="00910967">
        <w:t>part of the OVAL Language</w:t>
      </w:r>
      <w:r w:rsidR="00E90F68">
        <w:t xml:space="preserve"> proper</w:t>
      </w:r>
      <w:r w:rsidR="00E90F68" w:rsidRPr="00910967">
        <w:t>, but rather</w:t>
      </w:r>
      <w:r w:rsidR="00E90F68">
        <w:t>, a</w:t>
      </w:r>
      <w:r>
        <w:t xml:space="preserve">n extension point </w:t>
      </w:r>
      <w:r w:rsidR="00E90F68">
        <w:t xml:space="preserve">that </w:t>
      </w:r>
      <w:r w:rsidR="00E90F68" w:rsidRPr="00910967">
        <w:t>allows</w:t>
      </w:r>
      <w:r w:rsidR="00E90F68">
        <w:t xml:space="preserve"> organizations </w:t>
      </w:r>
      <w:r w:rsidR="00E90F68" w:rsidRPr="00910967">
        <w:t>to ex</w:t>
      </w:r>
      <w:r w:rsidR="00E90F68">
        <w:t xml:space="preserve">pand </w:t>
      </w:r>
      <w:r w:rsidR="00E90F68" w:rsidRPr="00910967">
        <w:t>the OVAL Language to better suit their needs.</w:t>
      </w:r>
      <w:r w:rsidR="00E8292A">
        <w:t xml:space="preserve"> For more information please see </w:t>
      </w:r>
      <w:r w:rsidR="006A3C71">
        <w:fldChar w:fldCharType="begin"/>
      </w:r>
      <w:r w:rsidR="006A3C71">
        <w:instrText xml:space="preserve"> REF _Ref303605699 \h </w:instrText>
      </w:r>
      <w:r w:rsidR="006A3C71">
        <w:fldChar w:fldCharType="separate"/>
      </w:r>
      <w:r w:rsidR="00082012">
        <w:t>Appendix A – Extending the OVAL Language Data Model</w:t>
      </w:r>
      <w:r w:rsidR="006A3C71">
        <w:fldChar w:fldCharType="end"/>
      </w:r>
    </w:p>
    <w:p w:rsidR="00E90F68" w:rsidRDefault="00E90F68" w:rsidP="00E90F68">
      <w:pPr>
        <w:pStyle w:val="Heading3"/>
      </w:pPr>
      <w:bookmarkStart w:id="1919" w:name="_Toc336259376"/>
      <w:r>
        <w:t>MessageType</w:t>
      </w:r>
      <w:bookmarkEnd w:id="1919"/>
    </w:p>
    <w:p w:rsidR="00E90F68" w:rsidRPr="000439DC" w:rsidRDefault="00E90F68" w:rsidP="00E90F68">
      <w:pPr>
        <w:rPr>
          <w:rFonts w:ascii="Calibri" w:hAnsi="Calibri"/>
        </w:rPr>
      </w:pPr>
      <w:r>
        <w:t xml:space="preserve">The </w:t>
      </w:r>
      <w:r>
        <w:rPr>
          <w:rFonts w:ascii="Courier New" w:hAnsi="Courier New"/>
        </w:rPr>
        <w:t>MessageType</w:t>
      </w:r>
      <w:r>
        <w:rPr>
          <w:rFonts w:ascii="Calibri" w:hAnsi="Calibri"/>
        </w:rPr>
        <w:t xml:space="preserve"> construct is used to relay messages from tools at run-time</w:t>
      </w:r>
      <w:r w:rsidR="003213F5">
        <w:rPr>
          <w:rFonts w:ascii="Calibri" w:hAnsi="Calibri"/>
        </w:rPr>
        <w:t xml:space="preserve">. </w:t>
      </w:r>
      <w:r>
        <w:rPr>
          <w:rFonts w:ascii="Calibri" w:hAnsi="Calibri"/>
        </w:rPr>
        <w:t>The decision of how to use these messages is left to the tool developer as an implementation detail based upon the context in which the message is used.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8"/>
        <w:gridCol w:w="3253"/>
        <w:gridCol w:w="1264"/>
        <w:gridCol w:w="404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4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3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level</w:t>
            </w:r>
          </w:p>
        </w:tc>
        <w:tc>
          <w:tcPr>
            <w:tcW w:w="1478" w:type="pct"/>
          </w:tcPr>
          <w:p w:rsidR="00E90F68" w:rsidRPr="00AE330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E330F">
              <w:rPr>
                <w:rFonts w:ascii="Courier New" w:hAnsi="Courier New" w:cs="Courier New"/>
              </w:rPr>
              <w:t>MessageLevelEnumeration</w:t>
            </w:r>
          </w:p>
        </w:tc>
        <w:tc>
          <w:tcPr>
            <w:tcW w:w="711"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23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level of the message.</w:t>
            </w:r>
          </w:p>
          <w:p w:rsidR="00E90F68" w:rsidRPr="005D6F86" w:rsidRDefault="00E90F68" w:rsidP="001E2C76">
            <w:pPr>
              <w:cnfStyle w:val="000000100000" w:firstRow="0" w:lastRow="0" w:firstColumn="0" w:lastColumn="0" w:oddVBand="0" w:evenVBand="0" w:oddHBand="1" w:evenHBand="0" w:firstRowFirstColumn="0" w:firstRowLastColumn="0" w:lastRowFirstColumn="0" w:lastRowLastColumn="0"/>
              <w:rPr>
                <w:b/>
              </w:rPr>
            </w:pPr>
            <w:r w:rsidRPr="005D6F86">
              <w:rPr>
                <w:b/>
              </w:rPr>
              <w:t xml:space="preserve">Default Value: </w:t>
            </w:r>
            <w:r w:rsidR="00AE330F" w:rsidRPr="00AE330F">
              <w:rPr>
                <w:b/>
                <w:i/>
              </w:rPr>
              <w:t>‘</w:t>
            </w:r>
            <w:r w:rsidRPr="00AE330F">
              <w:rPr>
                <w:i/>
              </w:rPr>
              <w:t>info</w:t>
            </w:r>
            <w:r w:rsidR="00AE330F" w:rsidRPr="00AE330F">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message</w:t>
            </w:r>
          </w:p>
        </w:tc>
        <w:tc>
          <w:tcPr>
            <w:tcW w:w="147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3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actual message relayed from the tool.</w:t>
            </w:r>
          </w:p>
        </w:tc>
      </w:tr>
    </w:tbl>
    <w:p w:rsidR="00E90F68" w:rsidRPr="00E532B2" w:rsidRDefault="00E90F68" w:rsidP="00E90F68">
      <w:pPr>
        <w:pStyle w:val="Heading3"/>
      </w:pPr>
      <w:bookmarkStart w:id="1920" w:name="_Toc336259377"/>
      <w:r>
        <w:t>CheckEnumeration</w:t>
      </w:r>
      <w:bookmarkEnd w:id="1920"/>
      <w:r>
        <w:t xml:space="preserve"> </w:t>
      </w:r>
    </w:p>
    <w:p w:rsidR="00E90F68" w:rsidRDefault="00E90F68" w:rsidP="00E90F68">
      <w:r>
        <w:t xml:space="preserve">The </w:t>
      </w:r>
      <w:r>
        <w:rPr>
          <w:rFonts w:ascii="Courier New" w:hAnsi="Courier New"/>
        </w:rPr>
        <w:t>CheckEnumeration</w:t>
      </w:r>
      <w:r>
        <w:t xml:space="preserve"> enumeration defines the acceptable values that can be used to determine the final result of an evaluation based on how many of the individual results that make up an evaluation are true</w:t>
      </w:r>
      <w:r w:rsidR="003213F5">
        <w:t xml:space="preserve">. </w:t>
      </w:r>
      <w:r>
        <w:t>This enumeration is used in different contexts throughout the OVAL Language</w:t>
      </w:r>
      <w:r w:rsidR="003213F5">
        <w:t xml:space="preserve">. </w:t>
      </w:r>
      <w:r w:rsidR="00084D0D">
        <w:t xml:space="preserve">See </w:t>
      </w:r>
      <w:r>
        <w:t xml:space="preserve">Section </w:t>
      </w:r>
      <w:r w:rsidR="006A3C71">
        <w:fldChar w:fldCharType="begin"/>
      </w:r>
      <w:r w:rsidR="006A3C71">
        <w:instrText xml:space="preserve"> REF _Ref303605724 \r \h </w:instrText>
      </w:r>
      <w:r w:rsidR="006A3C71">
        <w:fldChar w:fldCharType="separate"/>
      </w:r>
      <w:r w:rsidR="00082012">
        <w:t>5.3.6.1</w:t>
      </w:r>
      <w:r w:rsidR="006A3C71">
        <w:fldChar w:fldCharType="end"/>
      </w:r>
      <w:r w:rsidR="00100F4D">
        <w:t xml:space="preserve"> </w:t>
      </w:r>
      <w:r w:rsidR="006C104C">
        <w:t xml:space="preserve">Check Enumeration Evaluation, </w:t>
      </w:r>
      <w:r>
        <w:t>of the OVAL Language Processing Model</w:t>
      </w:r>
      <w:r w:rsidR="006C104C">
        <w:t>,</w:t>
      </w:r>
      <w:r>
        <w:t xml:space="preserve"> for more information on how this enumeration is used.</w:t>
      </w:r>
    </w:p>
    <w:tbl>
      <w:tblPr>
        <w:tblStyle w:val="LightList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all</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w:t>
            </w:r>
            <w:r w:rsidR="0021060D">
              <w:t xml:space="preserve"> </w:t>
            </w:r>
            <w:r w:rsidR="00F82C4A">
              <w:t>only if</w:t>
            </w:r>
            <w:r>
              <w:t xml:space="preserve"> all of the individual results under consideration are </w:t>
            </w:r>
            <w:r w:rsidR="00257DFD">
              <w:rPr>
                <w:i/>
              </w:rPr>
              <w:t>‘</w:t>
            </w:r>
            <w:r w:rsidR="0021060D">
              <w:rPr>
                <w:i/>
              </w:rPr>
              <w:t>t</w:t>
            </w:r>
            <w:r w:rsidR="0021060D" w:rsidRPr="00B8677B">
              <w:rPr>
                <w:i/>
              </w:rPr>
              <w:t>rue</w:t>
            </w:r>
            <w:r w:rsidR="0021060D">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at least one</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 xml:space="preserve">’ </w:t>
            </w:r>
            <w:r w:rsidR="00F82C4A">
              <w:t>only if</w:t>
            </w:r>
            <w:r>
              <w:t xml:space="preserve"> one or more of the individual results under consideration are </w:t>
            </w:r>
            <w:r w:rsidR="00257DFD">
              <w:rPr>
                <w:i/>
              </w:rPr>
              <w:t>‘</w:t>
            </w:r>
            <w:r w:rsidR="0021060D">
              <w:rPr>
                <w:i/>
              </w:rPr>
              <w:t>t</w:t>
            </w:r>
            <w:r w:rsidR="0021060D" w:rsidRPr="00B8677B">
              <w:rPr>
                <w:i/>
              </w:rPr>
              <w:t>rue</w:t>
            </w:r>
            <w:r w:rsidR="0021060D">
              <w:rPr>
                <w:i/>
              </w:rPr>
              <w:t>’</w:t>
            </w:r>
            <w:r>
              <w:t>.</w:t>
            </w:r>
          </w:p>
        </w:tc>
      </w:tr>
      <w:tr w:rsidR="0005246E"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05246E" w:rsidRPr="00AE330F" w:rsidRDefault="0005246E" w:rsidP="00B91A79">
            <w:pPr>
              <w:spacing w:after="200" w:line="276" w:lineRule="auto"/>
              <w:rPr>
                <w:rFonts w:cstheme="minorHAnsi"/>
              </w:rPr>
            </w:pPr>
            <w:r w:rsidRPr="00CF0DBC">
              <w:rPr>
                <w:rFonts w:cstheme="minorHAnsi"/>
              </w:rPr>
              <w:t>none exist</w:t>
            </w:r>
          </w:p>
        </w:tc>
        <w:tc>
          <w:tcPr>
            <w:tcW w:w="3957" w:type="pct"/>
            <w:tcBorders>
              <w:left w:val="single" w:sz="4" w:space="0" w:color="auto"/>
            </w:tcBorders>
          </w:tcPr>
          <w:p w:rsidR="0005246E" w:rsidRDefault="0005246E" w:rsidP="00CC1E66">
            <w:pPr>
              <w:cnfStyle w:val="000000100000" w:firstRow="0" w:lastRow="0" w:firstColumn="0" w:lastColumn="0" w:oddVBand="0" w:evenVBand="0" w:oddHBand="1" w:evenHBand="0" w:firstRowFirstColumn="0" w:firstRowLastColumn="0" w:lastRowFirstColumn="0" w:lastRowLastColumn="0"/>
            </w:pPr>
            <w:r>
              <w:rPr>
                <w:b/>
              </w:rPr>
              <w:t xml:space="preserve">DEPRECATED (5.3) </w:t>
            </w:r>
            <w:r w:rsidRPr="00257DFD">
              <w:t xml:space="preserve">In </w:t>
            </w:r>
            <w:r w:rsidR="00307EA0">
              <w:t>V</w:t>
            </w:r>
            <w:r w:rsidRPr="00257DFD">
              <w:t xml:space="preserve">ersion 5.3 of the OVAL Language, the checking of existence and state were separated into two distinct checks </w:t>
            </w:r>
            <w:r w:rsidRPr="00257DFD">
              <w:rPr>
                <w:rFonts w:ascii="Courier New" w:hAnsi="Courier New" w:cs="Courier New"/>
              </w:rPr>
              <w:t>CheckEnumeration</w:t>
            </w:r>
            <w:r w:rsidRPr="00257DFD">
              <w:t xml:space="preserve"> (state) and </w:t>
            </w:r>
            <w:r w:rsidRPr="00257DFD">
              <w:rPr>
                <w:rFonts w:ascii="Courier New" w:hAnsi="Courier New" w:cs="Courier New"/>
              </w:rPr>
              <w:t>ExistenceEnumeration</w:t>
            </w:r>
            <w:r w:rsidRPr="00257DFD">
              <w:t xml:space="preserve"> (existence). Since </w:t>
            </w:r>
            <w:r w:rsidRPr="00257DFD">
              <w:rPr>
                <w:rFonts w:ascii="Courier New" w:hAnsi="Courier New" w:cs="Courier New"/>
              </w:rPr>
              <w:t>CheckEnumeration</w:t>
            </w:r>
            <w:r w:rsidRPr="00257DFD">
              <w:t xml:space="preserve"> is now used to specify how many objects should satisfy a given state for a test to return true, and no longer used for specifying how many objects must exist for a test to return true, a value of </w:t>
            </w:r>
            <w:r w:rsidRPr="00257DFD">
              <w:rPr>
                <w:i/>
              </w:rPr>
              <w:t>'none exist'</w:t>
            </w:r>
            <w:r w:rsidRPr="00257DFD">
              <w:t xml:space="preserve"> is no longer needed.</w:t>
            </w:r>
          </w:p>
          <w:p w:rsidR="0005246E" w:rsidRDefault="0005246E" w:rsidP="00CC1E66">
            <w:pPr>
              <w:cnfStyle w:val="000000100000" w:firstRow="0" w:lastRow="0" w:firstColumn="0" w:lastColumn="0" w:oddVBand="0" w:evenVBand="0" w:oddHBand="1" w:evenHBand="0" w:firstRowFirstColumn="0" w:firstRowLastColumn="0" w:lastRowFirstColumn="0" w:lastRowLastColumn="0"/>
              <w:rPr>
                <w:b/>
              </w:rPr>
            </w:pPr>
          </w:p>
          <w:p w:rsidR="0005246E" w:rsidRPr="0005246E" w:rsidRDefault="0005246E" w:rsidP="00AE330F">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Pr>
                <w:i/>
              </w:rPr>
              <w:t>t</w:t>
            </w:r>
            <w:r w:rsidRPr="00B8677B">
              <w:rPr>
                <w:i/>
              </w:rPr>
              <w:t>rue</w:t>
            </w:r>
            <w:r>
              <w:rPr>
                <w:i/>
              </w:rPr>
              <w:t>’</w:t>
            </w:r>
            <w:r>
              <w:t xml:space="preserve"> </w:t>
            </w:r>
            <w:r w:rsidR="00F82C4A">
              <w:t>only if</w:t>
            </w:r>
            <w:r>
              <w:t xml:space="preserve"> zero of the individual results under consideration are</w:t>
            </w:r>
            <w:r w:rsidR="00257DFD">
              <w:t xml:space="preserve"> ‘</w:t>
            </w:r>
            <w:r>
              <w:rPr>
                <w:i/>
              </w:rPr>
              <w:t>t</w:t>
            </w:r>
            <w:r w:rsidRPr="00B8677B">
              <w:rPr>
                <w:i/>
              </w:rPr>
              <w:t>rue</w:t>
            </w:r>
            <w:r>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none satisfy</w:t>
            </w:r>
          </w:p>
        </w:tc>
        <w:tc>
          <w:tcPr>
            <w:tcW w:w="3957" w:type="pct"/>
            <w:tcBorders>
              <w:left w:val="single" w:sz="4" w:space="0" w:color="auto"/>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zero of the individual results under consideration are</w:t>
            </w:r>
            <w:r w:rsidR="00257DFD">
              <w:t xml:space="preserve"> ‘</w:t>
            </w:r>
            <w:r w:rsidR="0021060D">
              <w:rPr>
                <w:i/>
              </w:rPr>
              <w:t>t</w:t>
            </w:r>
            <w:r w:rsidR="0021060D" w:rsidRPr="00B8677B">
              <w:rPr>
                <w:i/>
              </w:rPr>
              <w:t>rue</w:t>
            </w:r>
            <w:r w:rsidR="0021060D">
              <w:rPr>
                <w:i/>
              </w:rPr>
              <w:t>’</w:t>
            </w:r>
            <w: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only one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one of the individual results under consideration is</w:t>
            </w:r>
            <w:r w:rsidR="00257DFD">
              <w:t xml:space="preserve"> ‘</w:t>
            </w:r>
            <w:r w:rsidR="0021060D">
              <w:rPr>
                <w:i/>
              </w:rPr>
              <w:t>t</w:t>
            </w:r>
            <w:r w:rsidR="0021060D" w:rsidRPr="00B8677B">
              <w:rPr>
                <w:i/>
              </w:rPr>
              <w:t>rue</w:t>
            </w:r>
            <w:r w:rsidR="0021060D">
              <w:rPr>
                <w:i/>
              </w:rPr>
              <w:t>’</w:t>
            </w:r>
            <w:r>
              <w:t>.</w:t>
            </w:r>
          </w:p>
        </w:tc>
      </w:tr>
    </w:tbl>
    <w:p w:rsidR="00E90F68" w:rsidRDefault="00E90F68" w:rsidP="00E90F68">
      <w:pPr>
        <w:pStyle w:val="Heading3"/>
      </w:pPr>
      <w:bookmarkStart w:id="1921" w:name="_Toc336259378"/>
      <w:r>
        <w:t>ClassEnumeration</w:t>
      </w:r>
      <w:bookmarkEnd w:id="1921"/>
    </w:p>
    <w:p w:rsidR="00E90F68" w:rsidRDefault="00E90F68" w:rsidP="00E90F68">
      <w:r>
        <w:t xml:space="preserve">The </w:t>
      </w:r>
      <w:r>
        <w:rPr>
          <w:rFonts w:ascii="Courier New" w:hAnsi="Courier New"/>
        </w:rPr>
        <w:t>ClassEnumeration</w:t>
      </w:r>
      <w:r>
        <w:t xml:space="preserve"> defines the different classes of </w:t>
      </w:r>
      <w:r w:rsidRPr="00AE330F">
        <w:t>OVAL Definitions</w:t>
      </w:r>
      <w:r>
        <w:t xml:space="preserve"> where each class specifies the overall intent of the </w:t>
      </w:r>
      <w:r w:rsidRPr="00AE330F">
        <w:t>OVAL Definition</w:t>
      </w:r>
      <w:r w:rsidR="003213F5" w:rsidRPr="00307EA0">
        <w:t>.</w:t>
      </w:r>
      <w:r w:rsidR="003213F5">
        <w:t xml:space="preserve"> </w:t>
      </w:r>
    </w:p>
    <w:tbl>
      <w:tblPr>
        <w:tblStyle w:val="LightList1"/>
        <w:tblW w:w="5000" w:type="pct"/>
        <w:tblLayout w:type="fixed"/>
        <w:tblLook w:val="04A0" w:firstRow="1" w:lastRow="0" w:firstColumn="1" w:lastColumn="0" w:noHBand="0" w:noVBand="1"/>
      </w:tblPr>
      <w:tblGrid>
        <w:gridCol w:w="1779"/>
        <w:gridCol w:w="7797"/>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bottom w:val="single" w:sz="8" w:space="0" w:color="000000" w:themeColor="text1"/>
            </w:tcBorders>
          </w:tcPr>
          <w:p w:rsidR="00E90F68" w:rsidRDefault="00E90F68" w:rsidP="00AE330F">
            <w:pPr>
              <w:rPr>
                <w:b w:val="0"/>
                <w:bCs w:val="0"/>
                <w:color w:val="auto"/>
              </w:rPr>
            </w:pPr>
            <w:r w:rsidRPr="00A719C5">
              <w:lastRenderedPageBreak/>
              <w:t>Enumeration Value</w:t>
            </w:r>
          </w:p>
        </w:tc>
        <w:tc>
          <w:tcPr>
            <w:tcW w:w="4071"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Pr="00A719C5" w:rsidRDefault="00E90F68" w:rsidP="001E2C76">
            <w:r>
              <w:t>compliance</w:t>
            </w:r>
          </w:p>
        </w:tc>
        <w:tc>
          <w:tcPr>
            <w:tcW w:w="4071"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a system’s state is compliant with a specific policy</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6D68EF">
              <w:t>OVAL Definitions</w:t>
            </w:r>
            <w:r>
              <w:t>, indicates that a system is compliant with the stated policy.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Pr="00A719C5" w:rsidRDefault="00E90F68" w:rsidP="001E2C76">
            <w:r>
              <w:t>inventory</w:t>
            </w:r>
          </w:p>
        </w:tc>
        <w:tc>
          <w:tcPr>
            <w:tcW w:w="4071"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piece of software is installed on a system</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w:t>
            </w:r>
            <w:r w:rsidRPr="006D68EF">
              <w:t>of OVAL Definitions</w:t>
            </w:r>
            <w:r>
              <w:t>, indicates that the specified software is installed on the system.</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miscellaneous</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do not belong to any of the other defined classes.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Default="00E90F68" w:rsidP="001E2C76">
            <w:r>
              <w:t>patch</w:t>
            </w:r>
          </w:p>
        </w:tc>
        <w:tc>
          <w:tcPr>
            <w:tcW w:w="4071" w:type="pct"/>
            <w:tcBorders>
              <w:top w:val="single" w:sz="8" w:space="0" w:color="000000" w:themeColor="text1"/>
              <w:left w:val="single" w:sz="4" w:space="0" w:color="auto"/>
              <w:bottom w:val="single" w:sz="8" w:space="0" w:color="000000" w:themeColor="text1"/>
            </w:tcBorders>
          </w:tcPr>
          <w:p w:rsidR="00E90F68" w:rsidRDefault="00E90F68" w:rsidP="00257DFD">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patch should be installed on a system</w:t>
            </w:r>
            <w:r w:rsidR="003213F5">
              <w:t xml:space="preserve">. </w:t>
            </w:r>
            <w:r>
              <w:t xml:space="preserve">An evaluation result of </w:t>
            </w:r>
            <w:r w:rsidR="00D635BD">
              <w:rPr>
                <w:i/>
              </w:rPr>
              <w:t>’t</w:t>
            </w:r>
            <w:r w:rsidRPr="00257DFD">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specified patch should be installed on the system. </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vulnerability</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the system is in a vulnerable state</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system is in a vulnerable state.</w:t>
            </w:r>
          </w:p>
        </w:tc>
      </w:tr>
    </w:tbl>
    <w:p w:rsidR="00793F25" w:rsidRDefault="00793F25" w:rsidP="00E90F68">
      <w:pPr>
        <w:pStyle w:val="Heading3"/>
      </w:pPr>
      <w:bookmarkStart w:id="1922" w:name="_Toc336259379"/>
      <w:r>
        <w:t>SimpleData</w:t>
      </w:r>
      <w:r w:rsidR="00A3648C">
        <w:t>t</w:t>
      </w:r>
      <w:r>
        <w:t>ypeEnumeration</w:t>
      </w:r>
      <w:bookmarkEnd w:id="1922"/>
    </w:p>
    <w:p w:rsidR="00A3648C" w:rsidRDefault="00793F25" w:rsidP="00A3648C">
      <w:pPr>
        <w:rPr>
          <w:rFonts w:ascii="Calibri" w:hAnsi="Calibri"/>
        </w:rPr>
      </w:pPr>
      <w:r>
        <w:t xml:space="preserve">The </w:t>
      </w:r>
      <w:r w:rsidR="00A3648C" w:rsidRPr="00A3648C">
        <w:rPr>
          <w:rFonts w:ascii="Courier New" w:hAnsi="Courier New" w:cs="Courier New"/>
        </w:rPr>
        <w:t>Simple</w:t>
      </w:r>
      <w:r w:rsidRPr="00A3648C">
        <w:rPr>
          <w:rFonts w:ascii="Courier New" w:hAnsi="Courier New" w:cs="Courier New"/>
        </w:rPr>
        <w:t>Data</w:t>
      </w:r>
      <w:r w:rsidR="00A3648C">
        <w:rPr>
          <w:rFonts w:ascii="Courier New" w:hAnsi="Courier New" w:cs="Courier New"/>
        </w:rPr>
        <w:t>t</w:t>
      </w:r>
      <w:r w:rsidRPr="00A3648C">
        <w:rPr>
          <w:rFonts w:ascii="Courier New" w:hAnsi="Courier New" w:cs="Courier New"/>
        </w:rPr>
        <w:t>ypeEnumeration</w:t>
      </w:r>
      <w:r>
        <w:rPr>
          <w:rFonts w:ascii="Calibri" w:hAnsi="Calibri"/>
        </w:rPr>
        <w:t xml:space="preserve"> defines the</w:t>
      </w:r>
      <w:r w:rsidR="00A3648C" w:rsidRPr="00A3648C">
        <w:rPr>
          <w:rFonts w:ascii="Calibri" w:hAnsi="Calibri"/>
        </w:rPr>
        <w:t xml:space="preserve"> legal </w:t>
      </w:r>
      <w:r w:rsidR="006B76C7">
        <w:rPr>
          <w:rFonts w:ascii="Calibri" w:hAnsi="Calibri"/>
        </w:rPr>
        <w:t xml:space="preserve">simple </w:t>
      </w:r>
      <w:r w:rsidR="00A3648C" w:rsidRPr="00A3648C">
        <w:rPr>
          <w:rFonts w:ascii="Calibri" w:hAnsi="Calibri"/>
        </w:rPr>
        <w:t>datatypes that are used to describe the values</w:t>
      </w:r>
      <w:r w:rsidR="00A3648C">
        <w:rPr>
          <w:rFonts w:ascii="Calibri" w:hAnsi="Calibri"/>
        </w:rPr>
        <w:t xml:space="preserve"> in the OVAL Language</w:t>
      </w:r>
      <w:r w:rsidR="00A3648C" w:rsidRPr="00A3648C">
        <w:rPr>
          <w:rFonts w:ascii="Calibri" w:hAnsi="Calibri"/>
        </w:rPr>
        <w:t>.</w:t>
      </w:r>
      <w:r w:rsidR="006B76C7">
        <w:rPr>
          <w:rFonts w:ascii="Calibri" w:hAnsi="Calibri"/>
        </w:rPr>
        <w:t xml:space="preserve"> Simple datatypes are those that are based upon a string representation without additional structure. </w:t>
      </w:r>
      <w:r w:rsidR="00670E8D">
        <w:rPr>
          <w:rFonts w:ascii="Calibri" w:hAnsi="Calibri"/>
        </w:rPr>
        <w:t xml:space="preserve">Each value in the </w:t>
      </w:r>
      <w:r w:rsidR="00670E8D" w:rsidRPr="00A3648C">
        <w:rPr>
          <w:rFonts w:ascii="Courier New" w:hAnsi="Courier New" w:cs="Courier New"/>
        </w:rPr>
        <w:t>SimpleData</w:t>
      </w:r>
      <w:r w:rsidR="00670E8D">
        <w:rPr>
          <w:rFonts w:ascii="Courier New" w:hAnsi="Courier New" w:cs="Courier New"/>
        </w:rPr>
        <w:t>t</w:t>
      </w:r>
      <w:r w:rsidR="00670E8D" w:rsidRPr="00A3648C">
        <w:rPr>
          <w:rFonts w:ascii="Courier New" w:hAnsi="Courier New" w:cs="Courier New"/>
        </w:rPr>
        <w:t>ypeEnumeration</w:t>
      </w:r>
      <w:r w:rsidR="00670E8D">
        <w:rPr>
          <w:rFonts w:ascii="Calibri" w:hAnsi="Calibri"/>
        </w:rPr>
        <w:t xml:space="preserve"> has an allowed set of operations listed in the table below. These operations are based upon the full list of operations which are defined in the </w:t>
      </w:r>
      <w:r w:rsidR="00670E8D" w:rsidRPr="00670E8D">
        <w:rPr>
          <w:rFonts w:ascii="Courier New" w:hAnsi="Courier New" w:cs="Courier New"/>
        </w:rPr>
        <w:t>OperationEnumeration</w:t>
      </w:r>
      <w:r w:rsidR="00670E8D">
        <w:rPr>
          <w:rFonts w:ascii="Calibri" w:hAnsi="Calibri"/>
        </w:rPr>
        <w:t>.</w:t>
      </w:r>
    </w:p>
    <w:tbl>
      <w:tblPr>
        <w:tblStyle w:val="LightList1"/>
        <w:tblW w:w="5000" w:type="pct"/>
        <w:tblLayout w:type="fixed"/>
        <w:tblLook w:val="04A0" w:firstRow="1" w:lastRow="0" w:firstColumn="1" w:lastColumn="0" w:noHBand="0" w:noVBand="1"/>
      </w:tblPr>
      <w:tblGrid>
        <w:gridCol w:w="1728"/>
        <w:gridCol w:w="7848"/>
      </w:tblGrid>
      <w:tr w:rsidR="00793F25" w:rsidTr="00E1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793F25" w:rsidRDefault="00793F25" w:rsidP="00AE330F">
            <w:pPr>
              <w:rPr>
                <w:b w:val="0"/>
                <w:bCs w:val="0"/>
                <w:color w:val="auto"/>
              </w:rPr>
            </w:pPr>
            <w:r w:rsidRPr="00A719C5">
              <w:t>Enumeration Value</w:t>
            </w:r>
          </w:p>
        </w:tc>
        <w:tc>
          <w:tcPr>
            <w:tcW w:w="4098"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RPr="00A719C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binary</w:t>
            </w:r>
          </w:p>
        </w:tc>
        <w:tc>
          <w:tcPr>
            <w:tcW w:w="4098" w:type="pct"/>
            <w:tcBorders>
              <w:left w:val="single" w:sz="4" w:space="0" w:color="auto"/>
            </w:tcBorders>
          </w:tcPr>
          <w:p w:rsidR="00793F25" w:rsidRDefault="00793F25" w:rsidP="00473B31">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D</w:t>
            </w:r>
            <w:r w:rsidRPr="008E77F9">
              <w:rPr>
                <w:rFonts w:cs="Times New Roman"/>
                <w:color w:val="000000"/>
              </w:rPr>
              <w:t>ata</w:t>
            </w:r>
            <w:r w:rsidRPr="00C63FEA">
              <w:rPr>
                <w:rFonts w:cs="Times New Roman"/>
                <w:color w:val="000000"/>
              </w:rPr>
              <w:t xml:space="preserve"> of this type</w:t>
            </w:r>
            <w:r w:rsidRPr="008E77F9">
              <w:rPr>
                <w:rFonts w:cs="Times New Roman"/>
                <w:color w:val="000000"/>
              </w:rPr>
              <w:t xml:space="preserve"> conforms to the W3C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Valid</w:t>
            </w:r>
            <w:r w:rsidRPr="008E77F9">
              <w:rPr>
                <w:rFonts w:cs="Times New Roman"/>
                <w:color w:val="000000"/>
              </w:rPr>
              <w:t xml:space="preserve"> operations </w:t>
            </w:r>
            <w:r w:rsidRPr="00C63FEA">
              <w:rPr>
                <w:rFonts w:cs="Times New Roman"/>
                <w:color w:val="000000"/>
              </w:rPr>
              <w:t>are</w:t>
            </w:r>
            <w:r>
              <w:rPr>
                <w:rFonts w:cs="Times New Roman"/>
                <w:color w:val="000000"/>
              </w:rPr>
              <w:t>:</w:t>
            </w:r>
          </w:p>
          <w:p w:rsidR="00793F25"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Pr="008E77F9"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tc>
      </w:tr>
      <w:tr w:rsidR="00793F25" w:rsidRPr="00A719C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boolean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 xml:space="preserve">Data of this type conforms to the W3C Recommendation for </w:t>
            </w:r>
            <w:r>
              <w:rPr>
                <w:rFonts w:ascii="Calibri" w:hAnsi="Calibri" w:cs="Times New Roman"/>
                <w:color w:val="000000"/>
              </w:rPr>
              <w:t>boolean data [2].</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Valid operations are:</w:t>
            </w:r>
          </w:p>
          <w:p w:rsidR="00793F25"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equals</w:t>
            </w:r>
          </w:p>
          <w:p w:rsidR="00793F25" w:rsidRPr="008E77F9"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not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evr_string</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EPOCH:VERSION-RELEASE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librpm's rpmvercmp() function.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operations are: </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lastRenderedPageBreak/>
              <w:t>less than</w:t>
            </w:r>
          </w:p>
          <w:p w:rsidR="00793F25" w:rsidRPr="003926BC"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pPr>
            <w:r>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 are:</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equals</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not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 or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less than</w:t>
            </w:r>
          </w:p>
          <w:p w:rsidR="00793F25" w:rsidRPr="008E77F9"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float</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w:t>
            </w:r>
            <w:r w:rsidRPr="008E77F9">
              <w:rPr>
                <w:rFonts w:cs="Times New Roman"/>
                <w:color w:val="000000"/>
              </w:rPr>
              <w:t>operations are</w:t>
            </w:r>
            <w:r>
              <w:rPr>
                <w:rFonts w:cs="Times New Roman"/>
                <w:color w:val="000000"/>
              </w:rPr>
              <w:t>:</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equals</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not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w:t>
            </w:r>
          </w:p>
          <w:p w:rsidR="00793F25" w:rsidRPr="008E77F9"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ios_version</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sidR="003213F5">
              <w:rPr>
                <w:rFonts w:ascii="Calibri" w:hAnsi="Calibri" w:cs="Times New Roman"/>
                <w:color w:val="000000"/>
                <w:szCs w:val="24"/>
              </w:rPr>
              <w:t>.</w:t>
            </w:r>
            <w:r w:rsidR="00432B10">
              <w:rPr>
                <w:rFonts w:ascii="Calibri" w:hAnsi="Calibri" w:cs="Times New Roman"/>
                <w:color w:val="000000"/>
                <w:szCs w:val="24"/>
              </w:rPr>
              <w:t>[17]</w:t>
            </w:r>
            <w:r w:rsidR="003213F5">
              <w:rPr>
                <w:rFonts w:ascii="Calibri" w:hAnsi="Calibri" w:cs="Times New Roman"/>
                <w:color w:val="000000"/>
                <w:szCs w:val="24"/>
              </w:rPr>
              <w:t xml:space="preserve">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w:t>
            </w:r>
            <w:r w:rsidRPr="00C264AF">
              <w:rPr>
                <w:rFonts w:ascii="Calibri" w:hAnsi="Calibri" w:cs="Times New Roman"/>
                <w:color w:val="000000"/>
                <w:szCs w:val="24"/>
              </w:rPr>
              <w:t xml:space="preserve"> are</w:t>
            </w:r>
            <w:r>
              <w:rPr>
                <w:rFonts w:ascii="Calibri" w:hAnsi="Calibri" w:cs="Times New Roman"/>
                <w:color w:val="000000"/>
                <w:szCs w:val="24"/>
              </w:rPr>
              <w:t>:</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equals</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not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 or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w:t>
            </w:r>
          </w:p>
          <w:p w:rsidR="00793F25" w:rsidRPr="00C264AF"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923" w:name="_Toc336259380"/>
            <w:r w:rsidRPr="00C264AF">
              <w:rPr>
                <w:rFonts w:ascii="Calibri" w:hAnsi="Calibri" w:cs="Times New Roman"/>
                <w:color w:val="000000"/>
              </w:rPr>
              <w:lastRenderedPageBreak/>
              <w:t>int</w:t>
            </w:r>
            <w:bookmarkEnd w:id="1923"/>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integer data [4]</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bitwise and</w:t>
            </w:r>
          </w:p>
          <w:p w:rsidR="00793F25" w:rsidRPr="00C264AF"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bitwise or</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924" w:name="_Toc336259381"/>
            <w:r w:rsidRPr="00C264AF">
              <w:rPr>
                <w:rFonts w:ascii="Calibri" w:hAnsi="Calibri" w:cs="Times New Roman"/>
                <w:color w:val="000000"/>
              </w:rPr>
              <w:t>ipv4_address</w:t>
            </w:r>
            <w:bookmarkEnd w:id="1924"/>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 xml:space="preserve">The ipv4_address datatype represents IPv4 addresses and IPv4 address prefixes (using </w:t>
            </w:r>
            <w:r w:rsidR="00230FA5" w:rsidRPr="0036515D">
              <w:t xml:space="preserve">Classless Inter-Domain Routing </w:t>
            </w:r>
            <w:r w:rsidR="00230FA5">
              <w:t>[</w:t>
            </w:r>
            <w:r w:rsidRPr="00C264AF">
              <w:rPr>
                <w:rFonts w:cs="Times New Roman"/>
                <w:color w:val="000000"/>
              </w:rPr>
              <w:t>CIDR notation</w:t>
            </w:r>
            <w:r w:rsidR="00230FA5">
              <w:rPr>
                <w:rFonts w:cs="Times New Roman"/>
                <w:color w:val="000000"/>
              </w:rPr>
              <w:t>]</w:t>
            </w:r>
            <w:r w:rsidRPr="00C264AF">
              <w:rPr>
                <w:rFonts w:cs="Times New Roman"/>
                <w:color w:val="000000"/>
              </w:rPr>
              <w:t>)</w:t>
            </w:r>
            <w:r w:rsidR="00AE13A7">
              <w:rPr>
                <w:rFonts w:cs="Times New Roman"/>
                <w:color w:val="000000"/>
              </w:rPr>
              <w:t>[18]</w:t>
            </w:r>
            <w:r w:rsidR="003213F5">
              <w:rPr>
                <w:rFonts w:cs="Times New Roman"/>
                <w:color w:val="000000"/>
              </w:rPr>
              <w:t xml:space="preserve">. </w:t>
            </w:r>
            <w:r w:rsidRPr="00C264AF">
              <w:rPr>
                <w:rFonts w:cs="Times New Roman"/>
                <w:color w:val="000000"/>
              </w:rPr>
              <w:t>Legal values are represented in dotted-quad notation ('a.b.c.d' where 'a', 'b', 'c', and 'd' are integers from 0-255), optionally followed by a slash ('/') and either a prefix-length (an integer from 0-32) or a netmask represented in dotted-quad notation ('a.b.c.d' where 'a', 'b', 'c', and 'd' are integers from 0-255). Examples of legal values are '192.0.2.0', '192.0.2.0/32', and '192.0.2.0/255.255.255.255'. Additionally, leading zeros are permitted such that '192.0.2.0' is equal to '192.000.002.000'</w:t>
            </w:r>
            <w:r w:rsidR="003213F5">
              <w:rPr>
                <w:rFonts w:cs="Times New Roman"/>
                <w:color w:val="000000"/>
              </w:rPr>
              <w:t xml:space="preserve">. </w:t>
            </w:r>
            <w:r w:rsidR="00432B10">
              <w:rPr>
                <w:rFonts w:cs="Times New Roman"/>
                <w:color w:val="000000"/>
              </w:rPr>
              <w:t>[</w:t>
            </w:r>
            <w:r w:rsidR="00AE13A7">
              <w:rPr>
                <w:rFonts w:cs="Times New Roman"/>
                <w:color w:val="000000"/>
              </w:rPr>
              <w:t>19</w:t>
            </w:r>
            <w:r w:rsidR="00432B10">
              <w:rPr>
                <w:rFonts w:cs="Times New Roman"/>
                <w:color w:val="000000"/>
              </w:rPr>
              <w:t>]</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Valid operations are:</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s</w:t>
            </w:r>
            <w:r w:rsidRPr="00C264AF">
              <w:rPr>
                <w:rFonts w:cs="Times New Roman"/>
                <w:color w:val="000000"/>
              </w:rPr>
              <w:t>ubset of</w:t>
            </w:r>
          </w:p>
          <w:p w:rsidR="00793F25" w:rsidRPr="00C264AF" w:rsidRDefault="00793F25" w:rsidP="00432B10">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superset of</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ipv6_address</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 xml:space="preserve">Data of this type conforms to </w:t>
            </w:r>
            <w:r w:rsidRPr="00E96B27">
              <w:rPr>
                <w:rFonts w:cs="Times New Roman"/>
                <w:color w:val="000000"/>
              </w:rPr>
              <w:t xml:space="preserve">the </w:t>
            </w:r>
            <w:r w:rsidRPr="00DE5AC9">
              <w:rPr>
                <w:rFonts w:cs="Times New Roman"/>
                <w:i/>
                <w:color w:val="000000"/>
              </w:rPr>
              <w:t xml:space="preserve">IETF </w:t>
            </w:r>
            <w:r w:rsidRPr="00DE5AC9">
              <w:rPr>
                <w:rFonts w:cs="Times"/>
                <w:i/>
              </w:rPr>
              <w:t xml:space="preserve">RFC 4291 </w:t>
            </w:r>
            <w:r w:rsidR="003F0B73" w:rsidRPr="00DE5AC9">
              <w:rPr>
                <w:rFonts w:cs="Times"/>
                <w:i/>
              </w:rPr>
              <w:t>Specification</w:t>
            </w:r>
            <w:r w:rsidR="003F0B73" w:rsidRPr="00E96B27">
              <w:rPr>
                <w:rFonts w:cs="Times"/>
              </w:rPr>
              <w:t xml:space="preserve"> </w:t>
            </w:r>
            <w:r w:rsidRPr="00E96B27">
              <w:rPr>
                <w:rFonts w:cs="Times"/>
              </w:rPr>
              <w:t>for</w:t>
            </w:r>
            <w:r w:rsidRPr="00C264AF">
              <w:rPr>
                <w:rFonts w:cs="Times"/>
              </w:rPr>
              <w:t xml:space="preserve"> </w:t>
            </w:r>
            <w:r w:rsidRPr="00C264AF">
              <w:rPr>
                <w:rFonts w:cs="Times New Roman"/>
                <w:color w:val="000000"/>
              </w:rPr>
              <w:t>textual representations of IPv6 addresses and IPv6 address prefixes</w:t>
            </w:r>
            <w:r w:rsidRPr="00C264AF">
              <w:rPr>
                <w:rFonts w:cs="Times"/>
              </w:rPr>
              <w:t xml:space="preserve"> </w:t>
            </w:r>
            <w:r w:rsidRPr="00C264AF">
              <w:rPr>
                <w:rFonts w:cs="Times New Roman"/>
                <w:color w:val="000000"/>
              </w:rPr>
              <w:t>[5].</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equals</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not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greater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greater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subset of</w:t>
            </w:r>
          </w:p>
          <w:p w:rsidR="00793F25" w:rsidRPr="00C264AF"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superset of</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string</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string data [6].</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lastRenderedPageBreak/>
              <w:t>not equal</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not equal</w:t>
            </w:r>
          </w:p>
          <w:p w:rsidR="00793F25" w:rsidRPr="00C264AF"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pattern match</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lastRenderedPageBreak/>
              <w:t>version</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w:t>
            </w:r>
            <w:r w:rsidRPr="00C264AF">
              <w:rPr>
                <w:rFonts w:cs="Times New Roman"/>
                <w:color w:val="000000"/>
              </w:rPr>
              <w:t>represents a value that is a hierarchical list of non-negative integers separated by a single character delimiter</w:t>
            </w:r>
            <w:r w:rsidR="003213F5">
              <w:rPr>
                <w:rFonts w:cs="Times New Roman"/>
                <w:color w:val="000000"/>
              </w:rPr>
              <w:t xml:space="preserve">. </w:t>
            </w:r>
            <w:r w:rsidRPr="00C264AF">
              <w:rPr>
                <w:rFonts w:cs="Times New Roman"/>
                <w:color w:val="000000"/>
              </w:rPr>
              <w:t xml:space="preserve">Any </w:t>
            </w:r>
            <w:r w:rsidR="00100F4D">
              <w:rPr>
                <w:rFonts w:cs="Times New Roman"/>
                <w:color w:val="000000"/>
              </w:rPr>
              <w:t xml:space="preserve">single </w:t>
            </w:r>
            <w:r w:rsidRPr="00C264AF">
              <w:rPr>
                <w:rFonts w:cs="Times New Roman"/>
                <w:color w:val="000000"/>
              </w:rPr>
              <w:t xml:space="preserve">non-number character </w:t>
            </w:r>
            <w:r w:rsidR="00D77411">
              <w:rPr>
                <w:rFonts w:cs="Times New Roman"/>
                <w:color w:val="000000"/>
              </w:rPr>
              <w:t>may</w:t>
            </w:r>
            <w:r w:rsidR="00D77411" w:rsidRPr="00C264AF">
              <w:rPr>
                <w:rFonts w:cs="Times New Roman"/>
                <w:color w:val="000000"/>
              </w:rPr>
              <w:t xml:space="preserve"> </w:t>
            </w:r>
            <w:r w:rsidRPr="00C264AF">
              <w:rPr>
                <w:rFonts w:cs="Times New Roman"/>
                <w:color w:val="000000"/>
              </w:rPr>
              <w:t xml:space="preserve">be used as a delimiter and </w:t>
            </w:r>
            <w:r w:rsidR="00100F4D">
              <w:rPr>
                <w:rFonts w:cs="Times New Roman"/>
                <w:color w:val="000000"/>
              </w:rPr>
              <w:t>the delimiter may vary between component of a given version string.</w:t>
            </w:r>
            <w:r w:rsidRPr="00C264AF">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equals</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not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 or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less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Pr>
                <w:rFonts w:cs="Times New Roman"/>
                <w:color w:val="000000"/>
              </w:rPr>
              <w:t xml:space="preserve">less than or equal </w:t>
            </w:r>
          </w:p>
        </w:tc>
      </w:tr>
    </w:tbl>
    <w:p w:rsidR="00793F25" w:rsidRDefault="00793F25" w:rsidP="00E90F68">
      <w:pPr>
        <w:pStyle w:val="Heading3"/>
      </w:pPr>
      <w:bookmarkStart w:id="1925" w:name="_Toc336259382"/>
      <w:r>
        <w:t>ComplexData</w:t>
      </w:r>
      <w:r w:rsidR="00A3648C">
        <w:t>t</w:t>
      </w:r>
      <w:r>
        <w:t>ypeEnumeration</w:t>
      </w:r>
      <w:bookmarkEnd w:id="1925"/>
    </w:p>
    <w:p w:rsidR="005629BC" w:rsidRDefault="00793F25" w:rsidP="00D77411">
      <w:pPr>
        <w:rPr>
          <w:rFonts w:ascii="Calibri" w:hAnsi="Calibri"/>
        </w:rPr>
      </w:pPr>
      <w:r>
        <w:t xml:space="preserve">The </w:t>
      </w:r>
      <w:r w:rsidR="00A3648C" w:rsidRPr="00D77411">
        <w:rPr>
          <w:rFonts w:ascii="Courier New" w:hAnsi="Courier New" w:cs="Courier New"/>
        </w:rPr>
        <w:t>Complex</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w:t>
      </w:r>
      <w:r w:rsidR="00A3648C" w:rsidRPr="00A3648C">
        <w:rPr>
          <w:rFonts w:ascii="Calibri" w:hAnsi="Calibri"/>
        </w:rPr>
        <w:t xml:space="preserve"> </w:t>
      </w:r>
      <w:r w:rsidR="00D77411">
        <w:rPr>
          <w:rFonts w:ascii="Calibri" w:hAnsi="Calibri"/>
        </w:rPr>
        <w:t>complex datatypes that are supported the</w:t>
      </w:r>
      <w:r w:rsidR="00A3648C" w:rsidRPr="00A3648C">
        <w:rPr>
          <w:rFonts w:ascii="Calibri" w:hAnsi="Calibri"/>
        </w:rPr>
        <w:t xml:space="preserve"> OVAL</w:t>
      </w:r>
      <w:r w:rsidR="00D77411">
        <w:rPr>
          <w:rFonts w:ascii="Calibri" w:hAnsi="Calibri"/>
        </w:rPr>
        <w:t xml:space="preserve"> Language</w:t>
      </w:r>
      <w:r w:rsidR="003213F5">
        <w:rPr>
          <w:rFonts w:ascii="Calibri" w:hAnsi="Calibri"/>
        </w:rPr>
        <w:t xml:space="preserve">. </w:t>
      </w:r>
      <w:r w:rsidR="00A3648C" w:rsidRPr="00A3648C">
        <w:rPr>
          <w:rFonts w:ascii="Calibri" w:hAnsi="Calibri"/>
        </w:rPr>
        <w:t>These datatype</w:t>
      </w:r>
      <w:r w:rsidR="00D77411">
        <w:rPr>
          <w:rFonts w:ascii="Calibri" w:hAnsi="Calibri"/>
        </w:rPr>
        <w:t>s</w:t>
      </w:r>
      <w:r w:rsidR="00A3648C" w:rsidRPr="00A3648C">
        <w:rPr>
          <w:rFonts w:ascii="Calibri" w:hAnsi="Calibri"/>
        </w:rPr>
        <w:t xml:space="preserve"> describe the values </w:t>
      </w:r>
      <w:r w:rsidR="00D77411">
        <w:rPr>
          <w:rFonts w:ascii="Calibri" w:hAnsi="Calibri"/>
        </w:rPr>
        <w:t xml:space="preserve">with some structure </w:t>
      </w:r>
      <w:r w:rsidR="00A3648C" w:rsidRPr="00A3648C">
        <w:rPr>
          <w:rFonts w:ascii="Calibri" w:hAnsi="Calibri"/>
        </w:rPr>
        <w:t>beyond simple string like content.</w:t>
      </w:r>
      <w:r w:rsidR="00670E8D">
        <w:rPr>
          <w:rFonts w:ascii="Calibri" w:hAnsi="Calibri"/>
        </w:rPr>
        <w:t xml:space="preserve"> </w:t>
      </w:r>
      <w:r w:rsidR="005629BC">
        <w:rPr>
          <w:rFonts w:ascii="Calibri" w:hAnsi="Calibri"/>
        </w:rPr>
        <w:t>O One simple example of a complex dataytype is an address.  The address might be composed of a street, city, state, and zip code.  These for field together comprise the complete address.</w:t>
      </w:r>
    </w:p>
    <w:p w:rsidR="00A3648C" w:rsidRDefault="00670E8D" w:rsidP="00D77411">
      <w:pPr>
        <w:rPr>
          <w:rFonts w:ascii="Calibri" w:hAnsi="Calibri"/>
        </w:rPr>
      </w:pPr>
      <w:r>
        <w:rPr>
          <w:rFonts w:ascii="Calibri" w:hAnsi="Calibri"/>
        </w:rPr>
        <w:t xml:space="preserve">Each value in the </w:t>
      </w:r>
      <w:r w:rsidRPr="00D77411">
        <w:rPr>
          <w:rFonts w:ascii="Courier New" w:hAnsi="Courier New" w:cs="Courier New"/>
        </w:rPr>
        <w:t>Complex</w:t>
      </w:r>
      <w:r>
        <w:rPr>
          <w:rFonts w:ascii="Courier New" w:hAnsi="Courier New"/>
        </w:rPr>
        <w:t>DatatypeEnumeration</w:t>
      </w:r>
      <w:r>
        <w:rPr>
          <w:rFonts w:ascii="Calibri" w:hAnsi="Calibri"/>
        </w:rPr>
        <w:t xml:space="preserve"> has an allowed set of operations listed in the table below. These operations are based upon the full list of operations which are defined in the </w:t>
      </w:r>
      <w:r w:rsidRPr="00670E8D">
        <w:rPr>
          <w:rFonts w:ascii="Courier New" w:hAnsi="Courier New" w:cs="Courier New"/>
        </w:rPr>
        <w:t>OperationEnumeration</w:t>
      </w:r>
      <w:r>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793F25" w:rsidRDefault="00793F25" w:rsidP="00DE5AC9">
            <w:pPr>
              <w:rPr>
                <w:b w:val="0"/>
                <w:bCs w:val="0"/>
                <w:color w:val="auto"/>
              </w:rPr>
            </w:pPr>
            <w:r w:rsidRPr="00A719C5">
              <w:t>Enumeration Value</w:t>
            </w:r>
          </w:p>
        </w:tc>
        <w:tc>
          <w:tcPr>
            <w:tcW w:w="3957"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record</w:t>
            </w:r>
          </w:p>
        </w:tc>
        <w:tc>
          <w:tcPr>
            <w:tcW w:w="3957" w:type="pct"/>
            <w:tcBorders>
              <w:left w:val="single" w:sz="4" w:space="0" w:color="auto"/>
            </w:tcBorders>
          </w:tcPr>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represents a collection of </w:t>
            </w:r>
            <w:r w:rsidRPr="00C264AF">
              <w:rPr>
                <w:rFonts w:cs="Times New Roman"/>
                <w:color w:val="000000"/>
              </w:rPr>
              <w:t>named fields and values</w:t>
            </w:r>
            <w:r w:rsidR="003213F5">
              <w:rPr>
                <w:rFonts w:cs="Times New Roman"/>
                <w:color w:val="000000"/>
              </w:rPr>
              <w:t xml:space="preserve">. </w:t>
            </w: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366827">
            <w:pPr>
              <w:pStyle w:val="ListParagraph"/>
              <w:numPr>
                <w:ilvl w:val="0"/>
                <w:numId w:val="1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equals</w:t>
            </w:r>
          </w:p>
        </w:tc>
      </w:tr>
    </w:tbl>
    <w:p w:rsidR="00E90F68" w:rsidRDefault="00E90F68" w:rsidP="00E90F68">
      <w:pPr>
        <w:pStyle w:val="Heading3"/>
      </w:pPr>
      <w:bookmarkStart w:id="1926" w:name="_Toc336259383"/>
      <w:r>
        <w:t>Data</w:t>
      </w:r>
      <w:r w:rsidR="00A3648C">
        <w:t>t</w:t>
      </w:r>
      <w:r>
        <w:t>ypeEnumeration</w:t>
      </w:r>
      <w:bookmarkEnd w:id="1926"/>
    </w:p>
    <w:p w:rsidR="00E90F68" w:rsidRPr="0044557A" w:rsidRDefault="00E90F68" w:rsidP="00E90F68">
      <w:pPr>
        <w:rPr>
          <w:rFonts w:ascii="Calibri" w:hAnsi="Calibri"/>
        </w:rPr>
      </w:pPr>
      <w:r>
        <w:t xml:space="preserve">The </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 </w:t>
      </w:r>
      <w:r w:rsidR="00793F25">
        <w:rPr>
          <w:rFonts w:ascii="Calibri" w:hAnsi="Calibri"/>
        </w:rPr>
        <w:t xml:space="preserve">complete set of all valid datatypes. This set is created as the union of the </w:t>
      </w:r>
      <w:r w:rsidR="00D635BD">
        <w:rPr>
          <w:rFonts w:ascii="Courier New" w:hAnsi="Courier New" w:cs="Courier New"/>
        </w:rPr>
        <w:t>S</w:t>
      </w:r>
      <w:r w:rsidR="00793F25" w:rsidRPr="00D77411">
        <w:rPr>
          <w:rFonts w:ascii="Courier New" w:hAnsi="Courier New" w:cs="Courier New"/>
        </w:rPr>
        <w:t>impleData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xml:space="preserve"> and the </w:t>
      </w:r>
      <w:r w:rsidR="00D635BD">
        <w:rPr>
          <w:rFonts w:ascii="Courier New" w:hAnsi="Courier New" w:cs="Courier New"/>
        </w:rPr>
        <w:t>C</w:t>
      </w:r>
      <w:r w:rsidR="00793F25" w:rsidRPr="00D77411">
        <w:rPr>
          <w:rFonts w:ascii="Courier New" w:hAnsi="Courier New" w:cs="Courier New"/>
        </w:rPr>
        <w:t>omplexData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This type is provided for convenience when working with the OVAL Language.</w:t>
      </w:r>
    </w:p>
    <w:p w:rsidR="00E90F68" w:rsidRDefault="00E90F68" w:rsidP="00E90F68">
      <w:pPr>
        <w:pStyle w:val="Heading3"/>
      </w:pPr>
      <w:bookmarkStart w:id="1927" w:name="_Toc336259384"/>
      <w:r>
        <w:t>ExistenceEnumeration</w:t>
      </w:r>
      <w:bookmarkEnd w:id="1927"/>
    </w:p>
    <w:p w:rsidR="00E90F68" w:rsidRPr="007E2F65" w:rsidRDefault="00E90F68" w:rsidP="00E90F68">
      <w:pPr>
        <w:rPr>
          <w:rFonts w:ascii="Calibri" w:hAnsi="Calibri"/>
        </w:rPr>
      </w:pPr>
      <w:r>
        <w:t xml:space="preserve">The </w:t>
      </w:r>
      <w:r>
        <w:rPr>
          <w:rFonts w:ascii="Courier New" w:hAnsi="Courier New"/>
        </w:rPr>
        <w:t>ExistenceEnumeration</w:t>
      </w:r>
      <w:r>
        <w:rPr>
          <w:rFonts w:ascii="Calibri" w:hAnsi="Calibri"/>
        </w:rPr>
        <w:t xml:space="preserve"> defines the acceptable values that can be used to</w:t>
      </w:r>
      <w:r w:rsidR="00042DD8">
        <w:rPr>
          <w:rFonts w:ascii="Calibri" w:hAnsi="Calibri"/>
        </w:rPr>
        <w:t xml:space="preserve"> </w:t>
      </w:r>
      <w:r w:rsidR="007772E5">
        <w:rPr>
          <w:rFonts w:ascii="Calibri" w:hAnsi="Calibri"/>
        </w:rPr>
        <w:t xml:space="preserve">specify the expected number of components </w:t>
      </w:r>
      <w:r w:rsidR="00DB268C">
        <w:rPr>
          <w:rFonts w:ascii="Calibri" w:hAnsi="Calibri"/>
        </w:rPr>
        <w:t xml:space="preserve">under consideration </w:t>
      </w:r>
      <w:r w:rsidR="00A419FD">
        <w:rPr>
          <w:rFonts w:ascii="Calibri" w:hAnsi="Calibri"/>
        </w:rPr>
        <w:t xml:space="preserve">must </w:t>
      </w:r>
      <w:r w:rsidR="00DB268C">
        <w:rPr>
          <w:rFonts w:ascii="Calibri" w:hAnsi="Calibri"/>
        </w:rPr>
        <w:t>exist.</w:t>
      </w:r>
      <w:r w:rsidR="00DB268C" w:rsidDel="00DB268C">
        <w:rPr>
          <w:rFonts w:ascii="Calibri" w:hAnsi="Calibri"/>
        </w:rPr>
        <w:t xml:space="preserve"> </w:t>
      </w:r>
    </w:p>
    <w:tbl>
      <w:tblPr>
        <w:tblStyle w:val="LightList1"/>
        <w:tblW w:w="5000" w:type="pct"/>
        <w:tblLook w:val="04A0" w:firstRow="1" w:lastRow="0" w:firstColumn="1" w:lastColumn="0" w:noHBand="0" w:noVBand="1"/>
      </w:tblPr>
      <w:tblGrid>
        <w:gridCol w:w="2032"/>
        <w:gridCol w:w="7544"/>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pPr>
              <w:spacing w:after="200" w:line="276" w:lineRule="auto"/>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all_exist</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all of the components under </w:t>
            </w:r>
            <w:r>
              <w:rPr>
                <w:color w:val="000000"/>
              </w:rPr>
              <w:lastRenderedPageBreak/>
              <w:t>consideration exist.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lastRenderedPageBreak/>
              <w:t>any_exist</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or more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at_least_one_exists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or more of the components under consideration exist.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none_exist</w:t>
            </w:r>
          </w:p>
        </w:tc>
        <w:tc>
          <w:tcPr>
            <w:tcW w:w="3957"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only_one_exists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of the components under consideration exist.</w:t>
            </w:r>
          </w:p>
        </w:tc>
      </w:tr>
    </w:tbl>
    <w:p w:rsidR="00E90F68" w:rsidRDefault="00E90F68" w:rsidP="00E90F68">
      <w:pPr>
        <w:pStyle w:val="Heading3"/>
      </w:pPr>
      <w:bookmarkStart w:id="1928" w:name="_Toc336259385"/>
      <w:r>
        <w:t>FamilyEnumeration</w:t>
      </w:r>
      <w:bookmarkEnd w:id="1928"/>
    </w:p>
    <w:p w:rsidR="00E90F68" w:rsidRDefault="00E90F68" w:rsidP="00E90F68">
      <w:r>
        <w:t xml:space="preserve">The </w:t>
      </w:r>
      <w:r>
        <w:rPr>
          <w:rFonts w:ascii="Courier New" w:hAnsi="Courier New"/>
        </w:rPr>
        <w:t>FamilyEnumeration</w:t>
      </w:r>
      <w:r>
        <w:t xml:space="preserve"> defines the high-level family that an operating system belongs to.</w:t>
      </w:r>
    </w:p>
    <w:tbl>
      <w:tblPr>
        <w:tblStyle w:val="LightList1"/>
        <w:tblW w:w="5000" w:type="pct"/>
        <w:tblLook w:val="04A0" w:firstRow="1" w:lastRow="0" w:firstColumn="1" w:lastColumn="0" w:noHBand="0" w:noVBand="1"/>
      </w:tblPr>
      <w:tblGrid>
        <w:gridCol w:w="2804"/>
        <w:gridCol w:w="6772"/>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53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catos</w:t>
            </w:r>
          </w:p>
        </w:tc>
        <w:tc>
          <w:tcPr>
            <w:tcW w:w="353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Cisco CatOS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ios</w:t>
            </w:r>
          </w:p>
        </w:tc>
        <w:tc>
          <w:tcPr>
            <w:tcW w:w="353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Cisco IOS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macos</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w:t>
            </w:r>
            <w:r w:rsidR="001E70A4">
              <w:rPr>
                <w:color w:val="000000"/>
              </w:rPr>
              <w:t xml:space="preserve">Apple </w:t>
            </w:r>
            <w:r>
              <w:rPr>
                <w:color w:val="000000"/>
              </w:rPr>
              <w:t>Mac 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pixos</w:t>
            </w:r>
          </w:p>
        </w:tc>
        <w:tc>
          <w:tcPr>
            <w:tcW w:w="3536" w:type="pct"/>
            <w:tcBorders>
              <w:top w:val="single" w:sz="8" w:space="0" w:color="000000" w:themeColor="text1"/>
              <w:left w:val="single" w:sz="4" w:space="0" w:color="auto"/>
              <w:bottom w:val="single" w:sz="8" w:space="0" w:color="000000" w:themeColor="text1"/>
            </w:tcBorders>
          </w:tcPr>
          <w:p w:rsidR="00E90F68" w:rsidRDefault="00E90F68" w:rsidP="00AE13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w:t>
            </w:r>
            <w:r w:rsidR="00AE13A7">
              <w:rPr>
                <w:color w:val="000000"/>
              </w:rPr>
              <w:t>isco</w:t>
            </w:r>
            <w:r>
              <w:rPr>
                <w:color w:val="000000"/>
              </w:rPr>
              <w:t xml:space="preserve"> PIX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undefined</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is reserved for operating systems where the high-level family is not available in the current enumeration.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unix</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UNIX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vmware_infrastructure</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the VMWare Infrastructure.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windows</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describes </w:t>
            </w:r>
            <w:r w:rsidR="001E70A4">
              <w:rPr>
                <w:color w:val="000000"/>
              </w:rPr>
              <w:t xml:space="preserve">Microsoft </w:t>
            </w:r>
            <w:r>
              <w:rPr>
                <w:color w:val="000000"/>
              </w:rPr>
              <w:t>Windows operating systems.</w:t>
            </w:r>
          </w:p>
        </w:tc>
      </w:tr>
    </w:tbl>
    <w:p w:rsidR="00E90F68" w:rsidRDefault="00E90F68" w:rsidP="00E90F68">
      <w:pPr>
        <w:pStyle w:val="Heading3"/>
      </w:pPr>
      <w:bookmarkStart w:id="1929" w:name="_Toc336259386"/>
      <w:r>
        <w:t>MessageLevelEnumeration</w:t>
      </w:r>
      <w:bookmarkEnd w:id="1929"/>
    </w:p>
    <w:p w:rsidR="00E90F68" w:rsidRDefault="00E90F68" w:rsidP="00E90F68">
      <w:pPr>
        <w:rPr>
          <w:rFonts w:ascii="Calibri" w:hAnsi="Calibri"/>
        </w:rPr>
      </w:pPr>
      <w:r>
        <w:t xml:space="preserve">The </w:t>
      </w:r>
      <w:r>
        <w:rPr>
          <w:rFonts w:ascii="Courier New" w:hAnsi="Courier New"/>
        </w:rPr>
        <w:t>MessageLevelEnumeration</w:t>
      </w:r>
      <w:r>
        <w:rPr>
          <w:rFonts w:ascii="Calibri" w:hAnsi="Calibri"/>
        </w:rPr>
        <w:t xml:space="preserve"> defines the different levels that can be associated with a message.</w:t>
      </w:r>
    </w:p>
    <w:tbl>
      <w:tblPr>
        <w:tblStyle w:val="LightList1"/>
        <w:tblW w:w="5000" w:type="pct"/>
        <w:tblLook w:val="04A0" w:firstRow="1" w:lastRow="0" w:firstColumn="1" w:lastColumn="0" w:noHBand="0" w:noVBand="1"/>
      </w:tblPr>
      <w:tblGrid>
        <w:gridCol w:w="2268"/>
        <w:gridCol w:w="7308"/>
      </w:tblGrid>
      <w:tr w:rsidR="00E90F68" w:rsidRPr="00A719C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debug</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that should only be displayed when the tool is run in verbose mode.</w:t>
            </w:r>
          </w:p>
        </w:tc>
      </w:tr>
      <w:tr w:rsidR="00E90F68" w:rsidRPr="00A719C5"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error</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EE2505">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where an error was encountered, but the tool could continue execution.</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fatal</w:t>
            </w:r>
          </w:p>
        </w:tc>
        <w:tc>
          <w:tcPr>
            <w:tcW w:w="3816" w:type="pct"/>
            <w:tcBorders>
              <w:left w:val="single" w:sz="4" w:space="0" w:color="auto"/>
            </w:tcBorders>
          </w:tcPr>
          <w:p w:rsidR="00E90F68" w:rsidRDefault="00E90F68" w:rsidP="00EE2505">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where an error was encountered</w:t>
            </w:r>
            <w:r w:rsidR="00EE2505">
              <w:rPr>
                <w:color w:val="000000"/>
              </w:rPr>
              <w:t xml:space="preserve"> and</w:t>
            </w:r>
            <w:r>
              <w:rPr>
                <w:color w:val="000000"/>
              </w:rPr>
              <w:t xml:space="preserve"> the tool could not continue execution.</w:t>
            </w:r>
          </w:p>
        </w:tc>
      </w:tr>
      <w:tr w:rsidR="00E90F68"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info</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that contain informational data</w:t>
            </w:r>
            <w:r w:rsidR="003213F5">
              <w:rPr>
                <w:color w:val="000000"/>
              </w:rPr>
              <w:t xml:space="preserve">. </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warning</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level is reserved for messages that indicate that a problem may have occurred. </w:t>
            </w:r>
          </w:p>
        </w:tc>
      </w:tr>
    </w:tbl>
    <w:p w:rsidR="00E90F68" w:rsidRDefault="00E90F68" w:rsidP="00E90F68">
      <w:pPr>
        <w:pStyle w:val="Heading3"/>
      </w:pPr>
      <w:bookmarkStart w:id="1930" w:name="_Toc336259387"/>
      <w:r>
        <w:t>OperationEnumeration</w:t>
      </w:r>
      <w:bookmarkEnd w:id="1930"/>
    </w:p>
    <w:p w:rsidR="00E90F68" w:rsidRDefault="00E90F68" w:rsidP="00E90F68">
      <w:pPr>
        <w:rPr>
          <w:rFonts w:ascii="Calibri" w:hAnsi="Calibri"/>
        </w:rPr>
      </w:pPr>
      <w:r>
        <w:t xml:space="preserve">The </w:t>
      </w:r>
      <w:r>
        <w:rPr>
          <w:rFonts w:ascii="Courier New" w:hAnsi="Courier New"/>
        </w:rPr>
        <w:t>OperationEnumeration</w:t>
      </w:r>
      <w:r>
        <w:rPr>
          <w:rFonts w:ascii="Calibri" w:hAnsi="Calibri"/>
        </w:rPr>
        <w:t xml:space="preserve"> defines the acceptable operations in the OVAL Language</w:t>
      </w:r>
      <w:r w:rsidR="003213F5">
        <w:rPr>
          <w:rFonts w:ascii="Calibri" w:hAnsi="Calibri"/>
        </w:rPr>
        <w:t xml:space="preserve">. </w:t>
      </w:r>
      <w:r>
        <w:rPr>
          <w:rFonts w:ascii="Calibri" w:hAnsi="Calibri"/>
        </w:rPr>
        <w:t>The precise meaning of an operation is dependent on the datatype of the values under consideration</w:t>
      </w:r>
      <w:r w:rsidR="003213F5">
        <w:rPr>
          <w:rFonts w:ascii="Calibri" w:hAnsi="Calibri"/>
        </w:rPr>
        <w:t xml:space="preserve">. </w:t>
      </w:r>
      <w:r w:rsidR="00084D0D">
        <w:rPr>
          <w:rFonts w:ascii="Calibri" w:hAnsi="Calibri"/>
        </w:rPr>
        <w:t>See</w:t>
      </w:r>
      <w:r w:rsidR="005629BC">
        <w:rPr>
          <w:rFonts w:ascii="Calibri" w:hAnsi="Calibri"/>
        </w:rPr>
        <w:t xml:space="preserve"> Section </w:t>
      </w:r>
      <w:r w:rsidR="005629BC">
        <w:rPr>
          <w:rFonts w:ascii="Calibri" w:hAnsi="Calibri"/>
        </w:rPr>
        <w:fldChar w:fldCharType="begin"/>
      </w:r>
      <w:r w:rsidR="005629BC">
        <w:rPr>
          <w:rFonts w:ascii="Calibri" w:hAnsi="Calibri"/>
        </w:rPr>
        <w:instrText xml:space="preserve"> REF _Ref303791377 \w \h </w:instrText>
      </w:r>
      <w:r w:rsidR="005629BC">
        <w:rPr>
          <w:rFonts w:ascii="Calibri" w:hAnsi="Calibri"/>
        </w:rPr>
      </w:r>
      <w:r w:rsidR="005629BC">
        <w:rPr>
          <w:rFonts w:ascii="Calibri" w:hAnsi="Calibri"/>
        </w:rPr>
        <w:fldChar w:fldCharType="separate"/>
      </w:r>
      <w:r w:rsidR="00082012">
        <w:rPr>
          <w:rFonts w:ascii="Calibri" w:hAnsi="Calibri"/>
        </w:rPr>
        <w:t>5.3.6.3.1</w:t>
      </w:r>
      <w:r w:rsidR="005629BC">
        <w:rPr>
          <w:rFonts w:ascii="Calibri" w:hAnsi="Calibri"/>
        </w:rPr>
        <w:fldChar w:fldCharType="end"/>
      </w:r>
      <w:r w:rsidR="005629BC">
        <w:rPr>
          <w:rFonts w:ascii="Calibri" w:hAnsi="Calibri"/>
        </w:rPr>
        <w:t xml:space="preserve"> </w:t>
      </w:r>
      <w:r w:rsidR="005629BC">
        <w:rPr>
          <w:rFonts w:ascii="Calibri" w:hAnsi="Calibri"/>
        </w:rPr>
        <w:fldChar w:fldCharType="begin"/>
      </w:r>
      <w:r w:rsidR="005629BC">
        <w:rPr>
          <w:rFonts w:ascii="Calibri" w:hAnsi="Calibri"/>
        </w:rPr>
        <w:instrText xml:space="preserve"> REF _Ref303791377 \h </w:instrText>
      </w:r>
      <w:r w:rsidR="005629BC">
        <w:rPr>
          <w:rFonts w:ascii="Calibri" w:hAnsi="Calibri"/>
        </w:rPr>
      </w:r>
      <w:r w:rsidR="005629BC">
        <w:rPr>
          <w:rFonts w:ascii="Calibri" w:hAnsi="Calibri"/>
        </w:rPr>
        <w:fldChar w:fldCharType="separate"/>
      </w:r>
      <w:r w:rsidR="00082012">
        <w:t>Datatype and Operation Evaluation</w:t>
      </w:r>
      <w:r w:rsidR="005629BC">
        <w:rPr>
          <w:rFonts w:ascii="Calibri" w:hAnsi="Calibri"/>
        </w:rPr>
        <w:fldChar w:fldCharType="end"/>
      </w:r>
      <w:r w:rsidR="005629BC">
        <w:rPr>
          <w:rFonts w:ascii="Calibri" w:hAnsi="Calibri"/>
        </w:rPr>
        <w:t xml:space="preserve"> </w:t>
      </w:r>
      <w:r>
        <w:rPr>
          <w:rFonts w:ascii="Calibri" w:hAnsi="Calibri"/>
        </w:rPr>
        <w:t>for additional information.</w:t>
      </w:r>
    </w:p>
    <w:tbl>
      <w:tblPr>
        <w:tblStyle w:val="LightList1"/>
        <w:tblW w:w="5000" w:type="pct"/>
        <w:tblLook w:val="04A0" w:firstRow="1" w:lastRow="0" w:firstColumn="1" w:lastColumn="0" w:noHBand="0" w:noVBand="1"/>
      </w:tblPr>
      <w:tblGrid>
        <w:gridCol w:w="2268"/>
        <w:gridCol w:w="7308"/>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lastRenderedPageBreak/>
              <w:t>equals</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21060D">
              <w:rPr>
                <w:i/>
              </w:rPr>
              <w:t>t</w:t>
            </w:r>
            <w:r w:rsidR="0021060D" w:rsidRPr="00B8677B">
              <w:rPr>
                <w:i/>
              </w:rPr>
              <w:t>rue</w:t>
            </w:r>
            <w:r w:rsidR="0021060D">
              <w:rPr>
                <w:i/>
              </w:rPr>
              <w:t>’</w:t>
            </w:r>
            <w:r w:rsidR="0021060D">
              <w:rPr>
                <w:color w:val="000000"/>
              </w:rPr>
              <w:t xml:space="preserve"> </w:t>
            </w:r>
            <w:r>
              <w:rPr>
                <w:color w:val="000000"/>
              </w:rPr>
              <w:t>if the actual value is equal to the stated value.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case insensitive equals</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equal to the stated value when performing a case insensitive comparison.</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case insensitive</w:t>
            </w:r>
            <w:r>
              <w:rPr>
                <w:color w:val="000000"/>
              </w:rPr>
              <w:t xml:space="preserve"> </w:t>
            </w: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 when performing a case insensitive comparison.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 or equal</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or equal to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 or equal</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or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and</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AND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set.</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or</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OR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not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pattern match</w:t>
            </w:r>
          </w:p>
        </w:tc>
        <w:tc>
          <w:tcPr>
            <w:tcW w:w="3816" w:type="pct"/>
            <w:tcBorders>
              <w:left w:val="single" w:sz="4" w:space="0" w:color="auto"/>
            </w:tcBorders>
          </w:tcPr>
          <w:p w:rsidR="00E90F68" w:rsidRDefault="00E90F68" w:rsidP="00B7428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matches the stated regular expression</w:t>
            </w:r>
            <w:r w:rsidR="003213F5">
              <w:rPr>
                <w:color w:val="000000"/>
              </w:rPr>
              <w:t xml:space="preserve">. </w:t>
            </w:r>
            <w:r>
              <w:rPr>
                <w:color w:val="000000"/>
              </w:rPr>
              <w:t xml:space="preserve">The OVAL Language supports a common subset of the </w:t>
            </w:r>
            <w:r w:rsidRPr="00DE5AC9">
              <w:rPr>
                <w:i/>
                <w:color w:val="000000"/>
              </w:rPr>
              <w:t>Perl 5 Compatible Regular Expression Specification</w:t>
            </w:r>
            <w:r>
              <w:rPr>
                <w:color w:val="000000"/>
              </w:rPr>
              <w:t>.</w:t>
            </w:r>
            <w:r w:rsidR="00B7428D">
              <w:rPr>
                <w:color w:val="000000"/>
              </w:rPr>
              <w:t xml:space="preserve"> </w:t>
            </w:r>
            <w:r w:rsidR="00084D0D">
              <w:rPr>
                <w:color w:val="000000"/>
              </w:rPr>
              <w:t xml:space="preserve">See </w:t>
            </w:r>
            <w:r w:rsidR="00B7428D">
              <w:rPr>
                <w:color w:val="000000"/>
              </w:rPr>
              <w:t xml:space="preserve">Appendix D </w:t>
            </w:r>
            <w:r w:rsidR="00EE2505">
              <w:rPr>
                <w:color w:val="000000"/>
              </w:rPr>
              <w:t xml:space="preserve">Regular Expression Support </w:t>
            </w:r>
            <w:r w:rsidR="00B7428D">
              <w:rPr>
                <w:color w:val="000000"/>
              </w:rPr>
              <w:t>for more information about regular expression support in the OVAL Language.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subset of</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set is a subset of the stated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superset of</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 xml:space="preserve">if the actual set is a superset of the stated set. </w:t>
            </w:r>
          </w:p>
        </w:tc>
      </w:tr>
    </w:tbl>
    <w:p w:rsidR="00E90F68" w:rsidRDefault="00E90F68" w:rsidP="00E90F68">
      <w:pPr>
        <w:pStyle w:val="Heading3"/>
      </w:pPr>
      <w:bookmarkStart w:id="1931" w:name="_Toc336259388"/>
      <w:r>
        <w:t>OperatorEnumeration</w:t>
      </w:r>
      <w:bookmarkEnd w:id="1931"/>
    </w:p>
    <w:p w:rsidR="00E90F68" w:rsidRDefault="00E90F68" w:rsidP="00E90F68">
      <w:r>
        <w:t xml:space="preserve">The </w:t>
      </w:r>
      <w:r>
        <w:rPr>
          <w:rFonts w:ascii="Courier New" w:hAnsi="Courier New"/>
        </w:rPr>
        <w:t>OperatorEnumeration</w:t>
      </w:r>
      <w:r>
        <w:t xml:space="preserve"> defines the acceptable logical operators in the OVAL Language.</w:t>
      </w:r>
      <w:r w:rsidR="005629BC">
        <w:t xml:space="preserve">  </w:t>
      </w:r>
      <w:r w:rsidR="005629BC">
        <w:rPr>
          <w:rFonts w:ascii="Calibri" w:hAnsi="Calibri"/>
        </w:rPr>
        <w:t xml:space="preserve">See Section </w:t>
      </w:r>
      <w:r w:rsidR="005629BC">
        <w:rPr>
          <w:rFonts w:ascii="Calibri" w:hAnsi="Calibri"/>
        </w:rPr>
        <w:fldChar w:fldCharType="begin"/>
      </w:r>
      <w:r w:rsidR="005629BC">
        <w:rPr>
          <w:rFonts w:ascii="Calibri" w:hAnsi="Calibri"/>
        </w:rPr>
        <w:instrText xml:space="preserve"> REF _Ref303609003 \r \h </w:instrText>
      </w:r>
      <w:r w:rsidR="005629BC">
        <w:rPr>
          <w:rFonts w:ascii="Calibri" w:hAnsi="Calibri"/>
        </w:rPr>
      </w:r>
      <w:r w:rsidR="005629BC">
        <w:rPr>
          <w:rFonts w:ascii="Calibri" w:hAnsi="Calibri"/>
        </w:rPr>
        <w:fldChar w:fldCharType="separate"/>
      </w:r>
      <w:r w:rsidR="00082012">
        <w:rPr>
          <w:rFonts w:ascii="Calibri" w:hAnsi="Calibri"/>
        </w:rPr>
        <w:t>5.3.6.2</w:t>
      </w:r>
      <w:r w:rsidR="005629BC">
        <w:rPr>
          <w:rFonts w:ascii="Calibri" w:hAnsi="Calibri"/>
        </w:rPr>
        <w:fldChar w:fldCharType="end"/>
      </w:r>
      <w:r w:rsidR="005629BC">
        <w:rPr>
          <w:rFonts w:ascii="Calibri" w:hAnsi="Calibri"/>
        </w:rPr>
        <w:fldChar w:fldCharType="begin"/>
      </w:r>
      <w:r w:rsidR="005629BC">
        <w:rPr>
          <w:rFonts w:ascii="Calibri" w:hAnsi="Calibri"/>
        </w:rPr>
        <w:instrText xml:space="preserve"> REF _Ref303609003 \h </w:instrText>
      </w:r>
      <w:r w:rsidR="005629BC">
        <w:rPr>
          <w:rFonts w:ascii="Calibri" w:hAnsi="Calibri"/>
        </w:rPr>
      </w:r>
      <w:r w:rsidR="005629BC">
        <w:rPr>
          <w:rFonts w:ascii="Calibri" w:hAnsi="Calibri"/>
        </w:rPr>
        <w:fldChar w:fldCharType="separate"/>
      </w:r>
      <w:r w:rsidR="00082012">
        <w:t>Operator Enumeration Evaluation</w:t>
      </w:r>
      <w:r w:rsidR="005629BC">
        <w:rPr>
          <w:rFonts w:ascii="Calibri" w:hAnsi="Calibri"/>
        </w:rPr>
        <w:fldChar w:fldCharType="end"/>
      </w:r>
      <w:r w:rsidR="005629BC">
        <w:rPr>
          <w:rFonts w:ascii="Calibri" w:hAnsi="Calibri"/>
        </w:rPr>
        <w:t xml:space="preserve"> for additional information.</w:t>
      </w:r>
    </w:p>
    <w:tbl>
      <w:tblPr>
        <w:tblStyle w:val="LightList1"/>
        <w:tblW w:w="5000" w:type="pct"/>
        <w:tblLook w:val="04A0" w:firstRow="1" w:lastRow="0" w:firstColumn="1" w:lastColumn="0" w:noHBand="0" w:noVBand="1"/>
      </w:tblPr>
      <w:tblGrid>
        <w:gridCol w:w="2063"/>
        <w:gridCol w:w="7513"/>
      </w:tblGrid>
      <w:tr w:rsidR="00E90F68" w:rsidRPr="00A719C5"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AND</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every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RPr="00A719C5"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ONE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OR</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or more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XOR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an odd number of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bl>
    <w:p w:rsidR="007D709D" w:rsidRDefault="007D709D" w:rsidP="007D709D">
      <w:pPr>
        <w:pStyle w:val="Heading3"/>
      </w:pPr>
      <w:bookmarkStart w:id="1932" w:name="_Toc336259389"/>
      <w:r>
        <w:t>Definition, Test, Object, State, and Variable Identifiers</w:t>
      </w:r>
      <w:bookmarkEnd w:id="1932"/>
    </w:p>
    <w:p w:rsidR="007D709D" w:rsidRDefault="007D709D" w:rsidP="001A2642">
      <w:pPr>
        <w:rPr>
          <w:rFonts w:ascii="Calibri" w:hAnsi="Calibri"/>
        </w:rPr>
      </w:pPr>
      <w:r>
        <w:lastRenderedPageBreak/>
        <w:t xml:space="preserve">The identifiers used for </w:t>
      </w:r>
      <w:r w:rsidRPr="00DE5AC9">
        <w:t>OVAL Definitions</w:t>
      </w:r>
      <w:r w:rsidRPr="00EE2505">
        <w:t xml:space="preserve">, </w:t>
      </w:r>
      <w:r w:rsidRPr="00DE5AC9">
        <w:t>OVAL Tests</w:t>
      </w:r>
      <w:r w:rsidRPr="00EE2505">
        <w:t xml:space="preserve">, </w:t>
      </w:r>
      <w:r w:rsidRPr="00DE5AC9">
        <w:t>OVAL Objects</w:t>
      </w:r>
      <w:r w:rsidRPr="00EE2505">
        <w:t xml:space="preserve">, </w:t>
      </w:r>
      <w:r w:rsidRPr="00DE5AC9">
        <w:t>OVAL States</w:t>
      </w:r>
      <w:r w:rsidRPr="00EE2505">
        <w:t xml:space="preserve">, and </w:t>
      </w:r>
      <w:r w:rsidRPr="00DE5AC9">
        <w:t>OVAL Variables</w:t>
      </w:r>
      <w:r w:rsidRPr="00EE2505">
        <w:rPr>
          <w:rFonts w:ascii="Calibri" w:hAnsi="Calibri"/>
        </w:rPr>
        <w:t xml:space="preserve"> have</w:t>
      </w:r>
      <w:r>
        <w:rPr>
          <w:rFonts w:ascii="Calibri" w:hAnsi="Calibri"/>
        </w:rPr>
        <w:t xml:space="preserve"> a common structure based upon an </w:t>
      </w:r>
      <w:r w:rsidR="00EE2505">
        <w:rPr>
          <w:rFonts w:ascii="Calibri" w:hAnsi="Calibri"/>
        </w:rPr>
        <w:t>Unified Resource Name (</w:t>
      </w:r>
      <w:r>
        <w:rPr>
          <w:rFonts w:ascii="Calibri" w:hAnsi="Calibri"/>
        </w:rPr>
        <w:t>URN</w:t>
      </w:r>
      <w:r w:rsidR="00AE13A7">
        <w:rPr>
          <w:rFonts w:ascii="Calibri" w:hAnsi="Calibri"/>
        </w:rPr>
        <w:t>)</w:t>
      </w:r>
      <w:r w:rsidR="00AE13A7">
        <w:rPr>
          <w:rStyle w:val="FootnoteReference"/>
          <w:rFonts w:ascii="Calibri" w:hAnsi="Calibri"/>
        </w:rPr>
        <w:footnoteReference w:id="11"/>
      </w:r>
      <w:r w:rsidR="00AE13A7">
        <w:rPr>
          <w:rFonts w:ascii="Calibri" w:hAnsi="Calibri"/>
        </w:rPr>
        <w:t xml:space="preserve"> </w:t>
      </w:r>
      <w:r>
        <w:rPr>
          <w:rFonts w:ascii="Calibri" w:hAnsi="Calibri"/>
        </w:rPr>
        <w:t>format with a type component that distinguishes one type of identifier from another</w:t>
      </w:r>
      <w:r w:rsidR="003213F5">
        <w:rPr>
          <w:rFonts w:ascii="Calibri" w:hAnsi="Calibri"/>
        </w:rPr>
        <w:t xml:space="preserve">. </w:t>
      </w:r>
      <w:r w:rsidR="00CC1E66">
        <w:rPr>
          <w:rFonts w:ascii="Calibri" w:hAnsi="Calibri"/>
        </w:rPr>
        <w:t>Each identifier has</w:t>
      </w:r>
      <w:r>
        <w:rPr>
          <w:rFonts w:ascii="Calibri" w:hAnsi="Calibri"/>
        </w:rPr>
        <w:t xml:space="preserve"> four components that are separated by a ‘:’ and are represented in the following format:</w:t>
      </w:r>
    </w:p>
    <w:p w:rsidR="007D709D" w:rsidRDefault="007D709D" w:rsidP="001A2642">
      <w:pPr>
        <w:jc w:val="center"/>
        <w:rPr>
          <w:rFonts w:ascii="Calibri" w:hAnsi="Calibri"/>
        </w:rPr>
      </w:pPr>
      <w:r>
        <w:rPr>
          <w:rFonts w:ascii="Calibri" w:hAnsi="Calibri"/>
        </w:rPr>
        <w:t>&lt;PREFIX&gt;:&lt;NAMESPACE&gt;:&lt;TYPE&gt;:&lt;ID&gt;</w:t>
      </w:r>
    </w:p>
    <w:p w:rsidR="007D709D" w:rsidRDefault="007D709D" w:rsidP="001A2642">
      <w:r>
        <w:t xml:space="preserve">These components are explained below: </w:t>
      </w:r>
    </w:p>
    <w:p w:rsidR="007D709D" w:rsidRDefault="007D709D" w:rsidP="00DE5AC9">
      <w:pPr>
        <w:pStyle w:val="ListParagraph"/>
        <w:numPr>
          <w:ilvl w:val="0"/>
          <w:numId w:val="42"/>
        </w:numPr>
      </w:pPr>
      <w:r>
        <w:t>Prefix – The prefix is always “oval”.</w:t>
      </w:r>
    </w:p>
    <w:p w:rsidR="007D709D" w:rsidRDefault="007D709D" w:rsidP="00DE5AC9">
      <w:pPr>
        <w:pStyle w:val="ListParagraph"/>
        <w:numPr>
          <w:ilvl w:val="0"/>
          <w:numId w:val="42"/>
        </w:numPr>
      </w:pPr>
      <w:r>
        <w:t xml:space="preserve">Namespace – The namespace </w:t>
      </w:r>
      <w:r w:rsidR="00CC1E66">
        <w:t xml:space="preserve">to which </w:t>
      </w:r>
      <w:r>
        <w:t xml:space="preserve">the </w:t>
      </w:r>
      <w:r>
        <w:rPr>
          <w:rFonts w:ascii="Calibri" w:hAnsi="Calibri"/>
        </w:rPr>
        <w:t xml:space="preserve">identifier </w:t>
      </w:r>
      <w:r>
        <w:t xml:space="preserve">belongs. </w:t>
      </w:r>
    </w:p>
    <w:p w:rsidR="007D709D" w:rsidRPr="00EE2505" w:rsidRDefault="007D709D" w:rsidP="00DE5AC9">
      <w:pPr>
        <w:pStyle w:val="ListParagraph"/>
        <w:numPr>
          <w:ilvl w:val="0"/>
          <w:numId w:val="42"/>
        </w:numPr>
      </w:pPr>
      <w:r w:rsidRPr="00EE2505">
        <w:t xml:space="preserve">Type – For </w:t>
      </w:r>
      <w:r w:rsidR="00DE5AC9">
        <w:t>of the id. The allowed value</w:t>
      </w:r>
      <w:r w:rsidR="005629BC">
        <w:t>s are “def” for OVAL Definition</w:t>
      </w:r>
      <w:r w:rsidR="00DE5AC9">
        <w:t>, “tst” for OVAL Test, “obj” for OVAL Object, “ste” for OVAL State, and “var” for OVAL Variable.</w:t>
      </w:r>
    </w:p>
    <w:p w:rsidR="007D709D" w:rsidRPr="00EE2505" w:rsidRDefault="007D709D" w:rsidP="00DE5AC9">
      <w:pPr>
        <w:pStyle w:val="ListParagraph"/>
        <w:numPr>
          <w:ilvl w:val="0"/>
          <w:numId w:val="42"/>
        </w:numPr>
      </w:pPr>
      <w:r w:rsidRPr="00EE2505">
        <w:t xml:space="preserve">ID Value – The integer value of the </w:t>
      </w:r>
      <w:r w:rsidRPr="00EE2505">
        <w:rPr>
          <w:rFonts w:ascii="Calibri" w:hAnsi="Calibri"/>
        </w:rPr>
        <w:t>identifier</w:t>
      </w:r>
      <w:r w:rsidRPr="00EE2505">
        <w:t>.</w:t>
      </w:r>
    </w:p>
    <w:p w:rsidR="00FA680D" w:rsidRPr="00EE2505" w:rsidRDefault="00FA680D" w:rsidP="001A2642">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are globally unique. Each ID MUST NOT be used more than once within the known body of OVAL Content.</w:t>
      </w:r>
    </w:p>
    <w:p w:rsidR="00FA680D" w:rsidRPr="00EE2505" w:rsidRDefault="00FA680D" w:rsidP="00FA680D">
      <w:r w:rsidRPr="00EE2505">
        <w:t xml:space="preserve">The namespace portion of an ID SHOULD be represented as the reverse </w:t>
      </w:r>
      <w:r w:rsidR="00CC1E66">
        <w:t>Domain Name System (</w:t>
      </w:r>
      <w:r w:rsidRPr="00EE2505">
        <w:t>DNS</w:t>
      </w:r>
      <w:r w:rsidR="00AE13A7">
        <w:t>)</w:t>
      </w:r>
      <w:r w:rsidR="00AE13A7">
        <w:rPr>
          <w:rStyle w:val="FootnoteReference"/>
        </w:rPr>
        <w:footnoteReference w:id="12"/>
      </w:r>
      <w:r w:rsidR="00AE13A7">
        <w:t xml:space="preserve"> </w:t>
      </w:r>
      <w:r w:rsidRPr="00EE2505">
        <w:t>name of the organization that manages the content. Using a reverse DNS name provides a hint to the OVAL Community about the origin of the content and allows organizations to manage their own collections of IDs.</w:t>
      </w:r>
    </w:p>
    <w:p w:rsidR="00FA680D" w:rsidRPr="00EE2505" w:rsidRDefault="00FA680D" w:rsidP="00FA680D">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SHOULD NOT contain any semantics. IDs are not intended to convey any meaning. </w:t>
      </w:r>
    </w:p>
    <w:p w:rsidR="00FA680D" w:rsidRDefault="00FA680D" w:rsidP="00FA680D">
      <w:r w:rsidRPr="00EE2505">
        <w:t xml:space="preserve">Once an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 Variable</w:t>
      </w:r>
      <w:r w:rsidRPr="00EE2505">
        <w:t xml:space="preserve"> IDs is assigned it SHOULD NOT be reused for any other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w:t>
      </w:r>
      <w:r w:rsidRPr="00FA680D">
        <w:rPr>
          <w:i/>
        </w:rPr>
        <w:t xml:space="preserve"> </w:t>
      </w:r>
      <w:r w:rsidRPr="00DE5AC9">
        <w:t>Variable</w:t>
      </w:r>
      <w:r>
        <w:t>.</w:t>
      </w:r>
    </w:p>
    <w:p w:rsidR="00E90F68" w:rsidRDefault="00E90F68" w:rsidP="00DE5AC9">
      <w:pPr>
        <w:pStyle w:val="Heading4"/>
        <w:spacing w:before="0" w:after="200"/>
      </w:pPr>
      <w:r>
        <w:t>DefinitionIDPattern</w:t>
      </w:r>
    </w:p>
    <w:p w:rsidR="00E90F68" w:rsidRDefault="00E90F68" w:rsidP="001A2642">
      <w:pPr>
        <w:rPr>
          <w:rFonts w:ascii="Calibri" w:hAnsi="Calibri"/>
        </w:rPr>
      </w:pPr>
      <w:r>
        <w:t xml:space="preserve">The </w:t>
      </w:r>
      <w:r>
        <w:rPr>
          <w:rFonts w:ascii="Courier New" w:hAnsi="Courier New"/>
        </w:rPr>
        <w:t>DefinitionIDPattern</w:t>
      </w:r>
      <w:r>
        <w:rPr>
          <w:rFonts w:ascii="Calibri" w:hAnsi="Calibri"/>
        </w:rPr>
        <w:t xml:space="preserve"> defines the URN format associated with </w:t>
      </w:r>
      <w:r w:rsidRPr="00DE5AC9">
        <w:rPr>
          <w:rFonts w:ascii="Calibri" w:hAnsi="Calibri"/>
        </w:rPr>
        <w:t>OVAL Definition</w:t>
      </w:r>
      <w:r>
        <w:rPr>
          <w:rFonts w:ascii="Calibri" w:hAnsi="Calibri"/>
        </w:rPr>
        <w:t xml:space="preserve"> identifiers</w:t>
      </w:r>
      <w:r w:rsidR="003213F5">
        <w:rPr>
          <w:rFonts w:ascii="Calibri" w:hAnsi="Calibri"/>
        </w:rPr>
        <w:t xml:space="preserve">. </w:t>
      </w:r>
      <w:r>
        <w:rPr>
          <w:rFonts w:ascii="Calibri" w:hAnsi="Calibri"/>
        </w:rPr>
        <w:t xml:space="preserve">All </w:t>
      </w:r>
      <w:r w:rsidRPr="00DE5AC9">
        <w:rPr>
          <w:rFonts w:ascii="Calibri" w:hAnsi="Calibri"/>
        </w:rPr>
        <w:t>OVAL Definition</w:t>
      </w:r>
      <w:r>
        <w:rPr>
          <w:rFonts w:ascii="Calibri" w:hAnsi="Calibri"/>
        </w:rPr>
        <w:t xml:space="preserve"> identifiers </w:t>
      </w:r>
      <w:r w:rsidR="007D709D">
        <w:rPr>
          <w:rFonts w:ascii="Calibri" w:hAnsi="Calibri"/>
        </w:rPr>
        <w:t>MUST</w:t>
      </w:r>
      <w:r>
        <w:rPr>
          <w:rFonts w:ascii="Calibri" w:hAnsi="Calibri"/>
        </w:rPr>
        <w:t xml:space="preserve"> conform to the following regular expression:</w:t>
      </w:r>
    </w:p>
    <w:p w:rsidR="00E90F68" w:rsidRDefault="00E90F68" w:rsidP="001A2642">
      <w:pPr>
        <w:jc w:val="center"/>
        <w:rPr>
          <w:rFonts w:cs="Times New Roman"/>
          <w:sz w:val="24"/>
          <w:szCs w:val="24"/>
        </w:rPr>
      </w:pPr>
      <w:r w:rsidRPr="000E389E">
        <w:rPr>
          <w:rFonts w:cs="Times New Roman"/>
          <w:sz w:val="24"/>
          <w:szCs w:val="24"/>
        </w:rPr>
        <w:t>oval:[A-Za-z0-9_\-\.]+:def:[1-9][0-9]*</w:t>
      </w:r>
    </w:p>
    <w:p w:rsidR="00E90F68" w:rsidRDefault="00E90F68" w:rsidP="00DE5AC9">
      <w:pPr>
        <w:pStyle w:val="Heading4"/>
        <w:spacing w:before="0" w:after="200"/>
      </w:pPr>
      <w:r>
        <w:t>ObjectIDPattern</w:t>
      </w:r>
    </w:p>
    <w:p w:rsidR="00E90F68" w:rsidRDefault="00E90F68" w:rsidP="001A2642">
      <w:pPr>
        <w:rPr>
          <w:rFonts w:ascii="Calibri" w:hAnsi="Calibri"/>
        </w:rPr>
      </w:pPr>
      <w:r>
        <w:lastRenderedPageBreak/>
        <w:t xml:space="preserve">The </w:t>
      </w:r>
      <w:r w:rsidRPr="0044557A">
        <w:rPr>
          <w:rFonts w:ascii="Courier New" w:hAnsi="Courier New"/>
        </w:rPr>
        <w:t>ObjectIDPattern</w:t>
      </w:r>
      <w:r>
        <w:rPr>
          <w:rFonts w:ascii="Calibri" w:hAnsi="Calibri"/>
        </w:rPr>
        <w:t xml:space="preserve"> defines the URN format associated with </w:t>
      </w:r>
      <w:r w:rsidRPr="00DE5AC9">
        <w:rPr>
          <w:rFonts w:ascii="Calibri" w:hAnsi="Calibri"/>
        </w:rPr>
        <w:t>OVAL Object</w:t>
      </w:r>
      <w:r w:rsidRPr="00EE2505">
        <w:rPr>
          <w:rFonts w:ascii="Calibri" w:hAnsi="Calibri"/>
        </w:rPr>
        <w:t xml:space="preserve"> identifiers</w:t>
      </w:r>
      <w:r w:rsidR="003213F5" w:rsidRPr="00EE2505">
        <w:rPr>
          <w:rFonts w:ascii="Calibri" w:hAnsi="Calibri"/>
        </w:rPr>
        <w:t xml:space="preserve">. </w:t>
      </w:r>
      <w:r w:rsidR="007D709D" w:rsidRPr="00EE2505">
        <w:rPr>
          <w:rFonts w:ascii="Calibri" w:hAnsi="Calibri"/>
        </w:rPr>
        <w:t xml:space="preserve">All </w:t>
      </w:r>
      <w:r w:rsidR="007D709D" w:rsidRPr="00DE5AC9">
        <w:rPr>
          <w:rFonts w:ascii="Calibri" w:hAnsi="Calibri"/>
        </w:rPr>
        <w:t>OVAL Object</w:t>
      </w:r>
      <w:r w:rsidR="007D709D" w:rsidRPr="00EE2505">
        <w:rPr>
          <w:rFonts w:ascii="Calibri" w:hAnsi="Calibri"/>
        </w:rPr>
        <w:t xml:space="preserve"> identifiers MUST conform to the following regular expression</w:t>
      </w:r>
      <w:r>
        <w:rPr>
          <w:rFonts w:ascii="Calibri" w:hAnsi="Calibri"/>
        </w:rPr>
        <w:t>:</w:t>
      </w:r>
    </w:p>
    <w:p w:rsidR="00E90F68" w:rsidRDefault="00E90F68" w:rsidP="001A2642">
      <w:pPr>
        <w:jc w:val="center"/>
        <w:rPr>
          <w:rFonts w:cs="Times New Roman"/>
          <w:sz w:val="24"/>
          <w:szCs w:val="24"/>
        </w:rPr>
      </w:pPr>
      <w:r>
        <w:rPr>
          <w:rFonts w:cs="Times New Roman"/>
          <w:sz w:val="24"/>
          <w:szCs w:val="24"/>
        </w:rPr>
        <w:t>oval:[A-Za-z0-9_\-\.]+:obj</w:t>
      </w:r>
      <w:r w:rsidRPr="000E389E">
        <w:rPr>
          <w:rFonts w:cs="Times New Roman"/>
          <w:sz w:val="24"/>
          <w:szCs w:val="24"/>
        </w:rPr>
        <w:t>:[1-9][0-9]*</w:t>
      </w:r>
    </w:p>
    <w:p w:rsidR="00E90F68" w:rsidRDefault="00E90F68" w:rsidP="00DE5AC9">
      <w:pPr>
        <w:pStyle w:val="Heading4"/>
        <w:spacing w:before="0" w:after="200"/>
      </w:pPr>
      <w:r w:rsidRPr="0044557A">
        <w:t>StateIDPa</w:t>
      </w:r>
      <w:r>
        <w:t>ttern</w:t>
      </w:r>
    </w:p>
    <w:p w:rsidR="00E90F68" w:rsidRDefault="00E90F68" w:rsidP="001A2642">
      <w:pPr>
        <w:rPr>
          <w:rFonts w:ascii="Calibri" w:hAnsi="Calibri"/>
        </w:rPr>
      </w:pPr>
      <w:r>
        <w:t xml:space="preserve">The </w:t>
      </w:r>
      <w:r>
        <w:rPr>
          <w:rFonts w:ascii="Courier New" w:hAnsi="Courier New"/>
        </w:rPr>
        <w:t>StateIDPattern</w:t>
      </w:r>
      <w:r>
        <w:rPr>
          <w:rFonts w:ascii="Calibri" w:hAnsi="Calibri"/>
        </w:rPr>
        <w:t xml:space="preserve"> defines the URN format associated with </w:t>
      </w:r>
      <w:r w:rsidRPr="00DE5AC9">
        <w:rPr>
          <w:rFonts w:ascii="Calibri" w:hAnsi="Calibri"/>
        </w:rPr>
        <w:t>OVAL State</w:t>
      </w:r>
      <w:r>
        <w:rPr>
          <w:rFonts w:ascii="Calibri" w:hAnsi="Calibri"/>
        </w:rPr>
        <w:t xml:space="preserve"> identifiers</w:t>
      </w:r>
      <w:r w:rsidR="003213F5">
        <w:rPr>
          <w:rFonts w:ascii="Calibri" w:hAnsi="Calibri"/>
        </w:rPr>
        <w:t xml:space="preserve">. </w:t>
      </w:r>
      <w:r w:rsidR="007D709D">
        <w:rPr>
          <w:rFonts w:ascii="Calibri" w:hAnsi="Calibri"/>
        </w:rPr>
        <w:t xml:space="preserve">All </w:t>
      </w:r>
      <w:r w:rsidR="007D709D" w:rsidRPr="00DE5AC9">
        <w:rPr>
          <w:rFonts w:ascii="Calibri" w:hAnsi="Calibri"/>
        </w:rPr>
        <w:t>OVAL State</w:t>
      </w:r>
      <w:r w:rsidR="007D709D">
        <w:rPr>
          <w:rFonts w:ascii="Calibri" w:hAnsi="Calibri"/>
        </w:rPr>
        <w:t xml:space="preserve"> identifiers MUST conform to the following regular expression:</w:t>
      </w:r>
    </w:p>
    <w:p w:rsidR="00E90F68" w:rsidRDefault="00E90F68" w:rsidP="001A2642">
      <w:pPr>
        <w:jc w:val="center"/>
        <w:rPr>
          <w:rFonts w:cs="Times New Roman"/>
          <w:sz w:val="24"/>
          <w:szCs w:val="24"/>
        </w:rPr>
      </w:pPr>
      <w:r>
        <w:rPr>
          <w:rFonts w:cs="Times New Roman"/>
          <w:sz w:val="24"/>
          <w:szCs w:val="24"/>
        </w:rPr>
        <w:t>oval:[A-Za-z0-9_\-\.]+:ste</w:t>
      </w:r>
      <w:r w:rsidRPr="000E389E">
        <w:rPr>
          <w:rFonts w:cs="Times New Roman"/>
          <w:sz w:val="24"/>
          <w:szCs w:val="24"/>
        </w:rPr>
        <w:t>:[1-9][0-9]*</w:t>
      </w:r>
    </w:p>
    <w:p w:rsidR="00E90F68" w:rsidRDefault="00E90F68" w:rsidP="00DE5AC9">
      <w:pPr>
        <w:pStyle w:val="Heading4"/>
        <w:spacing w:before="0" w:after="200"/>
      </w:pPr>
      <w:r w:rsidRPr="007D709D">
        <w:t>TestIDPattern</w:t>
      </w:r>
    </w:p>
    <w:p w:rsidR="00E90F68" w:rsidRDefault="00E90F68" w:rsidP="001A2642">
      <w:pPr>
        <w:rPr>
          <w:rFonts w:ascii="Calibri" w:hAnsi="Calibri"/>
        </w:rPr>
      </w:pPr>
      <w:r>
        <w:t xml:space="preserve">The </w:t>
      </w:r>
      <w:r>
        <w:rPr>
          <w:rFonts w:ascii="Courier New" w:hAnsi="Courier New"/>
        </w:rPr>
        <w:t>TestIDPattern</w:t>
      </w:r>
      <w:r>
        <w:rPr>
          <w:rFonts w:ascii="Calibri" w:hAnsi="Calibri"/>
        </w:rPr>
        <w:t xml:space="preserve"> defines the URN format associated with </w:t>
      </w:r>
      <w:r w:rsidRPr="00DE5AC9">
        <w:rPr>
          <w:rFonts w:ascii="Calibri" w:hAnsi="Calibri"/>
        </w:rPr>
        <w:t>OVAL Test</w:t>
      </w:r>
      <w:r w:rsidRPr="009A6250">
        <w:rPr>
          <w:rFonts w:ascii="Calibri" w:hAnsi="Calibri"/>
        </w:rPr>
        <w:t xml:space="preserve"> identifiers</w:t>
      </w:r>
      <w:r w:rsidR="003213F5" w:rsidRPr="009A6250">
        <w:rPr>
          <w:rFonts w:ascii="Calibri" w:hAnsi="Calibri"/>
        </w:rPr>
        <w:t xml:space="preserve">. </w:t>
      </w:r>
      <w:r w:rsidR="007D709D" w:rsidRPr="009A6250">
        <w:rPr>
          <w:rFonts w:ascii="Calibri" w:hAnsi="Calibri"/>
        </w:rPr>
        <w:t xml:space="preserve">All </w:t>
      </w:r>
      <w:r w:rsidR="007D709D" w:rsidRPr="00DE5AC9">
        <w:rPr>
          <w:rFonts w:ascii="Calibri" w:hAnsi="Calibri"/>
        </w:rPr>
        <w:t>OVAL Test</w:t>
      </w:r>
      <w:r w:rsidR="007D709D">
        <w:rPr>
          <w:rFonts w:ascii="Calibri" w:hAnsi="Calibri"/>
        </w:rPr>
        <w:t xml:space="preserve"> identifiers MUST conform to the following regular expression:</w:t>
      </w:r>
    </w:p>
    <w:p w:rsidR="00617193" w:rsidRPr="007D709D" w:rsidRDefault="00E90F68" w:rsidP="001A2642">
      <w:pPr>
        <w:jc w:val="center"/>
        <w:rPr>
          <w:rFonts w:cs="Times New Roman"/>
          <w:sz w:val="24"/>
          <w:szCs w:val="24"/>
        </w:rPr>
      </w:pPr>
      <w:r>
        <w:rPr>
          <w:rFonts w:cs="Times New Roman"/>
          <w:sz w:val="24"/>
          <w:szCs w:val="24"/>
        </w:rPr>
        <w:t>oval:[A-Za-z0-9_\-\.]+:tst</w:t>
      </w:r>
      <w:r w:rsidRPr="000E389E">
        <w:rPr>
          <w:rFonts w:cs="Times New Roman"/>
          <w:sz w:val="24"/>
          <w:szCs w:val="24"/>
        </w:rPr>
        <w:t>:[1-9][0-9]*</w:t>
      </w:r>
    </w:p>
    <w:p w:rsidR="00E90F68" w:rsidRDefault="00E90F68" w:rsidP="00DE5AC9">
      <w:pPr>
        <w:pStyle w:val="Heading4"/>
        <w:spacing w:before="0" w:after="200"/>
      </w:pPr>
      <w:r>
        <w:t>VariableIDPattern</w:t>
      </w:r>
    </w:p>
    <w:p w:rsidR="00E90F68" w:rsidRDefault="00E90F68" w:rsidP="001A2642">
      <w:pPr>
        <w:rPr>
          <w:rFonts w:ascii="Calibri" w:hAnsi="Calibri"/>
        </w:rPr>
      </w:pPr>
      <w:r>
        <w:t xml:space="preserve">The </w:t>
      </w:r>
      <w:r>
        <w:rPr>
          <w:rFonts w:ascii="Courier New" w:hAnsi="Courier New"/>
        </w:rPr>
        <w:t>VariableIDPattern</w:t>
      </w:r>
      <w:r>
        <w:rPr>
          <w:rFonts w:ascii="Calibri" w:hAnsi="Calibri"/>
        </w:rPr>
        <w:t xml:space="preserve"> defines the URN format associated with </w:t>
      </w:r>
      <w:r w:rsidRPr="00DE5AC9">
        <w:rPr>
          <w:rFonts w:ascii="Calibri" w:hAnsi="Calibri"/>
        </w:rPr>
        <w:t>OVAL Variable</w:t>
      </w:r>
      <w:r w:rsidRPr="009A6250">
        <w:rPr>
          <w:rFonts w:ascii="Calibri" w:hAnsi="Calibri"/>
        </w:rPr>
        <w:t xml:space="preserve"> identifiers</w:t>
      </w:r>
      <w:r w:rsidR="003213F5" w:rsidRPr="009A6250">
        <w:rPr>
          <w:rFonts w:ascii="Calibri" w:hAnsi="Calibri"/>
        </w:rPr>
        <w:t xml:space="preserve">. </w:t>
      </w:r>
      <w:r w:rsidR="00016FA0" w:rsidRPr="009A6250">
        <w:rPr>
          <w:rFonts w:ascii="Calibri" w:hAnsi="Calibri"/>
        </w:rPr>
        <w:t xml:space="preserve">All </w:t>
      </w:r>
      <w:r w:rsidR="00016FA0" w:rsidRPr="00DE5AC9">
        <w:rPr>
          <w:rFonts w:ascii="Calibri" w:hAnsi="Calibri"/>
        </w:rPr>
        <w:t>OVAL Variable</w:t>
      </w:r>
      <w:r w:rsidR="00016FA0" w:rsidRPr="009A6250">
        <w:rPr>
          <w:rFonts w:ascii="Calibri" w:hAnsi="Calibri"/>
        </w:rPr>
        <w:t xml:space="preserve"> identifiers MUST conform to the following regular expres</w:t>
      </w:r>
      <w:r w:rsidR="00016FA0">
        <w:rPr>
          <w:rFonts w:ascii="Calibri" w:hAnsi="Calibri"/>
        </w:rPr>
        <w:t>sion:</w:t>
      </w:r>
    </w:p>
    <w:p w:rsidR="00617193" w:rsidRPr="00016FA0" w:rsidRDefault="00E90F68" w:rsidP="001A2642">
      <w:pPr>
        <w:jc w:val="center"/>
        <w:rPr>
          <w:rFonts w:cs="Times New Roman"/>
          <w:sz w:val="24"/>
          <w:szCs w:val="24"/>
        </w:rPr>
      </w:pPr>
      <w:r>
        <w:rPr>
          <w:rFonts w:cs="Times New Roman"/>
          <w:sz w:val="24"/>
          <w:szCs w:val="24"/>
        </w:rPr>
        <w:t>oval:[A-Za-z0-9_\-\.]+:var</w:t>
      </w:r>
      <w:r w:rsidRPr="000E389E">
        <w:rPr>
          <w:rFonts w:cs="Times New Roman"/>
          <w:sz w:val="24"/>
          <w:szCs w:val="24"/>
        </w:rPr>
        <w:t>:[1-9][0-9]*</w:t>
      </w:r>
    </w:p>
    <w:p w:rsidR="00E90F68" w:rsidRDefault="00E90F68" w:rsidP="00DE5AC9">
      <w:pPr>
        <w:pStyle w:val="Heading3"/>
        <w:spacing w:before="0" w:after="200"/>
      </w:pPr>
      <w:bookmarkStart w:id="1933" w:name="_Toc336259390"/>
      <w:r>
        <w:t>ItemIDPattern</w:t>
      </w:r>
      <w:bookmarkEnd w:id="1933"/>
    </w:p>
    <w:p w:rsidR="00E90F68" w:rsidRDefault="00E90F68" w:rsidP="00E90F68">
      <w:pPr>
        <w:rPr>
          <w:rFonts w:ascii="Calibri" w:hAnsi="Calibri"/>
        </w:rPr>
      </w:pPr>
      <w:r>
        <w:t xml:space="preserve">The </w:t>
      </w:r>
      <w:r>
        <w:rPr>
          <w:rFonts w:ascii="Courier New" w:hAnsi="Courier New"/>
        </w:rPr>
        <w:t>ItemIDPattern</w:t>
      </w:r>
      <w:r>
        <w:rPr>
          <w:rFonts w:ascii="Calibri" w:hAnsi="Calibri"/>
        </w:rPr>
        <w:t xml:space="preserve"> defines the format associated with OVAL Item identifiers</w:t>
      </w:r>
      <w:r w:rsidR="003213F5">
        <w:rPr>
          <w:rFonts w:ascii="Calibri" w:hAnsi="Calibri"/>
        </w:rPr>
        <w:t xml:space="preserve">. </w:t>
      </w:r>
      <w:r>
        <w:rPr>
          <w:rFonts w:ascii="Calibri" w:hAnsi="Calibri"/>
        </w:rPr>
        <w:t xml:space="preserve">All OVAL Item identifiers are </w:t>
      </w:r>
      <w:r w:rsidR="00AC3345">
        <w:rPr>
          <w:rFonts w:ascii="Calibri" w:hAnsi="Calibri"/>
        </w:rPr>
        <w:t xml:space="preserve">unsigned </w:t>
      </w:r>
      <w:r>
        <w:rPr>
          <w:rFonts w:ascii="Calibri" w:hAnsi="Calibri"/>
        </w:rPr>
        <w:t>integer values.</w:t>
      </w:r>
    </w:p>
    <w:p w:rsidR="00E90F68" w:rsidRDefault="00E90F68" w:rsidP="00E90F68">
      <w:pPr>
        <w:pStyle w:val="Heading3"/>
        <w:spacing w:line="240" w:lineRule="auto"/>
      </w:pPr>
      <w:bookmarkStart w:id="1934" w:name="_Toc336259391"/>
      <w:r>
        <w:t>EmptyStringType</w:t>
      </w:r>
      <w:bookmarkEnd w:id="1934"/>
    </w:p>
    <w:p w:rsidR="00E90F68" w:rsidRPr="006F525A" w:rsidRDefault="00E90F68" w:rsidP="00E90F68">
      <w:r>
        <w:t xml:space="preserve">The </w:t>
      </w:r>
      <w:r>
        <w:rPr>
          <w:rFonts w:ascii="Courier New" w:hAnsi="Courier New"/>
        </w:rPr>
        <w:t>EmptyStringType</w:t>
      </w:r>
      <w:r>
        <w:rPr>
          <w:rFonts w:ascii="Calibri" w:hAnsi="Calibri"/>
        </w:rPr>
        <w:t xml:space="preserve"> defines a string value with a </w:t>
      </w:r>
      <w:r w:rsidR="00DB1A0C">
        <w:rPr>
          <w:rFonts w:ascii="Calibri" w:hAnsi="Calibri"/>
        </w:rPr>
        <w:t xml:space="preserve">maximum </w:t>
      </w:r>
      <w:r>
        <w:rPr>
          <w:rFonts w:ascii="Calibri" w:hAnsi="Calibri"/>
        </w:rPr>
        <w:t>length of zero.</w:t>
      </w:r>
    </w:p>
    <w:p w:rsidR="00E90F68" w:rsidRDefault="00E90F68" w:rsidP="00E90F68">
      <w:pPr>
        <w:pStyle w:val="Heading3"/>
      </w:pPr>
      <w:bookmarkStart w:id="1935" w:name="_Toc336259392"/>
      <w:r>
        <w:t>NonEmptyStringType</w:t>
      </w:r>
      <w:bookmarkEnd w:id="1935"/>
    </w:p>
    <w:p w:rsidR="00E90F68" w:rsidRPr="0044557A" w:rsidRDefault="00E90F68" w:rsidP="00E90F68">
      <w:pPr>
        <w:spacing w:line="240" w:lineRule="auto"/>
        <w:rPr>
          <w:rFonts w:cs="Times New Roman"/>
          <w:color w:val="000000"/>
        </w:rPr>
      </w:pPr>
      <w:r w:rsidRPr="000A7D71">
        <w:rPr>
          <w:rFonts w:cs="Times New Roman"/>
          <w:color w:val="000000"/>
        </w:rPr>
        <w:t xml:space="preserve">The </w:t>
      </w:r>
      <w:r w:rsidRPr="000A7D71">
        <w:rPr>
          <w:rFonts w:ascii="Courier New" w:hAnsi="Courier New" w:cs="Times New Roman"/>
          <w:color w:val="000000"/>
        </w:rPr>
        <w:t>NonEmptyStringType</w:t>
      </w:r>
      <w:r w:rsidRPr="000A7D71">
        <w:rPr>
          <w:rFonts w:cs="Times New Roman"/>
          <w:color w:val="000000"/>
        </w:rPr>
        <w:t xml:space="preserve"> </w:t>
      </w:r>
      <w:r>
        <w:rPr>
          <w:rFonts w:cs="Times New Roman"/>
          <w:color w:val="000000"/>
        </w:rPr>
        <w:t>defines a string value with a length greater than zero</w:t>
      </w:r>
      <w:r w:rsidRPr="000A7D71">
        <w:rPr>
          <w:rFonts w:cs="Times New Roman"/>
          <w:color w:val="000000"/>
        </w:rPr>
        <w:t>.</w:t>
      </w:r>
    </w:p>
    <w:p w:rsidR="00E90F68" w:rsidRDefault="00E90F68" w:rsidP="00E90F68">
      <w:pPr>
        <w:pStyle w:val="Heading3"/>
      </w:pPr>
      <w:bookmarkStart w:id="1936" w:name="_Toc336259393"/>
      <w:r>
        <w:t>Any</w:t>
      </w:r>
      <w:bookmarkEnd w:id="1936"/>
    </w:p>
    <w:p w:rsidR="007F10A1" w:rsidRDefault="00E90F68" w:rsidP="00DB1A0C">
      <w:pPr>
        <w:rPr>
          <w:rFonts w:ascii="Calibri" w:hAnsi="Calibri"/>
        </w:rPr>
      </w:pPr>
      <w:r>
        <w:t xml:space="preserve">The </w:t>
      </w:r>
      <w:r w:rsidRPr="0044557A">
        <w:rPr>
          <w:rFonts w:ascii="Courier New" w:hAnsi="Courier New"/>
        </w:rPr>
        <w:t>Any</w:t>
      </w:r>
      <w:r>
        <w:rPr>
          <w:rFonts w:ascii="Calibri" w:hAnsi="Calibri"/>
        </w:rPr>
        <w:t xml:space="preserve"> datatype </w:t>
      </w:r>
      <w:r w:rsidR="00DB268C">
        <w:rPr>
          <w:rFonts w:ascii="Calibri" w:hAnsi="Calibri"/>
        </w:rPr>
        <w:t>represents an abstraction that serves as the bas</w:t>
      </w:r>
      <w:r w:rsidR="007C5160">
        <w:rPr>
          <w:rFonts w:ascii="Calibri" w:hAnsi="Calibri"/>
        </w:rPr>
        <w:t xml:space="preserve">is </w:t>
      </w:r>
      <w:r w:rsidR="00DB268C">
        <w:rPr>
          <w:rFonts w:ascii="Calibri" w:hAnsi="Calibri"/>
        </w:rPr>
        <w:t xml:space="preserve">for other user defined datatypes. This </w:t>
      </w:r>
      <w:r w:rsidR="00DB268C" w:rsidRPr="00682CB4">
        <w:rPr>
          <w:rFonts w:ascii="Courier New" w:hAnsi="Courier New"/>
        </w:rPr>
        <w:t>Any</w:t>
      </w:r>
      <w:r w:rsidR="00DB268C">
        <w:rPr>
          <w:rFonts w:ascii="Calibri" w:hAnsi="Calibri"/>
        </w:rPr>
        <w:t xml:space="preserve"> datatype does not constrain its data in anyway. This type is used to allow for extension</w:t>
      </w:r>
      <w:r w:rsidR="00AC3345">
        <w:rPr>
          <w:rFonts w:ascii="Calibri" w:hAnsi="Calibri"/>
        </w:rPr>
        <w:t xml:space="preserve"> with the OVAL Language.</w:t>
      </w:r>
    </w:p>
    <w:p w:rsidR="00DB1A0C" w:rsidRDefault="00DB1A0C" w:rsidP="00125DF6">
      <w:pPr>
        <w:pStyle w:val="Heading3"/>
      </w:pPr>
      <w:bookmarkStart w:id="1937" w:name="_Toc336259394"/>
      <w:r>
        <w:t>Signature</w:t>
      </w:r>
      <w:bookmarkEnd w:id="1937"/>
    </w:p>
    <w:p w:rsidR="00DB1A0C" w:rsidRPr="00DB1A0C" w:rsidRDefault="00DB1A0C" w:rsidP="00DB1A0C">
      <w:r>
        <w:t xml:space="preserve">The </w:t>
      </w:r>
      <w:r w:rsidRPr="00125DF6">
        <w:rPr>
          <w:rFonts w:ascii="Courier New" w:hAnsi="Courier New" w:cs="Courier New"/>
        </w:rPr>
        <w:t>Signature</w:t>
      </w:r>
      <w:r>
        <w:t xml:space="preserve"> type provides a structure for applying a digital signature to OVAL Content. Any binding or representation of the OVAL Language MUST specify the format and structure of this type.</w:t>
      </w:r>
      <w:r w:rsidR="005629BC">
        <w:t xml:space="preserve">  This type is defined in an external namespace and when referenced in this document will be prefix with the external </w:t>
      </w:r>
      <w:r w:rsidR="005629BC">
        <w:lastRenderedPageBreak/>
        <w:t xml:space="preserve">namespace alias as follows, </w:t>
      </w:r>
      <w:r w:rsidR="005629BC">
        <w:rPr>
          <w:rFonts w:ascii="Courier New" w:hAnsi="Courier New" w:cs="Courier New"/>
        </w:rPr>
        <w:t>ext:Signature</w:t>
      </w:r>
      <w:r w:rsidR="005629BC" w:rsidRPr="005629BC">
        <w:t>.</w:t>
      </w:r>
      <w:r w:rsidR="005629BC">
        <w:t xml:space="preserve">  See Section </w:t>
      </w:r>
      <w:r w:rsidR="005629BC">
        <w:fldChar w:fldCharType="begin"/>
      </w:r>
      <w:r w:rsidR="005629BC">
        <w:instrText xml:space="preserve"> REF _Ref303608302 \w \h </w:instrText>
      </w:r>
      <w:r w:rsidR="005629BC">
        <w:fldChar w:fldCharType="separate"/>
      </w:r>
      <w:r w:rsidR="00082012">
        <w:t>6.1</w:t>
      </w:r>
      <w:r w:rsidR="005629BC">
        <w:fldChar w:fldCharType="end"/>
      </w:r>
      <w:r w:rsidR="005629BC">
        <w:t xml:space="preserve"> for more information on how signatures are used in the XML binding of OVAL.</w:t>
      </w:r>
    </w:p>
    <w:p w:rsidR="00E90F68" w:rsidRDefault="00E90F68" w:rsidP="00E90F68">
      <w:pPr>
        <w:pStyle w:val="Heading2"/>
      </w:pPr>
      <w:bookmarkStart w:id="1938" w:name="_Toc336259395"/>
      <w:r>
        <w:t>OVAL Definitions Model</w:t>
      </w:r>
      <w:bookmarkEnd w:id="1938"/>
    </w:p>
    <w:p w:rsidR="00E90F68" w:rsidRDefault="00E90F68" w:rsidP="00E90F68">
      <w:r>
        <w:t>The OVAL Definitions Model provides a way to describe assertions about a system state</w:t>
      </w:r>
      <w:r w:rsidR="003213F5">
        <w:t xml:space="preserve">. </w:t>
      </w:r>
      <w:r>
        <w:t>It combines the identification of required assessment data and the associated expected state of the data.</w:t>
      </w:r>
    </w:p>
    <w:p w:rsidR="00FF253A" w:rsidRDefault="00CF4A07" w:rsidP="00FF253A">
      <w:pPr>
        <w:pStyle w:val="Heading3"/>
        <w:rPr>
          <w:rFonts w:eastAsia="Times New Roman"/>
        </w:rPr>
      </w:pPr>
      <w:bookmarkStart w:id="1939" w:name="_Toc336259396"/>
      <w:r>
        <w:rPr>
          <w:rFonts w:eastAsia="Times New Roman"/>
        </w:rPr>
        <w:t>oval_definitions</w:t>
      </w:r>
      <w:bookmarkEnd w:id="1939"/>
    </w:p>
    <w:p w:rsidR="00FF253A" w:rsidRDefault="00FF253A" w:rsidP="00FF253A">
      <w:r>
        <w:t xml:space="preserve">The </w:t>
      </w:r>
      <w:r w:rsidR="00CF4A07" w:rsidRPr="00042DD8">
        <w:rPr>
          <w:rFonts w:ascii="Courier New" w:hAnsi="Courier New" w:cs="Courier New"/>
        </w:rPr>
        <w:t>oval_definitions</w:t>
      </w:r>
      <w:r w:rsidR="00CF4A07">
        <w:rPr>
          <w:rFonts w:ascii="Courier New" w:hAnsi="Courier New" w:cs="Times New Roman"/>
          <w:color w:val="000000"/>
        </w:rPr>
        <w:t xml:space="preserve"> </w:t>
      </w:r>
      <w:r w:rsidR="00682CB4">
        <w:t xml:space="preserve">type defines the base structure in the OVAL Definitions </w:t>
      </w:r>
      <w:r w:rsidR="00A56E4A">
        <w:t xml:space="preserve">Model </w:t>
      </w:r>
      <w:r w:rsidR="00682CB4">
        <w:t xml:space="preserve">for representing a collection of </w:t>
      </w:r>
      <w:r w:rsidR="00682CB4" w:rsidRPr="00DE5AC9">
        <w:t>OVAL Definitions</w:t>
      </w:r>
      <w:r w:rsidR="00682CB4">
        <w:t xml:space="preserve">. This </w:t>
      </w:r>
      <w:r w:rsidR="001978C3">
        <w:t xml:space="preserve">container </w:t>
      </w:r>
      <w:r w:rsidR="00682CB4">
        <w:t xml:space="preserve">type </w:t>
      </w:r>
      <w:r w:rsidR="001978C3">
        <w:t>adds metadata about the origin of the content</w:t>
      </w:r>
      <w:r w:rsidR="00A56E4A">
        <w:t xml:space="preserve"> and allows for a signature</w:t>
      </w:r>
      <w:r w:rsidR="001978C3">
        <w:t>.</w:t>
      </w:r>
    </w:p>
    <w:p w:rsidR="001A2642" w:rsidRDefault="00331C4A" w:rsidP="007C5160">
      <w:pPr>
        <w:jc w:val="center"/>
        <w:rPr>
          <w:rFonts w:eastAsiaTheme="minorHAnsi"/>
        </w:rPr>
      </w:pPr>
      <w:r w:rsidRPr="00331C4A">
        <w:rPr>
          <w:noProof/>
          <w:lang w:bidi="ar-SA"/>
        </w:rPr>
        <w:drawing>
          <wp:inline distT="0" distB="0" distL="0" distR="0" wp14:anchorId="422690E5" wp14:editId="5C918764">
            <wp:extent cx="4190365" cy="2043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204343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195"/>
        <w:gridCol w:w="2000"/>
        <w:gridCol w:w="1264"/>
        <w:gridCol w:w="5117"/>
      </w:tblGrid>
      <w:tr w:rsidR="00FF253A" w:rsidTr="00FF253A">
        <w:tc>
          <w:tcPr>
            <w:tcW w:w="609" w:type="pct"/>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Property</w:t>
            </w:r>
          </w:p>
        </w:tc>
        <w:tc>
          <w:tcPr>
            <w:tcW w:w="82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Type</w:t>
            </w:r>
          </w:p>
        </w:tc>
        <w:tc>
          <w:tcPr>
            <w:tcW w:w="66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Multiplicity</w:t>
            </w:r>
          </w:p>
        </w:tc>
        <w:tc>
          <w:tcPr>
            <w:tcW w:w="2911"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Description</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generator</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oval:GeneratorType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EB50D9" w:rsidRDefault="00FF253A" w:rsidP="00DE5AC9">
            <w:pPr>
              <w:spacing w:after="0" w:line="240" w:lineRule="auto"/>
              <w:rPr>
                <w:rFonts w:ascii="Calibri" w:eastAsiaTheme="minorHAnsi" w:hAnsi="Calibri" w:cs="Calibri"/>
              </w:rPr>
            </w:pPr>
            <w:r>
              <w:t xml:space="preserve">Provides information regarding the origin of the OVAL </w:t>
            </w:r>
            <w:r w:rsidR="000246FC">
              <w:t>Content</w:t>
            </w:r>
            <w: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oval_definitions</w:t>
            </w:r>
            <w:r w:rsidR="00EB50D9">
              <w:t xml:space="preserve"> was created.</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definitions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Definition</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Definitions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tests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Test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Tests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objects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Object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Objects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states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State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States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variables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Variable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Variables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signature</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2766EE" w:rsidP="00EA5011">
            <w:pPr>
              <w:rPr>
                <w:rFonts w:ascii="Calibri" w:eastAsiaTheme="minorHAnsi" w:hAnsi="Calibri" w:cs="Calibri"/>
              </w:rPr>
            </w:pPr>
            <w:r>
              <w:t>ext:</w:t>
            </w:r>
            <w:r w:rsidR="00FF253A">
              <w:t>Signature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Default="00FF253A" w:rsidP="00DE5AC9">
            <w:pPr>
              <w:spacing w:after="0" w:line="240" w:lineRule="auto"/>
              <w:rPr>
                <w:rFonts w:ascii="Calibri" w:eastAsiaTheme="minorHAnsi" w:hAnsi="Calibri" w:cs="Calibri"/>
              </w:rPr>
            </w:pPr>
            <w:r>
              <w:t>Mechanism to ensure the integrity and authenticity of the content.</w:t>
            </w:r>
          </w:p>
        </w:tc>
      </w:tr>
    </w:tbl>
    <w:p w:rsidR="00E90F68" w:rsidRDefault="00E90F68" w:rsidP="00E90F68">
      <w:pPr>
        <w:pStyle w:val="Heading3"/>
        <w:keepNext/>
        <w:keepLines/>
      </w:pPr>
      <w:bookmarkStart w:id="1940" w:name="_Toc336259397"/>
      <w:r>
        <w:t>DefinitionsType</w:t>
      </w:r>
      <w:bookmarkEnd w:id="1940"/>
    </w:p>
    <w:p w:rsidR="00E90F68" w:rsidRDefault="00E90F68" w:rsidP="00E90F68">
      <w:pPr>
        <w:spacing w:line="240" w:lineRule="auto"/>
        <w:contextualSpacing/>
      </w:pPr>
      <w:r>
        <w:t xml:space="preserve">The </w:t>
      </w:r>
      <w:r w:rsidRPr="0054220B">
        <w:rPr>
          <w:rFonts w:ascii="Courier New" w:hAnsi="Courier New" w:cs="Courier New"/>
        </w:rPr>
        <w:t>DefinitionsType</w:t>
      </w:r>
      <w:r>
        <w:t xml:space="preserve"> provides a container for one or more </w:t>
      </w:r>
      <w:r w:rsidRPr="00DE5AC9">
        <w:t>OVAL Definitions</w:t>
      </w:r>
      <w:r>
        <w:t>.</w:t>
      </w:r>
    </w:p>
    <w:p w:rsidR="00E90F68" w:rsidRDefault="00E90F68" w:rsidP="00E90F68">
      <w:pPr>
        <w:spacing w:line="240" w:lineRule="auto"/>
        <w:contextualSpacing/>
      </w:pP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08"/>
        <w:gridCol w:w="1533"/>
        <w:gridCol w:w="1264"/>
        <w:gridCol w:w="567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AC3345" w:rsidP="001E2C76">
            <w:r>
              <w:t>definition</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OVAL Definitions.</w:t>
            </w:r>
          </w:p>
        </w:tc>
      </w:tr>
    </w:tbl>
    <w:p w:rsidR="00E90F68" w:rsidRDefault="00E90F68" w:rsidP="00E90F68">
      <w:pPr>
        <w:pStyle w:val="Heading3"/>
        <w:keepNext/>
        <w:keepLines/>
      </w:pPr>
      <w:bookmarkStart w:id="1941" w:name="_Toc336259398"/>
      <w:r>
        <w:t>DefinitionType</w:t>
      </w:r>
      <w:bookmarkEnd w:id="1941"/>
    </w:p>
    <w:p w:rsidR="00E90F68" w:rsidRDefault="00E90F68" w:rsidP="00E90F68">
      <w:pPr>
        <w:rPr>
          <w:rFonts w:eastAsiaTheme="minorHAnsi"/>
        </w:rPr>
      </w:pPr>
      <w:r>
        <w:rPr>
          <w:rFonts w:eastAsiaTheme="minorHAnsi"/>
        </w:rPr>
        <w:t xml:space="preserve">The </w:t>
      </w:r>
      <w:r w:rsidRPr="0054220B">
        <w:rPr>
          <w:rFonts w:ascii="Courier New" w:eastAsiaTheme="minorHAnsi" w:hAnsi="Courier New" w:cs="Courier New"/>
        </w:rPr>
        <w:t>DefinitionType</w:t>
      </w:r>
      <w:r>
        <w:rPr>
          <w:rFonts w:eastAsiaTheme="minorHAnsi"/>
        </w:rPr>
        <w:t xml:space="preserve"> defines a single </w:t>
      </w:r>
      <w:r w:rsidRPr="00DE5AC9">
        <w:rPr>
          <w:rFonts w:eastAsiaTheme="minorHAnsi"/>
        </w:rPr>
        <w:t>OVAL Definition</w:t>
      </w:r>
      <w:r w:rsidRPr="00E037AF">
        <w:rPr>
          <w:rFonts w:eastAsiaTheme="minorHAnsi"/>
        </w:rPr>
        <w:t xml:space="preserve">. </w:t>
      </w:r>
      <w:r w:rsidRPr="00DE5AC9">
        <w:rPr>
          <w:rFonts w:eastAsiaTheme="minorHAnsi"/>
        </w:rPr>
        <w:t>An OVAL Definition</w:t>
      </w:r>
      <w:r>
        <w:rPr>
          <w:rFonts w:eastAsiaTheme="minorHAnsi"/>
        </w:rPr>
        <w:t xml:space="preserve"> is the key structure in the OVAL Definition Model. It is a collection of logical statements that combine to make an overall assertion about a system state and metadata about the assertion.</w:t>
      </w:r>
    </w:p>
    <w:p w:rsidR="00E90F68" w:rsidRDefault="00422BA6" w:rsidP="00E90F68">
      <w:pPr>
        <w:jc w:val="center"/>
        <w:rPr>
          <w:rFonts w:eastAsiaTheme="minorHAnsi"/>
        </w:rPr>
      </w:pPr>
      <w:r w:rsidRPr="00422BA6">
        <w:rPr>
          <w:noProof/>
          <w:lang w:bidi="ar-SA"/>
        </w:rPr>
        <w:drawing>
          <wp:inline distT="0" distB="0" distL="0" distR="0" wp14:anchorId="5603FE3D" wp14:editId="723D4E1D">
            <wp:extent cx="3771900" cy="1619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619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59"/>
        <w:gridCol w:w="2834"/>
        <w:gridCol w:w="1264"/>
        <w:gridCol w:w="4219"/>
      </w:tblGrid>
      <w:tr w:rsidR="00E90F68"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Default="00E90F68" w:rsidP="001E2C76">
            <w:pPr>
              <w:jc w:val="center"/>
              <w:rPr>
                <w:b w:val="0"/>
                <w:bCs w:val="0"/>
                <w:color w:val="auto"/>
              </w:rPr>
            </w:pPr>
            <w:r>
              <w:t>Property</w:t>
            </w:r>
          </w:p>
        </w:tc>
        <w:tc>
          <w:tcPr>
            <w:tcW w:w="148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id</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rPr>
                <w:rFonts w:ascii="Calibri" w:hAnsi="Calibri"/>
              </w:rPr>
              <w:t xml:space="preserve">The globally </w:t>
            </w:r>
            <w:r w:rsidRPr="00BB12AF">
              <w:rPr>
                <w:rFonts w:ascii="Calibri" w:hAnsi="Calibri"/>
              </w:rPr>
              <w:t xml:space="preserve">unique identifier of the </w:t>
            </w:r>
            <w:r w:rsidRPr="00DE5AC9">
              <w:t>OVAL Definition</w:t>
            </w:r>
            <w:r w:rsidRPr="00E037AF">
              <w:rPr>
                <w:rFonts w:ascii="Calibri" w:hAnsi="Calibri"/>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version</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470DE1">
              <w:rPr>
                <w:rFonts w:ascii="Calibri" w:hAnsi="Calibri"/>
              </w:rPr>
              <w:t>unsigned integer</w:t>
            </w:r>
            <w:r w:rsidDel="0032308F">
              <w:t xml:space="preserv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03" w:type="pct"/>
          </w:tcPr>
          <w:p w:rsidR="00E90F68" w:rsidRPr="00E037AF"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The version of the </w:t>
            </w:r>
            <w:r w:rsidRPr="00DE5AC9">
              <w:t>OVAL Definition</w:t>
            </w:r>
            <w:r w:rsidRPr="00E037AF">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class</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t xml:space="preserve">The class of the </w:t>
            </w:r>
            <w:r w:rsidRPr="00DE5AC9">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deprecated</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Whether or not the </w:t>
            </w:r>
            <w:r w:rsidRPr="00DE5AC9">
              <w:t>OVAL Definition</w:t>
            </w:r>
            <w:r w:rsidRPr="00E037AF">
              <w:t xml:space="preserve"> has been deprecated.</w:t>
            </w:r>
          </w:p>
          <w:p w:rsidR="00E037AF" w:rsidRPr="00E037AF" w:rsidRDefault="00E037AF" w:rsidP="001E2C76">
            <w:pPr>
              <w:cnfStyle w:val="000000000000" w:firstRow="0" w:lastRow="0" w:firstColumn="0" w:lastColumn="0" w:oddVBand="0" w:evenVBand="0" w:oddHBand="0" w:evenHBand="0" w:firstRowFirstColumn="0" w:firstRowLastColumn="0" w:lastRowFirstColumn="0" w:lastRowLastColumn="0"/>
            </w:pPr>
          </w:p>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b/>
              </w:rPr>
            </w:pPr>
            <w:r w:rsidRPr="00BB12AF">
              <w:rPr>
                <w:b/>
              </w:rPr>
              <w:t xml:space="preserve">Default Value: </w:t>
            </w:r>
            <w:r w:rsidR="00C574BC" w:rsidRPr="00C574BC">
              <w:rPr>
                <w:b/>
                <w:i/>
              </w:rPr>
              <w:t>‘</w:t>
            </w:r>
            <w:r w:rsidRPr="00C574BC">
              <w:rPr>
                <w:i/>
              </w:rPr>
              <w:t>false</w:t>
            </w:r>
            <w:r w:rsidR="00C574BC" w:rsidRPr="00C574BC">
              <w:rPr>
                <w:i/>
              </w:rPr>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metadata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MetadataType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Container for metadata associated with the </w:t>
            </w:r>
            <w:r w:rsidRPr="00C574BC">
              <w:t>OVAL Definition</w:t>
            </w:r>
            <w:r w:rsidR="003213F5" w:rsidRPr="00E037AF">
              <w:t xml:space="preserve">. </w:t>
            </w:r>
            <w:r w:rsidRPr="00E037AF">
              <w:t xml:space="preserve">Metadata is informational only and does not impact the evaluation of the </w:t>
            </w:r>
            <w:r w:rsidRPr="00C574BC">
              <w:t>OVAL Definition</w:t>
            </w:r>
            <w:r w:rsidRPr="00E037AF">
              <w:t>.</w:t>
            </w:r>
          </w:p>
        </w:tc>
      </w:tr>
      <w:tr w:rsidR="007B32B8" w:rsidTr="007B32B8">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notes</w:t>
            </w:r>
          </w:p>
        </w:tc>
        <w:tc>
          <w:tcPr>
            <w:tcW w:w="148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NotesType</w:t>
            </w:r>
          </w:p>
        </w:tc>
        <w:tc>
          <w:tcPr>
            <w:tcW w:w="66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7B32B8" w:rsidRPr="00E037AF" w:rsidRDefault="007B32B8" w:rsidP="001E2C76">
            <w:pPr>
              <w:cnfStyle w:val="000000000000" w:firstRow="0" w:lastRow="0" w:firstColumn="0" w:lastColumn="0" w:oddVBand="0" w:evenVBand="0" w:oddHBand="0" w:evenHBand="0" w:firstRowFirstColumn="0" w:firstRowLastColumn="0" w:lastRowFirstColumn="0" w:lastRowLastColumn="0"/>
            </w:pPr>
            <w:r w:rsidRPr="00E037AF">
              <w:t xml:space="preserve">A container for individual notes that describe some aspect of the </w:t>
            </w:r>
            <w:r w:rsidRPr="00C574BC">
              <w:t>OVAL Definition</w:t>
            </w:r>
            <w:r w:rsidRPr="00E037AF">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criteria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0..1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A container for the logical criteria that is defined by the </w:t>
            </w:r>
            <w:r w:rsidRPr="00C574BC">
              <w:t>OVAL Definition</w:t>
            </w:r>
            <w:r w:rsidRPr="00E037AF">
              <w:t xml:space="preserve">. All non-deprecated </w:t>
            </w:r>
            <w:r w:rsidRPr="00C574BC">
              <w:t>OVAL Definitions</w:t>
            </w:r>
            <w:r w:rsidRPr="00E037AF" w:rsidDel="00C9166D">
              <w:t xml:space="preserve"> </w:t>
            </w:r>
            <w:r w:rsidRPr="00E037AF">
              <w:t>MUST</w:t>
            </w:r>
            <w:r w:rsidRPr="00BB12AF">
              <w:t xml:space="preserve"> contain at least one </w:t>
            </w:r>
            <w:r w:rsidR="005629BC" w:rsidRPr="005629BC">
              <w:rPr>
                <w:rFonts w:ascii="Courier New" w:hAnsi="Courier New"/>
              </w:rPr>
              <w:t>criteria</w:t>
            </w:r>
            <w:r w:rsidRPr="008F50F9">
              <w:t xml:space="preserve"> to express the logical assertion being made by the </w:t>
            </w:r>
            <w:r w:rsidRPr="00C574BC">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pPr>
              <w:spacing w:after="200" w:line="276" w:lineRule="auto"/>
              <w:rPr>
                <w:rFonts w:ascii="Calibri" w:hAnsi="Calibri"/>
              </w:rPr>
            </w:pPr>
            <w:r w:rsidRPr="00FF473D">
              <w:rPr>
                <w:rFonts w:ascii="Calibri" w:hAnsi="Calibri"/>
              </w:rPr>
              <w:t>signature</w:t>
            </w:r>
          </w:p>
        </w:tc>
        <w:tc>
          <w:tcPr>
            <w:tcW w:w="1480"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ext:</w:t>
            </w:r>
            <w:r w:rsidR="00E90F68">
              <w:rPr>
                <w:rFonts w:ascii="Calibri" w:hAnsi="Calibri"/>
              </w:rPr>
              <w: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03"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037AF">
              <w:rPr>
                <w:rFonts w:ascii="Calibri" w:hAnsi="Calibri"/>
              </w:rPr>
              <w:t xml:space="preserve">Mechanism to ensure the </w:t>
            </w:r>
            <w:r w:rsidRPr="00E037AF">
              <w:t>integrity and authenticity</w:t>
            </w:r>
            <w:r w:rsidRPr="00BB12AF">
              <w:rPr>
                <w:rFonts w:ascii="Calibri" w:hAnsi="Calibri"/>
              </w:rPr>
              <w:t xml:space="preserve"> of the content.</w:t>
            </w:r>
          </w:p>
        </w:tc>
      </w:tr>
    </w:tbl>
    <w:p w:rsidR="00E90F68" w:rsidRDefault="00E90F68" w:rsidP="00E90F68">
      <w:pPr>
        <w:pStyle w:val="Heading3"/>
        <w:keepNext/>
        <w:keepLines/>
      </w:pPr>
      <w:bookmarkStart w:id="1942" w:name="_Toc336259399"/>
      <w:r>
        <w:lastRenderedPageBreak/>
        <w:t>MetadataType</w:t>
      </w:r>
      <w:bookmarkEnd w:id="1942"/>
    </w:p>
    <w:p w:rsidR="00E90F68" w:rsidRDefault="00E90F68" w:rsidP="00E90F68">
      <w:r>
        <w:t xml:space="preserve">The </w:t>
      </w:r>
      <w:r w:rsidRPr="0054220B">
        <w:rPr>
          <w:rFonts w:ascii="Courier New" w:hAnsi="Courier New" w:cs="Courier New"/>
        </w:rPr>
        <w:t>MetadataType</w:t>
      </w:r>
      <w:r>
        <w:t xml:space="preserve"> is a container for additional metadata that describes an </w:t>
      </w:r>
      <w:r w:rsidRPr="00C574BC">
        <w:t>OVAL Definition</w:t>
      </w:r>
      <w:r w:rsidR="003213F5" w:rsidRPr="00BB12AF">
        <w:t>.</w:t>
      </w:r>
    </w:p>
    <w:p w:rsidR="00E90F68" w:rsidRDefault="00422BA6" w:rsidP="00E90F68">
      <w:pPr>
        <w:jc w:val="center"/>
      </w:pPr>
      <w:r w:rsidRPr="00422BA6">
        <w:rPr>
          <w:noProof/>
          <w:lang w:bidi="ar-SA"/>
        </w:rPr>
        <w:drawing>
          <wp:inline distT="0" distB="0" distL="0" distR="0" wp14:anchorId="34EA9437" wp14:editId="2644C831">
            <wp:extent cx="3867150" cy="733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1558"/>
        <w:gridCol w:w="1264"/>
        <w:gridCol w:w="504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title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 short text title for the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affected</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AffectedType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container for the list of affected platforms by a given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reference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ReferenceType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References allow pointers to external information about an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description</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detailed text description of the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125DF6" w:rsidP="001E2C76">
            <w:r>
              <w:t>extension_point</w:t>
            </w:r>
          </w:p>
        </w:tc>
        <w:tc>
          <w:tcPr>
            <w:tcW w:w="800" w:type="pct"/>
          </w:tcPr>
          <w:p w:rsidR="00E90F68" w:rsidRPr="0031429A" w:rsidRDefault="00E47839" w:rsidP="001E2C76">
            <w:pPr>
              <w:cnfStyle w:val="000000100000" w:firstRow="0" w:lastRow="0" w:firstColumn="0" w:lastColumn="0" w:oddVBand="0" w:evenVBand="0" w:oddHBand="1" w:evenHBand="0" w:firstRowFirstColumn="0" w:firstRowLastColumn="0" w:lastRowFirstColumn="0" w:lastRowLastColumn="0"/>
            </w:pPr>
            <w:r>
              <w:t>Any</w:t>
            </w:r>
          </w:p>
        </w:tc>
        <w:tc>
          <w:tcPr>
            <w:tcW w:w="660" w:type="pct"/>
          </w:tcPr>
          <w:p w:rsidR="00E90F68" w:rsidRPr="0031429A" w:rsidRDefault="000322F8" w:rsidP="001E2C76">
            <w:pPr>
              <w:cnfStyle w:val="000000100000" w:firstRow="0" w:lastRow="0" w:firstColumn="0" w:lastColumn="0" w:oddVBand="0" w:evenVBand="0" w:oddHBand="1" w:evenHBand="0" w:firstRowFirstColumn="0" w:firstRowLastColumn="0" w:lastRowFirstColumn="0" w:lastRowLastColumn="0"/>
            </w:pPr>
            <w:r>
              <w:t>0</w:t>
            </w:r>
            <w:r w:rsidR="00E90F68">
              <w:t>..*</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An extension point that allows for the inclusion of any additional </w:t>
            </w:r>
            <w:r w:rsidR="000322F8" w:rsidRPr="00BB12AF">
              <w:t xml:space="preserve">metadata </w:t>
            </w:r>
            <w:r w:rsidRPr="00BB12AF">
              <w:t xml:space="preserve">associated with the </w:t>
            </w:r>
            <w:r w:rsidRPr="00C574BC">
              <w:t>OVAL Definition</w:t>
            </w:r>
            <w:r w:rsidRPr="00BB12AF">
              <w:t>.</w:t>
            </w:r>
          </w:p>
        </w:tc>
      </w:tr>
    </w:tbl>
    <w:p w:rsidR="00E90F68" w:rsidRDefault="005629BC" w:rsidP="00E90F68">
      <w:r>
        <w:br/>
      </w:r>
      <w:r w:rsidR="000322F8">
        <w:t xml:space="preserve">The </w:t>
      </w:r>
      <w:r w:rsidR="00AC3345">
        <w:rPr>
          <w:rFonts w:ascii="Courier New" w:hAnsi="Courier New" w:cs="Courier New"/>
        </w:rPr>
        <w:t>extension_point</w:t>
      </w:r>
      <w:r w:rsidR="00BB12AF" w:rsidRPr="00910967">
        <w:t xml:space="preserve"> </w:t>
      </w:r>
      <w:r w:rsidR="000322F8">
        <w:t>property</w:t>
      </w:r>
      <w:r w:rsidR="000322F8" w:rsidRPr="00910967">
        <w:t xml:space="preserve"> </w:t>
      </w:r>
      <w:r w:rsidR="000322F8">
        <w:t>is</w:t>
      </w:r>
      <w:r w:rsidR="000322F8" w:rsidRPr="00910967">
        <w:t xml:space="preserve"> not </w:t>
      </w:r>
      <w:r w:rsidR="000322F8">
        <w:t>c</w:t>
      </w:r>
      <w:r w:rsidR="000322F8" w:rsidRPr="00910967">
        <w:t xml:space="preserve">onsidered </w:t>
      </w:r>
      <w:r w:rsidR="000322F8">
        <w:t xml:space="preserve">a </w:t>
      </w:r>
      <w:r w:rsidR="000322F8" w:rsidRPr="00910967">
        <w:t>part of the OVAL Language</w:t>
      </w:r>
      <w:r w:rsidR="000322F8">
        <w:t xml:space="preserve"> proper</w:t>
      </w:r>
      <w:r w:rsidR="000322F8" w:rsidRPr="00910967">
        <w:t>, but rather</w:t>
      </w:r>
      <w:r w:rsidR="000322F8">
        <w:t xml:space="preserve">, an extension point that </w:t>
      </w:r>
      <w:r w:rsidR="000322F8" w:rsidRPr="00910967">
        <w:t>allows</w:t>
      </w:r>
      <w:r w:rsidR="000322F8">
        <w:t xml:space="preserve"> organizations </w:t>
      </w:r>
      <w:r w:rsidR="000322F8" w:rsidRPr="00910967">
        <w:t>to ex</w:t>
      </w:r>
      <w:r w:rsidR="000322F8">
        <w:t xml:space="preserve">pand </w:t>
      </w:r>
      <w:r w:rsidR="000322F8" w:rsidRPr="00910967">
        <w:t>the OVAL Language to better suit their needs.</w:t>
      </w:r>
      <w:r>
        <w:t xml:space="preserve">  For more information on making use of this extension point see </w:t>
      </w:r>
      <w:r>
        <w:fldChar w:fldCharType="begin"/>
      </w:r>
      <w:r>
        <w:instrText xml:space="preserve"> REF _Ref303605699 \h </w:instrText>
      </w:r>
      <w:r>
        <w:fldChar w:fldCharType="separate"/>
      </w:r>
      <w:r w:rsidR="00082012">
        <w:t>Appendix A – Extending the OVAL Language Data Model</w:t>
      </w:r>
      <w:r>
        <w:fldChar w:fldCharType="end"/>
      </w:r>
      <w:r>
        <w:t>.</w:t>
      </w:r>
    </w:p>
    <w:p w:rsidR="00E90F68" w:rsidRDefault="00E90F68" w:rsidP="00E90F68">
      <w:pPr>
        <w:pStyle w:val="Heading3"/>
        <w:keepNext/>
        <w:keepLines/>
      </w:pPr>
      <w:bookmarkStart w:id="1943" w:name="_Toc336259400"/>
      <w:r>
        <w:t>AffectedType</w:t>
      </w:r>
      <w:bookmarkEnd w:id="1943"/>
    </w:p>
    <w:p w:rsidR="00E90F68" w:rsidRDefault="00E90F68" w:rsidP="00E90F68">
      <w:r>
        <w:t xml:space="preserve">The </w:t>
      </w:r>
      <w:r w:rsidRPr="0054220B">
        <w:rPr>
          <w:rFonts w:ascii="Courier New" w:hAnsi="Courier New" w:cs="Courier New"/>
        </w:rPr>
        <w:t>AffectedType</w:t>
      </w:r>
      <w:r>
        <w:t xml:space="preserve"> is a container type for the list of affected platforms and products</w:t>
      </w:r>
      <w:r w:rsidR="003213F5">
        <w:t xml:space="preserve">. </w:t>
      </w:r>
      <w:r>
        <w:t>Note that the absence of a platform or product implies that the OVAL Definition applies to all platforms or products</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2391"/>
        <w:gridCol w:w="1264"/>
        <w:gridCol w:w="4902"/>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0246FC"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FC" w:rsidRPr="006701F4" w:rsidRDefault="000246FC" w:rsidP="001E2C76">
            <w:r>
              <w:t>family</w:t>
            </w:r>
          </w:p>
        </w:tc>
        <w:tc>
          <w:tcPr>
            <w:tcW w:w="800" w:type="pct"/>
          </w:tcPr>
          <w:p w:rsidR="000246FC" w:rsidRDefault="00181A2A" w:rsidP="00257DFD">
            <w:pPr>
              <w:cnfStyle w:val="000000100000" w:firstRow="0" w:lastRow="0" w:firstColumn="0" w:lastColumn="0" w:oddVBand="0" w:evenVBand="0" w:oddHBand="1" w:evenHBand="0" w:firstRowFirstColumn="0" w:firstRowLastColumn="0" w:lastRowFirstColumn="0" w:lastRowLastColumn="0"/>
            </w:pPr>
            <w:r>
              <w:t>oval</w:t>
            </w:r>
            <w:r w:rsidR="000246FC">
              <w:t>:FamilyEnumeration</w:t>
            </w:r>
          </w:p>
        </w:tc>
        <w:tc>
          <w:tcPr>
            <w:tcW w:w="660" w:type="pct"/>
          </w:tcPr>
          <w:p w:rsidR="000246FC" w:rsidRDefault="000246FC"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0246FC" w:rsidRDefault="007F10A1" w:rsidP="00E2362E">
            <w:pPr>
              <w:cnfStyle w:val="000000100000" w:firstRow="0" w:lastRow="0" w:firstColumn="0" w:lastColumn="0" w:oddVBand="0" w:evenVBand="0" w:oddHBand="1" w:evenHBand="0" w:firstRowFirstColumn="0" w:firstRowLastColumn="0" w:lastRowFirstColumn="0" w:lastRowLastColumn="0"/>
            </w:pPr>
            <w:r>
              <w:t xml:space="preserve">The </w:t>
            </w:r>
            <w:r w:rsidRPr="007F10A1">
              <w:t>high-leve</w:t>
            </w:r>
            <w:r>
              <w:t>l classification of the system type.</w:t>
            </w:r>
          </w:p>
        </w:tc>
      </w:tr>
      <w:tr w:rsidR="00E90F68" w:rsidTr="00AA6150">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platform</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The name identifying a specific software platform</w:t>
            </w:r>
            <w:r w:rsidR="003213F5">
              <w:t xml:space="preserve">. </w:t>
            </w:r>
            <w:r>
              <w:t>Convention is not to spell out names.</w:t>
            </w:r>
          </w:p>
        </w:tc>
      </w:tr>
      <w:tr w:rsidR="00E90F68"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product</w:t>
            </w:r>
          </w:p>
        </w:tc>
        <w:tc>
          <w:tcPr>
            <w:tcW w:w="80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name identifying a specific software product</w:t>
            </w:r>
            <w:r w:rsidR="003213F5">
              <w:t xml:space="preserve">. </w:t>
            </w:r>
            <w:r>
              <w:t>Convention is to spell out names.</w:t>
            </w:r>
          </w:p>
        </w:tc>
      </w:tr>
    </w:tbl>
    <w:p w:rsidR="00E90F68" w:rsidRDefault="00E90F68" w:rsidP="00E90F68">
      <w:pPr>
        <w:pStyle w:val="Heading3"/>
        <w:keepNext/>
        <w:keepLines/>
      </w:pPr>
      <w:bookmarkStart w:id="1944" w:name="_Toc336259401"/>
      <w:r>
        <w:t>ReferenceType</w:t>
      </w:r>
      <w:bookmarkEnd w:id="1944"/>
    </w:p>
    <w:p w:rsidR="00E90F68" w:rsidRDefault="00E90F68" w:rsidP="00E90F68">
      <w:r>
        <w:t xml:space="preserve">The </w:t>
      </w:r>
      <w:r w:rsidRPr="00E529CD">
        <w:rPr>
          <w:rFonts w:ascii="Courier New" w:hAnsi="Courier New" w:cs="Courier New"/>
        </w:rPr>
        <w:t>ReferenceType</w:t>
      </w:r>
      <w:r>
        <w:t xml:space="preserve"> is a pointer to an external reference that supports or adds more information to an </w:t>
      </w:r>
      <w:r w:rsidRPr="00C574BC">
        <w:t>OVAL Definition</w:t>
      </w:r>
      <w:r>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source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source of the reference.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ref_id</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identifier for the reference.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ref_url</w:t>
            </w:r>
          </w:p>
        </w:tc>
        <w:tc>
          <w:tcPr>
            <w:tcW w:w="800" w:type="pct"/>
          </w:tcPr>
          <w:p w:rsidR="00E90F68" w:rsidRDefault="00183343" w:rsidP="001E2C76">
            <w:pPr>
              <w:cnfStyle w:val="000000100000" w:firstRow="0" w:lastRow="0" w:firstColumn="0" w:lastColumn="0" w:oddVBand="0" w:evenVBand="0" w:oddHBand="1" w:evenHBand="0" w:firstRowFirstColumn="0" w:firstRowLastColumn="0" w:lastRowFirstColumn="0" w:lastRowLastColumn="0"/>
            </w:pPr>
            <w:r>
              <w:t>URI</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URL for the reference.</w:t>
            </w:r>
          </w:p>
        </w:tc>
      </w:tr>
    </w:tbl>
    <w:p w:rsidR="00E90F68" w:rsidRDefault="00E90F68" w:rsidP="00E90F68">
      <w:pPr>
        <w:pStyle w:val="Heading3"/>
        <w:keepNext/>
        <w:keepLines/>
      </w:pPr>
      <w:bookmarkStart w:id="1945" w:name="_Toc336259402"/>
      <w:r>
        <w:lastRenderedPageBreak/>
        <w:t>NotesType</w:t>
      </w:r>
      <w:bookmarkEnd w:id="1945"/>
    </w:p>
    <w:p w:rsidR="00E90F68" w:rsidRDefault="00E90F68" w:rsidP="00E90F68">
      <w:r>
        <w:t xml:space="preserve">The </w:t>
      </w:r>
      <w:r w:rsidRPr="00E529CD">
        <w:rPr>
          <w:rFonts w:ascii="Courier New" w:hAnsi="Courier New" w:cs="Courier New"/>
        </w:rPr>
        <w:t>NotesType</w:t>
      </w:r>
      <w:r>
        <w:t xml:space="preserve"> is a container for one or more notes, providing additional information, such as unresolved questions, reasons for specific implementation, or other documentation</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note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text notes.</w:t>
            </w:r>
          </w:p>
        </w:tc>
      </w:tr>
    </w:tbl>
    <w:p w:rsidR="00E90F68" w:rsidRDefault="00E90F68" w:rsidP="00E90F68">
      <w:pPr>
        <w:pStyle w:val="Heading3"/>
        <w:keepNext/>
        <w:keepLines/>
      </w:pPr>
      <w:bookmarkStart w:id="1946" w:name="_Toc336259403"/>
      <w:r>
        <w:t>CriteriaType</w:t>
      </w:r>
      <w:bookmarkEnd w:id="1946"/>
    </w:p>
    <w:p w:rsidR="00E90F68" w:rsidRPr="005629BC" w:rsidRDefault="00E90F68" w:rsidP="00E90F68">
      <w:r>
        <w:t xml:space="preserve">The </w:t>
      </w:r>
      <w:r w:rsidRPr="0032308F">
        <w:rPr>
          <w:rFonts w:ascii="Courier New" w:hAnsi="Courier New" w:cs="Courier New"/>
        </w:rPr>
        <w:t>CriteriaType</w:t>
      </w:r>
      <w:r>
        <w:rPr>
          <w:rFonts w:ascii="Calibri" w:hAnsi="Calibri"/>
        </w:rPr>
        <w:t xml:space="preserve"> defines the structure of a logical statement that combines other logical statements. This construct is used to combine references to </w:t>
      </w:r>
      <w:r w:rsidRPr="00C574BC">
        <w:rPr>
          <w:rFonts w:ascii="Calibri" w:hAnsi="Calibri"/>
        </w:rPr>
        <w:t>OVAL Tests</w:t>
      </w:r>
      <w:r w:rsidRPr="00BB12AF">
        <w:rPr>
          <w:rFonts w:ascii="Calibri" w:hAnsi="Calibri"/>
        </w:rPr>
        <w:t xml:space="preserve">, </w:t>
      </w:r>
      <w:r w:rsidRPr="00C574BC">
        <w:rPr>
          <w:rFonts w:ascii="Calibri" w:hAnsi="Calibri"/>
        </w:rPr>
        <w:t>OVAL Definitions</w:t>
      </w:r>
      <w:r w:rsidRPr="00BB12AF">
        <w:rPr>
          <w:rFonts w:ascii="Calibri" w:hAnsi="Calibri"/>
        </w:rPr>
        <w:t>,</w:t>
      </w:r>
      <w:r>
        <w:rPr>
          <w:rFonts w:ascii="Calibri" w:hAnsi="Calibri"/>
        </w:rPr>
        <w:t xml:space="preserve"> and other </w:t>
      </w:r>
      <w:r w:rsidRPr="00E529CD">
        <w:rPr>
          <w:rFonts w:ascii="Courier New" w:hAnsi="Courier New" w:cs="Courier New"/>
        </w:rPr>
        <w:t>CriteriaType</w:t>
      </w:r>
      <w:r>
        <w:rPr>
          <w:rFonts w:ascii="Calibri" w:hAnsi="Calibri"/>
        </w:rPr>
        <w:t xml:space="preserve">s into one logical </w:t>
      </w:r>
      <w:r w:rsidRPr="005629BC">
        <w:t xml:space="preserve">statement. </w:t>
      </w:r>
    </w:p>
    <w:p w:rsidR="00E90F68" w:rsidRDefault="000D74C9" w:rsidP="00E90F68">
      <w:pPr>
        <w:jc w:val="center"/>
      </w:pPr>
      <w:r w:rsidRPr="000D74C9">
        <w:rPr>
          <w:noProof/>
          <w:lang w:bidi="ar-SA"/>
        </w:rPr>
        <w:drawing>
          <wp:inline distT="0" distB="0" distL="0" distR="0" wp14:anchorId="37C0BAD8" wp14:editId="77CCCF66">
            <wp:extent cx="3824605" cy="1741170"/>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4605" cy="1741170"/>
                    </a:xfrm>
                    <a:prstGeom prst="rect">
                      <a:avLst/>
                    </a:prstGeom>
                    <a:noFill/>
                    <a:ln>
                      <a:noFill/>
                    </a:ln>
                  </pic:spPr>
                </pic:pic>
              </a:graphicData>
            </a:graphic>
          </wp:inline>
        </w:drawing>
      </w:r>
    </w:p>
    <w:tbl>
      <w:tblPr>
        <w:tblW w:w="4991"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4" w:space="0" w:color="auto"/>
        </w:tblBorders>
        <w:tblLook w:val="04A0" w:firstRow="1" w:lastRow="0" w:firstColumn="1" w:lastColumn="0" w:noHBand="0" w:noVBand="1"/>
      </w:tblPr>
      <w:tblGrid>
        <w:gridCol w:w="1959"/>
        <w:gridCol w:w="2627"/>
        <w:gridCol w:w="1264"/>
        <w:gridCol w:w="3709"/>
      </w:tblGrid>
      <w:tr w:rsidR="00824A33" w:rsidRPr="007A512A" w:rsidTr="00C01935">
        <w:tc>
          <w:tcPr>
            <w:tcW w:w="1025" w:type="pct"/>
            <w:shd w:val="clear" w:color="auto" w:fill="000000" w:themeFill="text1"/>
          </w:tcPr>
          <w:p w:rsidR="00824A33" w:rsidRPr="00824A33" w:rsidRDefault="00824A33" w:rsidP="00824A33">
            <w:pPr>
              <w:spacing w:after="0" w:line="240" w:lineRule="auto"/>
              <w:jc w:val="center"/>
              <w:rPr>
                <w:b/>
              </w:rPr>
            </w:pPr>
            <w:r w:rsidRPr="00824A33">
              <w:rPr>
                <w:b/>
              </w:rPr>
              <w:t>Property</w:t>
            </w:r>
          </w:p>
        </w:tc>
        <w:tc>
          <w:tcPr>
            <w:tcW w:w="1374" w:type="pct"/>
            <w:shd w:val="clear" w:color="auto" w:fill="000000" w:themeFill="text1"/>
          </w:tcPr>
          <w:p w:rsidR="00824A33" w:rsidRPr="00824A33" w:rsidRDefault="00824A33" w:rsidP="00824A33">
            <w:pPr>
              <w:spacing w:after="0" w:line="240" w:lineRule="auto"/>
              <w:jc w:val="center"/>
              <w:rPr>
                <w:b/>
              </w:rPr>
            </w:pPr>
            <w:r w:rsidRPr="00824A33">
              <w:rPr>
                <w:b/>
              </w:rPr>
              <w:t>Type</w:t>
            </w:r>
          </w:p>
        </w:tc>
        <w:tc>
          <w:tcPr>
            <w:tcW w:w="661" w:type="pct"/>
            <w:shd w:val="clear" w:color="auto" w:fill="000000" w:themeFill="text1"/>
          </w:tcPr>
          <w:p w:rsidR="00824A33" w:rsidRPr="00824A33" w:rsidRDefault="00824A33" w:rsidP="00824A33">
            <w:pPr>
              <w:spacing w:after="0" w:line="240" w:lineRule="auto"/>
              <w:jc w:val="center"/>
              <w:rPr>
                <w:b/>
              </w:rPr>
            </w:pPr>
            <w:r w:rsidRPr="00824A33">
              <w:rPr>
                <w:b/>
              </w:rPr>
              <w:t>Multiplicity</w:t>
            </w:r>
          </w:p>
        </w:tc>
        <w:tc>
          <w:tcPr>
            <w:tcW w:w="1940" w:type="pct"/>
            <w:shd w:val="clear" w:color="auto" w:fill="000000" w:themeFill="text1"/>
          </w:tcPr>
          <w:p w:rsidR="00824A33" w:rsidRPr="00824A33" w:rsidRDefault="00824A33" w:rsidP="00824A33">
            <w:pPr>
              <w:spacing w:after="0" w:line="240" w:lineRule="auto"/>
              <w:jc w:val="center"/>
              <w:rPr>
                <w:b/>
              </w:rPr>
            </w:pPr>
            <w:r w:rsidRPr="00824A33">
              <w:rPr>
                <w:b/>
              </w:rPr>
              <w:t>Description</w:t>
            </w:r>
          </w:p>
        </w:tc>
      </w:tr>
      <w:tr w:rsidR="00E90F68" w:rsidRPr="007A512A" w:rsidTr="00C01935">
        <w:tc>
          <w:tcPr>
            <w:tcW w:w="1025" w:type="pct"/>
          </w:tcPr>
          <w:p w:rsidR="00E90F68" w:rsidRPr="002A5CCE" w:rsidRDefault="00E90F68" w:rsidP="001E2C76">
            <w:pPr>
              <w:rPr>
                <w:b/>
              </w:rPr>
            </w:pPr>
            <w:r w:rsidRPr="002A5CCE">
              <w:rPr>
                <w:b/>
              </w:rPr>
              <w:t>operator</w:t>
            </w:r>
          </w:p>
        </w:tc>
        <w:tc>
          <w:tcPr>
            <w:tcW w:w="1374" w:type="pct"/>
          </w:tcPr>
          <w:p w:rsidR="00E90F68" w:rsidRPr="007A512A" w:rsidRDefault="00E90F68" w:rsidP="001E2C76">
            <w:r>
              <w:t>oval:</w:t>
            </w:r>
            <w:r w:rsidRPr="007A512A">
              <w:t>OperatorEnumeration</w:t>
            </w:r>
          </w:p>
        </w:tc>
        <w:tc>
          <w:tcPr>
            <w:tcW w:w="661" w:type="pct"/>
          </w:tcPr>
          <w:p w:rsidR="00E90F68" w:rsidRPr="007A512A" w:rsidRDefault="00422BA6" w:rsidP="001E2C76">
            <w:r>
              <w:t>0..</w:t>
            </w:r>
            <w:r w:rsidR="00E90F68" w:rsidRPr="007A512A">
              <w:t>1</w:t>
            </w:r>
          </w:p>
        </w:tc>
        <w:tc>
          <w:tcPr>
            <w:tcW w:w="1940" w:type="pct"/>
          </w:tcPr>
          <w:p w:rsidR="00E90F68" w:rsidRPr="00BB12AF" w:rsidRDefault="00E90F68" w:rsidP="00C574BC">
            <w:pPr>
              <w:spacing w:after="0" w:line="240" w:lineRule="auto"/>
            </w:pPr>
            <w:r w:rsidRPr="00BB12AF">
              <w:t xml:space="preserve">The logical operator that is used to combine the individual results of the logical statements defined by the </w:t>
            </w:r>
            <w:r w:rsidRPr="00BB12AF">
              <w:rPr>
                <w:rFonts w:ascii="Courier New" w:hAnsi="Courier New" w:cs="Courier New"/>
              </w:rPr>
              <w:t>criteria</w:t>
            </w:r>
            <w:r w:rsidRPr="00BB12AF">
              <w:t xml:space="preserve">, </w:t>
            </w:r>
            <w:r w:rsidRPr="00BB12AF">
              <w:rPr>
                <w:rFonts w:ascii="Courier New" w:hAnsi="Courier New" w:cs="Courier New"/>
              </w:rPr>
              <w:t>criterion</w:t>
            </w:r>
            <w:r w:rsidRPr="00BB12AF">
              <w:t xml:space="preserve">, and </w:t>
            </w:r>
            <w:r w:rsidRPr="008F50F9">
              <w:rPr>
                <w:rFonts w:ascii="Courier New" w:hAnsi="Courier New" w:cs="Courier New"/>
              </w:rPr>
              <w:t>extend_definition</w:t>
            </w:r>
            <w:r w:rsidRPr="00A52909">
              <w:t xml:space="preserve"> properties</w:t>
            </w:r>
            <w:r w:rsidRPr="00BB12AF">
              <w:t>.</w:t>
            </w:r>
          </w:p>
          <w:p w:rsidR="00BB12AF" w:rsidRPr="00BB12AF" w:rsidRDefault="00BB12AF" w:rsidP="00C574BC">
            <w:pPr>
              <w:spacing w:after="0" w:line="240" w:lineRule="auto"/>
            </w:pPr>
          </w:p>
          <w:p w:rsidR="000322F8" w:rsidRPr="00BB12AF" w:rsidRDefault="000322F8" w:rsidP="00C574BC">
            <w:pPr>
              <w:spacing w:after="0" w:line="240" w:lineRule="auto"/>
            </w:pPr>
            <w:r w:rsidRPr="00BB12AF">
              <w:rPr>
                <w:b/>
              </w:rPr>
              <w:t xml:space="preserve">Default Value: </w:t>
            </w:r>
            <w:r w:rsidR="00C574BC" w:rsidRPr="00C574BC">
              <w:rPr>
                <w:b/>
                <w:i/>
              </w:rPr>
              <w:t>‘</w:t>
            </w:r>
            <w:r w:rsidRPr="00C574BC">
              <w:rPr>
                <w:i/>
              </w:rPr>
              <w:t>AND</w:t>
            </w:r>
            <w:r w:rsidR="00C574BC" w:rsidRPr="00C574BC">
              <w:rPr>
                <w:i/>
              </w:rPr>
              <w:t>’</w:t>
            </w:r>
          </w:p>
        </w:tc>
      </w:tr>
      <w:tr w:rsidR="00E90F68" w:rsidRPr="007A512A" w:rsidTr="00C01935">
        <w:trPr>
          <w:trHeight w:val="1420"/>
        </w:trPr>
        <w:tc>
          <w:tcPr>
            <w:tcW w:w="1025" w:type="pct"/>
          </w:tcPr>
          <w:p w:rsidR="00E90F68" w:rsidRPr="002A5CCE" w:rsidRDefault="00E90F68" w:rsidP="001E2C76">
            <w:pPr>
              <w:rPr>
                <w:b/>
              </w:rPr>
            </w:pPr>
            <w:r w:rsidRPr="002A5CCE">
              <w:rPr>
                <w:b/>
              </w:rPr>
              <w:t>negate</w:t>
            </w:r>
          </w:p>
        </w:tc>
        <w:tc>
          <w:tcPr>
            <w:tcW w:w="1374" w:type="pct"/>
          </w:tcPr>
          <w:p w:rsidR="00E90F68" w:rsidRPr="007A512A" w:rsidRDefault="00E90F68" w:rsidP="001E2C76">
            <w:r>
              <w:t>boolean</w:t>
            </w:r>
          </w:p>
        </w:tc>
        <w:tc>
          <w:tcPr>
            <w:tcW w:w="661" w:type="pct"/>
          </w:tcPr>
          <w:p w:rsidR="00E90F68" w:rsidRPr="007A512A" w:rsidRDefault="00E90F68" w:rsidP="001E2C76">
            <w:r w:rsidRPr="007A512A">
              <w:t>0..1</w:t>
            </w:r>
          </w:p>
        </w:tc>
        <w:tc>
          <w:tcPr>
            <w:tcW w:w="1940" w:type="pct"/>
          </w:tcPr>
          <w:p w:rsidR="00E90F68" w:rsidRDefault="00E90F68" w:rsidP="00C574BC">
            <w:pPr>
              <w:spacing w:after="0" w:line="240" w:lineRule="auto"/>
            </w:pPr>
            <w:r w:rsidRPr="00BB12AF">
              <w:t xml:space="preserve">Specifies whether or not the evaluation result of the </w:t>
            </w:r>
            <w:r w:rsidRPr="00BB12AF">
              <w:rPr>
                <w:rFonts w:ascii="Courier New" w:hAnsi="Courier New" w:cs="Courier New"/>
              </w:rPr>
              <w:t>CriteriaType</w:t>
            </w:r>
            <w:r w:rsidRPr="00BB12AF">
              <w:t xml:space="preserve"> should be negated.</w:t>
            </w:r>
          </w:p>
          <w:p w:rsidR="00BB12AF" w:rsidRPr="00BB12AF" w:rsidRDefault="00BB12AF" w:rsidP="00C574BC">
            <w:pPr>
              <w:spacing w:after="0" w:line="240" w:lineRule="auto"/>
            </w:pPr>
          </w:p>
          <w:p w:rsidR="00E90F68" w:rsidRPr="00BB12AF" w:rsidRDefault="00E90F68" w:rsidP="00C574BC">
            <w:pPr>
              <w:spacing w:after="0" w:line="240" w:lineRule="auto"/>
              <w:rPr>
                <w:b/>
              </w:rPr>
            </w:pPr>
            <w:r w:rsidRPr="00BB12AF">
              <w:rPr>
                <w:b/>
              </w:rPr>
              <w:t xml:space="preserve">Default Value: </w:t>
            </w:r>
            <w:r w:rsidR="00C574BC" w:rsidRPr="00C574BC">
              <w:rPr>
                <w:b/>
                <w:i/>
              </w:rPr>
              <w:t>‘</w:t>
            </w:r>
            <w:r w:rsidRPr="00C574BC">
              <w:rPr>
                <w:i/>
              </w:rPr>
              <w:t>false</w:t>
            </w:r>
            <w:r w:rsidR="00C574BC" w:rsidRPr="00C574BC">
              <w:rPr>
                <w:i/>
              </w:rPr>
              <w:t>’</w:t>
            </w:r>
          </w:p>
        </w:tc>
      </w:tr>
      <w:tr w:rsidR="00E90F68" w:rsidRPr="007A512A" w:rsidTr="00C01935">
        <w:tc>
          <w:tcPr>
            <w:tcW w:w="1025" w:type="pct"/>
          </w:tcPr>
          <w:p w:rsidR="00E90F68" w:rsidRPr="002A5CCE" w:rsidRDefault="00E90F68" w:rsidP="001E2C76">
            <w:pPr>
              <w:rPr>
                <w:b/>
              </w:rPr>
            </w:pPr>
            <w:r>
              <w:rPr>
                <w:b/>
              </w:rPr>
              <w:t>comment</w:t>
            </w:r>
          </w:p>
        </w:tc>
        <w:tc>
          <w:tcPr>
            <w:tcW w:w="1374" w:type="pct"/>
          </w:tcPr>
          <w:p w:rsidR="00E90F68" w:rsidRPr="007A512A" w:rsidRDefault="00E90F68" w:rsidP="001E2C76">
            <w:r>
              <w:t>oval:NonEmptyStringType</w:t>
            </w:r>
          </w:p>
        </w:tc>
        <w:tc>
          <w:tcPr>
            <w:tcW w:w="661" w:type="pct"/>
          </w:tcPr>
          <w:p w:rsidR="00E90F68" w:rsidRPr="007A512A" w:rsidRDefault="00E90F68" w:rsidP="001E2C76">
            <w:r>
              <w:t>0..1</w:t>
            </w:r>
          </w:p>
        </w:tc>
        <w:tc>
          <w:tcPr>
            <w:tcW w:w="1940" w:type="pct"/>
          </w:tcPr>
          <w:p w:rsidR="00E90F68" w:rsidRPr="00BB12AF" w:rsidRDefault="00E90F68" w:rsidP="00C574BC">
            <w:pPr>
              <w:spacing w:after="0" w:line="240" w:lineRule="auto"/>
            </w:pPr>
            <w:r w:rsidRPr="00BB12AF">
              <w:t xml:space="preserve">A short description of the </w:t>
            </w:r>
            <w:r w:rsidR="005629BC" w:rsidRPr="005629BC">
              <w:rPr>
                <w:rFonts w:ascii="Courier New" w:hAnsi="Courier New"/>
              </w:rPr>
              <w:t>criteria</w:t>
            </w:r>
            <w:r w:rsidRPr="00BB12AF">
              <w:t>.</w:t>
            </w:r>
          </w:p>
        </w:tc>
      </w:tr>
      <w:tr w:rsidR="00E90F68" w:rsidRPr="007A512A" w:rsidTr="00C01935">
        <w:trPr>
          <w:trHeight w:val="889"/>
        </w:trPr>
        <w:tc>
          <w:tcPr>
            <w:tcW w:w="1025" w:type="pct"/>
          </w:tcPr>
          <w:p w:rsidR="00E90F68" w:rsidRPr="001C5B3A" w:rsidRDefault="00E90F68" w:rsidP="001E2C76">
            <w:pPr>
              <w:rPr>
                <w:b/>
              </w:rPr>
            </w:pPr>
            <w:r w:rsidRPr="001C5B3A">
              <w:rPr>
                <w:b/>
              </w:rPr>
              <w:t>criteria</w:t>
            </w:r>
          </w:p>
        </w:tc>
        <w:tc>
          <w:tcPr>
            <w:tcW w:w="1374" w:type="pct"/>
          </w:tcPr>
          <w:p w:rsidR="00E90F68" w:rsidRPr="00E529CD" w:rsidRDefault="00E90F68" w:rsidP="001E2C76">
            <w:r w:rsidRPr="00E529CD">
              <w:t>CriteriaType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A collection of logical statements that will be combined according to the operator property.</w:t>
            </w:r>
            <w:r w:rsidR="00824A33" w:rsidRPr="008F50F9">
              <w:t xml:space="preserve"> At least one </w:t>
            </w:r>
            <w:r w:rsidR="005629BC" w:rsidRPr="005629BC">
              <w:rPr>
                <w:rFonts w:ascii="Courier New" w:hAnsi="Courier New"/>
              </w:rPr>
              <w:t>criteria</w:t>
            </w:r>
            <w:r w:rsidR="00824A33" w:rsidRPr="008F50F9">
              <w:t xml:space="preserve">, </w:t>
            </w:r>
            <w:r w:rsidR="005629BC" w:rsidRPr="005629BC">
              <w:rPr>
                <w:rFonts w:ascii="Courier New" w:hAnsi="Courier New"/>
              </w:rPr>
              <w:t>criterion</w:t>
            </w:r>
            <w:r w:rsidR="00824A33" w:rsidRPr="008F50F9">
              <w:t xml:space="preserve">, or </w:t>
            </w:r>
            <w:r w:rsidR="00824A33" w:rsidRPr="00C574BC">
              <w:rPr>
                <w:rFonts w:ascii="Courier New" w:hAnsi="Courier New" w:cs="Courier New"/>
              </w:rPr>
              <w:t>extend_definition</w:t>
            </w:r>
            <w:r w:rsidR="00824A33" w:rsidRPr="008F50F9">
              <w:t xml:space="preserve"> MUST be present.</w:t>
            </w:r>
          </w:p>
        </w:tc>
      </w:tr>
      <w:tr w:rsidR="00E90F68" w:rsidRPr="007A512A" w:rsidTr="00C01935">
        <w:tc>
          <w:tcPr>
            <w:tcW w:w="1025" w:type="pct"/>
          </w:tcPr>
          <w:p w:rsidR="00E90F68" w:rsidRPr="001C5B3A" w:rsidDel="00C87146" w:rsidRDefault="00E90F68" w:rsidP="001E2C76">
            <w:pPr>
              <w:rPr>
                <w:b/>
              </w:rPr>
            </w:pPr>
            <w:r>
              <w:rPr>
                <w:b/>
              </w:rPr>
              <w:lastRenderedPageBreak/>
              <w:t>criterion</w:t>
            </w:r>
          </w:p>
        </w:tc>
        <w:tc>
          <w:tcPr>
            <w:tcW w:w="1374" w:type="pct"/>
          </w:tcPr>
          <w:p w:rsidR="00E90F68" w:rsidRPr="00C87146" w:rsidDel="00C87146" w:rsidRDefault="00E90F68" w:rsidP="001E2C76">
            <w:r w:rsidRPr="00C87146">
              <w:t>CriterionType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 xml:space="preserve">A logical statement that </w:t>
            </w:r>
            <w:r w:rsidR="00E464E9" w:rsidRPr="00BB12AF">
              <w:t xml:space="preserve">references an </w:t>
            </w:r>
            <w:r w:rsidR="00E464E9" w:rsidRPr="00C574BC">
              <w:t>OVAL Test</w:t>
            </w:r>
            <w:r w:rsidR="00E464E9" w:rsidRPr="00BB12AF">
              <w:t xml:space="preserve"> and </w:t>
            </w:r>
            <w:r w:rsidRPr="00BB12AF">
              <w:t xml:space="preserve">will be combined </w:t>
            </w:r>
            <w:r w:rsidRPr="008F50F9">
              <w:t>according to the operator property.</w:t>
            </w:r>
            <w:r w:rsidR="00824A33" w:rsidRPr="00A52909">
              <w:t xml:space="preserve"> At least one </w:t>
            </w:r>
            <w:r w:rsidR="005629BC" w:rsidRPr="005629BC">
              <w:rPr>
                <w:rFonts w:ascii="Courier New" w:hAnsi="Courier New"/>
              </w:rPr>
              <w:t>criteria</w:t>
            </w:r>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E90F68" w:rsidRPr="007A512A" w:rsidTr="00C01935">
        <w:tc>
          <w:tcPr>
            <w:tcW w:w="1025" w:type="pct"/>
          </w:tcPr>
          <w:p w:rsidR="00E90F68" w:rsidRPr="001C5B3A" w:rsidDel="00C87146" w:rsidRDefault="00E90F68" w:rsidP="001E2C76">
            <w:pPr>
              <w:rPr>
                <w:b/>
              </w:rPr>
            </w:pPr>
            <w:r>
              <w:rPr>
                <w:b/>
              </w:rPr>
              <w:t>extend_definition</w:t>
            </w:r>
          </w:p>
        </w:tc>
        <w:tc>
          <w:tcPr>
            <w:tcW w:w="1374" w:type="pct"/>
          </w:tcPr>
          <w:p w:rsidR="00E90F68" w:rsidRPr="00C87146" w:rsidDel="00C87146" w:rsidRDefault="00E90F68" w:rsidP="001E2C76">
            <w:r w:rsidRPr="00C87146">
              <w:t>ExtendDefinitionType</w:t>
            </w:r>
          </w:p>
        </w:tc>
        <w:tc>
          <w:tcPr>
            <w:tcW w:w="661" w:type="pct"/>
          </w:tcPr>
          <w:p w:rsidR="00E90F68" w:rsidRPr="007A512A" w:rsidRDefault="00E90F68" w:rsidP="001E2C76">
            <w:r>
              <w:t>0..*</w:t>
            </w:r>
          </w:p>
        </w:tc>
        <w:tc>
          <w:tcPr>
            <w:tcW w:w="1940" w:type="pct"/>
          </w:tcPr>
          <w:p w:rsidR="00E90F68" w:rsidRPr="00A52909" w:rsidRDefault="00E464E9" w:rsidP="00C574BC">
            <w:pPr>
              <w:spacing w:after="0" w:line="240" w:lineRule="auto"/>
            </w:pPr>
            <w:r w:rsidRPr="00BB12AF">
              <w:t xml:space="preserve">A logical statement that references an </w:t>
            </w:r>
            <w:r w:rsidRPr="00C574BC">
              <w:t>OVAL Definition</w:t>
            </w:r>
            <w:r w:rsidRPr="00BB12AF">
              <w:t xml:space="preserve"> and will be combined according to the operator p</w:t>
            </w:r>
            <w:r w:rsidRPr="008F50F9">
              <w:t>roperty</w:t>
            </w:r>
            <w:r w:rsidR="00824A33" w:rsidRPr="00A52909">
              <w:t xml:space="preserve">. At least one </w:t>
            </w:r>
            <w:r w:rsidR="005629BC" w:rsidRPr="005629BC">
              <w:rPr>
                <w:rFonts w:ascii="Courier New" w:hAnsi="Courier New"/>
              </w:rPr>
              <w:t>criteria</w:t>
            </w:r>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7F60A1" w:rsidRPr="007A512A" w:rsidTr="00C01935">
        <w:tc>
          <w:tcPr>
            <w:tcW w:w="1025" w:type="pct"/>
          </w:tcPr>
          <w:p w:rsidR="007F60A1" w:rsidRPr="007F60A1" w:rsidRDefault="007F60A1" w:rsidP="001E2C76">
            <w:pPr>
              <w:rPr>
                <w:b/>
              </w:rPr>
            </w:pPr>
            <w:r w:rsidRPr="00C6050B">
              <w:rPr>
                <w:b/>
              </w:rPr>
              <w:t>applicability_check</w:t>
            </w:r>
          </w:p>
        </w:tc>
        <w:tc>
          <w:tcPr>
            <w:tcW w:w="1374" w:type="pct"/>
          </w:tcPr>
          <w:p w:rsidR="007F60A1" w:rsidRPr="00C87146" w:rsidRDefault="007F60A1" w:rsidP="001E2C76">
            <w:r>
              <w:t>boolean</w:t>
            </w:r>
          </w:p>
        </w:tc>
        <w:tc>
          <w:tcPr>
            <w:tcW w:w="661" w:type="pct"/>
          </w:tcPr>
          <w:p w:rsidR="007F60A1" w:rsidRDefault="007F60A1" w:rsidP="001E2C76">
            <w:r>
              <w:t>0..1</w:t>
            </w:r>
          </w:p>
        </w:tc>
        <w:tc>
          <w:tcPr>
            <w:tcW w:w="1940" w:type="pct"/>
          </w:tcPr>
          <w:p w:rsidR="007F60A1" w:rsidRPr="00BB12AF" w:rsidRDefault="007F60A1" w:rsidP="00C574BC">
            <w:pPr>
              <w:spacing w:after="0" w:line="240" w:lineRule="auto"/>
            </w:pPr>
            <w:r w:rsidRPr="00BB12AF">
              <w:t xml:space="preserve">A boolean flag that when </w:t>
            </w:r>
            <w:r w:rsidR="00181A2A" w:rsidRPr="00BB12AF">
              <w:rPr>
                <w:i/>
              </w:rPr>
              <w:t>‘</w:t>
            </w:r>
            <w:r w:rsidRPr="00BB12AF">
              <w:rPr>
                <w:i/>
              </w:rPr>
              <w:t>true</w:t>
            </w:r>
            <w:r w:rsidR="00181A2A" w:rsidRPr="00BB12AF">
              <w:rPr>
                <w:i/>
              </w:rPr>
              <w:t>’</w:t>
            </w:r>
            <w:r w:rsidRPr="00BB12AF">
              <w:t xml:space="preserve"> indicates that the </w:t>
            </w:r>
            <w:r w:rsidR="005629BC" w:rsidRPr="005629BC">
              <w:rPr>
                <w:rFonts w:ascii="Courier New" w:hAnsi="Courier New"/>
              </w:rPr>
              <w:t>criteria</w:t>
            </w:r>
            <w:r w:rsidRPr="00BB12AF">
              <w:t xml:space="preserve"> is being used to determine whether the </w:t>
            </w:r>
            <w:r w:rsidRPr="00C574BC">
              <w:t>OVAL Definition</w:t>
            </w:r>
            <w:r w:rsidRPr="00BB12AF">
              <w:t xml:space="preserve"> applies to a given system.</w:t>
            </w:r>
            <w:r w:rsidR="00824A33" w:rsidRPr="00BB12AF">
              <w:t xml:space="preserve"> No additional meaning is assumed when </w:t>
            </w:r>
            <w:r w:rsidR="00824A33" w:rsidRPr="00BB12AF">
              <w:rPr>
                <w:i/>
              </w:rPr>
              <w:t>‘false’</w:t>
            </w:r>
            <w:r w:rsidR="00824A33" w:rsidRPr="00BB12AF">
              <w:t>.</w:t>
            </w:r>
          </w:p>
        </w:tc>
      </w:tr>
    </w:tbl>
    <w:p w:rsidR="00E90F68" w:rsidRDefault="00E90F68" w:rsidP="00E90F68">
      <w:pPr>
        <w:pStyle w:val="Heading3"/>
        <w:keepNext/>
        <w:keepLines/>
      </w:pPr>
      <w:bookmarkStart w:id="1947" w:name="_Toc336259404"/>
      <w:r>
        <w:t>CriterionType</w:t>
      </w:r>
      <w:bookmarkEnd w:id="1947"/>
    </w:p>
    <w:p w:rsidR="00E90F68" w:rsidRDefault="00E90F68" w:rsidP="00E90F68">
      <w:pPr>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C574BC">
        <w:rPr>
          <w:rFonts w:ascii="Calibri" w:hAnsi="Calibri"/>
        </w:rPr>
        <w:t>OVAL Test</w:t>
      </w:r>
      <w:r w:rsidRPr="00BB12AF">
        <w:rPr>
          <w:rFonts w:ascii="Calibri" w:hAnsi="Calibri"/>
        </w:rPr>
        <w:t>.</w:t>
      </w:r>
    </w:p>
    <w:p w:rsidR="00DA605F" w:rsidRDefault="00422BA6" w:rsidP="00AA6150">
      <w:pPr>
        <w:jc w:val="center"/>
        <w:rPr>
          <w:rFonts w:ascii="Calibri" w:hAnsi="Calibri"/>
        </w:rPr>
      </w:pPr>
      <w:r w:rsidRPr="00422BA6">
        <w:rPr>
          <w:noProof/>
          <w:lang w:bidi="ar-SA"/>
        </w:rPr>
        <w:drawing>
          <wp:inline distT="0" distB="0" distL="0" distR="0" wp14:anchorId="073D8195" wp14:editId="5DA0D89D">
            <wp:extent cx="3838575" cy="733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1C5B3A" w:rsidRDefault="00E90F68" w:rsidP="001E2C76">
            <w:r w:rsidRPr="001C5B3A">
              <w:t>test_ref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OVAL Test</w:t>
            </w:r>
            <w:r w:rsidRPr="00407437">
              <w:t xml:space="preserve"> contained in the </w:t>
            </w:r>
            <w:r w:rsidRPr="00C574BC">
              <w:t>OVAL Definitions</w:t>
            </w:r>
            <w:r w:rsidRPr="00407437">
              <w:t>.</w:t>
            </w:r>
          </w:p>
        </w:tc>
      </w:tr>
      <w:tr w:rsidR="00E90F68" w:rsidRPr="00B233CA" w:rsidTr="001E2C76">
        <w:trPr>
          <w:trHeight w:val="142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Test</w:t>
            </w:r>
            <w:r w:rsidRPr="00407437">
              <w:t>,</w:t>
            </w:r>
            <w:r>
              <w:t xml:space="preserve"> referenced by the </w:t>
            </w:r>
            <w:r w:rsidRPr="00257DFD">
              <w:rPr>
                <w:rFonts w:ascii="Courier New" w:hAnsi="Courier New" w:cs="Courier New"/>
              </w:rPr>
              <w:t xml:space="preserve">test_ref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3077A">
              <w:rPr>
                <w:b/>
              </w:rPr>
              <w:t xml:space="preserve">Default Value: </w:t>
            </w:r>
            <w:r w:rsidR="00C574BC" w:rsidRPr="00C574BC">
              <w:rPr>
                <w:b/>
                <w:i/>
              </w:rPr>
              <w:t>‘</w:t>
            </w:r>
            <w:r w:rsidRPr="00C574BC">
              <w:rPr>
                <w:i/>
              </w:rPr>
              <w:t>false</w:t>
            </w:r>
            <w:r w:rsidR="00C574BC" w:rsidRPr="00C574BC">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w:t>
            </w:r>
            <w:r w:rsidR="005629BC" w:rsidRPr="005629BC">
              <w:rPr>
                <w:rFonts w:ascii="Courier New" w:hAnsi="Courier New"/>
              </w:rPr>
              <w:t>criterion</w:t>
            </w:r>
            <w:r>
              <w:t xml:space="preserve">. </w:t>
            </w:r>
          </w:p>
        </w:tc>
      </w:tr>
      <w:tr w:rsidR="00422BA6" w:rsidRPr="00B233CA" w:rsidTr="001E2C76">
        <w:tc>
          <w:tcPr>
            <w:cnfStyle w:val="001000000000" w:firstRow="0" w:lastRow="0" w:firstColumn="1" w:lastColumn="0" w:oddVBand="0" w:evenVBand="0" w:oddHBand="0" w:evenHBand="0" w:firstRowFirstColumn="0" w:firstRowLastColumn="0" w:lastRowFirstColumn="0" w:lastRowLastColumn="0"/>
            <w:tcW w:w="781" w:type="pct"/>
          </w:tcPr>
          <w:p w:rsidR="00422BA6" w:rsidRPr="009676C4" w:rsidRDefault="00422BA6" w:rsidP="00422BA6">
            <w:r>
              <w:t>applicability_check</w:t>
            </w:r>
          </w:p>
        </w:tc>
        <w:tc>
          <w:tcPr>
            <w:tcW w:w="1329"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422BA6" w:rsidRDefault="00422BA6"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‘true’</w:t>
            </w:r>
            <w:r w:rsidR="00181A2A" w:rsidRPr="00422BA6">
              <w:t xml:space="preserve"> </w:t>
            </w:r>
            <w:r w:rsidRPr="00422BA6">
              <w:t xml:space="preserve">indicates that the </w:t>
            </w:r>
            <w:r w:rsidR="005629BC" w:rsidRPr="005629BC">
              <w:rPr>
                <w:rFonts w:ascii="Courier New" w:hAnsi="Courier New"/>
              </w:rPr>
              <w:t>criterion</w:t>
            </w:r>
            <w:r w:rsidRPr="00422BA6">
              <w:t xml:space="preserve"> is being used to determine whether the </w:t>
            </w:r>
            <w:r w:rsidRPr="00C574BC">
              <w:t>OVAL Definition</w:t>
            </w:r>
            <w:r w:rsidRPr="00407437">
              <w:t xml:space="preserve"> </w:t>
            </w:r>
            <w:r w:rsidRPr="00422BA6">
              <w:t>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48" w:name="_Toc336259405"/>
      <w:r>
        <w:lastRenderedPageBreak/>
        <w:t>ExtendDefinitionType</w:t>
      </w:r>
      <w:bookmarkEnd w:id="1948"/>
    </w:p>
    <w:p w:rsidR="00E90F68" w:rsidRDefault="00E90F68" w:rsidP="00E90F68">
      <w:pPr>
        <w:rPr>
          <w:rFonts w:ascii="Calibri" w:hAnsi="Calibri"/>
        </w:rPr>
      </w:pPr>
      <w:r>
        <w:t>The</w:t>
      </w:r>
      <w:r>
        <w:rPr>
          <w:rFonts w:ascii="Courier New" w:hAnsi="Courier New"/>
        </w:rPr>
        <w:t xml:space="preserve"> ExtendDefinitionType</w:t>
      </w:r>
      <w:r>
        <w:rPr>
          <w:rFonts w:ascii="Calibri" w:hAnsi="Calibri"/>
        </w:rPr>
        <w:t xml:space="preserve"> is a logical statement that references another </w:t>
      </w:r>
      <w:r w:rsidRPr="00C574BC">
        <w:rPr>
          <w:rFonts w:ascii="Calibri" w:hAnsi="Calibri"/>
        </w:rPr>
        <w:t>OVAL Definition</w:t>
      </w:r>
      <w:r>
        <w:rPr>
          <w:rFonts w:ascii="Calibri" w:hAnsi="Calibri"/>
        </w:rPr>
        <w:t>.</w:t>
      </w:r>
    </w:p>
    <w:p w:rsidR="007F10A1" w:rsidRPr="00175F0F" w:rsidRDefault="00175F0F" w:rsidP="00AA6150">
      <w:pPr>
        <w:jc w:val="center"/>
        <w:rPr>
          <w:rFonts w:ascii="Calibri" w:hAnsi="Calibri"/>
        </w:rPr>
      </w:pPr>
      <w:r w:rsidRPr="00175F0F">
        <w:rPr>
          <w:noProof/>
          <w:lang w:bidi="ar-SA"/>
        </w:rPr>
        <w:drawing>
          <wp:inline distT="0" distB="0" distL="0" distR="0" wp14:anchorId="7EA2F4AB" wp14:editId="4C914B11">
            <wp:extent cx="458152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definition_ref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 xml:space="preserve">OVAL Definition </w:t>
            </w:r>
            <w:r w:rsidRPr="00407437">
              <w:t xml:space="preserve">contained in the </w:t>
            </w:r>
            <w:r w:rsidRPr="00C574BC">
              <w:t>OVAL Definitions</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Definition</w:t>
            </w:r>
            <w:r w:rsidRPr="00407437">
              <w:t>,</w:t>
            </w:r>
            <w:r>
              <w:t xml:space="preserve"> referenced by the </w:t>
            </w:r>
            <w:r w:rsidRPr="00257DFD">
              <w:rPr>
                <w:rFonts w:ascii="Courier New" w:hAnsi="Courier New" w:cs="Courier New"/>
              </w:rPr>
              <w:t xml:space="preserve">definition_ref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607FC">
              <w:rPr>
                <w:b/>
              </w:rPr>
              <w:t xml:space="preserve">Default Value: </w:t>
            </w:r>
            <w:r w:rsidR="00103192" w:rsidRPr="00103192">
              <w:rPr>
                <w:b/>
                <w:i/>
              </w:rPr>
              <w:t>‘</w:t>
            </w:r>
            <w:r w:rsidRPr="00103192">
              <w:rPr>
                <w:i/>
              </w:rPr>
              <w:t>false</w:t>
            </w:r>
            <w:r w:rsidR="00103192" w:rsidRPr="00103192">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extended </w:t>
            </w:r>
            <w:r w:rsidRPr="00103192">
              <w:t>OVAL Definition</w:t>
            </w:r>
            <w:r w:rsidR="003213F5" w:rsidRPr="00407437">
              <w:t>.</w:t>
            </w:r>
            <w:r w:rsidR="003213F5">
              <w:t xml:space="preserve"> </w:t>
            </w:r>
          </w:p>
        </w:tc>
      </w:tr>
      <w:tr w:rsidR="00175F0F" w:rsidTr="001E2C76">
        <w:tc>
          <w:tcPr>
            <w:cnfStyle w:val="001000000000" w:firstRow="0" w:lastRow="0" w:firstColumn="1" w:lastColumn="0" w:oddVBand="0" w:evenVBand="0" w:oddHBand="0" w:evenHBand="0" w:firstRowFirstColumn="0" w:firstRowLastColumn="0" w:lastRowFirstColumn="0" w:lastRowLastColumn="0"/>
            <w:tcW w:w="781" w:type="pct"/>
          </w:tcPr>
          <w:p w:rsidR="00175F0F" w:rsidRPr="009676C4" w:rsidRDefault="00175F0F" w:rsidP="001E2C76">
            <w:r>
              <w:t>applicability_check</w:t>
            </w:r>
          </w:p>
        </w:tc>
        <w:tc>
          <w:tcPr>
            <w:tcW w:w="1329"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175F0F" w:rsidRDefault="00175F0F"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w:t>
            </w:r>
            <w:r w:rsidRPr="00257DFD">
              <w:rPr>
                <w:i/>
              </w:rPr>
              <w:t>true</w:t>
            </w:r>
            <w:r w:rsidR="00181A2A" w:rsidRPr="00257DFD">
              <w:rPr>
                <w:i/>
              </w:rPr>
              <w:t>’</w:t>
            </w:r>
            <w:r w:rsidRPr="00422BA6">
              <w:t xml:space="preserve"> indicates that the </w:t>
            </w:r>
            <w:r w:rsidRPr="00257DFD">
              <w:rPr>
                <w:rFonts w:ascii="Courier New" w:hAnsi="Courier New" w:cs="Courier New"/>
              </w:rPr>
              <w:t>ExtendDefinition</w:t>
            </w:r>
            <w:r w:rsidRPr="00422BA6">
              <w:t xml:space="preserve"> is being used to determine whether the </w:t>
            </w:r>
            <w:r w:rsidRPr="00103192">
              <w:t>OVAL Definition</w:t>
            </w:r>
            <w:r w:rsidRPr="00422BA6">
              <w:t xml:space="preserve"> 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49" w:name="_Toc336259406"/>
      <w:r>
        <w:t>TestsType</w:t>
      </w:r>
      <w:bookmarkEnd w:id="1949"/>
    </w:p>
    <w:p w:rsidR="00E90F68" w:rsidRDefault="00E90F68" w:rsidP="00E90F68">
      <w:r>
        <w:t xml:space="preserve">The </w:t>
      </w:r>
      <w:r w:rsidRPr="00E529CD">
        <w:rPr>
          <w:rFonts w:ascii="Courier New" w:hAnsi="Courier New" w:cs="Courier New"/>
        </w:rPr>
        <w:t>TestsType</w:t>
      </w:r>
      <w:r>
        <w:t xml:space="preserve"> provides a container for one or more </w:t>
      </w:r>
      <w:r w:rsidRPr="00103192">
        <w:t>OVAL Tests</w:t>
      </w:r>
      <w:r w:rsidRPr="00407437">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676C4" w:rsidRDefault="00E90F68" w:rsidP="001E2C76">
            <w:r w:rsidRPr="009676C4">
              <w:t>test</w:t>
            </w:r>
          </w:p>
        </w:tc>
        <w:tc>
          <w:tcPr>
            <w:tcW w:w="800" w:type="pct"/>
          </w:tcPr>
          <w:p w:rsidR="00E90F68" w:rsidRPr="005D40EB" w:rsidRDefault="005D40EB" w:rsidP="001E2C76">
            <w:pPr>
              <w:cnfStyle w:val="000000100000" w:firstRow="0" w:lastRow="0" w:firstColumn="0" w:lastColumn="0" w:oddVBand="0" w:evenVBand="0" w:oddHBand="1" w:evenHBand="0" w:firstRowFirstColumn="0" w:firstRowLastColumn="0" w:lastRowFirstColumn="0" w:lastRowLastColumn="0"/>
              <w:rPr>
                <w:rFonts w:cstheme="minorHAnsi"/>
              </w:rPr>
            </w:pPr>
            <w:r w:rsidRPr="005D40EB">
              <w:rPr>
                <w:rFonts w:cstheme="minorHAnsi"/>
              </w:rPr>
              <w:t>TestType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One or more </w:t>
            </w:r>
            <w:r w:rsidRPr="00103192">
              <w:t>OVAL Tests</w:t>
            </w:r>
            <w:r w:rsidR="00407437">
              <w:t>.</w:t>
            </w:r>
          </w:p>
        </w:tc>
      </w:tr>
    </w:tbl>
    <w:p w:rsidR="00E90F68" w:rsidRDefault="005D40EB" w:rsidP="005D40EB">
      <w:pPr>
        <w:pStyle w:val="Heading3"/>
      </w:pPr>
      <w:bookmarkStart w:id="1950" w:name="_Toc336259407"/>
      <w:r w:rsidRPr="005D40EB">
        <w:t>TestType</w:t>
      </w:r>
      <w:bookmarkEnd w:id="1950"/>
    </w:p>
    <w:p w:rsidR="00E90F68" w:rsidRPr="00407437" w:rsidRDefault="00E90F68" w:rsidP="00E90F68">
      <w:pPr>
        <w:rPr>
          <w:rFonts w:ascii="Calibri" w:hAnsi="Calibri"/>
        </w:rPr>
      </w:pPr>
      <w:r w:rsidRPr="00407437">
        <w:t xml:space="preserve">The </w:t>
      </w:r>
      <w:r w:rsidR="005D40EB" w:rsidRPr="005D40EB">
        <w:rPr>
          <w:rFonts w:ascii="Courier New" w:hAnsi="Courier New"/>
        </w:rPr>
        <w:t>TestType</w:t>
      </w:r>
      <w:r w:rsidRPr="009F2226">
        <w:rPr>
          <w:rFonts w:ascii="Calibri" w:hAnsi="Calibri"/>
        </w:rPr>
        <w:t xml:space="preserve"> is an abstract </w:t>
      </w:r>
      <w:r w:rsidRPr="0091327C">
        <w:rPr>
          <w:rFonts w:ascii="Calibri" w:hAnsi="Calibri"/>
        </w:rPr>
        <w:t>OVAL Test</w:t>
      </w:r>
      <w:r w:rsidRPr="00407437">
        <w:rPr>
          <w:rFonts w:ascii="Calibri" w:hAnsi="Calibri"/>
        </w:rPr>
        <w:t xml:space="preserve"> that defines the common properties associated with all </w:t>
      </w:r>
      <w:r w:rsidRPr="0091327C">
        <w:rPr>
          <w:rFonts w:ascii="Calibri" w:hAnsi="Calibri"/>
        </w:rPr>
        <w:t>OVAL Tests</w:t>
      </w:r>
      <w:r w:rsidR="003213F5" w:rsidRPr="00407437">
        <w:rPr>
          <w:rFonts w:ascii="Calibri" w:hAnsi="Calibri"/>
        </w:rPr>
        <w:t xml:space="preserve">. </w:t>
      </w:r>
      <w:r w:rsidRPr="00407437">
        <w:t xml:space="preserve">The </w:t>
      </w:r>
      <w:r w:rsidR="005D40EB" w:rsidRPr="005D40EB">
        <w:rPr>
          <w:rFonts w:ascii="Courier New" w:hAnsi="Courier New" w:cs="Courier New"/>
        </w:rPr>
        <w:t>TestType</w:t>
      </w:r>
      <w:r w:rsidRPr="009F2226">
        <w:t xml:space="preserve"> provides an extension point for concrete </w:t>
      </w:r>
      <w:r w:rsidRPr="0091327C">
        <w:t>OVAL Tests</w:t>
      </w:r>
      <w:r w:rsidRPr="00407437">
        <w:t>, which define</w:t>
      </w:r>
      <w:r w:rsidR="00AE13A7">
        <w:t xml:space="preserve"> platform-specific capabilities in</w:t>
      </w:r>
      <w:r w:rsidRPr="00407437">
        <w:t xml:space="preserve"> OVAL Component Models</w:t>
      </w:r>
      <w:r w:rsidR="00AE13A7">
        <w:t xml:space="preserve">, as described in the section on extending </w:t>
      </w:r>
      <w:r w:rsidR="00B10368">
        <w:t xml:space="preserve">the Language </w:t>
      </w:r>
      <w:r w:rsidR="00AE13A7">
        <w:t>(</w:t>
      </w:r>
      <w:r w:rsidR="00AE13A7">
        <w:fldChar w:fldCharType="begin"/>
      </w:r>
      <w:r w:rsidR="00AE13A7">
        <w:instrText xml:space="preserve"> REF _Ref303605699 \h </w:instrText>
      </w:r>
      <w:r w:rsidR="00AE13A7">
        <w:fldChar w:fldCharType="separate"/>
      </w:r>
      <w:r w:rsidR="00082012">
        <w:t>Appendix A – Extending the OVAL Language Data Model</w:t>
      </w:r>
      <w:r w:rsidR="00AE13A7">
        <w:fldChar w:fldCharType="end"/>
      </w:r>
      <w:r w:rsidR="00AE13A7">
        <w:t>)</w:t>
      </w:r>
      <w:r w:rsidRPr="00407437">
        <w:rPr>
          <w:rFonts w:ascii="Calibri" w:hAnsi="Calibri"/>
        </w:rPr>
        <w:t xml:space="preserve">. An OVAL Test defines the relationship between an </w:t>
      </w:r>
      <w:r w:rsidRPr="001C371E">
        <w:rPr>
          <w:rFonts w:ascii="Calibri" w:hAnsi="Calibri"/>
        </w:rPr>
        <w:t>OVAL Object</w:t>
      </w:r>
      <w:r w:rsidRPr="00407437">
        <w:rPr>
          <w:rFonts w:ascii="Calibri" w:hAnsi="Calibri"/>
        </w:rPr>
        <w:t xml:space="preserve"> and zero or more </w:t>
      </w:r>
      <w:r w:rsidRPr="001C371E">
        <w:rPr>
          <w:rFonts w:ascii="Calibri" w:hAnsi="Calibri"/>
        </w:rPr>
        <w:t>OVAL States</w:t>
      </w:r>
      <w:r w:rsidRPr="00407437">
        <w:rPr>
          <w:rFonts w:ascii="Calibri" w:hAnsi="Calibri"/>
        </w:rPr>
        <w:t xml:space="preserve">, specifying exactly how many </w:t>
      </w:r>
      <w:r w:rsidRPr="001C371E">
        <w:rPr>
          <w:rFonts w:ascii="Calibri" w:hAnsi="Calibri"/>
        </w:rPr>
        <w:t>OVAL Items</w:t>
      </w:r>
      <w:r w:rsidRPr="00407437">
        <w:rPr>
          <w:rFonts w:ascii="Calibri" w:hAnsi="Calibri"/>
        </w:rPr>
        <w:t xml:space="preserve"> must exist on the system and how many of those </w:t>
      </w:r>
      <w:r w:rsidRPr="001C371E">
        <w:rPr>
          <w:rFonts w:ascii="Calibri" w:hAnsi="Calibri"/>
        </w:rPr>
        <w:t>OVAL Items</w:t>
      </w:r>
      <w:r w:rsidRPr="00407437">
        <w:rPr>
          <w:rFonts w:ascii="Calibri" w:hAnsi="Calibri"/>
        </w:rPr>
        <w:t xml:space="preserve"> must satisfy the set of referenced </w:t>
      </w:r>
      <w:r w:rsidRPr="001C371E">
        <w:rPr>
          <w:rFonts w:ascii="Calibri" w:hAnsi="Calibri"/>
        </w:rPr>
        <w:t>OVAL States</w:t>
      </w:r>
      <w:r w:rsidRPr="00407437">
        <w:rPr>
          <w:rFonts w:ascii="Calibri" w:hAnsi="Calibri"/>
        </w:rPr>
        <w:t xml:space="preserve">. </w:t>
      </w:r>
    </w:p>
    <w:p w:rsidR="00E90F68" w:rsidRDefault="001B3847" w:rsidP="00E90F68">
      <w:pPr>
        <w:jc w:val="center"/>
        <w:rPr>
          <w:rFonts w:ascii="Calibri" w:hAnsi="Calibri"/>
        </w:rPr>
      </w:pPr>
      <w:r w:rsidRPr="001B3847">
        <w:rPr>
          <w:noProof/>
          <w:lang w:bidi="ar-SA"/>
        </w:rPr>
        <w:lastRenderedPageBreak/>
        <w:drawing>
          <wp:inline distT="0" distB="0" distL="0" distR="0" wp14:anchorId="7CF9AA42" wp14:editId="11059313">
            <wp:extent cx="5319395"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395" cy="165417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2649"/>
        <w:gridCol w:w="1264"/>
        <w:gridCol w:w="3957"/>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Default="00E90F68" w:rsidP="001E2C76">
            <w:pPr>
              <w:jc w:val="center"/>
              <w:rPr>
                <w:b w:val="0"/>
                <w:bCs w:val="0"/>
              </w:rPr>
            </w:pPr>
            <w:r>
              <w:t>Property</w:t>
            </w:r>
          </w:p>
        </w:tc>
        <w:tc>
          <w:tcPr>
            <w:tcW w:w="1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id</w:t>
            </w:r>
          </w:p>
        </w:tc>
        <w:tc>
          <w:tcPr>
            <w:tcW w:w="1383" w:type="pct"/>
          </w:tcPr>
          <w:p w:rsidR="00E90F68" w:rsidRPr="0031429A" w:rsidRDefault="00181A2A" w:rsidP="001E2C76">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66" w:type="pct"/>
          </w:tcPr>
          <w:p w:rsidR="00E90F68" w:rsidRPr="009F2226"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The </w:t>
            </w:r>
            <w:r w:rsidR="00C01935" w:rsidRPr="009F2226">
              <w:t xml:space="preserve">globally </w:t>
            </w:r>
            <w:r w:rsidRPr="00634E48">
              <w:t xml:space="preserve">unique identifier of an </w:t>
            </w:r>
            <w:r w:rsidRPr="001C371E">
              <w:t>OVAL Test</w:t>
            </w:r>
            <w:r w:rsidR="00C01935" w:rsidRPr="009F2226">
              <w:t>.</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version</w:t>
            </w:r>
          </w:p>
        </w:tc>
        <w:tc>
          <w:tcPr>
            <w:tcW w:w="1383" w:type="pct"/>
          </w:tcPr>
          <w:p w:rsidR="00E90F68" w:rsidRPr="004E61CB" w:rsidRDefault="00E90F68" w:rsidP="001E2C76">
            <w:pPr>
              <w:cnfStyle w:val="000000000000" w:firstRow="0" w:lastRow="0" w:firstColumn="0" w:lastColumn="0" w:oddVBand="0" w:evenVBand="0" w:oddHBand="0" w:evenHBand="0" w:firstRowFirstColumn="0" w:firstRowLastColumn="0" w:lastRowFirstColumn="0" w:lastRowLastColumn="0"/>
              <w:rPr>
                <w:b/>
              </w:rPr>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The version of the unique </w:t>
            </w:r>
            <w:r w:rsidRPr="001C371E">
              <w:t>OVAL Test</w:t>
            </w:r>
            <w:r w:rsidRPr="009F2226">
              <w:t>.</w:t>
            </w: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check_existence</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9F2226">
            <w:pPr>
              <w:cnfStyle w:val="000000100000" w:firstRow="0" w:lastRow="0" w:firstColumn="0" w:lastColumn="0" w:oddVBand="0" w:evenVBand="0" w:oddHBand="1" w:evenHBand="0" w:firstRowFirstColumn="0" w:firstRowLastColumn="0" w:lastRowFirstColumn="0" w:lastRowLastColumn="0"/>
            </w:pPr>
            <w:r>
              <w:t>Specifies h</w:t>
            </w:r>
            <w:r w:rsidRPr="009F2226">
              <w:t xml:space="preserve">ow many </w:t>
            </w:r>
            <w:r w:rsidRPr="001C371E">
              <w:t>OVAL Items</w:t>
            </w:r>
            <w:r w:rsidRPr="009F2226">
              <w:t xml:space="preserve"> must exist, on the system, in order for the </w:t>
            </w:r>
            <w:r w:rsidRPr="001C371E">
              <w:t>OVAL Test</w:t>
            </w:r>
            <w:r w:rsidRPr="009F2226">
              <w:t xml:space="preserve"> </w:t>
            </w:r>
            <w:r>
              <w:t xml:space="preserve">to evaluate to </w:t>
            </w:r>
            <w:r w:rsidR="00181A2A" w:rsidRPr="00E36F1B">
              <w:rPr>
                <w:i/>
              </w:rPr>
              <w:t>‘</w:t>
            </w:r>
            <w:r w:rsidRPr="00E36F1B">
              <w:rPr>
                <w:i/>
              </w:rPr>
              <w:t>true</w:t>
            </w:r>
            <w:r w:rsidR="00181A2A" w:rsidRPr="00E36F1B">
              <w:rPr>
                <w:i/>
              </w:rPr>
              <w:t>’</w:t>
            </w:r>
            <w:r>
              <w:t>.</w:t>
            </w:r>
          </w:p>
          <w:p w:rsidR="00E90F68" w:rsidRDefault="00E90F68" w:rsidP="008F50F9">
            <w:pPr>
              <w:cnfStyle w:val="000000100000" w:firstRow="0" w:lastRow="0" w:firstColumn="0" w:lastColumn="0" w:oddVBand="0" w:evenVBand="0" w:oddHBand="1" w:evenHBand="0" w:firstRowFirstColumn="0" w:firstRowLastColumn="0" w:lastRowFirstColumn="0" w:lastRowLastColumn="0"/>
            </w:pPr>
          </w:p>
          <w:p w:rsidR="00E90F68" w:rsidRDefault="00E90F68" w:rsidP="00A52909">
            <w:pPr>
              <w:cnfStyle w:val="000000100000" w:firstRow="0" w:lastRow="0" w:firstColumn="0" w:lastColumn="0" w:oddVBand="0" w:evenVBand="0" w:oddHBand="1" w:evenHBand="0" w:firstRowFirstColumn="0" w:firstRowLastColumn="0" w:lastRowFirstColumn="0" w:lastRowLastColumn="0"/>
              <w:rPr>
                <w:b/>
              </w:rPr>
            </w:pPr>
            <w:r w:rsidRPr="00B607FC">
              <w:rPr>
                <w:b/>
              </w:rPr>
              <w:t xml:space="preserve">Default Value: </w:t>
            </w:r>
            <w:r w:rsidR="001C371E" w:rsidRPr="001C371E">
              <w:rPr>
                <w:b/>
                <w:i/>
              </w:rPr>
              <w:t>‘</w:t>
            </w:r>
            <w:r w:rsidRPr="001C371E">
              <w:rPr>
                <w:i/>
              </w:rPr>
              <w:t>at_least_one_exists</w:t>
            </w:r>
            <w:r w:rsidR="001C371E" w:rsidRPr="001C371E">
              <w:rPr>
                <w:i/>
              </w:rPr>
              <w:t>’</w:t>
            </w:r>
          </w:p>
        </w:tc>
      </w:tr>
      <w:tr w:rsidR="00E90F68" w:rsidRPr="00B233CA"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oval:CheckEnumeration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Default="00E90F68" w:rsidP="009F2226">
            <w:pPr>
              <w:cnfStyle w:val="000000000000" w:firstRow="0" w:lastRow="0" w:firstColumn="0" w:lastColumn="0" w:oddVBand="0" w:evenVBand="0" w:oddHBand="0" w:evenHBand="0" w:firstRowFirstColumn="0" w:firstRowLastColumn="0" w:lastRowFirstColumn="0" w:lastRowLastColumn="0"/>
            </w:pPr>
            <w:r>
              <w:t xml:space="preserve">Specifies how many of the collected </w:t>
            </w:r>
            <w:r w:rsidRPr="001C371E">
              <w:t>OVAL Items</w:t>
            </w:r>
            <w:r w:rsidRPr="009F2226">
              <w:t xml:space="preserve"> must satisfy the requirements specified by </w:t>
            </w:r>
            <w:r w:rsidRPr="001C371E">
              <w:t>the OVAL State(s)</w:t>
            </w:r>
            <w:r w:rsidRPr="009F2226">
              <w:t xml:space="preserve"> in order for the </w:t>
            </w:r>
            <w:r w:rsidRPr="001C371E">
              <w:t>OVAL Test</w:t>
            </w:r>
            <w:r>
              <w:t xml:space="preserve"> to evaluate to </w:t>
            </w:r>
            <w:r w:rsidR="00181A2A" w:rsidRPr="002766EE">
              <w:rPr>
                <w:i/>
              </w:rPr>
              <w:t>‘true’</w:t>
            </w:r>
            <w:r>
              <w:t>.</w:t>
            </w:r>
          </w:p>
          <w:p w:rsidR="00E90F68" w:rsidRDefault="00E90F68" w:rsidP="00634E48">
            <w:pPr>
              <w:cnfStyle w:val="000000000000" w:firstRow="0" w:lastRow="0" w:firstColumn="0" w:lastColumn="0" w:oddVBand="0" w:evenVBand="0" w:oddHBand="0" w:evenHBand="0" w:firstRowFirstColumn="0" w:firstRowLastColumn="0" w:lastRowFirstColumn="0" w:lastRowLastColumn="0"/>
            </w:pP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state_operator</w:t>
            </w:r>
          </w:p>
        </w:tc>
        <w:tc>
          <w:tcPr>
            <w:tcW w:w="1383" w:type="pct"/>
          </w:tcPr>
          <w:p w:rsidR="00E90F68" w:rsidRPr="00E30767"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r w:rsidRPr="009F2226">
              <w:t xml:space="preserve">Specifies how to logically combine the </w:t>
            </w:r>
            <w:r w:rsidRPr="001C371E">
              <w:t>OVAL States</w:t>
            </w:r>
            <w:r w:rsidRPr="009F2226">
              <w:t xml:space="preserve"> referenced in the </w:t>
            </w:r>
            <w:r w:rsidRPr="001C371E">
              <w:t>OVAL Test</w:t>
            </w:r>
            <w:r w:rsidR="00634E48" w:rsidRPr="009F2226">
              <w:t>.</w:t>
            </w:r>
          </w:p>
          <w:p w:rsidR="00634E48" w:rsidRPr="009F2226" w:rsidRDefault="00634E4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p>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rPr>
                <w:b/>
              </w:rPr>
            </w:pPr>
            <w:r w:rsidRPr="009F2226">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comment</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A short description of the </w:t>
            </w:r>
            <w:r w:rsidRPr="001C371E">
              <w:t>OVAL Test</w:t>
            </w:r>
            <w:r w:rsidRPr="009F2226">
              <w:t>.</w:t>
            </w:r>
            <w:r w:rsidR="00C01935" w:rsidRPr="009F2226">
              <w:t xml:space="preserve"> This value SHOULD describe the intent of the </w:t>
            </w:r>
            <w:r w:rsidR="00C01935" w:rsidRPr="001C371E">
              <w:t>OVAL Test</w:t>
            </w:r>
            <w:r w:rsidR="00C01935" w:rsidRPr="009F2226">
              <w:t xml:space="preserve"> including the system information that is examined and the expected state of that information.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deprecated</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Whether or not the </w:t>
            </w:r>
            <w:r w:rsidRPr="001C371E">
              <w:t>OVAL Test</w:t>
            </w:r>
            <w:r w:rsidRPr="009F2226">
              <w:t xml:space="preserve"> has been deprecated</w:t>
            </w:r>
            <w:r w:rsidR="003213F5" w:rsidRPr="009F2226">
              <w:t xml:space="preserve">. </w:t>
            </w:r>
            <w:r w:rsidRPr="009F2226">
              <w:t>A deprecated</w:t>
            </w:r>
            <w:r w:rsidR="00181A2A" w:rsidRPr="00634E48">
              <w:t xml:space="preserve"> </w:t>
            </w:r>
            <w:r w:rsidR="00181A2A" w:rsidRPr="001C371E">
              <w:t>OVAL</w:t>
            </w:r>
            <w:r w:rsidRPr="001C371E">
              <w:t xml:space="preserve"> Test</w:t>
            </w:r>
            <w:r w:rsidRPr="009F2226">
              <w:t xml:space="preserve"> is one that should no longer be referenced by new OVAL Content</w:t>
            </w:r>
            <w:r w:rsidR="003213F5" w:rsidRPr="009F2226">
              <w:t xml:space="preserve">. </w:t>
            </w: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pP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rPr>
                <w:b/>
              </w:rPr>
            </w:pPr>
            <w:r w:rsidRPr="00634E48">
              <w:rPr>
                <w:b/>
              </w:rPr>
              <w:t xml:space="preserve">Default Value: </w:t>
            </w:r>
            <w:r w:rsidR="001C371E" w:rsidRPr="001C371E">
              <w:rPr>
                <w:b/>
                <w:i/>
              </w:rPr>
              <w:t>‘</w:t>
            </w:r>
            <w:r w:rsidRPr="001C371E">
              <w:rPr>
                <w:i/>
              </w:rPr>
              <w:t>false</w:t>
            </w:r>
            <w:r w:rsidR="001C371E" w:rsidRPr="001C371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91" w:type="pct"/>
          </w:tcPr>
          <w:p w:rsidR="00183343" w:rsidRPr="009676C4" w:rsidRDefault="00183343" w:rsidP="001E2C76">
            <w:pPr>
              <w:rPr>
                <w:rFonts w:ascii="Calibri" w:hAnsi="Calibri"/>
              </w:rPr>
            </w:pPr>
            <w:r w:rsidRPr="003903C3">
              <w:t>notes</w:t>
            </w:r>
          </w:p>
        </w:tc>
        <w:tc>
          <w:tcPr>
            <w:tcW w:w="1383"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066" w:type="pct"/>
          </w:tcPr>
          <w:p w:rsidR="00183343" w:rsidRDefault="00183343" w:rsidP="009F2226">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A container for individual notes that describe some aspect of the </w:t>
            </w:r>
            <w:r w:rsidRPr="001C371E">
              <w:t>OVAL Test</w:t>
            </w:r>
            <w:r w:rsidRPr="009F2226">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pPr>
              <w:spacing w:after="200" w:line="276" w:lineRule="auto"/>
              <w:rPr>
                <w:rFonts w:ascii="Calibri" w:hAnsi="Calibri"/>
              </w:rPr>
            </w:pPr>
            <w:r w:rsidRPr="009676C4">
              <w:rPr>
                <w:rFonts w:ascii="Calibri" w:hAnsi="Calibri"/>
              </w:rPr>
              <w:t>signature</w:t>
            </w:r>
          </w:p>
        </w:tc>
        <w:tc>
          <w:tcPr>
            <w:tcW w:w="1383"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066" w:type="pct"/>
          </w:tcPr>
          <w:p w:rsidR="00E90F68" w:rsidRPr="009E2D46" w:rsidRDefault="00E90F68" w:rsidP="009F222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1951" w:name="_Toc336259408"/>
      <w:r>
        <w:lastRenderedPageBreak/>
        <w:t>ObjectRefType</w:t>
      </w:r>
      <w:bookmarkEnd w:id="1951"/>
    </w:p>
    <w:p w:rsidR="00E90F68" w:rsidRPr="00634E48" w:rsidRDefault="00E90F68" w:rsidP="00E90F68">
      <w:r w:rsidRPr="00634E48">
        <w:t xml:space="preserve">The </w:t>
      </w:r>
      <w:r w:rsidRPr="00634E48">
        <w:rPr>
          <w:rFonts w:ascii="Courier New" w:hAnsi="Courier New" w:cs="Courier New"/>
        </w:rPr>
        <w:t>ObjectRefType</w:t>
      </w:r>
      <w:r w:rsidRPr="008A4855">
        <w:t xml:space="preserve"> points to an existing </w:t>
      </w:r>
      <w:r w:rsidRPr="001C371E">
        <w:t>OVAL Object</w:t>
      </w:r>
      <w:r w:rsidRPr="00634E48">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56"/>
        <w:gridCol w:w="2096"/>
        <w:gridCol w:w="1264"/>
        <w:gridCol w:w="5060"/>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oval:ObjectIDPattern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Object.</w:t>
            </w:r>
          </w:p>
        </w:tc>
      </w:tr>
    </w:tbl>
    <w:p w:rsidR="00E90F68" w:rsidRPr="00634E48" w:rsidRDefault="00E90F68" w:rsidP="00E90F68">
      <w:pPr>
        <w:pStyle w:val="Heading3"/>
        <w:keepNext/>
        <w:keepLines/>
      </w:pPr>
      <w:bookmarkStart w:id="1952" w:name="_Toc336259409"/>
      <w:r w:rsidRPr="001C371E">
        <w:t>StateRefType</w:t>
      </w:r>
      <w:bookmarkEnd w:id="1952"/>
    </w:p>
    <w:p w:rsidR="00E90F68" w:rsidRPr="00634E48" w:rsidRDefault="00E90F68" w:rsidP="00E90F68">
      <w:r w:rsidRPr="00634E48">
        <w:t xml:space="preserve">The </w:t>
      </w:r>
      <w:r w:rsidRPr="00634E48">
        <w:rPr>
          <w:rFonts w:ascii="Courier New" w:hAnsi="Courier New" w:cs="Courier New"/>
        </w:rPr>
        <w:t>StateRefType</w:t>
      </w:r>
      <w:r w:rsidRPr="00634E48">
        <w:t xml:space="preserve"> points to an existing OVAL State.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44"/>
        <w:gridCol w:w="1969"/>
        <w:gridCol w:w="1264"/>
        <w:gridCol w:w="5299"/>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state_ref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oval:StateIDPattern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State.</w:t>
            </w:r>
          </w:p>
        </w:tc>
      </w:tr>
    </w:tbl>
    <w:p w:rsidR="00E90F68" w:rsidRPr="00634E48" w:rsidRDefault="00E90F68" w:rsidP="00E90F68">
      <w:pPr>
        <w:pStyle w:val="Heading3"/>
        <w:keepNext/>
        <w:keepLines/>
      </w:pPr>
      <w:bookmarkStart w:id="1953" w:name="_Toc336259410"/>
      <w:r w:rsidRPr="001C371E">
        <w:t>ObjectsType</w:t>
      </w:r>
      <w:bookmarkEnd w:id="1953"/>
    </w:p>
    <w:p w:rsidR="00E90F68" w:rsidRPr="00634E48" w:rsidRDefault="00E90F68" w:rsidP="00E90F68">
      <w:r w:rsidRPr="00634E48">
        <w:t xml:space="preserve">The </w:t>
      </w:r>
      <w:r w:rsidRPr="00634E48">
        <w:rPr>
          <w:rFonts w:ascii="Courier New" w:hAnsi="Courier New" w:cs="Courier New"/>
        </w:rPr>
        <w:t>ObjectsType</w:t>
      </w:r>
      <w:r w:rsidRPr="00634E48">
        <w:t xml:space="preserve"> provides a container for one or more OVAL Objects.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ObjectType</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collection of OVAL Objects.</w:t>
            </w:r>
          </w:p>
        </w:tc>
      </w:tr>
    </w:tbl>
    <w:p w:rsidR="00E90F68" w:rsidRPr="00634E48" w:rsidRDefault="00E90F68" w:rsidP="00E90F68">
      <w:pPr>
        <w:pStyle w:val="Heading3"/>
        <w:keepNext/>
        <w:keepLines/>
      </w:pPr>
      <w:bookmarkStart w:id="1954" w:name="_Toc336259411"/>
      <w:r w:rsidRPr="001C371E">
        <w:t>ObjectType</w:t>
      </w:r>
      <w:bookmarkEnd w:id="1954"/>
    </w:p>
    <w:p w:rsidR="00E90F68" w:rsidRPr="008A4855" w:rsidRDefault="00E90F68" w:rsidP="00E90F68">
      <w:pPr>
        <w:rPr>
          <w:rFonts w:ascii="Calibri" w:hAnsi="Calibri"/>
        </w:rPr>
      </w:pPr>
      <w:r w:rsidRPr="00634E48">
        <w:t xml:space="preserve">The </w:t>
      </w:r>
      <w:r w:rsidRPr="00634E48">
        <w:rPr>
          <w:rFonts w:ascii="Courier New" w:hAnsi="Courier New" w:cs="Courier New"/>
        </w:rPr>
        <w:t>ObjectType</w:t>
      </w:r>
      <w:r w:rsidRPr="00634E48">
        <w:rPr>
          <w:rFonts w:ascii="Calibri" w:hAnsi="Calibri"/>
        </w:rPr>
        <w:t xml:space="preserve"> is an abstract OVAL Object that defines the common properties associated with all </w:t>
      </w:r>
      <w:r w:rsidRPr="001C371E">
        <w:rPr>
          <w:rFonts w:ascii="Calibri" w:hAnsi="Calibri"/>
        </w:rPr>
        <w:t>OVAL Objects</w:t>
      </w:r>
      <w:r w:rsidR="003213F5" w:rsidRPr="00634E48">
        <w:rPr>
          <w:rFonts w:ascii="Calibri" w:hAnsi="Calibri"/>
        </w:rPr>
        <w:t xml:space="preserve">. </w:t>
      </w:r>
      <w:r w:rsidRPr="00634E48">
        <w:t xml:space="preserve">The </w:t>
      </w:r>
      <w:r w:rsidRPr="008A4855">
        <w:rPr>
          <w:rFonts w:ascii="Courier New" w:hAnsi="Courier New" w:cs="Courier New"/>
        </w:rPr>
        <w:t>ObjectType</w:t>
      </w:r>
      <w:r w:rsidRPr="008A4855">
        <w:rPr>
          <w:rFonts w:ascii="Calibri" w:hAnsi="Calibri"/>
        </w:rPr>
        <w:t xml:space="preserve"> </w:t>
      </w:r>
      <w:r w:rsidRPr="008A4855">
        <w:t xml:space="preserve">provides an extension point for </w:t>
      </w:r>
      <w:r w:rsidR="008A4855">
        <w:t>normal or "</w:t>
      </w:r>
      <w:r w:rsidRPr="008A4855">
        <w:t>concrete</w:t>
      </w:r>
      <w:r w:rsidR="008A4855">
        <w:t>"</w:t>
      </w:r>
      <w:r w:rsidRPr="008A4855">
        <w:t xml:space="preserve"> </w:t>
      </w:r>
      <w:r w:rsidRPr="001C371E">
        <w:t>OVAL Objects</w:t>
      </w:r>
      <w:r w:rsidRPr="00634E48">
        <w:t xml:space="preserve">, which define platform-specific capabilities, in the </w:t>
      </w:r>
      <w:r w:rsidR="00373234" w:rsidRPr="00634E48">
        <w:fldChar w:fldCharType="begin"/>
      </w:r>
      <w:r w:rsidR="00373234" w:rsidRPr="00634E48">
        <w:instrText xml:space="preserve"> REF _Ref300340349 \h </w:instrText>
      </w:r>
      <w:r w:rsidR="00634E48" w:rsidRPr="001C371E">
        <w:instrText xml:space="preserve"> \* MERGEFORMAT </w:instrText>
      </w:r>
      <w:r w:rsidR="00373234" w:rsidRPr="00634E48">
        <w:fldChar w:fldCharType="separate"/>
      </w:r>
      <w:r w:rsidR="00082012">
        <w:t>OVAL Component Models</w:t>
      </w:r>
      <w:r w:rsidR="00373234" w:rsidRPr="00634E48">
        <w:fldChar w:fldCharType="end"/>
      </w:r>
      <w:r w:rsidRPr="00634E48">
        <w:rPr>
          <w:rFonts w:ascii="Calibri" w:hAnsi="Calibri"/>
        </w:rPr>
        <w:t>.</w:t>
      </w:r>
      <w:r w:rsidRPr="00634E48" w:rsidDel="00C53CA6">
        <w:rPr>
          <w:rFonts w:ascii="Calibri" w:hAnsi="Calibri"/>
        </w:rPr>
        <w:t xml:space="preserve"> </w:t>
      </w:r>
      <w:r w:rsidRPr="008A4855">
        <w:rPr>
          <w:rFonts w:ascii="Calibri" w:hAnsi="Calibri"/>
        </w:rPr>
        <w:t xml:space="preserve">A concrete </w:t>
      </w:r>
      <w:r w:rsidRPr="001C371E">
        <w:rPr>
          <w:rFonts w:ascii="Calibri" w:hAnsi="Calibri"/>
        </w:rPr>
        <w:t>OVAL Object</w:t>
      </w:r>
      <w:r w:rsidRPr="00634E48">
        <w:rPr>
          <w:rFonts w:ascii="Calibri" w:hAnsi="Calibri"/>
        </w:rPr>
        <w:t xml:space="preserve"> </w:t>
      </w:r>
      <w:r w:rsidR="00D20B64" w:rsidRPr="00634E48">
        <w:rPr>
          <w:rFonts w:ascii="Calibri" w:hAnsi="Calibri"/>
        </w:rPr>
        <w:t>MUST</w:t>
      </w:r>
      <w:r w:rsidRPr="008A4855">
        <w:rPr>
          <w:rFonts w:ascii="Calibri" w:hAnsi="Calibri"/>
        </w:rPr>
        <w:t xml:space="preserve"> define sufficient entities to allow a user to identify a unique an item to be collected.</w:t>
      </w:r>
    </w:p>
    <w:p w:rsidR="00D20B64" w:rsidRPr="00634E48" w:rsidRDefault="00D20B64" w:rsidP="00D20B64">
      <w:pPr>
        <w:spacing w:line="240" w:lineRule="auto"/>
        <w:contextualSpacing/>
      </w:pPr>
      <w:r w:rsidRPr="00523EAD">
        <w:t xml:space="preserve">A concrete </w:t>
      </w:r>
      <w:r w:rsidRPr="001C371E">
        <w:t>OVAL Object</w:t>
      </w:r>
      <w:r w:rsidRPr="00634E48">
        <w:t xml:space="preserve"> may define a set of 0 or more </w:t>
      </w:r>
      <w:r w:rsidRPr="001C371E">
        <w:t>OVAL Behaviors</w:t>
      </w:r>
      <w:r w:rsidRPr="00634E48">
        <w:t xml:space="preserve">. </w:t>
      </w:r>
      <w:r w:rsidRPr="001C371E">
        <w:t>OVAL Behaviors</w:t>
      </w:r>
      <w:r w:rsidRPr="00634E48">
        <w:t xml:space="preserve"> define an action that can further specify the set of </w:t>
      </w:r>
      <w:r w:rsidRPr="001C371E">
        <w:t>OVAL Items</w:t>
      </w:r>
      <w:r w:rsidRPr="00634E48">
        <w:t xml:space="preserve"> that match an </w:t>
      </w:r>
      <w:r w:rsidRPr="001C371E">
        <w:t>OVAL Object</w:t>
      </w:r>
      <w:r w:rsidR="003213F5" w:rsidRPr="00634E48">
        <w:t xml:space="preserve">. </w:t>
      </w:r>
      <w:r w:rsidRPr="001C371E">
        <w:t>OVAL Behaviors</w:t>
      </w:r>
      <w:r w:rsidRPr="00634E48">
        <w:t xml:space="preserve"> may depend on other </w:t>
      </w:r>
      <w:r w:rsidRPr="001C371E">
        <w:t>OVAL Behaviors</w:t>
      </w:r>
      <w:r w:rsidRPr="00634E48">
        <w:t xml:space="preserve"> or may be independent of other </w:t>
      </w:r>
      <w:r w:rsidRPr="001C371E">
        <w:t>OVAL Behaviors</w:t>
      </w:r>
      <w:r w:rsidR="003213F5" w:rsidRPr="00634E48">
        <w:t xml:space="preserve">. </w:t>
      </w:r>
      <w:r w:rsidRPr="00634E48">
        <w:t xml:space="preserve">In addition, </w:t>
      </w:r>
      <w:r w:rsidRPr="001C371E">
        <w:t>OVAL Behaviors</w:t>
      </w:r>
      <w:r w:rsidRPr="00634E48">
        <w:t xml:space="preserve"> are specific to </w:t>
      </w:r>
      <w:r w:rsidRPr="001C371E">
        <w:t>OVAL Objects</w:t>
      </w:r>
      <w:r w:rsidRPr="00634E48">
        <w:t xml:space="preserve"> and are defined in the OVAL Component Models.</w:t>
      </w:r>
    </w:p>
    <w:p w:rsidR="00E90F68" w:rsidRDefault="00FA10E5" w:rsidP="00E90F68">
      <w:pPr>
        <w:jc w:val="center"/>
      </w:pPr>
      <w:r w:rsidRPr="00FA10E5">
        <w:rPr>
          <w:noProof/>
          <w:lang w:bidi="ar-SA"/>
        </w:rPr>
        <w:drawing>
          <wp:inline distT="0" distB="0" distL="0" distR="0" wp14:anchorId="1DE8055D" wp14:editId="692282DF">
            <wp:extent cx="4190365" cy="14071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0365" cy="14071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6"/>
        <w:gridCol w:w="2545"/>
        <w:gridCol w:w="1264"/>
        <w:gridCol w:w="4141"/>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jc w:val="center"/>
              <w:rPr>
                <w:bCs w:val="0"/>
              </w:rPr>
            </w:pPr>
            <w:r w:rsidRPr="00983332">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6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id</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The unique identifier of an </w:t>
            </w:r>
            <w:r w:rsidRPr="001C371E">
              <w:t>OVAL Object</w:t>
            </w:r>
            <w:r w:rsidRPr="00634E48">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lastRenderedPageBreak/>
              <w:t>version</w:t>
            </w:r>
          </w:p>
        </w:tc>
        <w:tc>
          <w:tcPr>
            <w:tcW w:w="132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62" w:type="pct"/>
          </w:tcPr>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The version of the globally unique </w:t>
            </w:r>
            <w:r w:rsidRPr="001C371E">
              <w:t>OVAL Object</w:t>
            </w:r>
            <w:r w:rsidRPr="00634E48">
              <w:t xml:space="preserve"> referenced by the </w:t>
            </w:r>
            <w:r w:rsidRPr="00634E48">
              <w:rPr>
                <w:rFonts w:ascii="Courier New" w:hAnsi="Courier New" w:cs="Courier New"/>
              </w:rPr>
              <w:t>id</w:t>
            </w:r>
            <w:r w:rsidRPr="00634E48">
              <w:t xml:space="preserve"> property.</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A short description of the </w:t>
            </w:r>
            <w:r w:rsidR="00181A2A" w:rsidRPr="001C371E">
              <w:t xml:space="preserve">OVAL </w:t>
            </w:r>
            <w:r w:rsidRPr="001C371E">
              <w:t>Object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deprecated</w:t>
            </w:r>
          </w:p>
        </w:tc>
        <w:tc>
          <w:tcPr>
            <w:tcW w:w="132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62" w:type="pct"/>
          </w:tcPr>
          <w:p w:rsidR="00E90F68" w:rsidRPr="008F50F9"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Whether or not the </w:t>
            </w:r>
            <w:r w:rsidRPr="001C371E">
              <w:t>OVAL Object</w:t>
            </w:r>
            <w:r w:rsidRPr="00634E48">
              <w:t xml:space="preserve"> has been deprecated.</w:t>
            </w:r>
          </w:p>
          <w:p w:rsidR="00E90F68" w:rsidRPr="00A52909"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A52909">
              <w:rPr>
                <w:b/>
              </w:rPr>
              <w:t xml:space="preserve">Default Value: </w:t>
            </w:r>
            <w:r w:rsidR="001C371E" w:rsidRPr="001C371E">
              <w:rPr>
                <w:b/>
                <w:i/>
              </w:rPr>
              <w:t>‘</w:t>
            </w:r>
            <w:r w:rsidRPr="001C371E">
              <w:rPr>
                <w:i/>
              </w:rPr>
              <w:t>false</w:t>
            </w:r>
            <w:r w:rsidR="001C371E" w:rsidRPr="001C371E">
              <w:rPr>
                <w:i/>
              </w:rPr>
              <w:t>’</w:t>
            </w:r>
          </w:p>
        </w:tc>
      </w:tr>
      <w:tr w:rsidR="00183343"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183343" w:rsidRPr="00983332" w:rsidRDefault="00183343" w:rsidP="001E2C76">
            <w:pPr>
              <w:rPr>
                <w:rFonts w:ascii="Calibri" w:hAnsi="Calibri"/>
              </w:rPr>
            </w:pPr>
            <w:r w:rsidRPr="00983332">
              <w:t>notes</w:t>
            </w:r>
          </w:p>
        </w:tc>
        <w:tc>
          <w:tcPr>
            <w:tcW w:w="1329"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0..1</w:t>
            </w:r>
          </w:p>
        </w:tc>
        <w:tc>
          <w:tcPr>
            <w:tcW w:w="2162" w:type="pct"/>
          </w:tcPr>
          <w:p w:rsidR="00183343" w:rsidRPr="00634E48"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634E48">
              <w:t xml:space="preserve">A container for individual notes that describe some aspect of the </w:t>
            </w:r>
            <w:r w:rsidRPr="001C371E">
              <w:t>O</w:t>
            </w:r>
            <w:r w:rsidR="00181A2A" w:rsidRPr="001C371E">
              <w:t>VAL O</w:t>
            </w:r>
            <w:r w:rsidRPr="001C371E">
              <w:t>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2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162" w:type="pct"/>
          </w:tcPr>
          <w:p w:rsidR="00E90F68" w:rsidRPr="00523EAD"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634E48">
              <w:rPr>
                <w:rFonts w:ascii="Calibri" w:hAnsi="Calibri"/>
              </w:rPr>
              <w:t xml:space="preserve">Mechanism to ensure the </w:t>
            </w:r>
            <w:r w:rsidRPr="00634E48">
              <w:t>integrity and authenticity</w:t>
            </w:r>
            <w:r w:rsidRPr="00634E48">
              <w:rPr>
                <w:rFonts w:ascii="Calibri" w:hAnsi="Calibri"/>
              </w:rPr>
              <w:t xml:space="preserve"> of the content</w:t>
            </w:r>
            <w:r w:rsidRPr="008A4855">
              <w:rPr>
                <w:rFonts w:ascii="Calibri" w:hAnsi="Calibri"/>
              </w:rPr>
              <w:t>.</w:t>
            </w:r>
          </w:p>
        </w:tc>
      </w:tr>
    </w:tbl>
    <w:p w:rsidR="00E90F68" w:rsidRDefault="00E90F68" w:rsidP="00E90F68">
      <w:pPr>
        <w:pStyle w:val="Heading3"/>
        <w:keepNext/>
        <w:keepLines/>
      </w:pPr>
      <w:bookmarkStart w:id="1955" w:name="_Toc336259412"/>
      <w:r>
        <w:t>set</w:t>
      </w:r>
      <w:bookmarkEnd w:id="1955"/>
    </w:p>
    <w:p w:rsidR="00101061" w:rsidRPr="00634E48" w:rsidRDefault="00E90F68" w:rsidP="00E90F68">
      <w:r w:rsidRPr="00634E48">
        <w:t xml:space="preserve">The </w:t>
      </w:r>
      <w:r w:rsidRPr="00634E48">
        <w:rPr>
          <w:rFonts w:ascii="Courier New" w:hAnsi="Courier New" w:cs="Courier New"/>
        </w:rPr>
        <w:t>set</w:t>
      </w:r>
      <w:r w:rsidRPr="00634E48">
        <w:t xml:space="preserve"> construct </w:t>
      </w:r>
      <w:r w:rsidR="00125DF6" w:rsidRPr="008A4855">
        <w:t>enables the</w:t>
      </w:r>
      <w:r w:rsidRPr="00523EAD">
        <w:t xml:space="preserve"> expression of complex </w:t>
      </w:r>
      <w:r w:rsidRPr="001C371E">
        <w:t>OVAL Objects</w:t>
      </w:r>
      <w:r w:rsidRPr="00634E48">
        <w:t xml:space="preserve"> that are the result of logically combining and filtering the </w:t>
      </w:r>
      <w:r w:rsidRPr="001C371E">
        <w:t>OVAL Items</w:t>
      </w:r>
      <w:r w:rsidRPr="00634E48">
        <w:t xml:space="preserve"> that are identified by one or more other </w:t>
      </w:r>
      <w:r w:rsidRPr="001C371E">
        <w:t>OVAL Objects</w:t>
      </w:r>
      <w:r w:rsidRPr="00634E48">
        <w:t xml:space="preserve">. A </w:t>
      </w:r>
      <w:r w:rsidRPr="00634E48">
        <w:rPr>
          <w:rFonts w:ascii="Courier New" w:hAnsi="Courier New" w:cs="Courier New"/>
        </w:rPr>
        <w:t>set</w:t>
      </w:r>
      <w:r w:rsidRPr="00634E48">
        <w:t xml:space="preserve"> can consist of either one or two nested </w:t>
      </w:r>
      <w:r w:rsidRPr="008A4855">
        <w:rPr>
          <w:rFonts w:ascii="Courier New" w:hAnsi="Courier New" w:cs="Courier New"/>
        </w:rPr>
        <w:t>sets</w:t>
      </w:r>
      <w:r w:rsidRPr="00523EAD">
        <w:t xml:space="preserve"> or one or two references to other </w:t>
      </w:r>
      <w:r w:rsidRPr="001C371E">
        <w:t>OVAL Objects</w:t>
      </w:r>
      <w:r w:rsidRPr="00634E48">
        <w:t xml:space="preserve"> and a collection of </w:t>
      </w:r>
      <w:r w:rsidR="00BC09B4" w:rsidRPr="001C371E">
        <w:t>OVAL F</w:t>
      </w:r>
      <w:r w:rsidRPr="001C371E">
        <w:t>ilters</w:t>
      </w:r>
      <w:r w:rsidR="003213F5" w:rsidRPr="00634E48">
        <w:t xml:space="preserve">. </w:t>
      </w:r>
    </w:p>
    <w:p w:rsidR="00791D67" w:rsidRDefault="00CD315B" w:rsidP="00C6050B">
      <w:pPr>
        <w:jc w:val="center"/>
      </w:pPr>
      <w:r w:rsidRPr="00CD315B">
        <w:rPr>
          <w:noProof/>
          <w:lang w:bidi="ar-SA"/>
        </w:rPr>
        <w:drawing>
          <wp:inline distT="0" distB="0" distL="0" distR="0" wp14:anchorId="6C0386CA" wp14:editId="5E56F528">
            <wp:extent cx="4961890" cy="97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890" cy="977900"/>
                    </a:xfrm>
                    <a:prstGeom prst="rect">
                      <a:avLst/>
                    </a:prstGeom>
                    <a:noFill/>
                    <a:ln>
                      <a:noFill/>
                    </a:ln>
                  </pic:spPr>
                </pic:pic>
              </a:graphicData>
            </a:graphic>
          </wp:inline>
        </w:drawing>
      </w:r>
    </w:p>
    <w:tbl>
      <w:tblPr>
        <w:tblStyle w:val="LightList1"/>
        <w:tblW w:w="5022" w:type="pct"/>
        <w:tblBorders>
          <w:insideH w:val="single" w:sz="8" w:space="0" w:color="000000" w:themeColor="text1"/>
          <w:insideV w:val="single" w:sz="4" w:space="0" w:color="auto"/>
        </w:tblBorders>
        <w:tblLayout w:type="fixed"/>
        <w:tblLook w:val="04A0" w:firstRow="1" w:lastRow="0" w:firstColumn="1" w:lastColumn="0" w:noHBand="0" w:noVBand="1"/>
      </w:tblPr>
      <w:tblGrid>
        <w:gridCol w:w="1826"/>
        <w:gridCol w:w="2531"/>
        <w:gridCol w:w="1356"/>
        <w:gridCol w:w="3905"/>
      </w:tblGrid>
      <w:tr w:rsidR="0063695E" w:rsidTr="0063695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9" w:type="pct"/>
          </w:tcPr>
          <w:p w:rsidR="00E90F68" w:rsidRDefault="00E90F68" w:rsidP="001E2C76">
            <w:pPr>
              <w:jc w:val="center"/>
              <w:rPr>
                <w:b w:val="0"/>
                <w:bCs w:val="0"/>
              </w:rPr>
            </w:pPr>
            <w:r>
              <w:t>Property</w:t>
            </w:r>
          </w:p>
        </w:tc>
        <w:tc>
          <w:tcPr>
            <w:tcW w:w="13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3695E" w:rsidTr="0063695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rsidRPr="00826151">
              <w:t>set_operator</w:t>
            </w:r>
          </w:p>
        </w:tc>
        <w:tc>
          <w:tcPr>
            <w:tcW w:w="1316"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rsidRPr="00826151">
              <w:t>SetOperatorEnumeration</w:t>
            </w:r>
          </w:p>
        </w:tc>
        <w:tc>
          <w:tcPr>
            <w:tcW w:w="705"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t>0..1</w:t>
            </w:r>
          </w:p>
        </w:tc>
        <w:tc>
          <w:tcPr>
            <w:tcW w:w="2030" w:type="pct"/>
          </w:tcPr>
          <w:p w:rsidR="009527B2" w:rsidRPr="008F50F9" w:rsidRDefault="009527B2" w:rsidP="00523EAD">
            <w:pPr>
              <w:cnfStyle w:val="000000100000" w:firstRow="0" w:lastRow="0" w:firstColumn="0" w:lastColumn="0" w:oddVBand="0" w:evenVBand="0" w:oddHBand="1" w:evenHBand="0" w:firstRowFirstColumn="0" w:firstRowLastColumn="0" w:lastRowFirstColumn="0" w:lastRowLastColumn="0"/>
            </w:pPr>
            <w:r w:rsidRPr="00523EAD">
              <w:t>Specifies the set operation to use when combining subsets.</w:t>
            </w:r>
          </w:p>
          <w:p w:rsidR="009527B2" w:rsidRPr="00A52909" w:rsidRDefault="009527B2" w:rsidP="00523EAD">
            <w:pPr>
              <w:cnfStyle w:val="000000100000" w:firstRow="0" w:lastRow="0" w:firstColumn="0" w:lastColumn="0" w:oddVBand="0" w:evenVBand="0" w:oddHBand="1" w:evenHBand="0" w:firstRowFirstColumn="0" w:firstRowLastColumn="0" w:lastRowFirstColumn="0" w:lastRowLastColumn="0"/>
            </w:pPr>
          </w:p>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UNION</w:t>
            </w:r>
            <w:r w:rsidR="001C371E" w:rsidRPr="001C371E">
              <w:rPr>
                <w:i/>
              </w:rPr>
              <w:t>’</w:t>
            </w:r>
          </w:p>
        </w:tc>
      </w:tr>
      <w:tr w:rsidR="0063695E" w:rsidTr="0063695E">
        <w:trPr>
          <w:trHeight w:val="258"/>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t>set</w:t>
            </w:r>
          </w:p>
        </w:tc>
        <w:tc>
          <w:tcPr>
            <w:tcW w:w="1316"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set</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0..2</w:t>
            </w:r>
          </w:p>
        </w:tc>
        <w:tc>
          <w:tcPr>
            <w:tcW w:w="2030" w:type="pct"/>
          </w:tcPr>
          <w:p w:rsidR="009527B2" w:rsidRPr="00523EAD" w:rsidRDefault="009527B2" w:rsidP="00523EAD">
            <w:pPr>
              <w:cnfStyle w:val="000000000000" w:firstRow="0" w:lastRow="0" w:firstColumn="0" w:lastColumn="0" w:oddVBand="0" w:evenVBand="0" w:oddHBand="0" w:evenHBand="0" w:firstRowFirstColumn="0" w:firstRowLastColumn="0" w:lastRowFirstColumn="0" w:lastRowLastColumn="0"/>
            </w:pPr>
            <w:r w:rsidRPr="00523EAD">
              <w:t>Allows nested sets.</w:t>
            </w:r>
          </w:p>
        </w:tc>
      </w:tr>
      <w:tr w:rsidR="0063695E" w:rsidTr="0063695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r>
              <w:t>object_reference</w:t>
            </w:r>
          </w:p>
        </w:tc>
        <w:tc>
          <w:tcPr>
            <w:tcW w:w="1316"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705"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0..2</w:t>
            </w:r>
          </w:p>
        </w:tc>
        <w:tc>
          <w:tcPr>
            <w:tcW w:w="2030" w:type="pct"/>
          </w:tcPr>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523EAD">
              <w:t xml:space="preserve">A reference to an </w:t>
            </w:r>
            <w:r w:rsidRPr="001C371E">
              <w:t>OVAL Object</w:t>
            </w:r>
            <w:r w:rsidR="00101061" w:rsidRPr="00523EAD">
              <w:t xml:space="preserve"> based upon its ID. An </w:t>
            </w:r>
            <w:r w:rsidR="00101061" w:rsidRPr="00523EAD">
              <w:rPr>
                <w:rFonts w:ascii="Courier New" w:hAnsi="Courier New" w:cs="Courier New"/>
              </w:rPr>
              <w:t>object_reference</w:t>
            </w:r>
            <w:r w:rsidR="00101061" w:rsidRPr="00523EAD">
              <w:t xml:space="preserve"> indicates that any </w:t>
            </w:r>
            <w:r w:rsidR="00101061" w:rsidRPr="001C371E">
              <w:t>OVAL Items</w:t>
            </w:r>
            <w:r w:rsidR="00101061" w:rsidRPr="00523EAD">
              <w:t xml:space="preserve"> identified by the referenced </w:t>
            </w:r>
            <w:r w:rsidR="00101061" w:rsidRPr="001C371E">
              <w:t>OVAL Object</w:t>
            </w:r>
            <w:r w:rsidR="00101061" w:rsidRPr="00523EAD">
              <w:t xml:space="preserve"> are </w:t>
            </w:r>
            <w:r w:rsidR="0063695E" w:rsidRPr="00523EAD">
              <w:t>included</w:t>
            </w:r>
            <w:r w:rsidR="00101061" w:rsidRPr="00523EAD">
              <w:t xml:space="preserve"> in the set. The</w:t>
            </w:r>
            <w:r w:rsidR="0063695E" w:rsidRPr="00523EAD">
              <w:t xml:space="preserve"> referenced </w:t>
            </w:r>
            <w:r w:rsidR="0063695E" w:rsidRPr="001C371E">
              <w:t>OVAL Object</w:t>
            </w:r>
            <w:r w:rsidR="0063695E" w:rsidRPr="00523EAD">
              <w:t xml:space="preserve"> </w:t>
            </w:r>
            <w:r w:rsidR="00101061" w:rsidRPr="00523EAD">
              <w:t xml:space="preserve">MUST </w:t>
            </w:r>
            <w:r w:rsidR="0063695E" w:rsidRPr="00523EAD">
              <w:t xml:space="preserve">be </w:t>
            </w:r>
            <w:r w:rsidR="00101061" w:rsidRPr="00523EAD">
              <w:t>contain</w:t>
            </w:r>
            <w:r w:rsidR="0063695E" w:rsidRPr="00523EAD">
              <w:t>ed</w:t>
            </w:r>
            <w:r w:rsidR="00101061" w:rsidRPr="00523EAD">
              <w:t xml:space="preserve"> within the current instance of the </w:t>
            </w:r>
            <w:r w:rsidR="0010106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r w:rsidR="0063695E" w:rsidTr="0063695E">
        <w:trPr>
          <w:trHeight w:val="576"/>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pPr>
              <w:spacing w:after="200" w:line="276" w:lineRule="auto"/>
            </w:pPr>
            <w:r>
              <w:t>filter</w:t>
            </w:r>
          </w:p>
        </w:tc>
        <w:tc>
          <w:tcPr>
            <w:tcW w:w="1316" w:type="pct"/>
          </w:tcPr>
          <w:p w:rsidR="009527B2" w:rsidRPr="00E30767" w:rsidRDefault="009527B2" w:rsidP="001E2C76">
            <w:pPr>
              <w:spacing w:after="200" w:line="276" w:lineRule="auto"/>
              <w:cnfStyle w:val="000000000000" w:firstRow="0" w:lastRow="0" w:firstColumn="0" w:lastColumn="0" w:oddVBand="0" w:evenVBand="0" w:oddHBand="0" w:evenHBand="0" w:firstRowFirstColumn="0" w:firstRowLastColumn="0" w:lastRowFirstColumn="0" w:lastRowLastColumn="0"/>
            </w:pPr>
            <w:r>
              <w:t>filter</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0..n</w:t>
            </w:r>
          </w:p>
        </w:tc>
        <w:tc>
          <w:tcPr>
            <w:tcW w:w="2030" w:type="pct"/>
          </w:tcPr>
          <w:p w:rsidR="009527B2" w:rsidRPr="00523EAD" w:rsidRDefault="009527B2" w:rsidP="001C371E">
            <w:pPr>
              <w:cnfStyle w:val="000000000000" w:firstRow="0" w:lastRow="0" w:firstColumn="0" w:lastColumn="0" w:oddVBand="0" w:evenVBand="0" w:oddHBand="0" w:evenHBand="0" w:firstRowFirstColumn="0" w:firstRowLastColumn="0" w:lastRowFirstColumn="0" w:lastRowLastColumn="0"/>
              <w:rPr>
                <w:b/>
              </w:rPr>
            </w:pPr>
            <w:r w:rsidRPr="00523EAD">
              <w:t>Defines one or more filters to apply to the combined data.</w:t>
            </w:r>
          </w:p>
        </w:tc>
      </w:tr>
    </w:tbl>
    <w:p w:rsidR="00E90F68" w:rsidRDefault="00E90F68" w:rsidP="00E90F68">
      <w:pPr>
        <w:pStyle w:val="Heading3"/>
        <w:keepNext/>
        <w:keepLines/>
      </w:pPr>
      <w:bookmarkStart w:id="1956" w:name="_Toc336259413"/>
      <w:r>
        <w:lastRenderedPageBreak/>
        <w:t>filter</w:t>
      </w:r>
      <w:bookmarkEnd w:id="1956"/>
    </w:p>
    <w:p w:rsidR="003B15F1" w:rsidRPr="00523EAD" w:rsidRDefault="00E90F68" w:rsidP="00E90F68">
      <w:r w:rsidRPr="00523EAD">
        <w:t xml:space="preserve">The </w:t>
      </w:r>
      <w:r w:rsidRPr="00523EAD">
        <w:rPr>
          <w:rFonts w:ascii="Courier New" w:hAnsi="Courier New" w:cs="Courier New"/>
        </w:rPr>
        <w:t>filter</w:t>
      </w:r>
      <w:r w:rsidRPr="00523EAD">
        <w:t xml:space="preserve"> construct allows the explicit inclusion or exclusion of </w:t>
      </w:r>
      <w:r w:rsidRPr="001C371E">
        <w:t>OVAL Items</w:t>
      </w:r>
      <w:r w:rsidRPr="00523EAD">
        <w:t xml:space="preserve"> from a collection of </w:t>
      </w:r>
      <w:r w:rsidRPr="001C371E">
        <w:t>OVAL Items</w:t>
      </w:r>
      <w:r w:rsidRPr="00523EAD">
        <w:t xml:space="preserve"> </w:t>
      </w:r>
      <w:r w:rsidR="002B45D7" w:rsidRPr="00523EAD">
        <w:t xml:space="preserve">based upon one an </w:t>
      </w:r>
      <w:r w:rsidR="002B45D7" w:rsidRPr="001C371E">
        <w:t>OVAL State</w:t>
      </w:r>
      <w:r w:rsidRPr="00523EAD">
        <w:t xml:space="preserve">. </w:t>
      </w:r>
    </w:p>
    <w:p w:rsidR="00CD315B" w:rsidRDefault="00CD315B" w:rsidP="00C6050B">
      <w:pPr>
        <w:jc w:val="center"/>
      </w:pPr>
      <w:r w:rsidRPr="00CD315B">
        <w:rPr>
          <w:noProof/>
          <w:lang w:bidi="ar-SA"/>
        </w:rPr>
        <w:drawing>
          <wp:inline distT="0" distB="0" distL="0" distR="0" wp14:anchorId="4907F073" wp14:editId="50A03B5A">
            <wp:extent cx="4373245" cy="4927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245"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60"/>
        <w:gridCol w:w="2555"/>
        <w:gridCol w:w="1567"/>
        <w:gridCol w:w="3294"/>
      </w:tblGrid>
      <w:tr w:rsidR="00E90F68" w:rsidTr="0095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Default="00E90F68" w:rsidP="001E2C76">
            <w:pPr>
              <w:jc w:val="center"/>
              <w:rPr>
                <w:b w:val="0"/>
                <w:bCs w:val="0"/>
              </w:rPr>
            </w:pPr>
            <w:r>
              <w:t>Property</w:t>
            </w:r>
          </w:p>
        </w:tc>
        <w:tc>
          <w:tcPr>
            <w:tcW w:w="133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81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2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952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Pr="00983332" w:rsidRDefault="00E90F68" w:rsidP="001E2C76">
            <w:r>
              <w:t>action</w:t>
            </w:r>
          </w:p>
        </w:tc>
        <w:tc>
          <w:tcPr>
            <w:tcW w:w="133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FilterActionEnumeration</w:t>
            </w:r>
          </w:p>
        </w:tc>
        <w:tc>
          <w:tcPr>
            <w:tcW w:w="81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20" w:type="pct"/>
          </w:tcPr>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pPr>
            <w:r w:rsidRPr="00523EAD">
              <w:t>Defines the type of filter.</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C371E" w:rsidRPr="001C371E">
              <w:rPr>
                <w:b/>
                <w:i/>
              </w:rPr>
              <w:t>‘</w:t>
            </w:r>
            <w:r w:rsidRPr="001C371E">
              <w:rPr>
                <w:i/>
              </w:rPr>
              <w:t>exclude</w:t>
            </w:r>
            <w:r w:rsidR="001C371E" w:rsidRPr="001C371E">
              <w:rPr>
                <w:i/>
              </w:rPr>
              <w:t>’</w:t>
            </w:r>
          </w:p>
        </w:tc>
      </w:tr>
      <w:tr w:rsidR="009527B2" w:rsidTr="009527B2">
        <w:tc>
          <w:tcPr>
            <w:cnfStyle w:val="001000000000" w:firstRow="0" w:lastRow="0" w:firstColumn="1" w:lastColumn="0" w:oddVBand="0" w:evenVBand="0" w:oddHBand="0" w:evenHBand="0" w:firstRowFirstColumn="0" w:firstRowLastColumn="0" w:lastRowFirstColumn="0" w:lastRowLastColumn="0"/>
            <w:tcW w:w="1128" w:type="pct"/>
          </w:tcPr>
          <w:p w:rsidR="009527B2" w:rsidRDefault="009527B2" w:rsidP="001E2C76">
            <w:r>
              <w:t>value</w:t>
            </w:r>
          </w:p>
        </w:tc>
        <w:tc>
          <w:tcPr>
            <w:tcW w:w="1334" w:type="pct"/>
          </w:tcPr>
          <w:p w:rsidR="009527B2" w:rsidRDefault="009527B2" w:rsidP="007772E5">
            <w:pPr>
              <w:cnfStyle w:val="000000000000" w:firstRow="0" w:lastRow="0" w:firstColumn="0" w:lastColumn="0" w:oddVBand="0" w:evenVBand="0" w:oddHBand="0" w:evenHBand="0" w:firstRowFirstColumn="0" w:firstRowLastColumn="0" w:lastRowFirstColumn="0" w:lastRowLastColumn="0"/>
            </w:pPr>
            <w:r>
              <w:t>oval:StateIDPattern</w:t>
            </w:r>
          </w:p>
          <w:p w:rsidR="009527B2" w:rsidRDefault="009527B2" w:rsidP="001E2C76">
            <w:pPr>
              <w:cnfStyle w:val="000000000000" w:firstRow="0" w:lastRow="0" w:firstColumn="0" w:lastColumn="0" w:oddVBand="0" w:evenVBand="0" w:oddHBand="0" w:evenHBand="0" w:firstRowFirstColumn="0" w:firstRowLastColumn="0" w:lastRowFirstColumn="0" w:lastRowLastColumn="0"/>
            </w:pPr>
          </w:p>
        </w:tc>
        <w:tc>
          <w:tcPr>
            <w:tcW w:w="818"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1</w:t>
            </w:r>
          </w:p>
        </w:tc>
        <w:tc>
          <w:tcPr>
            <w:tcW w:w="1720" w:type="pct"/>
          </w:tcPr>
          <w:p w:rsidR="003B15F1" w:rsidRPr="00523EAD" w:rsidRDefault="009527B2" w:rsidP="003B15F1">
            <w:pPr>
              <w:cnfStyle w:val="000000000000" w:firstRow="0" w:lastRow="0" w:firstColumn="0" w:lastColumn="0" w:oddVBand="0" w:evenVBand="0" w:oddHBand="0" w:evenHBand="0" w:firstRowFirstColumn="0" w:firstRowLastColumn="0" w:lastRowFirstColumn="0" w:lastRowLastColumn="0"/>
            </w:pPr>
            <w:r w:rsidRPr="00523EAD">
              <w:t xml:space="preserve">A reference to an </w:t>
            </w:r>
            <w:r w:rsidRPr="001C371E">
              <w:t>OVAL State</w:t>
            </w:r>
            <w:r w:rsidRPr="00523EAD">
              <w:t xml:space="preserve"> that defines how the data should be filtered</w:t>
            </w:r>
            <w:r w:rsidR="003213F5" w:rsidRPr="00523EAD">
              <w:t xml:space="preserve">. </w:t>
            </w:r>
            <w:r w:rsidR="003B15F1" w:rsidRPr="00523EAD">
              <w:t xml:space="preserve">The referenced </w:t>
            </w:r>
            <w:r w:rsidR="003B15F1" w:rsidRPr="001C371E">
              <w:t>OVAL State</w:t>
            </w:r>
            <w:r w:rsidR="003B15F1" w:rsidRPr="00523EAD">
              <w:t xml:space="preserve"> MUST be contained within the current instance of the </w:t>
            </w:r>
            <w:r w:rsidR="003B15F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bl>
    <w:p w:rsidR="00E90F68" w:rsidRDefault="00E90F68" w:rsidP="00E90F68">
      <w:pPr>
        <w:pStyle w:val="Heading3"/>
        <w:keepNext/>
        <w:keepLines/>
      </w:pPr>
      <w:bookmarkStart w:id="1957" w:name="_Toc336259414"/>
      <w:r>
        <w:t>StatesType</w:t>
      </w:r>
      <w:bookmarkEnd w:id="1957"/>
    </w:p>
    <w:p w:rsidR="00E90F68" w:rsidRDefault="00E90F68" w:rsidP="00E90F68">
      <w:r>
        <w:t xml:space="preserve">The </w:t>
      </w:r>
      <w:r w:rsidRPr="004A75F4">
        <w:rPr>
          <w:rFonts w:ascii="Courier New" w:hAnsi="Courier New" w:cs="Courier New"/>
        </w:rPr>
        <w:t>StatesType</w:t>
      </w:r>
      <w:r>
        <w:t xml:space="preserve"> provides a container for one or more </w:t>
      </w:r>
      <w:r w:rsidRPr="001C371E">
        <w:t>OVAL States</w:t>
      </w:r>
      <w:r w:rsidRPr="00523EAD">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83332" w:rsidRDefault="00E90F68" w:rsidP="001E2C76">
            <w:r w:rsidRPr="00983332">
              <w:t>state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StateType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collection of OVAL States.</w:t>
            </w:r>
          </w:p>
        </w:tc>
      </w:tr>
    </w:tbl>
    <w:p w:rsidR="00E90F68" w:rsidRDefault="00E90F68" w:rsidP="00E90F68">
      <w:pPr>
        <w:pStyle w:val="Heading3"/>
        <w:keepNext/>
        <w:keepLines/>
      </w:pPr>
      <w:bookmarkStart w:id="1958" w:name="_Toc336259415"/>
      <w:r>
        <w:t>StateType</w:t>
      </w:r>
      <w:bookmarkEnd w:id="1958"/>
    </w:p>
    <w:p w:rsidR="00E90F68" w:rsidRPr="00A52909" w:rsidRDefault="00E90F68" w:rsidP="00E90F68">
      <w:pPr>
        <w:rPr>
          <w:rFonts w:ascii="Calibri" w:hAnsi="Calibri"/>
        </w:rPr>
      </w:pPr>
      <w:r w:rsidRPr="00523EAD">
        <w:t xml:space="preserve">The </w:t>
      </w:r>
      <w:r w:rsidRPr="00EA5745">
        <w:rPr>
          <w:rFonts w:ascii="Courier New" w:hAnsi="Courier New"/>
        </w:rPr>
        <w:t>StateType</w:t>
      </w:r>
      <w:r w:rsidRPr="00EA5745">
        <w:rPr>
          <w:rFonts w:ascii="Calibri" w:hAnsi="Calibri"/>
        </w:rPr>
        <w:t xml:space="preserve"> is an abstract </w:t>
      </w:r>
      <w:r w:rsidRPr="001C371E">
        <w:rPr>
          <w:rFonts w:ascii="Calibri" w:hAnsi="Calibri"/>
        </w:rPr>
        <w:t xml:space="preserve">OVAL </w:t>
      </w:r>
      <w:r w:rsidRPr="001C371E">
        <w:t>State</w:t>
      </w:r>
      <w:r w:rsidRPr="001C371E">
        <w:rPr>
          <w:rFonts w:ascii="Calibri" w:hAnsi="Calibri"/>
        </w:rPr>
        <w:t xml:space="preserve"> </w:t>
      </w:r>
      <w:r w:rsidRPr="00523EAD">
        <w:rPr>
          <w:rFonts w:ascii="Calibri" w:hAnsi="Calibri"/>
        </w:rPr>
        <w:t xml:space="preserve">that defines the common properties associated with all </w:t>
      </w:r>
      <w:r w:rsidRPr="001C371E">
        <w:rPr>
          <w:rFonts w:ascii="Calibri" w:hAnsi="Calibri"/>
        </w:rPr>
        <w:t xml:space="preserve">OVAL </w:t>
      </w:r>
      <w:r w:rsidRPr="001C371E">
        <w:t>States</w:t>
      </w:r>
      <w:r w:rsidR="003213F5" w:rsidRPr="00523EAD">
        <w:rPr>
          <w:rFonts w:ascii="Calibri" w:hAnsi="Calibri"/>
        </w:rPr>
        <w:t xml:space="preserve">. </w:t>
      </w:r>
      <w:r w:rsidRPr="00EA5745">
        <w:t xml:space="preserve">The </w:t>
      </w:r>
      <w:r w:rsidRPr="00EA5745">
        <w:rPr>
          <w:rFonts w:ascii="Courier New" w:hAnsi="Courier New"/>
        </w:rPr>
        <w:t>StateType</w:t>
      </w:r>
      <w:r w:rsidRPr="00EA5745">
        <w:rPr>
          <w:rFonts w:ascii="Calibri" w:hAnsi="Calibri"/>
        </w:rPr>
        <w:t xml:space="preserve"> </w:t>
      </w:r>
      <w:r w:rsidRPr="00EA5745">
        <w:t xml:space="preserve">provides an extension point for concrete </w:t>
      </w:r>
      <w:r w:rsidRPr="001C371E">
        <w:t>OVAL States</w:t>
      </w:r>
      <w:r w:rsidRPr="00523EAD">
        <w:t>, which define</w:t>
      </w:r>
      <w:r w:rsidR="00E53512">
        <w:t xml:space="preserve"> platform-specific capabilities</w:t>
      </w:r>
      <w:r w:rsidRPr="00523EAD">
        <w:t xml:space="preserve"> in the OVAL Component Models</w:t>
      </w:r>
      <w:r w:rsidR="00E53512">
        <w:t>, as described in the section on extending the Language (</w:t>
      </w:r>
      <w:r w:rsidR="00E53512">
        <w:fldChar w:fldCharType="begin"/>
      </w:r>
      <w:r w:rsidR="00E53512">
        <w:instrText xml:space="preserve"> REF _Ref303605699 \h </w:instrText>
      </w:r>
      <w:r w:rsidR="00E53512">
        <w:fldChar w:fldCharType="separate"/>
      </w:r>
      <w:r w:rsidR="00082012">
        <w:t>Appendix A – Extending the OVAL Language Data Model</w:t>
      </w:r>
      <w:r w:rsidR="00E53512">
        <w:fldChar w:fldCharType="end"/>
      </w:r>
      <w:r w:rsidR="00E53512">
        <w:t>)</w:t>
      </w:r>
      <w:r w:rsidRPr="00523EAD">
        <w:rPr>
          <w:rFonts w:ascii="Calibri" w:hAnsi="Calibri"/>
        </w:rPr>
        <w:t xml:space="preserve">. The </w:t>
      </w:r>
      <w:r w:rsidRPr="00EA5745">
        <w:rPr>
          <w:rFonts w:ascii="Courier New" w:hAnsi="Courier New"/>
        </w:rPr>
        <w:t>StateType</w:t>
      </w:r>
      <w:r w:rsidRPr="00EA5745">
        <w:rPr>
          <w:rFonts w:ascii="Calibri" w:hAnsi="Calibri"/>
        </w:rPr>
        <w:t xml:space="preserve"> is extended by concrete </w:t>
      </w:r>
      <w:r w:rsidRPr="001C371E">
        <w:rPr>
          <w:rFonts w:ascii="Calibri" w:hAnsi="Calibri"/>
        </w:rPr>
        <w:t>OVAL States</w:t>
      </w:r>
      <w:r w:rsidRPr="00523EAD">
        <w:rPr>
          <w:rFonts w:ascii="Calibri" w:hAnsi="Calibri"/>
        </w:rPr>
        <w:t xml:space="preserve"> in order to define platform specific capabilities. </w:t>
      </w:r>
      <w:r w:rsidRPr="00EA5745">
        <w:t xml:space="preserve">Each concrete </w:t>
      </w:r>
      <w:r w:rsidRPr="001C371E">
        <w:t xml:space="preserve">OVAL State </w:t>
      </w:r>
      <w:r w:rsidRPr="00523EAD">
        <w:t>is comprised of a set of entities that describe a specific system state.</w:t>
      </w:r>
      <w:r w:rsidRPr="008F50F9">
        <w:rPr>
          <w:rFonts w:ascii="Calibri" w:hAnsi="Calibri"/>
        </w:rPr>
        <w:t xml:space="preserve"> </w:t>
      </w:r>
    </w:p>
    <w:p w:rsidR="00E90F68" w:rsidRPr="00983332" w:rsidRDefault="00CD315B" w:rsidP="00E90F68">
      <w:pPr>
        <w:jc w:val="center"/>
        <w:rPr>
          <w:rFonts w:ascii="Calibri" w:hAnsi="Calibri"/>
        </w:rPr>
      </w:pPr>
      <w:r w:rsidRPr="00CD315B">
        <w:rPr>
          <w:rFonts w:ascii="Calibri" w:hAnsi="Calibri"/>
        </w:rPr>
        <w:t xml:space="preserve"> </w:t>
      </w:r>
      <w:r w:rsidRPr="00CD315B">
        <w:rPr>
          <w:noProof/>
          <w:lang w:bidi="ar-SA"/>
        </w:rPr>
        <w:drawing>
          <wp:inline distT="0" distB="0" distL="0" distR="0" wp14:anchorId="2E11C1CA" wp14:editId="7A4430E8">
            <wp:extent cx="4413250" cy="12719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3250" cy="127190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5"/>
        <w:gridCol w:w="2628"/>
        <w:gridCol w:w="1264"/>
        <w:gridCol w:w="4099"/>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jc w:val="center"/>
              <w:rPr>
                <w:bCs w:val="0"/>
              </w:rPr>
            </w:pPr>
            <w:r w:rsidRPr="00983332">
              <w:t>Property</w:t>
            </w:r>
          </w:p>
        </w:tc>
        <w:tc>
          <w:tcPr>
            <w:tcW w:w="137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id</w:t>
            </w:r>
          </w:p>
        </w:tc>
        <w:tc>
          <w:tcPr>
            <w:tcW w:w="137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oval:StateIDPattern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globally unique identifier of an </w:t>
            </w:r>
            <w:r w:rsidRPr="001C371E">
              <w:t xml:space="preserve">OVAL </w:t>
            </w:r>
            <w:r w:rsidRPr="001C371E">
              <w:lastRenderedPageBreak/>
              <w:t>State</w:t>
            </w:r>
            <w:r w:rsidRPr="00EA5745">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lastRenderedPageBreak/>
              <w:t>version</w:t>
            </w:r>
          </w:p>
        </w:tc>
        <w:tc>
          <w:tcPr>
            <w:tcW w:w="1372" w:type="pct"/>
          </w:tcPr>
          <w:p w:rsidR="00E90F68" w:rsidRPr="0031429A" w:rsidRDefault="001C371E" w:rsidP="001E2C76">
            <w:pPr>
              <w:cnfStyle w:val="000000000000" w:firstRow="0" w:lastRow="0" w:firstColumn="0" w:lastColumn="0" w:oddVBand="0" w:evenVBand="0" w:oddHBand="0" w:evenHBand="0" w:firstRowFirstColumn="0" w:firstRowLastColumn="0" w:lastRowFirstColumn="0" w:lastRowLastColumn="0"/>
            </w:pPr>
            <w:r>
              <w:t>unsigned i</w:t>
            </w:r>
            <w:r w:rsidR="00E90F68">
              <w:t>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The version of the globally unique </w:t>
            </w:r>
            <w:r w:rsidRPr="001C371E">
              <w:t>OVAL State</w:t>
            </w:r>
            <w:r w:rsidRPr="00EA5745">
              <w:t xml:space="preserve"> referenced by the </w:t>
            </w:r>
            <w:r w:rsidRPr="00EA5745">
              <w:rPr>
                <w:rFonts w:ascii="Courier New" w:hAnsi="Courier New" w:cs="Courier New"/>
              </w:rPr>
              <w:t>id</w:t>
            </w:r>
            <w:r w:rsidRPr="00EA5745">
              <w:t xml:space="preserve"> property.</w:t>
            </w:r>
          </w:p>
        </w:tc>
      </w:tr>
      <w:tr w:rsidR="00E90F68" w:rsidRPr="005C38B5"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operator</w:t>
            </w:r>
          </w:p>
        </w:tc>
        <w:tc>
          <w:tcPr>
            <w:tcW w:w="1372"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value to be used as the operator for the </w:t>
            </w:r>
            <w:r w:rsidRPr="001C371E">
              <w:t>OVAL State</w:t>
            </w:r>
            <w:r w:rsidRPr="00EA5745">
              <w:t xml:space="preserve">, in order to know how to combine the set of entities defined within the concrete </w:t>
            </w:r>
            <w:r w:rsidRPr="001C371E">
              <w:t>OVAL State</w:t>
            </w:r>
            <w:r w:rsidRPr="00EA5745">
              <w:t>.</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comment</w:t>
            </w:r>
          </w:p>
        </w:tc>
        <w:tc>
          <w:tcPr>
            <w:tcW w:w="137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A short description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deprecated</w:t>
            </w:r>
          </w:p>
        </w:tc>
        <w:tc>
          <w:tcPr>
            <w:tcW w:w="137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Whether or not the </w:t>
            </w:r>
            <w:r w:rsidRPr="001C371E">
              <w:t>OVAL State</w:t>
            </w:r>
            <w:r w:rsidRPr="00EA5745">
              <w:t xml:space="preserve"> has been deprecated.</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3395E" w:rsidRPr="0013395E">
              <w:rPr>
                <w:b/>
                <w:i/>
              </w:rPr>
              <w:t>‘</w:t>
            </w:r>
            <w:r w:rsidRPr="0013395E">
              <w:rPr>
                <w:i/>
              </w:rPr>
              <w:t>false</w:t>
            </w:r>
            <w:r w:rsidR="0013395E" w:rsidRPr="0013395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28" w:type="pct"/>
          </w:tcPr>
          <w:p w:rsidR="00183343" w:rsidRPr="00983332" w:rsidRDefault="00183343" w:rsidP="001E2C76">
            <w:pPr>
              <w:rPr>
                <w:rFonts w:ascii="Calibri" w:hAnsi="Calibri"/>
              </w:rPr>
            </w:pPr>
            <w:r w:rsidRPr="00983332">
              <w:t>notes</w:t>
            </w:r>
          </w:p>
        </w:tc>
        <w:tc>
          <w:tcPr>
            <w:tcW w:w="1372"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140" w:type="pct"/>
          </w:tcPr>
          <w:p w:rsidR="00183343" w:rsidRPr="00EA5745"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72"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EA5745">
              <w:rPr>
                <w:rFonts w:ascii="Calibri" w:hAnsi="Calibri"/>
              </w:rPr>
              <w:t xml:space="preserve">Mechanism to ensure the </w:t>
            </w:r>
            <w:r w:rsidRPr="00EA5745">
              <w:t>integrity and authenticity</w:t>
            </w:r>
            <w:r w:rsidRPr="00EA5745">
              <w:rPr>
                <w:rFonts w:ascii="Calibri" w:hAnsi="Calibri"/>
              </w:rPr>
              <w:t xml:space="preserve"> of the content.</w:t>
            </w:r>
          </w:p>
        </w:tc>
      </w:tr>
    </w:tbl>
    <w:p w:rsidR="00E90F68" w:rsidRDefault="00E90F68" w:rsidP="00E90F68">
      <w:pPr>
        <w:pStyle w:val="Heading3"/>
        <w:keepNext/>
        <w:keepLines/>
      </w:pPr>
      <w:bookmarkStart w:id="1959" w:name="_Toc336259416"/>
      <w:r>
        <w:t>VariablesType</w:t>
      </w:r>
      <w:bookmarkEnd w:id="1959"/>
    </w:p>
    <w:p w:rsidR="00E90F68" w:rsidRPr="00EA5745" w:rsidRDefault="00E90F68" w:rsidP="00E90F68">
      <w:r>
        <w:t xml:space="preserve">The </w:t>
      </w:r>
      <w:r w:rsidRPr="004A75F4">
        <w:rPr>
          <w:rFonts w:ascii="Courier New" w:hAnsi="Courier New" w:cs="Courier New"/>
        </w:rPr>
        <w:t>VariablesType</w:t>
      </w:r>
      <w:r>
        <w:t xml:space="preserve"> provides a container for one or more </w:t>
      </w:r>
      <w:r w:rsidRPr="001C371E">
        <w:t>OVAL Variables</w:t>
      </w:r>
      <w:r w:rsidRPr="00EA574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EA574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Multiplicity</w:t>
            </w:r>
          </w:p>
        </w:tc>
        <w:tc>
          <w:tcPr>
            <w:tcW w:w="3008"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Description</w:t>
            </w:r>
          </w:p>
        </w:tc>
      </w:tr>
      <w:tr w:rsidR="00E90F68" w:rsidRPr="00EA574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EA5745">
              <w:t>variable</w:t>
            </w:r>
          </w:p>
        </w:tc>
        <w:tc>
          <w:tcPr>
            <w:tcW w:w="80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VariableType</w:t>
            </w:r>
          </w:p>
        </w:tc>
        <w:tc>
          <w:tcPr>
            <w:tcW w:w="66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1..*</w:t>
            </w:r>
          </w:p>
        </w:tc>
        <w:tc>
          <w:tcPr>
            <w:tcW w:w="3008"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A collection of OVAL Variables.</w:t>
            </w:r>
          </w:p>
        </w:tc>
      </w:tr>
    </w:tbl>
    <w:p w:rsidR="00E90F68" w:rsidRDefault="00E90F68" w:rsidP="00E90F68">
      <w:pPr>
        <w:pStyle w:val="Heading3"/>
        <w:keepNext/>
        <w:keepLines/>
      </w:pPr>
      <w:bookmarkStart w:id="1960" w:name="_Toc336259417"/>
      <w:r w:rsidRPr="000C45DC">
        <w:t>Variable</w:t>
      </w:r>
      <w:r>
        <w:t>Type</w:t>
      </w:r>
      <w:bookmarkEnd w:id="1960"/>
    </w:p>
    <w:p w:rsidR="00E90F68" w:rsidRPr="00257157" w:rsidRDefault="00E90F68" w:rsidP="00E90F68">
      <w:pPr>
        <w:rPr>
          <w:rFonts w:ascii="Calibri" w:hAnsi="Calibri"/>
        </w:rPr>
      </w:pPr>
      <w:r w:rsidRPr="00EA5745">
        <w:t xml:space="preserve">The </w:t>
      </w:r>
      <w:r w:rsidRPr="00257157">
        <w:rPr>
          <w:rFonts w:ascii="Courier New" w:hAnsi="Courier New" w:cs="Courier New"/>
        </w:rPr>
        <w:t>VariableType</w:t>
      </w:r>
      <w:r w:rsidRPr="00257157">
        <w:rPr>
          <w:rFonts w:ascii="Calibri" w:hAnsi="Calibri"/>
        </w:rPr>
        <w:t xml:space="preserve"> is an abstract </w:t>
      </w:r>
      <w:r w:rsidRPr="0013395E">
        <w:rPr>
          <w:rFonts w:ascii="Calibri" w:hAnsi="Calibri"/>
        </w:rPr>
        <w:t>OVAL Variable</w:t>
      </w:r>
      <w:r w:rsidRPr="00EA5745">
        <w:rPr>
          <w:rFonts w:ascii="Calibri" w:hAnsi="Calibri"/>
        </w:rPr>
        <w:t xml:space="preserve"> that defines the common properties associated with all </w:t>
      </w:r>
      <w:r w:rsidRPr="0013395E">
        <w:rPr>
          <w:rFonts w:ascii="Calibri" w:hAnsi="Calibri"/>
        </w:rPr>
        <w:t>OVAL Variables</w:t>
      </w:r>
      <w:r w:rsidRPr="00EA5745">
        <w:rPr>
          <w:rFonts w:ascii="Calibri" w:hAnsi="Calibri"/>
        </w:rPr>
        <w:t xml:space="preserve"> defined in the OVAL Definition Model.</w:t>
      </w:r>
      <w:r w:rsidRPr="00257157" w:rsidDel="00C53CA6">
        <w:rPr>
          <w:rFonts w:ascii="Calibri" w:hAnsi="Calibri"/>
        </w:rPr>
        <w:t xml:space="preserve"> </w:t>
      </w:r>
      <w:r w:rsidRPr="00257157">
        <w:t xml:space="preserve">The </w:t>
      </w:r>
      <w:r w:rsidRPr="00257157">
        <w:rPr>
          <w:rFonts w:ascii="Courier New" w:hAnsi="Courier New" w:cs="Courier New"/>
        </w:rPr>
        <w:t>VariableType</w:t>
      </w:r>
      <w:r w:rsidRPr="00257157">
        <w:rPr>
          <w:rFonts w:ascii="Calibri" w:hAnsi="Calibri"/>
        </w:rPr>
        <w:t xml:space="preserve"> </w:t>
      </w:r>
      <w:r w:rsidRPr="00257157">
        <w:t xml:space="preserve">provides an extension point for concrete </w:t>
      </w:r>
      <w:r w:rsidRPr="0013395E">
        <w:t>OVAL Variables</w:t>
      </w:r>
      <w:r w:rsidRPr="00EA5745">
        <w:t xml:space="preserve">. </w:t>
      </w:r>
      <w:r w:rsidR="003D2A02" w:rsidRPr="00257157">
        <w:rPr>
          <w:rFonts w:ascii="Calibri" w:hAnsi="Calibri"/>
        </w:rPr>
        <w:t>Concrete</w:t>
      </w:r>
      <w:r w:rsidRPr="00257157">
        <w:rPr>
          <w:rFonts w:ascii="Calibri" w:hAnsi="Calibri"/>
        </w:rPr>
        <w:t xml:space="preserve"> </w:t>
      </w:r>
      <w:r w:rsidRPr="0013395E">
        <w:rPr>
          <w:rFonts w:ascii="Calibri" w:hAnsi="Calibri"/>
        </w:rPr>
        <w:t>OVAL Variables</w:t>
      </w:r>
      <w:r w:rsidRPr="00EA5745">
        <w:rPr>
          <w:rFonts w:ascii="Calibri" w:hAnsi="Calibri"/>
        </w:rPr>
        <w:t xml:space="preserve"> extend this type to provide specific details</w:t>
      </w:r>
      <w:r w:rsidR="003213F5" w:rsidRPr="00257157">
        <w:rPr>
          <w:rFonts w:ascii="Calibri" w:hAnsi="Calibri"/>
        </w:rPr>
        <w:t xml:space="preserve">. </w:t>
      </w:r>
    </w:p>
    <w:p w:rsidR="00E90F68" w:rsidRPr="00C11A79" w:rsidRDefault="00963A72" w:rsidP="00E90F68">
      <w:pPr>
        <w:rPr>
          <w:rFonts w:asciiTheme="majorHAnsi" w:hAnsiTheme="majorHAnsi"/>
        </w:rPr>
      </w:pPr>
      <w:r w:rsidRPr="00257157">
        <w:t xml:space="preserve">Each concrete </w:t>
      </w:r>
      <w:r w:rsidRPr="0013395E">
        <w:t>OVAL Variable</w:t>
      </w:r>
      <w:r w:rsidRPr="00EA5745">
        <w:t xml:space="preserve"> has a collection of values</w:t>
      </w:r>
      <w:r w:rsidR="003213F5" w:rsidRPr="00257157">
        <w:t xml:space="preserve">. </w:t>
      </w:r>
      <w:r w:rsidRPr="00257157">
        <w:t xml:space="preserve">This </w:t>
      </w:r>
      <w:r w:rsidR="00D77411" w:rsidRPr="00257157">
        <w:t>collection</w:t>
      </w:r>
      <w:r w:rsidRPr="00257157">
        <w:t xml:space="preserve"> of values may be the empty set</w:t>
      </w:r>
      <w:r w:rsidR="003213F5" w:rsidRPr="00257157">
        <w:t xml:space="preserve">. </w:t>
      </w:r>
      <w:r w:rsidRPr="00257157">
        <w:t xml:space="preserve">The proper handling of an empty collection of values for a given variable is left to the context in which the </w:t>
      </w:r>
      <w:r w:rsidRPr="0013395E">
        <w:t>OVAL Variable</w:t>
      </w:r>
      <w:r w:rsidRPr="00EA5745">
        <w:t xml:space="preserve"> is used</w:t>
      </w:r>
      <w:r w:rsidR="003213F5" w:rsidRPr="00257157">
        <w:t xml:space="preserve">. </w:t>
      </w:r>
      <w:r w:rsidRPr="00257157">
        <w:t>In some contexts an empty collection of values will be an error, and in other contexts an empty collection of values will be needed for proper evaluation.</w:t>
      </w:r>
      <w:r w:rsidR="002B45D7" w:rsidRPr="008F50F9">
        <w:t xml:space="preserve"> This context sensitive behavior is defined in </w:t>
      </w:r>
      <w:r w:rsidR="00C11A79">
        <w:t>S</w:t>
      </w:r>
      <w:r w:rsidR="002B45D7" w:rsidRPr="00C11A79">
        <w:t>ection 5</w:t>
      </w:r>
      <w:r w:rsidR="00C11A79">
        <w:t xml:space="preserve"> Processing</w:t>
      </w:r>
      <w:r w:rsidR="003213F5" w:rsidRPr="00C11A79">
        <w:t xml:space="preserve">. </w:t>
      </w:r>
      <w:r w:rsidR="00E90F68" w:rsidRPr="00C11A79">
        <w:t xml:space="preserve">All </w:t>
      </w:r>
      <w:r w:rsidR="00E90F68" w:rsidRPr="0013395E">
        <w:t>OVAL Variable</w:t>
      </w:r>
      <w:r w:rsidR="00E90F68" w:rsidRPr="00EA5745">
        <w:t xml:space="preserve"> values </w:t>
      </w:r>
      <w:r w:rsidR="008C0799" w:rsidRPr="00257157">
        <w:t xml:space="preserve">MUST </w:t>
      </w:r>
      <w:r w:rsidR="00E90F68" w:rsidRPr="00257157">
        <w:t xml:space="preserve">conform to the datatype specified </w:t>
      </w:r>
      <w:r w:rsidR="00510E8E" w:rsidRPr="00257157">
        <w:t xml:space="preserve">by </w:t>
      </w:r>
      <w:r w:rsidR="00E90F68" w:rsidRPr="00257157">
        <w:t xml:space="preserve">the </w:t>
      </w:r>
      <w:r w:rsidR="00E90F68" w:rsidRPr="00C11A79">
        <w:rPr>
          <w:rFonts w:ascii="Courier New" w:hAnsi="Courier New" w:cs="Courier New"/>
        </w:rPr>
        <w:t>datatype</w:t>
      </w:r>
      <w:r w:rsidR="00E90F68" w:rsidRPr="00C11A79">
        <w:t xml:space="preserve"> property</w:t>
      </w:r>
      <w:r w:rsidR="00E90F68" w:rsidRPr="00C11A79">
        <w:rPr>
          <w:rFonts w:asciiTheme="majorHAnsi" w:hAnsiTheme="majorHAnsi"/>
        </w:rPr>
        <w:t>.</w:t>
      </w:r>
    </w:p>
    <w:p w:rsidR="00EF2DEB" w:rsidRDefault="00EF2DEB" w:rsidP="00C6050B">
      <w:pPr>
        <w:jc w:val="center"/>
        <w:rPr>
          <w:rFonts w:ascii="Calibri" w:hAnsi="Calibri"/>
        </w:rPr>
      </w:pPr>
      <w:r w:rsidRPr="00EF2DEB">
        <w:rPr>
          <w:noProof/>
          <w:lang w:bidi="ar-SA"/>
        </w:rPr>
        <w:drawing>
          <wp:inline distT="0" distB="0" distL="0" distR="0" wp14:anchorId="25151BE9" wp14:editId="35DC7537">
            <wp:extent cx="39719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84"/>
        <w:gridCol w:w="3229"/>
        <w:gridCol w:w="1264"/>
        <w:gridCol w:w="379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jc w:val="center"/>
              <w:rPr>
                <w:bCs w:val="0"/>
              </w:rPr>
            </w:pPr>
            <w:r w:rsidRPr="00983332">
              <w:lastRenderedPageBreak/>
              <w:t>Property</w:t>
            </w:r>
          </w:p>
        </w:tc>
        <w:tc>
          <w:tcPr>
            <w:tcW w:w="115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4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id</w:t>
            </w:r>
          </w:p>
        </w:tc>
        <w:tc>
          <w:tcPr>
            <w:tcW w:w="115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Pr="00257157" w:rsidRDefault="00E90F68" w:rsidP="001E2C76">
            <w:pPr>
              <w:cnfStyle w:val="000000100000" w:firstRow="0" w:lastRow="0" w:firstColumn="0" w:lastColumn="0" w:oddVBand="0" w:evenVBand="0" w:oddHBand="1" w:evenHBand="0" w:firstRowFirstColumn="0" w:firstRowLastColumn="0" w:lastRowFirstColumn="0" w:lastRowLastColumn="0"/>
            </w:pPr>
            <w:r w:rsidRPr="00257157">
              <w:t xml:space="preserve">The unique identifier of </w:t>
            </w:r>
            <w:r w:rsidRPr="0013395E">
              <w:t>an OVAL Variable</w:t>
            </w:r>
            <w:r w:rsidRPr="00257157">
              <w:t xml:space="preserve"> contained in the </w:t>
            </w:r>
            <w:r w:rsidRPr="0013395E">
              <w:t>OVAL Definitions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version</w:t>
            </w:r>
          </w:p>
        </w:tc>
        <w:tc>
          <w:tcPr>
            <w:tcW w:w="115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Pr="00A52909" w:rsidRDefault="00E90F68" w:rsidP="00E36F1B">
            <w:pPr>
              <w:cnfStyle w:val="000000000000" w:firstRow="0" w:lastRow="0" w:firstColumn="0" w:lastColumn="0" w:oddVBand="0" w:evenVBand="0" w:oddHBand="0" w:evenHBand="0" w:firstRowFirstColumn="0" w:firstRowLastColumn="0" w:lastRowFirstColumn="0" w:lastRowLastColumn="0"/>
            </w:pPr>
            <w:r w:rsidRPr="00257157">
              <w:t xml:space="preserve">The version of the globally unique </w:t>
            </w:r>
            <w:r w:rsidRPr="0013395E">
              <w:t>OVAL Variable</w:t>
            </w:r>
            <w:r w:rsidRPr="00257157">
              <w:t xml:space="preserve"> referenced by the </w:t>
            </w:r>
            <w:r w:rsidR="002F4469" w:rsidRPr="00257157">
              <w:rPr>
                <w:rFonts w:ascii="Courier New" w:hAnsi="Courier New" w:cs="Courier New"/>
              </w:rPr>
              <w:t>id</w:t>
            </w:r>
            <w:r w:rsidR="002F4469" w:rsidRPr="00257157">
              <w:t xml:space="preserve"> </w:t>
            </w:r>
            <w:r w:rsidRPr="008F50F9">
              <w:t>property.</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datatype</w:t>
            </w:r>
          </w:p>
        </w:tc>
        <w:tc>
          <w:tcPr>
            <w:tcW w:w="1159"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Default="00E90F68" w:rsidP="00963A72">
            <w:pPr>
              <w:cnfStyle w:val="000000100000" w:firstRow="0" w:lastRow="0" w:firstColumn="0" w:lastColumn="0" w:oddVBand="0" w:evenVBand="0" w:oddHBand="1" w:evenHBand="0" w:firstRowFirstColumn="0" w:firstRowLastColumn="0" w:lastRowFirstColumn="0" w:lastRowLastColumn="0"/>
            </w:pPr>
            <w:r w:rsidRPr="00B607FC">
              <w:rPr>
                <w:rFonts w:ascii="Calibri" w:hAnsi="Calibri"/>
              </w:rPr>
              <w:t>The datatype of the value</w:t>
            </w:r>
            <w:r>
              <w:rPr>
                <w:rFonts w:ascii="Calibri" w:hAnsi="Calibri"/>
              </w:rPr>
              <w:t>(</w:t>
            </w:r>
            <w:r w:rsidRPr="00B607FC">
              <w:rPr>
                <w:rFonts w:ascii="Calibri" w:hAnsi="Calibri"/>
              </w:rPr>
              <w:t>s</w:t>
            </w:r>
            <w:r>
              <w:rPr>
                <w:rFonts w:ascii="Calibri" w:hAnsi="Calibri"/>
              </w:rPr>
              <w:t xml:space="preserve">) in the </w:t>
            </w:r>
            <w:r w:rsidRPr="0013395E">
              <w:t>OVAL Variable</w:t>
            </w:r>
            <w:r w:rsidRPr="00257157">
              <w:rPr>
                <w:rFonts w:ascii="Calibri" w:hAnsi="Calibri"/>
              </w:rPr>
              <w:t>.</w:t>
            </w:r>
            <w:r w:rsidR="007772E5">
              <w:rPr>
                <w:rFonts w:ascii="Calibri" w:hAnsi="Calibri"/>
              </w:rPr>
              <w:t xml:space="preserve"> The </w:t>
            </w:r>
            <w:r w:rsidR="007772E5" w:rsidRPr="00E36F1B">
              <w:rPr>
                <w:rFonts w:ascii="Calibri" w:hAnsi="Calibri"/>
                <w:i/>
              </w:rPr>
              <w:t>‘record’</w:t>
            </w:r>
            <w:r w:rsidR="007772E5">
              <w:rPr>
                <w:rFonts w:ascii="Calibri" w:hAnsi="Calibri"/>
              </w:rPr>
              <w:t xml:space="preserve"> datatype is not supported </w:t>
            </w:r>
            <w:r w:rsidR="007772E5" w:rsidRPr="0013395E">
              <w:rPr>
                <w:rFonts w:ascii="Calibri" w:hAnsi="Calibri"/>
              </w:rPr>
              <w:t>in</w:t>
            </w:r>
            <w:r w:rsidR="007772E5" w:rsidRPr="00E36F1B">
              <w:rPr>
                <w:rFonts w:ascii="Calibri" w:hAnsi="Calibri"/>
                <w:i/>
              </w:rPr>
              <w:t xml:space="preserve"> </w:t>
            </w:r>
            <w:r w:rsidR="00963A72" w:rsidRPr="0013395E">
              <w:rPr>
                <w:rFonts w:ascii="Calibri" w:hAnsi="Calibri"/>
              </w:rPr>
              <w:t>OVAL Variables</w:t>
            </w:r>
            <w:r w:rsidR="007772E5" w:rsidRPr="00257157">
              <w:rPr>
                <w:rFonts w:ascii="Calibri" w:hAnsi="Calibr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comment</w:t>
            </w:r>
          </w:p>
        </w:tc>
        <w:tc>
          <w:tcPr>
            <w:tcW w:w="115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9E2D46">
              <w:rPr>
                <w:rFonts w:ascii="Calibri" w:hAnsi="Calibri"/>
              </w:rPr>
              <w:t xml:space="preserve">The documentation </w:t>
            </w:r>
            <w:r>
              <w:rPr>
                <w:rFonts w:ascii="Calibri" w:hAnsi="Calibri"/>
              </w:rPr>
              <w:t>associated with the</w:t>
            </w:r>
            <w:r w:rsidRPr="009E2D46">
              <w:rPr>
                <w:rFonts w:ascii="Calibri" w:hAnsi="Calibri"/>
              </w:rPr>
              <w:t xml:space="preserve"> </w:t>
            </w:r>
            <w:r w:rsidRPr="0013395E">
              <w:rPr>
                <w:rFonts w:ascii="Calibri" w:hAnsi="Calibri"/>
              </w:rPr>
              <w:t>OVAL Variable</w:t>
            </w:r>
            <w:r w:rsidRPr="009E2D46">
              <w:rPr>
                <w:rFonts w:ascii="Calibri" w:hAnsi="Calibri"/>
              </w:rPr>
              <w:t xml:space="preserve"> instance.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deprecated</w:t>
            </w:r>
          </w:p>
        </w:tc>
        <w:tc>
          <w:tcPr>
            <w:tcW w:w="115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47"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Whether or not the </w:t>
            </w:r>
            <w:r w:rsidRPr="0013395E">
              <w:t>OVAL Variable</w:t>
            </w:r>
            <w:r>
              <w:t xml:space="preserve"> has been deprecated.</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233CA">
              <w:rPr>
                <w:b/>
              </w:rPr>
              <w:t xml:space="preserve">Default Value: </w:t>
            </w:r>
            <w:r w:rsidR="0013395E" w:rsidRPr="0013395E">
              <w:rPr>
                <w:b/>
                <w:i/>
              </w:rPr>
              <w:t>‘</w:t>
            </w:r>
            <w:r w:rsidRPr="0013395E">
              <w:rPr>
                <w:i/>
              </w:rPr>
              <w:t>false</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15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47"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1961" w:name="_Toc336259418"/>
      <w:r>
        <w:t>external_variable</w:t>
      </w:r>
      <w:bookmarkEnd w:id="1961"/>
    </w:p>
    <w:p w:rsidR="00E90F68" w:rsidRDefault="00E90F68" w:rsidP="00E90F68">
      <w:r>
        <w:t xml:space="preserve">The </w:t>
      </w:r>
      <w:r w:rsidRPr="004A75F4">
        <w:rPr>
          <w:rFonts w:ascii="Courier New" w:hAnsi="Courier New" w:cs="Courier New"/>
        </w:rPr>
        <w:t>external_variable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values come from a source outside of </w:t>
      </w:r>
      <w:r w:rsidRPr="00257157">
        <w:t xml:space="preserve">the </w:t>
      </w:r>
      <w:r w:rsidRPr="0013395E">
        <w:t>OVAL Definition</w:t>
      </w:r>
      <w:r w:rsidRPr="00257157">
        <w:t>.</w:t>
      </w:r>
    </w:p>
    <w:p w:rsidR="00E90F68" w:rsidRDefault="00E90F68" w:rsidP="00E90F68">
      <w:r>
        <w:t xml:space="preserve">An </w:t>
      </w:r>
      <w:r w:rsidRPr="004A75F4">
        <w:rPr>
          <w:rFonts w:ascii="Courier New" w:hAnsi="Courier New" w:cs="Courier New"/>
        </w:rPr>
        <w:t>external_variable</w:t>
      </w:r>
      <w:r>
        <w:t xml:space="preserve"> can have any number of </w:t>
      </w:r>
      <w:r w:rsidRPr="004A75F4">
        <w:rPr>
          <w:rFonts w:ascii="Courier New" w:hAnsi="Courier New" w:cs="Courier New"/>
        </w:rPr>
        <w:t>possible_value</w:t>
      </w:r>
      <w:r>
        <w:t xml:space="preserve"> and/or </w:t>
      </w:r>
      <w:r w:rsidR="007F73BF">
        <w:rPr>
          <w:rFonts w:ascii="Courier New" w:hAnsi="Courier New" w:cs="Courier New"/>
        </w:rPr>
        <w:t>possible_restriction</w:t>
      </w:r>
      <w:r w:rsidR="007F73BF">
        <w:t xml:space="preserve"> e</w:t>
      </w:r>
      <w:r>
        <w:t>lements in any order</w:t>
      </w:r>
      <w:r w:rsidR="003213F5">
        <w:t>.</w:t>
      </w:r>
    </w:p>
    <w:p w:rsidR="00E90F68" w:rsidRPr="003C2919" w:rsidRDefault="0090766A" w:rsidP="00E90F68">
      <w:pPr>
        <w:jc w:val="center"/>
      </w:pPr>
      <w:r w:rsidRPr="0090766A">
        <w:rPr>
          <w:noProof/>
          <w:lang w:bidi="ar-SA"/>
        </w:rPr>
        <w:drawing>
          <wp:inline distT="0" distB="0" distL="0" distR="0" wp14:anchorId="658981F7" wp14:editId="674BC967">
            <wp:extent cx="4389120" cy="107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9120" cy="1073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19"/>
        <w:gridCol w:w="2341"/>
        <w:gridCol w:w="1264"/>
        <w:gridCol w:w="395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pPr>
              <w:jc w:val="center"/>
              <w:rPr>
                <w:bCs w:val="0"/>
                <w:color w:val="auto"/>
              </w:rPr>
            </w:pPr>
            <w:r w:rsidRPr="003C2919">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possible_value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PossibleValueType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Defines one acceptable value for an external variable.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possible_restriction</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PossibleRestrictionType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Defines a range of acceptable values for an external variable. </w:t>
            </w:r>
          </w:p>
        </w:tc>
      </w:tr>
    </w:tbl>
    <w:p w:rsidR="00E90F68" w:rsidRDefault="00E90F68" w:rsidP="00E90F68">
      <w:pPr>
        <w:pStyle w:val="Heading3"/>
        <w:keepNext/>
        <w:keepLines/>
      </w:pPr>
      <w:bookmarkStart w:id="1962" w:name="_Toc336259419"/>
      <w:r>
        <w:t>PossibleValueType</w:t>
      </w:r>
      <w:bookmarkEnd w:id="1962"/>
    </w:p>
    <w:p w:rsidR="00E90F68" w:rsidRDefault="00E90F68" w:rsidP="00E90F68">
      <w:r>
        <w:t xml:space="preserve">The </w:t>
      </w:r>
      <w:r w:rsidRPr="004A75F4">
        <w:rPr>
          <w:rFonts w:ascii="Courier New" w:hAnsi="Courier New" w:cs="Courier New"/>
        </w:rPr>
        <w:t>PossibleValueType</w:t>
      </w:r>
      <w:r>
        <w:t xml:space="preserve"> provides a way to explicitly state an acceptable value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rsidRPr="00DA13EF">
              <w:t>hint</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lastRenderedPageBreak/>
              <w:t>value</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1963" w:name="_Toc336259420"/>
      <w:r>
        <w:t>PossibleRestrictionType</w:t>
      </w:r>
      <w:bookmarkEnd w:id="1963"/>
    </w:p>
    <w:p w:rsidR="00E90F68" w:rsidRDefault="00E90F68" w:rsidP="00E90F68">
      <w:r>
        <w:t xml:space="preserve">The </w:t>
      </w:r>
      <w:r w:rsidRPr="004A75F4">
        <w:rPr>
          <w:rFonts w:ascii="Courier New" w:hAnsi="Courier New" w:cs="Courier New"/>
        </w:rPr>
        <w:t>PossibleRestrictionType</w:t>
      </w:r>
      <w:r>
        <w:t xml:space="preserve"> provides a way to explicitly list a range of acceptable values for an external variable.</w:t>
      </w:r>
    </w:p>
    <w:p w:rsidR="00E90F68" w:rsidRDefault="0090766A" w:rsidP="00E90F68">
      <w:pPr>
        <w:jc w:val="center"/>
      </w:pPr>
      <w:r w:rsidRPr="0090766A">
        <w:rPr>
          <w:noProof/>
          <w:lang w:bidi="ar-SA"/>
        </w:rPr>
        <w:drawing>
          <wp:inline distT="0" distB="0" distL="0" distR="0" wp14:anchorId="617A6B1A" wp14:editId="306BB9DC">
            <wp:extent cx="4460875" cy="44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87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0"/>
        <w:gridCol w:w="1613"/>
        <w:gridCol w:w="1264"/>
        <w:gridCol w:w="553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pPr>
              <w:jc w:val="center"/>
              <w:rPr>
                <w:bCs w:val="0"/>
                <w:color w:val="auto"/>
              </w:rPr>
            </w:pPr>
            <w:r w:rsidRPr="00DA13EF">
              <w:t>Property</w:t>
            </w:r>
          </w:p>
        </w:tc>
        <w:tc>
          <w:tcPr>
            <w:tcW w:w="84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r w:rsidRPr="00DA13EF">
              <w:t>restriction</w:t>
            </w:r>
          </w:p>
        </w:tc>
        <w:tc>
          <w:tcPr>
            <w:tcW w:w="84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RestrictionType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restriction that is being applied.</w:t>
            </w:r>
          </w:p>
        </w:tc>
      </w:tr>
      <w:tr w:rsidR="00E90F68" w:rsidTr="001E2C76">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r w:rsidRPr="00DA13EF">
              <w:t>hint</w:t>
            </w:r>
          </w:p>
        </w:tc>
        <w:tc>
          <w:tcPr>
            <w:tcW w:w="84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 short description that describes the allowed value.</w:t>
            </w:r>
          </w:p>
        </w:tc>
      </w:tr>
    </w:tbl>
    <w:p w:rsidR="00E90F68" w:rsidRDefault="00E90F68" w:rsidP="00E90F68">
      <w:pPr>
        <w:pStyle w:val="Heading3"/>
        <w:keepNext/>
        <w:keepLines/>
      </w:pPr>
      <w:bookmarkStart w:id="1964" w:name="_Toc336259421"/>
      <w:r>
        <w:t>RestrictionType</w:t>
      </w:r>
      <w:bookmarkEnd w:id="1964"/>
    </w:p>
    <w:p w:rsidR="00E90F68" w:rsidRDefault="00E90F68" w:rsidP="00E90F68">
      <w:r>
        <w:t xml:space="preserve">The </w:t>
      </w:r>
      <w:r w:rsidRPr="004A75F4">
        <w:rPr>
          <w:rFonts w:ascii="Courier New" w:hAnsi="Courier New" w:cs="Courier New"/>
        </w:rPr>
        <w:t>RestrictionType</w:t>
      </w:r>
      <w:r>
        <w:t xml:space="preserve"> defines how to describe a restriction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17"/>
        <w:gridCol w:w="2287"/>
        <w:gridCol w:w="1264"/>
        <w:gridCol w:w="49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1E2C76">
            <w:pPr>
              <w:jc w:val="center"/>
              <w:rPr>
                <w:b w:val="0"/>
                <w:bCs w:val="0"/>
                <w:color w:val="auto"/>
              </w:rPr>
            </w:pPr>
            <w:r>
              <w:t>Property</w:t>
            </w:r>
          </w:p>
        </w:tc>
        <w:tc>
          <w:tcPr>
            <w:tcW w:w="119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Pr="006819B5" w:rsidRDefault="00E90F68" w:rsidP="0013395E">
            <w:pPr>
              <w:rPr>
                <w:b w:val="0"/>
                <w:bCs w:val="0"/>
              </w:rPr>
            </w:pPr>
            <w:r w:rsidRPr="001707E2">
              <w:t>operation</w:t>
            </w:r>
          </w:p>
        </w:tc>
        <w:tc>
          <w:tcPr>
            <w:tcW w:w="1194" w:type="pct"/>
          </w:tcPr>
          <w:p w:rsidR="00E90F68" w:rsidRPr="0031429A" w:rsidRDefault="00E90F68" w:rsidP="00257157">
            <w:pPr>
              <w:cnfStyle w:val="000000100000" w:firstRow="0" w:lastRow="0" w:firstColumn="0" w:lastColumn="0" w:oddVBand="0" w:evenVBand="0" w:oddHBand="1" w:evenHBand="0" w:firstRowFirstColumn="0" w:firstRowLastColumn="0" w:lastRowFirstColumn="0" w:lastRowLastColumn="0"/>
            </w:pPr>
            <w:r>
              <w:t>OperationEnumeration</w:t>
            </w:r>
          </w:p>
        </w:tc>
        <w:tc>
          <w:tcPr>
            <w:tcW w:w="660" w:type="pct"/>
          </w:tcPr>
          <w:p w:rsidR="00E90F68" w:rsidRPr="0031429A" w:rsidRDefault="00E90F68" w:rsidP="008F50F9">
            <w:pPr>
              <w:cnfStyle w:val="000000100000" w:firstRow="0" w:lastRow="0" w:firstColumn="0" w:lastColumn="0" w:oddVBand="0" w:evenVBand="0" w:oddHBand="1" w:evenHBand="0" w:firstRowFirstColumn="0" w:firstRowLastColumn="0" w:lastRowFirstColumn="0" w:lastRowLastColumn="0"/>
            </w:pPr>
            <w:r>
              <w:t>1</w:t>
            </w:r>
          </w:p>
        </w:tc>
        <w:tc>
          <w:tcPr>
            <w:tcW w:w="2574" w:type="pct"/>
          </w:tcPr>
          <w:p w:rsidR="00E90F68" w:rsidRPr="0031429A" w:rsidRDefault="00E90F68" w:rsidP="00E328C1">
            <w:pPr>
              <w:cnfStyle w:val="000000100000" w:firstRow="0" w:lastRow="0" w:firstColumn="0" w:lastColumn="0" w:oddVBand="0" w:evenVBand="0" w:oddHBand="1" w:evenHBand="0" w:firstRowFirstColumn="0" w:firstRowLastColumn="0" w:lastRowFirstColumn="0" w:lastRowLastColumn="0"/>
            </w:pPr>
            <w:r>
              <w:t>The operation to be applied to the restriction</w:t>
            </w:r>
            <w:r w:rsidR="00E328C1">
              <w:t>.</w:t>
            </w:r>
          </w:p>
        </w:tc>
      </w:tr>
      <w:tr w:rsidR="00E90F68" w:rsidTr="001E2C76">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257157">
            <w:pPr>
              <w:rPr>
                <w:b w:val="0"/>
              </w:rPr>
            </w:pPr>
            <w:r>
              <w:t>value</w:t>
            </w:r>
          </w:p>
        </w:tc>
        <w:tc>
          <w:tcPr>
            <w:tcW w:w="1194" w:type="pct"/>
          </w:tcPr>
          <w:p w:rsidR="00E90F68" w:rsidRDefault="00E90F68" w:rsidP="008F50F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1</w:t>
            </w:r>
          </w:p>
        </w:tc>
        <w:tc>
          <w:tcPr>
            <w:tcW w:w="2574"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1965" w:name="_Toc336259422"/>
      <w:r>
        <w:t>constant_variable</w:t>
      </w:r>
      <w:bookmarkEnd w:id="1965"/>
    </w:p>
    <w:p w:rsidR="00E90F68" w:rsidRDefault="00E90F68" w:rsidP="00E90F68">
      <w:r>
        <w:t xml:space="preserve">The </w:t>
      </w:r>
      <w:r w:rsidRPr="004A75F4">
        <w:rPr>
          <w:rFonts w:ascii="Courier New" w:hAnsi="Courier New" w:cs="Courier New"/>
        </w:rPr>
        <w:t>constant_variable</w:t>
      </w:r>
      <w:r>
        <w:t xml:space="preserve"> extends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immutable.</w:t>
      </w:r>
    </w:p>
    <w:p w:rsidR="00E90F68" w:rsidRDefault="0090766A" w:rsidP="00E90F68">
      <w:pPr>
        <w:jc w:val="center"/>
      </w:pPr>
      <w:r w:rsidRPr="0090766A">
        <w:rPr>
          <w:noProof/>
          <w:lang w:bidi="ar-SA"/>
        </w:rPr>
        <w:drawing>
          <wp:inline distT="0" distB="0" distL="0" distR="0" wp14:anchorId="2FC5F89A" wp14:editId="58DEF0F4">
            <wp:extent cx="3943985" cy="1002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985" cy="100203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rsidRPr="00337646">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a value represented by the </w:t>
            </w:r>
            <w:r w:rsidRPr="0013395E">
              <w:t>OVAL Variable</w:t>
            </w:r>
            <w:r w:rsidRPr="00257157">
              <w:t>.</w:t>
            </w:r>
          </w:p>
        </w:tc>
      </w:tr>
    </w:tbl>
    <w:p w:rsidR="00E90F68" w:rsidRDefault="00E90F68" w:rsidP="00E90F68">
      <w:pPr>
        <w:pStyle w:val="Heading3"/>
        <w:keepNext/>
        <w:keepLines/>
      </w:pPr>
      <w:bookmarkStart w:id="1966" w:name="_Toc336259423"/>
      <w:r>
        <w:t>ValueType</w:t>
      </w:r>
      <w:bookmarkEnd w:id="1966"/>
    </w:p>
    <w:p w:rsidR="00E90F68" w:rsidRDefault="00E90F68" w:rsidP="00E90F68">
      <w:r>
        <w:t xml:space="preserve">The </w:t>
      </w:r>
      <w:r w:rsidRPr="004A75F4">
        <w:rPr>
          <w:rFonts w:ascii="Courier New" w:hAnsi="Courier New" w:cs="Courier New"/>
        </w:rPr>
        <w:t>ValueType</w:t>
      </w:r>
      <w:r>
        <w:t xml:space="preserve"> element defines a variable value</w:t>
      </w:r>
      <w:r w:rsidR="003213F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Allows any simple type to be used as a value. If no value is specified the value is considered to be the empty string.</w:t>
            </w:r>
          </w:p>
        </w:tc>
      </w:tr>
    </w:tbl>
    <w:p w:rsidR="00E90F68" w:rsidRDefault="00E90F68" w:rsidP="00E90F68">
      <w:pPr>
        <w:pStyle w:val="Heading3"/>
        <w:keepNext/>
        <w:keepLines/>
      </w:pPr>
      <w:bookmarkStart w:id="1967" w:name="_Toc336259424"/>
      <w:r>
        <w:lastRenderedPageBreak/>
        <w:t>local_variable</w:t>
      </w:r>
      <w:bookmarkEnd w:id="1967"/>
    </w:p>
    <w:p w:rsidR="00E90F68" w:rsidRDefault="00E90F68" w:rsidP="00E90F68">
      <w:r>
        <w:t xml:space="preserve">The </w:t>
      </w:r>
      <w:r w:rsidRPr="004A75F4">
        <w:rPr>
          <w:rFonts w:ascii="Courier New" w:hAnsi="Courier New" w:cs="Courier New"/>
        </w:rPr>
        <w:t>local_variable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determined by another local OVAL </w:t>
      </w:r>
      <w:r w:rsidR="00A27149">
        <w:t>C</w:t>
      </w:r>
      <w:r>
        <w:t>onstruct</w:t>
      </w:r>
      <w:r w:rsidR="003213F5">
        <w:t xml:space="preserve">. </w:t>
      </w:r>
      <w:r>
        <w:t xml:space="preserve">The value of this variable is determined at evaluation time. </w:t>
      </w:r>
    </w:p>
    <w:p w:rsidR="00E90F68" w:rsidRDefault="00E90F68" w:rsidP="00E90F68">
      <w:r>
        <w:t xml:space="preserve">A </w:t>
      </w:r>
      <w:r w:rsidRPr="004A75F4">
        <w:rPr>
          <w:rFonts w:ascii="Courier New" w:hAnsi="Courier New" w:cs="Courier New"/>
        </w:rPr>
        <w:t>local_variable</w:t>
      </w:r>
      <w:r w:rsidR="00E328C1">
        <w:t xml:space="preserve"> </w:t>
      </w:r>
      <w:r>
        <w:t xml:space="preserve">can be constructed </w:t>
      </w:r>
      <w:r w:rsidR="007F73BF">
        <w:t>from a single component or via</w:t>
      </w:r>
      <w:r>
        <w:t xml:space="preserve"> complex function</w:t>
      </w:r>
      <w:r w:rsidR="007F73BF">
        <w:t>s</w:t>
      </w:r>
      <w:r>
        <w:t xml:space="preserve"> to manipulate the referenced components.</w:t>
      </w:r>
    </w:p>
    <w:p w:rsidR="00E90F68" w:rsidRDefault="0090766A" w:rsidP="00E90F68">
      <w:pPr>
        <w:jc w:val="center"/>
      </w:pPr>
      <w:r w:rsidRPr="0090766A">
        <w:rPr>
          <w:noProof/>
          <w:lang w:bidi="ar-SA"/>
        </w:rPr>
        <w:drawing>
          <wp:inline distT="0" distB="0" distL="0" distR="0" wp14:anchorId="7BCEA5A4" wp14:editId="41B57F16">
            <wp:extent cx="4023360" cy="10972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components</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The collection of </w:t>
            </w:r>
            <w:r w:rsidRPr="00E36F1B">
              <w:rPr>
                <w:rFonts w:ascii="Courier New" w:hAnsi="Courier New" w:cs="Courier New"/>
              </w:rPr>
              <w:t>ComponentGroup</w:t>
            </w:r>
            <w:r>
              <w:t xml:space="preserve"> constructs to be evaluated in the </w:t>
            </w:r>
            <w:r w:rsidRPr="00CE39DE">
              <w:rPr>
                <w:rFonts w:ascii="Courier New" w:hAnsi="Courier New"/>
              </w:rPr>
              <w:t>local_variable</w:t>
            </w:r>
            <w:r>
              <w:t>.</w:t>
            </w:r>
          </w:p>
        </w:tc>
      </w:tr>
    </w:tbl>
    <w:p w:rsidR="00E90F68" w:rsidRDefault="00E90F68" w:rsidP="00E90F68">
      <w:pPr>
        <w:pStyle w:val="Heading3"/>
        <w:keepNext/>
        <w:keepLines/>
      </w:pPr>
      <w:bookmarkStart w:id="1968" w:name="_Toc336259425"/>
      <w:r>
        <w:t>ComponentGroup</w:t>
      </w:r>
      <w:bookmarkEnd w:id="1968"/>
    </w:p>
    <w:p w:rsidR="00E90F68" w:rsidRDefault="00E90F68" w:rsidP="00E90F68">
      <w:pPr>
        <w:rPr>
          <w:rFonts w:ascii="Calibri" w:hAnsi="Calibri"/>
        </w:rPr>
      </w:pPr>
      <w:r>
        <w:t>The</w:t>
      </w:r>
      <w:r>
        <w:rPr>
          <w:rFonts w:ascii="Courier New" w:hAnsi="Courier New"/>
        </w:rPr>
        <w:t xml:space="preserve"> ComponentGroup</w:t>
      </w:r>
      <w:r>
        <w:rPr>
          <w:rFonts w:ascii="Calibri" w:hAnsi="Calibri"/>
        </w:rPr>
        <w:t xml:space="preserve"> defines a set of constructs that can be used within a </w:t>
      </w:r>
      <w:r w:rsidRPr="004A75F4">
        <w:rPr>
          <w:rFonts w:ascii="Courier New" w:hAnsi="Courier New" w:cs="Courier New"/>
        </w:rPr>
        <w:t>local_variable</w:t>
      </w:r>
      <w:r>
        <w:rPr>
          <w:rFonts w:ascii="Calibri" w:hAnsi="Calibri" w:cs="Courier New"/>
        </w:rPr>
        <w:t xml:space="preserve"> or </w:t>
      </w:r>
      <w:r w:rsidRPr="0013395E">
        <w:rPr>
          <w:rFonts w:ascii="Calibri" w:hAnsi="Calibri" w:cs="Courier New"/>
        </w:rPr>
        <w:t>OVAL Function</w:t>
      </w:r>
      <w:r w:rsidR="003213F5" w:rsidRPr="00257157">
        <w:rPr>
          <w:rFonts w:ascii="Calibri" w:hAnsi="Calibri"/>
        </w:rPr>
        <w:t xml:space="preserve">. </w:t>
      </w:r>
      <w:r w:rsidRPr="00257157">
        <w:rPr>
          <w:rFonts w:ascii="Calibri" w:hAnsi="Calibri"/>
        </w:rPr>
        <w:t xml:space="preserve">When defining a </w:t>
      </w:r>
      <w:r w:rsidRPr="00257157">
        <w:rPr>
          <w:rFonts w:ascii="Courier New" w:hAnsi="Courier New" w:cs="Courier New"/>
        </w:rPr>
        <w:t>local_variable</w:t>
      </w:r>
      <w:r w:rsidRPr="002E37AB">
        <w:rPr>
          <w:rFonts w:ascii="Calibri" w:hAnsi="Calibri" w:cs="Courier New"/>
        </w:rPr>
        <w:t xml:space="preserve"> or </w:t>
      </w:r>
      <w:r w:rsidRPr="0013395E">
        <w:rPr>
          <w:rFonts w:ascii="Calibri" w:hAnsi="Calibri" w:cs="Courier New"/>
        </w:rPr>
        <w:t>OVAL Function</w:t>
      </w:r>
      <w:r w:rsidRPr="00257157">
        <w:rPr>
          <w:rFonts w:ascii="Calibri" w:hAnsi="Calibri"/>
        </w:rPr>
        <w:t xml:space="preserve">, one or more of these constructs maybe used to specify the desired collection of values for the </w:t>
      </w:r>
      <w:r w:rsidRPr="0013395E">
        <w:rPr>
          <w:rFonts w:ascii="Calibri" w:hAnsi="Calibri"/>
        </w:rPr>
        <w:t>OVAL Variable</w:t>
      </w:r>
      <w:r w:rsidR="003213F5" w:rsidRPr="00257157">
        <w:rPr>
          <w:rFonts w:ascii="Calibri" w:hAnsi="Calibri"/>
        </w:rPr>
        <w:t>.</w:t>
      </w:r>
    </w:p>
    <w:p w:rsidR="00E90F68" w:rsidRDefault="0090766A" w:rsidP="00E90F68">
      <w:pPr>
        <w:jc w:val="center"/>
        <w:rPr>
          <w:rFonts w:ascii="Calibri" w:hAnsi="Calibri"/>
        </w:rPr>
      </w:pPr>
      <w:r w:rsidRPr="0090766A">
        <w:rPr>
          <w:noProof/>
          <w:lang w:bidi="ar-SA"/>
        </w:rPr>
        <w:drawing>
          <wp:inline distT="0" distB="0" distL="0" distR="0" wp14:anchorId="6AD9483B" wp14:editId="2CB4E616">
            <wp:extent cx="4516120" cy="13119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6120"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11"/>
        <w:gridCol w:w="2442"/>
        <w:gridCol w:w="1264"/>
        <w:gridCol w:w="375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pPr>
              <w:jc w:val="center"/>
              <w:rPr>
                <w:bCs w:val="0"/>
              </w:rPr>
            </w:pPr>
            <w:r w:rsidRPr="00337646">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object_</w:t>
            </w:r>
            <w:r w:rsidRPr="009A1899">
              <w:t>component</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ObjectComponentType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2E37AB"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comes from an </w:t>
            </w:r>
            <w:r w:rsidRPr="0013395E">
              <w:t>OVAL Object.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variable_component</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VariableComponentType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A component of an </w:t>
            </w:r>
            <w:r w:rsidRPr="0013395E">
              <w:t>OVAL Variable</w:t>
            </w:r>
            <w:r w:rsidRPr="002E37AB">
              <w:t xml:space="preserve"> whose value comes from another </w:t>
            </w:r>
            <w:r w:rsidRPr="0013395E">
              <w:t>OVAL Variable</w:t>
            </w:r>
            <w:r w:rsidRPr="002E37AB">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literal_component</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LiteralComponentType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is a literal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functions</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FunctionGroup</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One or more of a set of functions that act upon one or more components of </w:t>
            </w:r>
            <w:r w:rsidRPr="002E37AB">
              <w:lastRenderedPageBreak/>
              <w:t xml:space="preserve">an </w:t>
            </w:r>
            <w:r w:rsidRPr="0013395E">
              <w:t>OVAL Variable</w:t>
            </w:r>
            <w:r w:rsidRPr="002E37AB">
              <w:t>.</w:t>
            </w:r>
          </w:p>
        </w:tc>
      </w:tr>
    </w:tbl>
    <w:p w:rsidR="00E90F68" w:rsidRDefault="00E90F68" w:rsidP="00E90F68">
      <w:pPr>
        <w:pStyle w:val="Heading3"/>
        <w:keepNext/>
        <w:keepLines/>
      </w:pPr>
      <w:bookmarkStart w:id="1969" w:name="_Toc336259426"/>
      <w:r>
        <w:lastRenderedPageBreak/>
        <w:t>LiteralComponentType</w:t>
      </w:r>
      <w:bookmarkEnd w:id="1969"/>
    </w:p>
    <w:p w:rsidR="00E90F68" w:rsidRDefault="00E90F68" w:rsidP="00E90F68">
      <w:r>
        <w:t xml:space="preserve">The </w:t>
      </w:r>
      <w:r w:rsidRPr="004A75F4">
        <w:rPr>
          <w:rFonts w:ascii="Courier New" w:hAnsi="Courier New" w:cs="Courier New"/>
        </w:rPr>
        <w:t>LiteralComponentType</w:t>
      </w:r>
      <w:r>
        <w:t xml:space="preserve"> defines the way to provide an immutable value to a </w:t>
      </w:r>
      <w:r w:rsidRPr="004A75F4">
        <w:rPr>
          <w:rFonts w:ascii="Courier New" w:hAnsi="Courier New" w:cs="Courier New"/>
        </w:rPr>
        <w:t>local_variable</w:t>
      </w:r>
      <w:r w:rsidR="003213F5">
        <w: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7"/>
        <w:gridCol w:w="3421"/>
        <w:gridCol w:w="1350"/>
        <w:gridCol w:w="37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7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RDefault="00E90F68" w:rsidP="001E2C76">
            <w:r>
              <w:t>datatype</w:t>
            </w:r>
          </w:p>
        </w:tc>
        <w:tc>
          <w:tcPr>
            <w:tcW w:w="1786" w:type="pct"/>
          </w:tcPr>
          <w:p w:rsidR="00E90F68" w:rsidRPr="0036389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363898">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the datatype.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35C24" w:rsidRDefault="00E90F68" w:rsidP="001E2C76">
            <w:pPr>
              <w:cnfStyle w:val="000000100000" w:firstRow="0" w:lastRow="0" w:firstColumn="0" w:lastColumn="0" w:oddVBand="0" w:evenVBand="0" w:oddHBand="1" w:evenHBand="0" w:firstRowFirstColumn="0" w:firstRowLastColumn="0" w:lastRowFirstColumn="0" w:lastRowLastColumn="0"/>
            </w:pPr>
            <w:r w:rsidRPr="00913826">
              <w:rPr>
                <w:b/>
              </w:rPr>
              <w:t xml:space="preserve">Default Value: </w:t>
            </w:r>
            <w:r w:rsidR="0013395E" w:rsidRPr="0013395E">
              <w:rPr>
                <w:b/>
                <w:i/>
              </w:rPr>
              <w:t>‘</w:t>
            </w:r>
            <w:r w:rsidRPr="0013395E">
              <w:rPr>
                <w:i/>
              </w:rPr>
              <w:t>string</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Del="00DA4E11" w:rsidRDefault="00E90F68" w:rsidP="001E2C76">
            <w:r>
              <w:t>value</w:t>
            </w:r>
          </w:p>
        </w:tc>
        <w:tc>
          <w:tcPr>
            <w:tcW w:w="1786" w:type="pct"/>
          </w:tcPr>
          <w:p w:rsidR="00E90F68" w:rsidRPr="0036389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value of the literal component. If no value is specified the value is considered to be the empty string.</w:t>
            </w:r>
          </w:p>
        </w:tc>
      </w:tr>
    </w:tbl>
    <w:p w:rsidR="00E90F68" w:rsidRDefault="00E90F68" w:rsidP="00E90F68">
      <w:pPr>
        <w:pStyle w:val="Heading3"/>
        <w:keepNext/>
        <w:keepLines/>
      </w:pPr>
      <w:bookmarkStart w:id="1970" w:name="_Toc336259427"/>
      <w:r>
        <w:t>ObjectComponentType</w:t>
      </w:r>
      <w:bookmarkEnd w:id="1970"/>
    </w:p>
    <w:p w:rsidR="00E90F68" w:rsidRPr="002E37AB" w:rsidRDefault="00E90F68" w:rsidP="00E90F68">
      <w:r>
        <w:t xml:space="preserve">The </w:t>
      </w:r>
      <w:r w:rsidRPr="004A75F4">
        <w:rPr>
          <w:rFonts w:ascii="Courier New" w:hAnsi="Courier New" w:cs="Courier New"/>
        </w:rPr>
        <w:t>ObjectComponentType</w:t>
      </w:r>
      <w:r>
        <w:t xml:space="preserve"> defines the mechanism for retrieving </w:t>
      </w:r>
      <w:r w:rsidRPr="0013395E">
        <w:t>OVAL Item</w:t>
      </w:r>
      <w:r>
        <w:t xml:space="preserve"> Entity values,</w:t>
      </w:r>
      <w:r w:rsidR="00E328C1">
        <w:t xml:space="preserve"> </w:t>
      </w:r>
      <w:r>
        <w:t xml:space="preserve">specified by an </w:t>
      </w:r>
      <w:r w:rsidRPr="0013395E">
        <w:t>OVAL Object</w:t>
      </w:r>
      <w:r w:rsidRPr="002E37AB">
        <w:t xml:space="preserve">, to provide one or more values to a component of a </w:t>
      </w:r>
      <w:r w:rsidRPr="002E37AB">
        <w:rPr>
          <w:rFonts w:ascii="Courier New" w:hAnsi="Courier New" w:cs="Courier New"/>
        </w:rPr>
        <w:t>local_variable</w:t>
      </w:r>
      <w:r w:rsidRPr="008F50F9">
        <w:rPr>
          <w:rFonts w:ascii="Calibri" w:hAnsi="Calibri" w:cs="Courier New"/>
        </w:rPr>
        <w:t xml:space="preserve"> or </w:t>
      </w:r>
      <w:r w:rsidRPr="0013395E">
        <w:rPr>
          <w:rFonts w:ascii="Calibri" w:hAnsi="Calibri" w:cs="Courier New"/>
        </w:rPr>
        <w:t>OVAL Function</w:t>
      </w:r>
      <w:r w:rsidRPr="002E37AB">
        <w:t>.</w:t>
      </w:r>
    </w:p>
    <w:p w:rsidR="0090766A" w:rsidRDefault="00BA2768" w:rsidP="00C6050B">
      <w:pPr>
        <w:jc w:val="center"/>
      </w:pPr>
      <w:r w:rsidRPr="00BA2768">
        <w:rPr>
          <w:noProof/>
          <w:lang w:bidi="ar-SA"/>
        </w:rPr>
        <w:drawing>
          <wp:inline distT="0" distB="0" distL="0" distR="0" wp14:anchorId="32EBAE23" wp14:editId="16844DE2">
            <wp:extent cx="4206240" cy="6121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6240" cy="6121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76"/>
        <w:gridCol w:w="2545"/>
        <w:gridCol w:w="1264"/>
        <w:gridCol w:w="3891"/>
      </w:tblGrid>
      <w:tr w:rsidR="00E90F68" w:rsidTr="008F7103">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pPr>
              <w:jc w:val="center"/>
              <w:rPr>
                <w:bCs w:val="0"/>
                <w:color w:val="auto"/>
              </w:rPr>
            </w:pPr>
            <w:r w:rsidRPr="004F6141">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3395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object_ref</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E328C1" w:rsidRDefault="00E90F68" w:rsidP="001E2C76">
            <w:pPr>
              <w:cnfStyle w:val="000000100000" w:firstRow="0" w:lastRow="0" w:firstColumn="0" w:lastColumn="0" w:oddVBand="0" w:evenVBand="0" w:oddHBand="1" w:evenHBand="0" w:firstRowFirstColumn="0" w:firstRowLastColumn="0" w:lastRowFirstColumn="0" w:lastRowLastColumn="0"/>
            </w:pPr>
            <w:r w:rsidRPr="00E328C1">
              <w:t xml:space="preserve">Specifies the Identifier for the </w:t>
            </w:r>
            <w:r w:rsidRPr="0013395E">
              <w:t>OVAL Object</w:t>
            </w:r>
            <w:r w:rsidRPr="00E328C1">
              <w:t xml:space="preserve"> to which the component refers</w:t>
            </w:r>
            <w:r w:rsidR="003213F5" w:rsidRPr="00E328C1">
              <w:t xml:space="preserve">. </w:t>
            </w:r>
          </w:p>
        </w:tc>
      </w:tr>
      <w:tr w:rsidR="00E90F68" w:rsidTr="0013395E">
        <w:trPr>
          <w:trHeight w:val="610"/>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item_field</w:t>
            </w:r>
          </w:p>
        </w:tc>
        <w:tc>
          <w:tcPr>
            <w:tcW w:w="122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85" w:type="pct"/>
          </w:tcPr>
          <w:p w:rsidR="00E90F68" w:rsidRPr="00E328C1" w:rsidRDefault="00E90F68" w:rsidP="001E2C76">
            <w:pPr>
              <w:cnfStyle w:val="000000000000" w:firstRow="0" w:lastRow="0" w:firstColumn="0" w:lastColumn="0" w:oddVBand="0" w:evenVBand="0" w:oddHBand="0" w:evenHBand="0" w:firstRowFirstColumn="0" w:firstRowLastColumn="0" w:lastRowFirstColumn="0" w:lastRowLastColumn="0"/>
            </w:pPr>
            <w:r w:rsidRPr="00E328C1">
              <w:t xml:space="preserve">The name of the </w:t>
            </w:r>
            <w:r w:rsidRPr="0013395E">
              <w:t>OVAL Item</w:t>
            </w:r>
            <w:r w:rsidRPr="00E328C1">
              <w:t xml:space="preserve"> Entity to use for the value(s) of the </w:t>
            </w:r>
            <w:r w:rsidRPr="0013395E">
              <w:t>OVAL Variable</w:t>
            </w:r>
            <w:r w:rsidRPr="00E328C1">
              <w:t>.</w:t>
            </w:r>
          </w:p>
        </w:tc>
      </w:tr>
      <w:tr w:rsidR="00E90F68" w:rsidTr="008F710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record_field</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85" w:type="pct"/>
          </w:tcPr>
          <w:p w:rsidR="00E90F68" w:rsidRPr="00913826" w:rsidRDefault="00E90F68" w:rsidP="00E36F1B">
            <w:pPr>
              <w:cnfStyle w:val="000000100000" w:firstRow="0" w:lastRow="0" w:firstColumn="0" w:lastColumn="0" w:oddVBand="0" w:evenVBand="0" w:oddHBand="1" w:evenHBand="0" w:firstRowFirstColumn="0" w:firstRowLastColumn="0" w:lastRowFirstColumn="0" w:lastRowLastColumn="0"/>
            </w:pPr>
            <w:r>
              <w:t xml:space="preserve">Allows the retrieval of a specified </w:t>
            </w:r>
            <w:r w:rsidRPr="002F4469">
              <w:t xml:space="preserve">OVAL </w:t>
            </w:r>
            <w:r w:rsidR="002F4469">
              <w:t>f</w:t>
            </w:r>
            <w:r w:rsidRPr="002F4469">
              <w:t>ield</w:t>
            </w:r>
            <w:r>
              <w:t xml:space="preserve"> to be retrieved from an </w:t>
            </w:r>
            <w:r w:rsidRPr="0013395E">
              <w:t>OVAL Item</w:t>
            </w:r>
            <w:r>
              <w:t xml:space="preserve"> Entity that has a datatype of </w:t>
            </w:r>
            <w:r w:rsidRPr="008F7103">
              <w:rPr>
                <w:i/>
              </w:rPr>
              <w:t>‘record’</w:t>
            </w:r>
            <w:r>
              <w:t>.</w:t>
            </w:r>
          </w:p>
        </w:tc>
      </w:tr>
    </w:tbl>
    <w:p w:rsidR="00E90F68" w:rsidRDefault="00E90F68" w:rsidP="00E90F68">
      <w:pPr>
        <w:pStyle w:val="Heading3"/>
        <w:keepNext/>
        <w:keepLines/>
      </w:pPr>
      <w:bookmarkStart w:id="1971" w:name="_Toc336259428"/>
      <w:r>
        <w:t>VariableComponentType</w:t>
      </w:r>
      <w:bookmarkEnd w:id="1971"/>
    </w:p>
    <w:p w:rsidR="00E90F68" w:rsidRDefault="00E90F68" w:rsidP="00E90F68">
      <w:pPr>
        <w:rPr>
          <w:rFonts w:ascii="Calibri" w:hAnsi="Calibri" w:cs="Courier New"/>
        </w:rPr>
      </w:pPr>
      <w:r>
        <w:t xml:space="preserve">The </w:t>
      </w:r>
      <w:r w:rsidRPr="004A75F4">
        <w:rPr>
          <w:rFonts w:ascii="Courier New" w:hAnsi="Courier New" w:cs="Courier New"/>
        </w:rPr>
        <w:t>VariableComponentType</w:t>
      </w:r>
      <w:r>
        <w:t xml:space="preserve"> defines the way to specify that the value(s) of another </w:t>
      </w:r>
      <w:r w:rsidRPr="0013395E">
        <w:t>OVAL Variable</w:t>
      </w:r>
      <w:r w:rsidRPr="00E328C1">
        <w:t xml:space="preserve"> should be used as the value(s) for a component of a </w:t>
      </w:r>
      <w:r w:rsidRPr="00E328C1">
        <w:rPr>
          <w:rFonts w:ascii="Courier New" w:hAnsi="Courier New" w:cs="Courier New"/>
        </w:rPr>
        <w:t>local_variable</w:t>
      </w:r>
      <w:r w:rsidRPr="00E328C1">
        <w:rPr>
          <w:rFonts w:ascii="Calibri" w:hAnsi="Calibri" w:cs="Courier New"/>
        </w:rPr>
        <w:t xml:space="preserve"> or </w:t>
      </w:r>
      <w:r w:rsidRPr="0013395E">
        <w:rPr>
          <w:rFonts w:ascii="Calibri" w:hAnsi="Calibri" w:cs="Courier New"/>
        </w:rPr>
        <w:t>OVAL Function</w:t>
      </w:r>
      <w:r w:rsidRPr="00E328C1">
        <w:rPr>
          <w:rFonts w:ascii="Calibri" w:hAnsi="Calibri" w:cs="Courier New"/>
        </w:rPr>
        <w:t>.</w:t>
      </w:r>
    </w:p>
    <w:p w:rsidR="00853535" w:rsidRDefault="00853535" w:rsidP="00E90F68">
      <w:pPr>
        <w:rPr>
          <w:rFonts w:ascii="Calibri" w:hAnsi="Calibri" w:cs="Courier New"/>
        </w:rPr>
      </w:pPr>
      <w:r>
        <w:t>A variable component is a component that resolves to the value(s) associated with the referenced OVAL Variable</w:t>
      </w:r>
      <w:r w:rsidR="003213F5">
        <w:t>.</w:t>
      </w:r>
    </w:p>
    <w:p w:rsidR="00BA2768" w:rsidRPr="00CE39DE" w:rsidRDefault="00BA2768" w:rsidP="00C6050B">
      <w:pPr>
        <w:jc w:val="center"/>
        <w:rPr>
          <w:rFonts w:ascii="Calibri" w:hAnsi="Calibri"/>
        </w:rPr>
      </w:pPr>
      <w:r w:rsidRPr="00BA2768">
        <w:rPr>
          <w:noProof/>
          <w:lang w:bidi="ar-SA"/>
        </w:rPr>
        <w:drawing>
          <wp:inline distT="0" distB="0" distL="0" distR="0" wp14:anchorId="6CAC906B" wp14:editId="332D575A">
            <wp:extent cx="4285615" cy="38163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5615" cy="3816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88"/>
        <w:gridCol w:w="2250"/>
        <w:gridCol w:w="1264"/>
        <w:gridCol w:w="4874"/>
      </w:tblGrid>
      <w:tr w:rsidR="00E90F68" w:rsidTr="0085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pPr>
              <w:jc w:val="center"/>
              <w:rPr>
                <w:bCs w:val="0"/>
                <w:color w:val="auto"/>
              </w:rPr>
            </w:pPr>
            <w:r w:rsidRPr="004F6141">
              <w:lastRenderedPageBreak/>
              <w:t>Property</w:t>
            </w:r>
          </w:p>
        </w:tc>
        <w:tc>
          <w:tcPr>
            <w:tcW w:w="11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4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85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r w:rsidRPr="004F6141">
              <w:t>var_ref</w:t>
            </w:r>
          </w:p>
        </w:tc>
        <w:tc>
          <w:tcPr>
            <w:tcW w:w="11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54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Specifies the Identifier for the </w:t>
            </w:r>
            <w:r w:rsidRPr="0013395E">
              <w:t>OVAL Variable</w:t>
            </w:r>
            <w:r w:rsidRPr="00E36F1B">
              <w:rPr>
                <w:i/>
              </w:rPr>
              <w:t xml:space="preserve"> </w:t>
            </w:r>
            <w:r>
              <w:t>to which the component refers</w:t>
            </w:r>
            <w:r w:rsidR="003213F5">
              <w:t xml:space="preserve">. </w:t>
            </w:r>
          </w:p>
          <w:p w:rsidR="0069015B" w:rsidRDefault="0069015B" w:rsidP="001E2C76">
            <w:pPr>
              <w:cnfStyle w:val="000000100000" w:firstRow="0" w:lastRow="0" w:firstColumn="0" w:lastColumn="0" w:oddVBand="0" w:evenVBand="0" w:oddHBand="1" w:evenHBand="0" w:firstRowFirstColumn="0" w:firstRowLastColumn="0" w:lastRowFirstColumn="0" w:lastRowLastColumn="0"/>
            </w:pPr>
          </w:p>
          <w:p w:rsidR="00853535" w:rsidRPr="00F51C36" w:rsidRDefault="00853535" w:rsidP="00857629">
            <w:pPr>
              <w:cnfStyle w:val="000000100000" w:firstRow="0" w:lastRow="0" w:firstColumn="0" w:lastColumn="0" w:oddVBand="0" w:evenVBand="0" w:oddHBand="1" w:evenHBand="0" w:firstRowFirstColumn="0" w:firstRowLastColumn="0" w:lastRowFirstColumn="0" w:lastRowLastColumn="0"/>
            </w:pPr>
            <w:r>
              <w:t xml:space="preserve">The </w:t>
            </w:r>
            <w:r w:rsidRPr="008F45D5">
              <w:rPr>
                <w:rFonts w:ascii="Courier New" w:hAnsi="Courier New" w:cs="Courier New"/>
              </w:rPr>
              <w:t>var_ref</w:t>
            </w:r>
            <w:r>
              <w:t xml:space="preserve"> property MUST refer to an existing </w:t>
            </w:r>
            <w:r w:rsidRPr="0013395E">
              <w:t>OVAL Variable</w:t>
            </w:r>
            <w:r w:rsidR="003213F5" w:rsidRPr="00A27149">
              <w:t xml:space="preserve">. </w:t>
            </w:r>
            <w:r w:rsidRPr="00A27149">
              <w:t xml:space="preserve">Care must be taken to ensure that the referenced </w:t>
            </w:r>
            <w:r w:rsidRPr="0013395E">
              <w:t>OVAL Variable</w:t>
            </w:r>
            <w:r>
              <w:t xml:space="preserve"> does not result in a circular reference as it could result in an infinite loop when </w:t>
            </w:r>
            <w:r w:rsidR="00857629">
              <w:t>evaluated</w:t>
            </w:r>
          </w:p>
        </w:tc>
      </w:tr>
    </w:tbl>
    <w:p w:rsidR="00E90F68" w:rsidRDefault="00E90F68" w:rsidP="00E90F68">
      <w:pPr>
        <w:pStyle w:val="Heading3"/>
        <w:keepNext/>
        <w:keepLines/>
      </w:pPr>
      <w:bookmarkStart w:id="1972" w:name="_Toc336259429"/>
      <w:r>
        <w:t>FunctionGroup</w:t>
      </w:r>
      <w:bookmarkEnd w:id="1972"/>
    </w:p>
    <w:p w:rsidR="00E90F68" w:rsidRDefault="00E90F68" w:rsidP="00E90F68">
      <w:r>
        <w:t xml:space="preserve">The </w:t>
      </w:r>
      <w:r w:rsidRPr="004A75F4">
        <w:rPr>
          <w:rFonts w:ascii="Courier New" w:hAnsi="Courier New" w:cs="Courier New"/>
        </w:rPr>
        <w:t>FunctionGroup</w:t>
      </w:r>
      <w:r>
        <w:t xml:space="preserve"> defines the possible </w:t>
      </w:r>
      <w:r w:rsidRPr="0013395E">
        <w:t>OVAL Functions</w:t>
      </w:r>
      <w:r w:rsidRPr="00A27149">
        <w:t xml:space="preserve"> for use in OVAL Content to manipulate collected data</w:t>
      </w:r>
      <w:r w:rsidR="003213F5" w:rsidRPr="00A27149">
        <w:t xml:space="preserve">. </w:t>
      </w:r>
      <w:r w:rsidRPr="0013395E">
        <w:t>OVAL Functions</w:t>
      </w:r>
      <w:r w:rsidRPr="00A27149">
        <w:t xml:space="preserve"> can be nested within one another to achieve the case where one needs to perform multiple functions on a set of values</w:t>
      </w:r>
      <w:r w:rsidR="003213F5" w:rsidRPr="00A27149">
        <w:t>.</w:t>
      </w:r>
    </w:p>
    <w:p w:rsidR="00E90F68" w:rsidRDefault="00BA2768" w:rsidP="00E90F68">
      <w:pPr>
        <w:jc w:val="center"/>
      </w:pPr>
      <w:r w:rsidRPr="00BA2768">
        <w:rPr>
          <w:noProof/>
          <w:lang w:bidi="ar-SA"/>
        </w:rPr>
        <w:drawing>
          <wp:inline distT="0" distB="0" distL="0" distR="0" wp14:anchorId="6D7CE28C" wp14:editId="6B0C004E">
            <wp:extent cx="4627880" cy="257619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7880" cy="257619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78"/>
        <w:gridCol w:w="2806"/>
        <w:gridCol w:w="1264"/>
        <w:gridCol w:w="3828"/>
      </w:tblGrid>
      <w:tr w:rsidR="00E90F68" w:rsidTr="0036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pPr>
              <w:jc w:val="center"/>
              <w:rPr>
                <w:bCs w:val="0"/>
              </w:rPr>
            </w:pPr>
            <w:r w:rsidRPr="004F6141">
              <w:t>Property</w:t>
            </w:r>
          </w:p>
        </w:tc>
        <w:tc>
          <w:tcPr>
            <w:tcW w:w="14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9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arithmetic</w:t>
            </w:r>
          </w:p>
        </w:tc>
        <w:tc>
          <w:tcPr>
            <w:tcW w:w="146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ArithmeticFunctionType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for performing basic math on numbers.</w:t>
            </w:r>
          </w:p>
        </w:tc>
      </w:tr>
      <w:tr w:rsidR="00E90F68"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begin</w:t>
            </w:r>
          </w:p>
        </w:tc>
        <w:tc>
          <w:tcPr>
            <w:tcW w:w="146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BeginFunctionType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Pr="005C38B5" w:rsidRDefault="00E90F68" w:rsidP="001E2C76">
            <w:pPr>
              <w:cnfStyle w:val="000000000000" w:firstRow="0" w:lastRow="0" w:firstColumn="0" w:lastColumn="0" w:oddVBand="0" w:evenVBand="0" w:oddHBand="0" w:evenHBand="0" w:firstRowFirstColumn="0" w:firstRowLastColumn="0" w:lastRowFirstColumn="0" w:lastRowLastColumn="0"/>
            </w:pPr>
            <w:r>
              <w:t>A function that ensures that a collected string starts with a specified string.</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concat</w:t>
            </w:r>
          </w:p>
        </w:tc>
        <w:tc>
          <w:tcPr>
            <w:tcW w:w="1465"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ConcatFunctionType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combines multiple strings.</w:t>
            </w:r>
          </w:p>
        </w:tc>
      </w:tr>
      <w:tr w:rsidR="00364900"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364900">
            <w:r w:rsidRPr="004F6141">
              <w:t>co</w:t>
            </w:r>
            <w:r>
              <w:t>unt</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CountFunctionType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counts </w:t>
            </w:r>
            <w:r w:rsidRPr="00695836">
              <w:t>returns the count of all of the values represented by the components.</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end</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EndFunctionType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determines whether a collected string ends with a specified string or not.</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escape_regex</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EscapeRegexFunctionType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 function that escapes all of the </w:t>
            </w:r>
            <w:r>
              <w:lastRenderedPageBreak/>
              <w:t>reserved regular expression characters in a string.</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lastRenderedPageBreak/>
              <w:t>split</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SplitFunctionType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splits a string into parts, using a delimiter.</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substring</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SubstringFunctionType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creates a substring from a value.</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time_difference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TimeDifferenceFunctionType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calculates the difference between two times.</w:t>
            </w:r>
          </w:p>
        </w:tc>
      </w:tr>
      <w:tr w:rsidR="00364900"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1E2C76">
            <w:r>
              <w:t>unique</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UniqueFunctionType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w:t>
            </w:r>
            <w:r w:rsidRPr="00695836">
              <w:t>takes one or more components and removes any duplicate value from the set of components</w:t>
            </w:r>
            <w:r>
              <w:t>.</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regex_capture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RegexCaptureFunctionType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uses a regular expression to capture a substring of a collected string value. </w:t>
            </w:r>
          </w:p>
        </w:tc>
      </w:tr>
    </w:tbl>
    <w:p w:rsidR="00E90F68" w:rsidRDefault="00E90F68" w:rsidP="00E90F68">
      <w:pPr>
        <w:pStyle w:val="Heading3"/>
        <w:keepNext/>
        <w:keepLines/>
      </w:pPr>
      <w:bookmarkStart w:id="1973" w:name="_Toc336259430"/>
      <w:r>
        <w:t>ArithmeticFunctionType</w:t>
      </w:r>
      <w:bookmarkEnd w:id="1973"/>
    </w:p>
    <w:p w:rsidR="00676CC2" w:rsidRDefault="00E90F68" w:rsidP="00676CC2">
      <w:r>
        <w:t xml:space="preserve">The </w:t>
      </w:r>
      <w:r w:rsidRPr="004A75F4">
        <w:rPr>
          <w:rFonts w:ascii="Courier New" w:hAnsi="Courier New" w:cs="Courier New"/>
        </w:rPr>
        <w:t>ArithmeticFunctionType</w:t>
      </w:r>
      <w:r>
        <w:rPr>
          <w:rFonts w:ascii="Calibri" w:hAnsi="Calibri"/>
        </w:rPr>
        <w:t xml:space="preserve"> defines a function that calculates a given, simple mathematic operation between two or more values.</w:t>
      </w:r>
      <w:r w:rsidR="00676CC2">
        <w:rPr>
          <w:rFonts w:ascii="Calibri" w:hAnsi="Calibri"/>
        </w:rPr>
        <w:t xml:space="preserve"> </w:t>
      </w:r>
      <w:r w:rsidR="00676CC2">
        <w:t>This function applies the specified mathematical operation on two or more integer or float values</w:t>
      </w:r>
      <w:r w:rsidR="003213F5">
        <w:t xml:space="preserve">. </w:t>
      </w:r>
      <w:r w:rsidR="00676CC2">
        <w:t>The result of this operation is a single integer or float value, unless any of the sub-components resolve to multiple values, in which case the result will be an array of values, corresponding to the arithmetic operation applied to the Cartesian product</w:t>
      </w:r>
      <w:r w:rsidR="00E53512">
        <w:rPr>
          <w:rStyle w:val="FootnoteReference"/>
        </w:rPr>
        <w:footnoteReference w:id="13"/>
      </w:r>
      <w:r w:rsidR="00676CC2">
        <w:t xml:space="preserve"> of the values. </w:t>
      </w:r>
    </w:p>
    <w:p w:rsidR="00676CC2" w:rsidRDefault="00676CC2" w:rsidP="00676CC2">
      <w:r>
        <w:t>In the case of mixed integers and floats, the result will be a float value.</w:t>
      </w:r>
    </w:p>
    <w:p w:rsidR="00E90F68" w:rsidRDefault="00E5153D" w:rsidP="00E90F68">
      <w:pPr>
        <w:jc w:val="center"/>
        <w:rPr>
          <w:rFonts w:ascii="Calibri" w:hAnsi="Calibri"/>
        </w:rPr>
      </w:pPr>
      <w:r w:rsidRPr="00E5153D">
        <w:rPr>
          <w:noProof/>
          <w:lang w:bidi="ar-SA"/>
        </w:rPr>
        <w:drawing>
          <wp:inline distT="0" distB="0" distL="0" distR="0" wp14:anchorId="46749C75" wp14:editId="02A3128B">
            <wp:extent cx="4842510" cy="4451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251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178"/>
        <w:gridCol w:w="2340"/>
        <w:gridCol w:w="1350"/>
        <w:gridCol w:w="3708"/>
      </w:tblGrid>
      <w:tr w:rsidR="00E90F68" w:rsidTr="0067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pPr>
              <w:jc w:val="center"/>
              <w:rPr>
                <w:bCs w:val="0"/>
              </w:rPr>
            </w:pPr>
            <w:r w:rsidRPr="000B0349">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67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r w:rsidRPr="000B0349">
              <w:t>arithmetic_operation</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ArithmeticEnumeration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operation to perform.</w:t>
            </w:r>
          </w:p>
        </w:tc>
      </w:tr>
      <w:tr w:rsidR="008F7103" w:rsidTr="00676CC2">
        <w:tc>
          <w:tcPr>
            <w:cnfStyle w:val="001000000000" w:firstRow="0" w:lastRow="0" w:firstColumn="1" w:lastColumn="0" w:oddVBand="0" w:evenVBand="0" w:oddHBand="0" w:evenHBand="0" w:firstRowFirstColumn="0" w:firstRowLastColumn="0" w:lastRowFirstColumn="0" w:lastRowLastColumn="0"/>
            <w:tcW w:w="1137" w:type="pct"/>
          </w:tcPr>
          <w:p w:rsidR="008F7103" w:rsidRPr="000B0349" w:rsidRDefault="008F7103" w:rsidP="001E2C76">
            <w:r w:rsidRPr="000B0349">
              <w:t>values</w:t>
            </w:r>
          </w:p>
        </w:tc>
        <w:tc>
          <w:tcPr>
            <w:tcW w:w="1222"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70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2..*</w:t>
            </w:r>
          </w:p>
        </w:tc>
        <w:tc>
          <w:tcPr>
            <w:tcW w:w="1936"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1974" w:name="_Toc336259431"/>
      <w:r>
        <w:t>BeginFunctionType</w:t>
      </w:r>
      <w:bookmarkEnd w:id="1974"/>
    </w:p>
    <w:p w:rsidR="001F4B55" w:rsidRDefault="00E90F68" w:rsidP="00E90F68">
      <w:pPr>
        <w:rPr>
          <w:rFonts w:ascii="Calibri" w:hAnsi="Calibri"/>
        </w:rPr>
      </w:pPr>
      <w:r>
        <w:t xml:space="preserve">The </w:t>
      </w:r>
      <w:r w:rsidRPr="004A75F4">
        <w:rPr>
          <w:rFonts w:ascii="Courier New" w:hAnsi="Courier New" w:cs="Courier New"/>
        </w:rPr>
        <w:t>BeginFunctionType</w:t>
      </w:r>
      <w:r>
        <w:rPr>
          <w:rFonts w:ascii="Calibri" w:hAnsi="Calibri"/>
        </w:rPr>
        <w:t xml:space="preserve"> defines a function that ensures that </w:t>
      </w:r>
      <w:r w:rsidR="00013C1F">
        <w:rPr>
          <w:rFonts w:ascii="Calibri" w:hAnsi="Calibri"/>
        </w:rPr>
        <w:t xml:space="preserve">the specified values </w:t>
      </w:r>
      <w:r>
        <w:rPr>
          <w:rFonts w:ascii="Calibri" w:hAnsi="Calibri"/>
        </w:rPr>
        <w:t>start with a specified character or string.</w:t>
      </w:r>
      <w:r w:rsidR="002C0E4C">
        <w:rPr>
          <w:rFonts w:ascii="Calibri" w:hAnsi="Calibri"/>
        </w:rPr>
        <w:t xml:space="preserve"> </w:t>
      </w:r>
      <w:r w:rsidR="001F4B55">
        <w:rPr>
          <w:rFonts w:ascii="Calibri" w:hAnsi="Calibri"/>
        </w:rPr>
        <w:t xml:space="preserve">This </w:t>
      </w:r>
      <w:r w:rsidR="001F4B55">
        <w:t xml:space="preserve">function operates on a single sub-component of datatype string and ensures that the specified value(s) start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start with the specified characters, the function will prepend add the complete set of characters from the </w:t>
      </w:r>
      <w:r w:rsidR="001F4B55" w:rsidRPr="0013395E">
        <w:rPr>
          <w:rFonts w:ascii="Courier New" w:hAnsi="Courier New" w:cs="Courier New"/>
        </w:rPr>
        <w:t>character</w:t>
      </w:r>
      <w:r w:rsidR="001F4B55">
        <w:t xml:space="preserve"> property to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lastRenderedPageBreak/>
        <w:drawing>
          <wp:inline distT="0" distB="0" distL="0" distR="0" wp14:anchorId="450B1066" wp14:editId="5480F1D9">
            <wp:extent cx="4285615" cy="44513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6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pPr>
              <w:jc w:val="center"/>
              <w:rPr>
                <w:bCs w:val="0"/>
              </w:rPr>
            </w:pPr>
            <w:r w:rsidRPr="000B0349">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r w:rsidRPr="000B0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0B0349" w:rsidRDefault="008F7103" w:rsidP="001E2C76">
            <w:r w:rsidRPr="000B0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1975" w:name="_Toc336259432"/>
      <w:r>
        <w:t>ConcatFunctionType</w:t>
      </w:r>
      <w:bookmarkEnd w:id="1975"/>
    </w:p>
    <w:p w:rsidR="00E90F68" w:rsidRDefault="00E90F68" w:rsidP="00E90F68">
      <w:pPr>
        <w:rPr>
          <w:rFonts w:ascii="Calibri" w:hAnsi="Calibri"/>
        </w:rPr>
      </w:pPr>
      <w:r>
        <w:t xml:space="preserve">The </w:t>
      </w:r>
      <w:r w:rsidRPr="004A75F4">
        <w:rPr>
          <w:rFonts w:ascii="Courier New" w:hAnsi="Courier New" w:cs="Courier New"/>
        </w:rPr>
        <w:t>ConcatFunctionType</w:t>
      </w:r>
      <w:r>
        <w:rPr>
          <w:rFonts w:ascii="Calibri" w:hAnsi="Calibri"/>
        </w:rPr>
        <w:t xml:space="preserve"> defines a function that concatenates the values specified together into a single string value. </w:t>
      </w:r>
      <w:r w:rsidR="001F4B55">
        <w:rPr>
          <w:rFonts w:ascii="Calibri" w:hAnsi="Calibri"/>
        </w:rPr>
        <w:t>This function combines the values of two or more sub-components into a single string value</w:t>
      </w:r>
      <w:r w:rsidR="003213F5">
        <w:rPr>
          <w:rFonts w:ascii="Calibri" w:hAnsi="Calibri"/>
        </w:rPr>
        <w:t xml:space="preserve">. </w:t>
      </w:r>
      <w:r w:rsidR="001F4B55">
        <w:rPr>
          <w:rFonts w:ascii="Calibri" w:hAnsi="Calibri"/>
        </w:rPr>
        <w:t>The function combines the sub-component values in the order that they are specified</w:t>
      </w:r>
      <w:r w:rsidR="003213F5">
        <w:rPr>
          <w:rFonts w:ascii="Calibri" w:hAnsi="Calibri"/>
        </w:rPr>
        <w:t xml:space="preserve">. </w:t>
      </w:r>
      <w:r w:rsidR="001F4B55">
        <w:rPr>
          <w:rFonts w:ascii="Calibri" w:hAnsi="Calibri"/>
        </w:rPr>
        <w:t>That is, the first sub-component specified will always be at the beginning of the newly created string value and the last sub-component will always be at the end of the newly created string value.</w:t>
      </w:r>
    </w:p>
    <w:p w:rsidR="00E90F68" w:rsidRDefault="00E5153D" w:rsidP="00E90F68">
      <w:pPr>
        <w:jc w:val="center"/>
        <w:rPr>
          <w:rFonts w:ascii="Calibri" w:hAnsi="Calibri"/>
        </w:rPr>
      </w:pPr>
      <w:r w:rsidRPr="00E5153D">
        <w:rPr>
          <w:noProof/>
          <w:lang w:bidi="ar-SA"/>
        </w:rPr>
        <w:drawing>
          <wp:inline distT="0" distB="0" distL="0" distR="0" wp14:anchorId="71CAE5AD" wp14:editId="0FDA0181">
            <wp:extent cx="4516120" cy="445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612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values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2..*</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764D35" w:rsidRDefault="00764D35" w:rsidP="00764D35">
      <w:pPr>
        <w:pStyle w:val="Heading3"/>
        <w:keepNext/>
        <w:keepLines/>
      </w:pPr>
      <w:bookmarkStart w:id="1976" w:name="_Toc336259433"/>
      <w:r>
        <w:t>CountFunctionType</w:t>
      </w:r>
      <w:bookmarkEnd w:id="1976"/>
    </w:p>
    <w:p w:rsidR="00764D35" w:rsidRDefault="00764D35" w:rsidP="000E6576">
      <w:pPr>
        <w:rPr>
          <w:rFonts w:ascii="Calibri" w:hAnsi="Calibri"/>
        </w:rPr>
      </w:pPr>
      <w:r>
        <w:t xml:space="preserve">The </w:t>
      </w:r>
      <w:r w:rsidRPr="004A75F4">
        <w:rPr>
          <w:rFonts w:ascii="Courier New" w:hAnsi="Courier New" w:cs="Courier New"/>
        </w:rPr>
        <w:t>Co</w:t>
      </w:r>
      <w:r>
        <w:rPr>
          <w:rFonts w:ascii="Courier New" w:hAnsi="Courier New" w:cs="Courier New"/>
        </w:rPr>
        <w:t>unt</w:t>
      </w:r>
      <w:r w:rsidRPr="004A75F4">
        <w:rPr>
          <w:rFonts w:ascii="Courier New" w:hAnsi="Courier New" w:cs="Courier New"/>
        </w:rPr>
        <w:t>FunctionType</w:t>
      </w:r>
      <w:r>
        <w:rPr>
          <w:rFonts w:ascii="Calibri" w:hAnsi="Calibri"/>
        </w:rPr>
        <w:t xml:space="preserve"> defines a function that counts the values represented by one or more components as an integer.</w:t>
      </w:r>
      <w:r w:rsidR="001F4B55">
        <w:rPr>
          <w:rFonts w:ascii="Calibri" w:hAnsi="Calibri"/>
        </w:rPr>
        <w:t xml:space="preserve"> This </w:t>
      </w:r>
      <w:r w:rsidR="001F4B55" w:rsidRPr="00BA1541">
        <w:t xml:space="preserve">function determines the total number of values referenced by </w:t>
      </w:r>
      <w:r w:rsidR="001F4B55" w:rsidRPr="00B90188">
        <w:t>all of the specified</w:t>
      </w:r>
      <w:r w:rsidR="001F4B55" w:rsidRPr="00BA1541">
        <w:t xml:space="preserve"> sub-components.</w:t>
      </w:r>
    </w:p>
    <w:p w:rsidR="00764D35" w:rsidRDefault="0034113C" w:rsidP="00764D35">
      <w:pPr>
        <w:jc w:val="center"/>
        <w:rPr>
          <w:rFonts w:ascii="Calibri" w:hAnsi="Calibri"/>
        </w:rPr>
      </w:pPr>
      <w:r w:rsidRPr="0034113C">
        <w:rPr>
          <w:noProof/>
          <w:lang w:bidi="ar-SA"/>
        </w:rPr>
        <w:drawing>
          <wp:inline distT="0" distB="0" distL="0" distR="0" wp14:anchorId="39787BD1" wp14:editId="5E32E57A">
            <wp:extent cx="4125595" cy="438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559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0E65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1977" w:name="_Toc336259434"/>
      <w:r>
        <w:t>EndFunctionType</w:t>
      </w:r>
      <w:bookmarkEnd w:id="1977"/>
    </w:p>
    <w:p w:rsidR="00E90F68" w:rsidRDefault="00E90F68" w:rsidP="008D5A85">
      <w:pPr>
        <w:rPr>
          <w:rFonts w:ascii="Calibri" w:hAnsi="Calibri"/>
        </w:rPr>
      </w:pPr>
      <w:r>
        <w:t xml:space="preserve">The </w:t>
      </w:r>
      <w:r w:rsidRPr="004A75F4">
        <w:rPr>
          <w:rFonts w:ascii="Courier New" w:hAnsi="Courier New" w:cs="Courier New"/>
        </w:rPr>
        <w:t>EndFunctionType</w:t>
      </w:r>
      <w:r>
        <w:rPr>
          <w:rFonts w:ascii="Calibri" w:hAnsi="Calibri"/>
        </w:rPr>
        <w:t xml:space="preserve"> defines a function that ensures that </w:t>
      </w:r>
      <w:r w:rsidR="00013C1F">
        <w:rPr>
          <w:rFonts w:ascii="Calibri" w:hAnsi="Calibri"/>
        </w:rPr>
        <w:t xml:space="preserve">the specified values end </w:t>
      </w:r>
      <w:r>
        <w:rPr>
          <w:rFonts w:ascii="Calibri" w:hAnsi="Calibri"/>
        </w:rPr>
        <w:t xml:space="preserve">with a specified character or string. </w:t>
      </w:r>
      <w:r w:rsidR="001F4B55">
        <w:rPr>
          <w:rFonts w:ascii="Calibri" w:hAnsi="Calibri"/>
        </w:rPr>
        <w:t xml:space="preserve">This </w:t>
      </w:r>
      <w:r w:rsidR="001F4B55">
        <w:t xml:space="preserve">function operates on a single sub-component of datatype string and ensures that the specified value(s) end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end with the specified characters, the function will add the complete set of characters from the </w:t>
      </w:r>
      <w:r w:rsidR="0013395E" w:rsidRPr="0013395E">
        <w:rPr>
          <w:rFonts w:ascii="Courier New" w:hAnsi="Courier New" w:cs="Courier New"/>
        </w:rPr>
        <w:t>character</w:t>
      </w:r>
      <w:r w:rsidR="0013395E">
        <w:t xml:space="preserve"> </w:t>
      </w:r>
      <w:r w:rsidR="001F4B55">
        <w:t>property to the end of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drawing>
          <wp:inline distT="0" distB="0" distL="0" distR="0" wp14:anchorId="619A7061" wp14:editId="7CD62B20">
            <wp:extent cx="4301490" cy="44513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149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lastRenderedPageBreak/>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EA2349" w:rsidRDefault="008F7103" w:rsidP="001E2C76">
            <w:r w:rsidRPr="00EA2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1978" w:name="_Toc336259435"/>
      <w:r w:rsidRPr="00E9708B">
        <w:t>EscapeRegex</w:t>
      </w:r>
      <w:r>
        <w:t>FunctionType</w:t>
      </w:r>
      <w:bookmarkEnd w:id="1978"/>
    </w:p>
    <w:p w:rsidR="00E90F68" w:rsidRDefault="00E90F68" w:rsidP="00E90F68">
      <w:pPr>
        <w:rPr>
          <w:rFonts w:ascii="Calibri" w:hAnsi="Calibri"/>
        </w:rPr>
      </w:pPr>
      <w:r>
        <w:t xml:space="preserve">The </w:t>
      </w:r>
      <w:r w:rsidRPr="004A75F4">
        <w:rPr>
          <w:rFonts w:ascii="Courier New" w:hAnsi="Courier New" w:cs="Courier New"/>
        </w:rPr>
        <w:t>EscapeRegexFunctionType</w:t>
      </w:r>
      <w:r>
        <w:rPr>
          <w:rFonts w:ascii="Calibri" w:hAnsi="Calibri"/>
        </w:rPr>
        <w:t xml:space="preserve"> defines a function that escapes all of the regular expression reserved characters in a given string</w:t>
      </w:r>
      <w:r w:rsidR="003213F5">
        <w:rPr>
          <w:rFonts w:ascii="Calibri" w:hAnsi="Calibri"/>
        </w:rPr>
        <w:t xml:space="preserve">. </w:t>
      </w:r>
      <w:r w:rsidR="00DC6B88">
        <w:rPr>
          <w:rFonts w:ascii="Calibri" w:hAnsi="Calibri"/>
        </w:rPr>
        <w:t xml:space="preserve">This </w:t>
      </w:r>
      <w:r w:rsidR="00DC6B88">
        <w:t>function operates on a single sub-component, escaping all of the reserved regular expression characters</w:t>
      </w:r>
      <w:r w:rsidR="003213F5">
        <w:t xml:space="preserve">. </w:t>
      </w:r>
      <w:r w:rsidR="00DC6B88">
        <w:t xml:space="preserve">For a complete listing of the reserved regular expression characters, see the </w:t>
      </w:r>
      <w:r w:rsidR="00DC6B88" w:rsidRPr="00CD166A">
        <w:t xml:space="preserve">common subset of the </w:t>
      </w:r>
      <w:r w:rsidR="00DC6B88">
        <w:t>Perl 5’s regular expression syntax</w:t>
      </w:r>
      <w:r w:rsidR="00DC6B88" w:rsidRPr="00CD166A">
        <w:t xml:space="preserve"> </w:t>
      </w:r>
      <w:r w:rsidR="00DC6B88">
        <w:t>that the OVAL Language supports in</w:t>
      </w:r>
      <w:r w:rsidR="00E53512">
        <w:t xml:space="preserve"> </w:t>
      </w:r>
      <w:r w:rsidR="00E53512">
        <w:fldChar w:fldCharType="begin"/>
      </w:r>
      <w:r w:rsidR="00E53512">
        <w:instrText xml:space="preserve"> REF _Ref303607541 \h </w:instrText>
      </w:r>
      <w:r w:rsidR="00E53512">
        <w:fldChar w:fldCharType="separate"/>
      </w:r>
      <w:r w:rsidR="00082012">
        <w:t xml:space="preserve">Appendix D - </w:t>
      </w:r>
      <w:r w:rsidR="00082012" w:rsidRPr="009F6B56">
        <w:t>Regular Expression Support</w:t>
      </w:r>
      <w:r w:rsidR="00E53512">
        <w:fldChar w:fldCharType="end"/>
      </w:r>
      <w:r w:rsidR="00DC6B88" w:rsidRPr="00CD166A">
        <w:t>.</w:t>
      </w:r>
    </w:p>
    <w:p w:rsidR="00E90F68" w:rsidRDefault="00E5153D" w:rsidP="00E90F68">
      <w:pPr>
        <w:jc w:val="center"/>
        <w:rPr>
          <w:rFonts w:ascii="Calibri" w:hAnsi="Calibri"/>
        </w:rPr>
      </w:pPr>
      <w:r w:rsidRPr="00E5153D">
        <w:rPr>
          <w:noProof/>
          <w:lang w:bidi="ar-SA"/>
        </w:rPr>
        <w:drawing>
          <wp:inline distT="0" distB="0" distL="0" distR="0" wp14:anchorId="3F416E6D" wp14:editId="4C36128E">
            <wp:extent cx="4977765" cy="445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776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A2181C" w:rsidRDefault="00E90F68" w:rsidP="001E2C76">
            <w:r w:rsidRPr="00A2181C">
              <w:t>value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1979" w:name="_Toc336259436"/>
      <w:r>
        <w:t>SplitFunctionType</w:t>
      </w:r>
      <w:bookmarkEnd w:id="1979"/>
    </w:p>
    <w:p w:rsidR="00E90F68" w:rsidRDefault="00E90F68" w:rsidP="00E90F68">
      <w:r>
        <w:t xml:space="preserve">The </w:t>
      </w:r>
      <w:r w:rsidRPr="004A75F4">
        <w:rPr>
          <w:rFonts w:ascii="Courier New" w:hAnsi="Courier New" w:cs="Courier New"/>
        </w:rPr>
        <w:t>SplitFunctionType</w:t>
      </w:r>
      <w:r>
        <w:rPr>
          <w:rFonts w:ascii="Calibri" w:hAnsi="Calibri"/>
        </w:rPr>
        <w:t xml:space="preserve"> defines a function that splits a string value into multiple values, based on a specified delimiter</w:t>
      </w:r>
      <w:r w:rsidR="003213F5">
        <w:rPr>
          <w:rFonts w:ascii="Calibri" w:hAnsi="Calibri"/>
        </w:rPr>
        <w:t xml:space="preserve">. </w:t>
      </w:r>
      <w:r w:rsidR="00420DF3">
        <w:rPr>
          <w:rFonts w:ascii="Calibri" w:hAnsi="Calibri"/>
        </w:rPr>
        <w:t xml:space="preserve">This </w:t>
      </w:r>
      <w:r w:rsidR="00420DF3">
        <w:t>function operates on a single sub-component and</w:t>
      </w:r>
      <w:r w:rsidR="00893157">
        <w:t xml:space="preserve"> results in an array of values, where each values is the splitting</w:t>
      </w:r>
      <w:r w:rsidR="00420DF3">
        <w:t xml:space="preserve"> the subject string using the specified delimiter.</w:t>
      </w:r>
    </w:p>
    <w:p w:rsidR="00A818F5" w:rsidRDefault="00A818F5" w:rsidP="00E90F68">
      <w:pPr>
        <w:rPr>
          <w:rFonts w:ascii="Calibri" w:hAnsi="Calibri"/>
        </w:rPr>
      </w:pPr>
      <w:r>
        <w:rPr>
          <w:rFonts w:ascii="Calibri" w:hAnsi="Calibri"/>
        </w:rPr>
        <w:t>If the sub-component being split includes a string that either begins with or ends with the delimiter, there will be an empty string value included either at the beginning or end, respectively.</w:t>
      </w:r>
    </w:p>
    <w:p w:rsidR="00A818F5" w:rsidRDefault="00A818F5" w:rsidP="00E90F68">
      <w:pPr>
        <w:rPr>
          <w:rFonts w:ascii="Calibri" w:hAnsi="Calibri"/>
        </w:rPr>
      </w:pPr>
      <w:r>
        <w:rPr>
          <w:rFonts w:ascii="Calibri" w:hAnsi="Calibri"/>
        </w:rPr>
        <w:t>If multiple instances of the delimiter appear consecutively, each instance will result in an additional empty string value.</w:t>
      </w:r>
    </w:p>
    <w:p w:rsidR="00A818F5" w:rsidRDefault="00A818F5" w:rsidP="00E90F68">
      <w:pPr>
        <w:rPr>
          <w:rFonts w:ascii="Calibri" w:hAnsi="Calibri"/>
        </w:rPr>
      </w:pPr>
      <w:r>
        <w:rPr>
          <w:rFonts w:ascii="Calibri" w:hAnsi="Calibri"/>
        </w:rPr>
        <w:t>If the delimiter is not found in the subject string, the entire subject string will be included in the result.</w:t>
      </w:r>
    </w:p>
    <w:p w:rsidR="00E90F68" w:rsidRDefault="00E5153D" w:rsidP="00E90F68">
      <w:pPr>
        <w:jc w:val="center"/>
        <w:rPr>
          <w:rFonts w:ascii="Calibri" w:hAnsi="Calibri"/>
        </w:rPr>
      </w:pPr>
      <w:r w:rsidRPr="00E5153D">
        <w:rPr>
          <w:noProof/>
          <w:lang w:bidi="ar-SA"/>
        </w:rPr>
        <w:drawing>
          <wp:inline distT="0" distB="0" distL="0" distR="0" wp14:anchorId="5172ABF3" wp14:editId="373B655D">
            <wp:extent cx="4214495" cy="4451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449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F7103"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delimiter</w:t>
            </w:r>
          </w:p>
        </w:tc>
        <w:tc>
          <w:tcPr>
            <w:tcW w:w="127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The string to use as a delimiter</w:t>
            </w:r>
            <w:r w:rsidR="003213F5">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value</w:t>
            </w:r>
          </w:p>
        </w:tc>
        <w:tc>
          <w:tcPr>
            <w:tcW w:w="127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1980" w:name="_Toc336259437"/>
      <w:r>
        <w:t>SubstringFunctionType</w:t>
      </w:r>
      <w:bookmarkEnd w:id="1980"/>
    </w:p>
    <w:p w:rsidR="00A818F5" w:rsidRDefault="00E90F68" w:rsidP="00871EB3">
      <w:pPr>
        <w:rPr>
          <w:rFonts w:ascii="Calibri" w:hAnsi="Calibri"/>
        </w:rPr>
      </w:pPr>
      <w:r>
        <w:t xml:space="preserve">The </w:t>
      </w:r>
      <w:r w:rsidRPr="004A75F4">
        <w:rPr>
          <w:rFonts w:ascii="Courier New" w:hAnsi="Courier New" w:cs="Courier New"/>
        </w:rPr>
        <w:t>SubstringFunctionType</w:t>
      </w:r>
      <w:r>
        <w:rPr>
          <w:rFonts w:ascii="Calibri" w:hAnsi="Calibri"/>
        </w:rPr>
        <w:t xml:space="preserve"> defines a function that takes a string value and produces a value that contains a portion of the original string</w:t>
      </w:r>
      <w:r w:rsidR="003213F5">
        <w:rPr>
          <w:rFonts w:ascii="Calibri" w:hAnsi="Calibri"/>
        </w:rPr>
        <w:t>.</w:t>
      </w:r>
    </w:p>
    <w:p w:rsidR="00E90F68" w:rsidRDefault="00E5153D" w:rsidP="00E90F68">
      <w:pPr>
        <w:jc w:val="center"/>
        <w:rPr>
          <w:rFonts w:ascii="Calibri" w:hAnsi="Calibri"/>
        </w:rPr>
      </w:pPr>
      <w:r w:rsidRPr="00E5153D">
        <w:rPr>
          <w:noProof/>
          <w:lang w:bidi="ar-SA"/>
        </w:rPr>
        <w:lastRenderedPageBreak/>
        <w:drawing>
          <wp:inline distT="0" distB="0" distL="0" distR="0" wp14:anchorId="7CAC83B0" wp14:editId="0144EE27">
            <wp:extent cx="4667250" cy="492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51"/>
        <w:gridCol w:w="1867"/>
        <w:gridCol w:w="1350"/>
        <w:gridCol w:w="4608"/>
      </w:tblGrid>
      <w:tr w:rsidR="00E90F68" w:rsidTr="0087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pPr>
              <w:jc w:val="center"/>
              <w:rPr>
                <w:bCs w:val="0"/>
              </w:rPr>
            </w:pPr>
            <w:r w:rsidRPr="006C7EE7">
              <w:t>Property</w:t>
            </w:r>
          </w:p>
        </w:tc>
        <w:tc>
          <w:tcPr>
            <w:tcW w:w="9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substring_start</w:t>
            </w:r>
          </w:p>
        </w:tc>
        <w:tc>
          <w:tcPr>
            <w:tcW w:w="9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int</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E90F68" w:rsidRDefault="00E90F68" w:rsidP="0034113C">
            <w:pPr>
              <w:cnfStyle w:val="000000100000" w:firstRow="0" w:lastRow="0" w:firstColumn="0" w:lastColumn="0" w:oddVBand="0" w:evenVBand="0" w:oddHBand="1" w:evenHBand="0" w:firstRowFirstColumn="0" w:firstRowLastColumn="0" w:lastRowFirstColumn="0" w:lastRowLastColumn="0"/>
            </w:pPr>
            <w:r>
              <w:t>The starting index to use for the substring.</w:t>
            </w:r>
            <w:r w:rsidR="00A818F5">
              <w:t xml:space="preserve"> This property is 1-based, meaning that a value of 1 represents the first character of the subject string</w:t>
            </w:r>
            <w:r w:rsidR="003213F5">
              <w:t xml:space="preserve">. </w:t>
            </w:r>
            <w:r w:rsidR="00A818F5">
              <w:t xml:space="preserve">A value less than 1 is also interpreted as the first character in the subject string. If the </w:t>
            </w:r>
            <w:r w:rsidR="00A818F5" w:rsidRPr="0034113C">
              <w:rPr>
                <w:rFonts w:ascii="Courier New" w:hAnsi="Courier New" w:cs="Courier New"/>
              </w:rPr>
              <w:t>substring_start</w:t>
            </w:r>
            <w:r w:rsidR="00A818F5">
              <w:t xml:space="preserve"> property exceeds the length of the subject string an </w:t>
            </w:r>
            <w:r w:rsidR="00A818F5" w:rsidRPr="0034113C">
              <w:t>error</w:t>
            </w:r>
            <w:r w:rsidR="00A818F5">
              <w:t xml:space="preserve"> MUST be reported.</w:t>
            </w:r>
          </w:p>
        </w:tc>
      </w:tr>
      <w:tr w:rsidR="00E90F68" w:rsidTr="00871EB3">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substring_length</w:t>
            </w:r>
          </w:p>
        </w:tc>
        <w:tc>
          <w:tcPr>
            <w:tcW w:w="9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int</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406" w:type="pct"/>
          </w:tcPr>
          <w:p w:rsidR="00E90F68" w:rsidRDefault="00A818F5" w:rsidP="00A818F5">
            <w:pPr>
              <w:cnfStyle w:val="000000000000" w:firstRow="0" w:lastRow="0" w:firstColumn="0" w:lastColumn="0" w:oddVBand="0" w:evenVBand="0" w:oddHBand="0" w:evenHBand="0" w:firstRowFirstColumn="0" w:firstRowLastColumn="0" w:lastRowFirstColumn="0" w:lastRowLastColumn="0"/>
            </w:pPr>
            <w:r>
              <w:t>Represents the length of the substring to be taken from the source string, including the starting character</w:t>
            </w:r>
            <w:r w:rsidR="003213F5">
              <w:t xml:space="preserve">. </w:t>
            </w:r>
            <w:r>
              <w:t>Any substring_length that exceeds the length of the string or is negative indicates to include all characters from the starting character until the end of the source string.</w:t>
            </w:r>
          </w:p>
        </w:tc>
      </w:tr>
      <w:tr w:rsidR="008C0799"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8C0799" w:rsidRPr="006C7EE7" w:rsidRDefault="008C0799" w:rsidP="001E2C76">
            <w:r w:rsidRPr="006C7EE7">
              <w:t>value</w:t>
            </w:r>
          </w:p>
        </w:tc>
        <w:tc>
          <w:tcPr>
            <w:tcW w:w="97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1981" w:name="_Toc336259438"/>
      <w:r>
        <w:t>TimeDifferenceFunctionType</w:t>
      </w:r>
      <w:bookmarkEnd w:id="1981"/>
    </w:p>
    <w:p w:rsidR="00E90F68" w:rsidRDefault="00E90F68" w:rsidP="00E90F68">
      <w:pPr>
        <w:rPr>
          <w:rFonts w:ascii="Calibri" w:hAnsi="Calibri"/>
        </w:rPr>
      </w:pPr>
      <w:r>
        <w:t xml:space="preserve">The </w:t>
      </w:r>
      <w:r w:rsidRPr="004A75F4">
        <w:rPr>
          <w:rFonts w:ascii="Courier New" w:hAnsi="Courier New" w:cs="Courier New"/>
        </w:rPr>
        <w:t>TimeDifferenceFunctionType</w:t>
      </w:r>
      <w:r>
        <w:rPr>
          <w:rFonts w:ascii="Calibri" w:hAnsi="Calibri"/>
        </w:rPr>
        <w:t xml:space="preserve"> defines a function that produces a value containing the difference in seconds between two </w:t>
      </w:r>
      <w:r w:rsidR="0073419F">
        <w:rPr>
          <w:rFonts w:ascii="Calibri" w:hAnsi="Calibri"/>
        </w:rPr>
        <w:t>date-time values</w:t>
      </w:r>
      <w:r w:rsidR="003213F5">
        <w:rPr>
          <w:rFonts w:ascii="Calibri" w:hAnsi="Calibri"/>
        </w:rPr>
        <w:t xml:space="preserve">. </w:t>
      </w:r>
      <w:r w:rsidR="0073419F">
        <w:rPr>
          <w:rFonts w:ascii="Calibri" w:hAnsi="Calibri"/>
        </w:rPr>
        <w:t>If a single sub-c</w:t>
      </w:r>
      <w:r>
        <w:rPr>
          <w:rFonts w:ascii="Calibri" w:hAnsi="Calibri"/>
        </w:rPr>
        <w:t xml:space="preserve">omponent is specified, then the time difference is between the specified date-time and </w:t>
      </w:r>
      <w:r w:rsidR="0073419F">
        <w:rPr>
          <w:rFonts w:ascii="Calibri" w:hAnsi="Calibri"/>
        </w:rPr>
        <w:t>the current date-time</w:t>
      </w:r>
      <w:r w:rsidR="003213F5">
        <w:rPr>
          <w:rFonts w:ascii="Calibri" w:hAnsi="Calibri"/>
        </w:rPr>
        <w:t xml:space="preserve">. </w:t>
      </w:r>
      <w:r w:rsidR="0073419F">
        <w:rPr>
          <w:rFonts w:ascii="Calibri" w:hAnsi="Calibri"/>
        </w:rPr>
        <w:t>If two sub-c</w:t>
      </w:r>
      <w:r>
        <w:rPr>
          <w:rFonts w:ascii="Calibri" w:hAnsi="Calibri"/>
        </w:rPr>
        <w:t>omponents are specified, then the difference is that between the two specified date-times.</w:t>
      </w:r>
    </w:p>
    <w:p w:rsidR="00E90F68" w:rsidRDefault="00E5153D" w:rsidP="00E90F68">
      <w:pPr>
        <w:jc w:val="center"/>
        <w:rPr>
          <w:rFonts w:ascii="Calibri" w:hAnsi="Calibri"/>
        </w:rPr>
      </w:pPr>
      <w:r w:rsidRPr="00E5153D">
        <w:rPr>
          <w:noProof/>
          <w:lang w:bidi="ar-SA"/>
        </w:rPr>
        <w:drawing>
          <wp:inline distT="0" distB="0" distL="0" distR="0" wp14:anchorId="4C710158" wp14:editId="264D6922">
            <wp:extent cx="5943600" cy="4814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81494"/>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8"/>
        <w:gridCol w:w="2970"/>
        <w:gridCol w:w="1350"/>
        <w:gridCol w:w="4158"/>
      </w:tblGrid>
      <w:tr w:rsidR="00E90F68" w:rsidTr="0073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pPr>
              <w:jc w:val="center"/>
              <w:rPr>
                <w:bCs w:val="0"/>
              </w:rPr>
            </w:pPr>
            <w:r w:rsidRPr="006C7EE7">
              <w:t>Property</w:t>
            </w:r>
          </w:p>
        </w:tc>
        <w:tc>
          <w:tcPr>
            <w:tcW w:w="155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7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format_1</w:t>
            </w:r>
          </w:p>
        </w:tc>
        <w:tc>
          <w:tcPr>
            <w:tcW w:w="155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DateTimeFormatEnumeration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7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format for the first date-time value specified</w:t>
            </w:r>
            <w:r w:rsidR="003213F5">
              <w:t xml:space="preserve">. </w:t>
            </w:r>
            <w:r>
              <w:t xml:space="preserve">Note: If specifying a single value, use </w:t>
            </w:r>
            <w:r w:rsidRPr="00E36F1B">
              <w:rPr>
                <w:rFonts w:ascii="Courier New" w:hAnsi="Courier New" w:cs="Courier New"/>
              </w:rPr>
              <w:t>format_1</w:t>
            </w:r>
            <w:r w:rsidR="00EC4CE3">
              <w:t xml:space="preserve"> to specify the implied</w:t>
            </w:r>
            <w:r w:rsidR="00EC4CE3" w:rsidRPr="00EC4CE3">
              <w:t xml:space="preserve"> </w:t>
            </w:r>
            <w:r w:rsidRPr="00EC4CE3">
              <w:t>current</w:t>
            </w:r>
            <w:r>
              <w:t xml:space="preserve"> date-time. </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853DC">
              <w:rPr>
                <w:b/>
              </w:rPr>
              <w:t>Default Value:</w:t>
            </w:r>
            <w:r>
              <w:t xml:space="preserve"> </w:t>
            </w:r>
            <w:r w:rsidR="0013395E">
              <w:t>‘</w:t>
            </w:r>
            <w:r w:rsidRPr="0013395E">
              <w:rPr>
                <w:i/>
              </w:rPr>
              <w:t>year_month_day</w:t>
            </w:r>
            <w:r w:rsidR="0013395E">
              <w:rPr>
                <w:i/>
              </w:rPr>
              <w:t>’</w:t>
            </w:r>
          </w:p>
        </w:tc>
      </w:tr>
      <w:tr w:rsidR="00E90F68" w:rsidTr="0073419F">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format_2</w:t>
            </w:r>
          </w:p>
        </w:tc>
        <w:tc>
          <w:tcPr>
            <w:tcW w:w="155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DateTimeFormatEnumeration</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7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format for the second date-time value specified</w:t>
            </w:r>
            <w:r w:rsidR="003213F5">
              <w:t xml:space="preserve">. </w:t>
            </w:r>
            <w:r>
              <w:t xml:space="preserve">Note: If specifying a single value, use </w:t>
            </w:r>
            <w:r w:rsidRPr="00E36F1B">
              <w:rPr>
                <w:rFonts w:ascii="Courier New" w:hAnsi="Courier New" w:cs="Courier New"/>
              </w:rPr>
              <w:t>format_2</w:t>
            </w:r>
            <w:r>
              <w:t xml:space="preserve"> to specify the value’s format, as </w:t>
            </w:r>
            <w:r w:rsidRPr="00E36F1B">
              <w:rPr>
                <w:rFonts w:ascii="Courier New" w:hAnsi="Courier New" w:cs="Courier New"/>
              </w:rPr>
              <w:t>format_1</w:t>
            </w:r>
            <w:r>
              <w:t xml:space="preserve"> is used for the implied </w:t>
            </w:r>
            <w:r w:rsidRPr="00EC4CE3">
              <w:t xml:space="preserve">current </w:t>
            </w:r>
            <w:r>
              <w:t xml:space="preserve">date-time. </w:t>
            </w:r>
          </w:p>
          <w:p w:rsidR="00E90F68"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B853DC">
              <w:rPr>
                <w:b/>
              </w:rPr>
              <w:t>Default Value</w:t>
            </w:r>
            <w:r w:rsidRPr="0013395E">
              <w:t>:</w:t>
            </w:r>
            <w:r w:rsidRPr="004F6495">
              <w:t xml:space="preserve"> </w:t>
            </w:r>
            <w:r w:rsidR="0013395E" w:rsidRPr="0013395E">
              <w:rPr>
                <w:i/>
              </w:rPr>
              <w:t>‘</w:t>
            </w:r>
            <w:r w:rsidRPr="0013395E">
              <w:rPr>
                <w:i/>
              </w:rPr>
              <w:t>year_month_day</w:t>
            </w:r>
            <w:r w:rsidR="0013395E" w:rsidRPr="0013395E">
              <w:rPr>
                <w:i/>
              </w:rPr>
              <w:t>’</w:t>
            </w:r>
          </w:p>
        </w:tc>
      </w:tr>
      <w:tr w:rsidR="008F7103"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8F7103" w:rsidRPr="006C7EE7" w:rsidRDefault="008F7103" w:rsidP="001E2C76">
            <w:r w:rsidRPr="006C7EE7">
              <w:lastRenderedPageBreak/>
              <w:t>value</w:t>
            </w:r>
          </w:p>
        </w:tc>
        <w:tc>
          <w:tcPr>
            <w:tcW w:w="155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1..2</w:t>
            </w:r>
          </w:p>
        </w:tc>
        <w:tc>
          <w:tcPr>
            <w:tcW w:w="217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13395E" w:rsidRDefault="0013395E" w:rsidP="0073419F">
      <w:pPr>
        <w:rPr>
          <w:rFonts w:cstheme="minorHAnsi"/>
        </w:rPr>
      </w:pPr>
    </w:p>
    <w:p w:rsidR="0073419F" w:rsidRDefault="0073419F" w:rsidP="0073419F">
      <w:r>
        <w:rPr>
          <w:rFonts w:cstheme="minorHAnsi"/>
        </w:rPr>
        <w:t xml:space="preserve">If </w:t>
      </w:r>
      <w:r w:rsidR="00620ACF">
        <w:rPr>
          <w:rFonts w:cstheme="minorHAnsi"/>
        </w:rPr>
        <w:t>a</w:t>
      </w:r>
      <w:r w:rsidR="00620ACF" w:rsidRPr="00811BBA">
        <w:rPr>
          <w:rFonts w:cstheme="minorHAnsi"/>
        </w:rPr>
        <w:t xml:space="preserve"> </w:t>
      </w:r>
      <w:r>
        <w:rPr>
          <w:rFonts w:cstheme="minorHAnsi"/>
        </w:rPr>
        <w:t xml:space="preserve">sub-component </w:t>
      </w:r>
      <w:r w:rsidRPr="00811BBA">
        <w:rPr>
          <w:rFonts w:cstheme="minorHAnsi"/>
        </w:rPr>
        <w:t xml:space="preserve">value does not conform to the format specified in the </w:t>
      </w:r>
      <w:r w:rsidRPr="0073419F">
        <w:rPr>
          <w:rFonts w:ascii="Courier New" w:hAnsi="Courier New" w:cs="Courier New"/>
          <w:lang w:bidi="ar-SA"/>
        </w:rPr>
        <w:t>DateTimeFormatEnumeration</w:t>
      </w:r>
      <w:r>
        <w:rPr>
          <w:rFonts w:cstheme="minorHAnsi"/>
          <w:lang w:bidi="ar-SA"/>
        </w:rPr>
        <w:t xml:space="preserve"> an error MUST be reported.</w:t>
      </w:r>
    </w:p>
    <w:p w:rsidR="0073419F" w:rsidRPr="00B90188" w:rsidRDefault="00DE3E36" w:rsidP="0073419F">
      <w:r>
        <w:t>T</w:t>
      </w:r>
      <w:r w:rsidR="0073419F" w:rsidRPr="00355D02">
        <w:t xml:space="preserve">he datatype associated with the </w:t>
      </w:r>
      <w:r w:rsidR="0073419F">
        <w:t>sub-</w:t>
      </w:r>
      <w:r w:rsidR="0073419F" w:rsidRPr="00355D02">
        <w:t xml:space="preserve">components </w:t>
      </w:r>
      <w:r w:rsidR="0073419F">
        <w:t>MUST</w:t>
      </w:r>
      <w:r w:rsidR="0073419F" w:rsidRPr="00355D02">
        <w:t xml:space="preserve"> be </w:t>
      </w:r>
      <w:r w:rsidR="0073419F" w:rsidRPr="0073419F">
        <w:rPr>
          <w:i/>
        </w:rPr>
        <w:t>'string'</w:t>
      </w:r>
      <w:r w:rsidR="0073419F" w:rsidRPr="00355D02">
        <w:t xml:space="preserve"> or </w:t>
      </w:r>
      <w:r w:rsidR="0073419F" w:rsidRPr="0073419F">
        <w:rPr>
          <w:i/>
        </w:rPr>
        <w:t>'int'</w:t>
      </w:r>
      <w:r w:rsidR="0073419F" w:rsidRPr="00355D02">
        <w:t xml:space="preserve"> depending on which date time format is specified. The result of this function is always an integer</w:t>
      </w:r>
      <w:r w:rsidR="003213F5">
        <w:t xml:space="preserve">. </w:t>
      </w:r>
      <w:r w:rsidR="0073419F">
        <w:t xml:space="preserve">The following table states which datatype MUST be used with which format from the </w:t>
      </w:r>
      <w:r w:rsidR="0073419F" w:rsidRPr="00B90188">
        <w:rPr>
          <w:rFonts w:ascii="Courier New" w:hAnsi="Courier New"/>
        </w:rPr>
        <w:t>DateTimeFormatEnumeration</w:t>
      </w:r>
      <w:r w:rsidR="0073419F">
        <w:t>.</w:t>
      </w:r>
    </w:p>
    <w:tbl>
      <w:tblPr>
        <w:tblStyle w:val="LightList11"/>
        <w:tblW w:w="5000" w:type="pct"/>
        <w:tblLook w:val="04A0" w:firstRow="1" w:lastRow="0" w:firstColumn="1" w:lastColumn="0" w:noHBand="0" w:noVBand="1"/>
      </w:tblPr>
      <w:tblGrid>
        <w:gridCol w:w="3528"/>
        <w:gridCol w:w="6048"/>
      </w:tblGrid>
      <w:tr w:rsidR="0073419F" w:rsidTr="0044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bottom w:val="single" w:sz="8" w:space="0" w:color="000000" w:themeColor="text1"/>
            </w:tcBorders>
          </w:tcPr>
          <w:p w:rsidR="0073419F" w:rsidRPr="006C7EE7" w:rsidRDefault="0073419F" w:rsidP="00446BF0">
            <w:pPr>
              <w:rPr>
                <w:b w:val="0"/>
                <w:bCs w:val="0"/>
                <w:color w:val="auto"/>
              </w:rPr>
            </w:pPr>
            <w:r>
              <w:t>DateTimeFormat</w:t>
            </w:r>
            <w:r w:rsidRPr="006C7EE7">
              <w:t>Enumeration Value</w:t>
            </w:r>
          </w:p>
        </w:tc>
        <w:tc>
          <w:tcPr>
            <w:tcW w:w="3158" w:type="pct"/>
            <w:tcBorders>
              <w:bottom w:val="single" w:sz="8" w:space="0" w:color="000000" w:themeColor="text1"/>
            </w:tcBorders>
          </w:tcPr>
          <w:p w:rsidR="0073419F" w:rsidRDefault="0073419F"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Datatype</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year_month_day</w:t>
            </w:r>
          </w:p>
        </w:tc>
        <w:tc>
          <w:tcPr>
            <w:tcW w:w="3158" w:type="pct"/>
            <w:tcBorders>
              <w:left w:val="single" w:sz="4" w:space="0" w:color="auto"/>
            </w:tcBorders>
          </w:tcPr>
          <w:p w:rsidR="0073419F" w:rsidRPr="00E17ABB" w:rsidRDefault="0073419F" w:rsidP="00446BF0">
            <w:pPr>
              <w:cnfStyle w:val="000000100000" w:firstRow="0" w:lastRow="0" w:firstColumn="0" w:lastColumn="0" w:oddVBand="0" w:evenVBand="0" w:oddHBand="1" w:evenHBand="0" w:firstRowFirstColumn="0" w:firstRowLastColumn="0" w:lastRowFirstColumn="0" w:lastRowLastColumn="0"/>
            </w:pPr>
            <w:r>
              <w:rPr>
                <w:color w:val="000000"/>
              </w:rP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month_day_year</w:t>
            </w:r>
          </w:p>
        </w:tc>
        <w:tc>
          <w:tcPr>
            <w:tcW w:w="3158" w:type="pct"/>
            <w:tcBorders>
              <w:left w:val="single" w:sz="4" w:space="0" w:color="auto"/>
            </w:tcBorders>
          </w:tcPr>
          <w:p w:rsidR="0073419F" w:rsidRPr="00B90188" w:rsidRDefault="0073419F" w:rsidP="00446BF0">
            <w:p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B90188">
              <w:rPr>
                <w:color w:val="000000"/>
              </w:rPr>
              <w:t>tring</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day_month_year</w:t>
            </w:r>
          </w:p>
        </w:tc>
        <w:tc>
          <w:tcPr>
            <w:tcW w:w="3158" w:type="pct"/>
            <w:tcBorders>
              <w:left w:val="single" w:sz="4" w:space="0" w:color="auto"/>
            </w:tcBorders>
          </w:tcPr>
          <w:p w:rsidR="0073419F" w:rsidRDefault="0073419F" w:rsidP="00446BF0">
            <w:p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win_filetime</w:t>
            </w:r>
          </w:p>
        </w:tc>
        <w:tc>
          <w:tcPr>
            <w:tcW w:w="3158" w:type="pct"/>
            <w:tcBorders>
              <w:left w:val="single" w:sz="4" w:space="0" w:color="auto"/>
            </w:tcBorders>
          </w:tcPr>
          <w:p w:rsidR="0073419F" w:rsidRDefault="0073419F" w:rsidP="00446BF0">
            <w:pPr>
              <w:cnfStyle w:val="000000000000" w:firstRow="0" w:lastRow="0" w:firstColumn="0" w:lastColumn="0" w:oddVBand="0" w:evenVBand="0" w:oddHBand="0" w:evenHBand="0" w:firstRowFirstColumn="0" w:firstRowLastColumn="0" w:lastRowFirstColumn="0" w:lastRowLastColumn="0"/>
              <w:rPr>
                <w:color w:val="000000"/>
              </w:rPr>
            </w:pPr>
            <w:r>
              <w:rPr>
                <w:color w:val="000000"/>
              </w:rPr>
              <w:t>int</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seconds_since_epoch</w:t>
            </w:r>
          </w:p>
        </w:tc>
        <w:tc>
          <w:tcPr>
            <w:tcW w:w="3158" w:type="pct"/>
            <w:tcBorders>
              <w:left w:val="single" w:sz="4" w:space="0" w:color="auto"/>
            </w:tcBorders>
          </w:tcPr>
          <w:p w:rsidR="0073419F" w:rsidRDefault="0073419F" w:rsidP="00446BF0">
            <w:pPr>
              <w:cnfStyle w:val="000000100000" w:firstRow="0" w:lastRow="0" w:firstColumn="0" w:lastColumn="0" w:oddVBand="0" w:evenVBand="0" w:oddHBand="1" w:evenHBand="0" w:firstRowFirstColumn="0" w:firstRowLastColumn="0" w:lastRowFirstColumn="0" w:lastRowLastColumn="0"/>
              <w:rPr>
                <w:color w:val="000000"/>
              </w:rPr>
            </w:pPr>
            <w:r>
              <w:rPr>
                <w:color w:val="000000"/>
              </w:rPr>
              <w:t>int</w:t>
            </w:r>
          </w:p>
        </w:tc>
      </w:tr>
    </w:tbl>
    <w:p w:rsidR="00764D35" w:rsidRDefault="00764D35" w:rsidP="00764D35">
      <w:pPr>
        <w:pStyle w:val="Heading3"/>
      </w:pPr>
      <w:bookmarkStart w:id="1982" w:name="_Toc336259439"/>
      <w:r w:rsidRPr="00764D35">
        <w:t>UniqueFunctionType</w:t>
      </w:r>
      <w:bookmarkEnd w:id="1982"/>
    </w:p>
    <w:p w:rsidR="00E679D9" w:rsidRDefault="00764D35" w:rsidP="00764D35">
      <w:pPr>
        <w:rPr>
          <w:rFonts w:ascii="Calibri" w:hAnsi="Calibri"/>
        </w:rPr>
      </w:pPr>
      <w:r>
        <w:t xml:space="preserve">The </w:t>
      </w:r>
      <w:r>
        <w:rPr>
          <w:rFonts w:ascii="Courier New" w:hAnsi="Courier New" w:cs="Courier New"/>
        </w:rPr>
        <w:t>Unique</w:t>
      </w:r>
      <w:r w:rsidRPr="004A75F4">
        <w:rPr>
          <w:rFonts w:ascii="Courier New" w:hAnsi="Courier New" w:cs="Courier New"/>
        </w:rPr>
        <w:t>FunctionType</w:t>
      </w:r>
      <w:r>
        <w:rPr>
          <w:rFonts w:ascii="Calibri" w:hAnsi="Calibri"/>
        </w:rPr>
        <w:t xml:space="preserve"> defines a function that removes any duplicate value from the set of values represented by one or more components.</w:t>
      </w:r>
      <w:r w:rsidR="00E679D9">
        <w:rPr>
          <w:rFonts w:ascii="Calibri" w:hAnsi="Calibri"/>
        </w:rPr>
        <w:t xml:space="preserve"> This </w:t>
      </w:r>
      <w:r w:rsidR="00E679D9">
        <w:t>function takes one or more sub-components and removes any duplicate values across the sub-components</w:t>
      </w:r>
      <w:r w:rsidR="003213F5">
        <w:t xml:space="preserve">. </w:t>
      </w:r>
      <w:r w:rsidR="00E679D9">
        <w:t>A duplicate value is defined as any value that is equal to another value when compared as a string value</w:t>
      </w:r>
      <w:r w:rsidR="003213F5">
        <w:t xml:space="preserve">. </w:t>
      </w:r>
      <w:r w:rsidR="00E679D9">
        <w:t xml:space="preserve">See </w:t>
      </w:r>
      <w:r w:rsidR="00D05BFD" w:rsidRPr="00D05BFD">
        <w:rPr>
          <w:rFonts w:ascii="Courier New" w:hAnsi="Courier New"/>
        </w:rPr>
        <w:t>oval:DatatypeEnumeration</w:t>
      </w:r>
      <w:r w:rsidR="00E679D9">
        <w:t xml:space="preserve"> </w:t>
      </w:r>
      <w:r w:rsidR="00A85DFC">
        <w:t xml:space="preserve">in </w:t>
      </w:r>
      <w:r w:rsidR="00A85DFC" w:rsidRPr="00F42669">
        <w:rPr>
          <w:rFonts w:cstheme="minorHAnsi"/>
        </w:rPr>
        <w:t xml:space="preserve">Section </w:t>
      </w:r>
      <w:r w:rsidR="00E53512">
        <w:rPr>
          <w:rFonts w:cstheme="minorHAnsi"/>
        </w:rPr>
        <w:fldChar w:fldCharType="begin"/>
      </w:r>
      <w:r w:rsidR="00E53512">
        <w:rPr>
          <w:rFonts w:cstheme="minorHAnsi"/>
        </w:rPr>
        <w:instrText xml:space="preserve"> REF _Ref303607608 \r \h </w:instrText>
      </w:r>
      <w:r w:rsidR="00E53512">
        <w:rPr>
          <w:rFonts w:cstheme="minorHAnsi"/>
        </w:rPr>
      </w:r>
      <w:r w:rsidR="00E53512">
        <w:rPr>
          <w:rFonts w:cstheme="minorHAnsi"/>
        </w:rPr>
        <w:fldChar w:fldCharType="separate"/>
      </w:r>
      <w:r w:rsidR="00082012">
        <w:rPr>
          <w:rFonts w:cstheme="minorHAnsi"/>
        </w:rPr>
        <w:t>5.2.4.5.3</w:t>
      </w:r>
      <w:r w:rsidR="00E53512">
        <w:rPr>
          <w:rFonts w:cstheme="minorHAnsi"/>
        </w:rPr>
        <w:fldChar w:fldCharType="end"/>
      </w:r>
      <w:r w:rsidR="00A85DFC" w:rsidRPr="00F42669">
        <w:rPr>
          <w:rFonts w:cstheme="minorHAnsi"/>
        </w:rPr>
        <w:t xml:space="preserve"> Datatype</w:t>
      </w:r>
      <w:r w:rsidR="00A85DFC">
        <w:t xml:space="preserve"> </w:t>
      </w:r>
      <w:r w:rsidR="00E679D9">
        <w:t>for more information on comparing two string values.</w:t>
      </w:r>
    </w:p>
    <w:p w:rsidR="00764D35" w:rsidRDefault="00DE3E36" w:rsidP="00764D35">
      <w:pPr>
        <w:jc w:val="center"/>
        <w:rPr>
          <w:rFonts w:ascii="Calibri" w:hAnsi="Calibri"/>
        </w:rPr>
      </w:pPr>
      <w:r w:rsidRPr="00DE3E36">
        <w:rPr>
          <w:noProof/>
          <w:lang w:bidi="ar-SA"/>
        </w:rPr>
        <w:drawing>
          <wp:inline distT="0" distB="0" distL="0" distR="0" wp14:anchorId="02C70C54" wp14:editId="2930B73A">
            <wp:extent cx="3971925" cy="438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192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1983" w:name="_Toc336259440"/>
      <w:r>
        <w:t>RegexCaptureFunctionType</w:t>
      </w:r>
      <w:bookmarkEnd w:id="1983"/>
    </w:p>
    <w:p w:rsidR="00CC0C31" w:rsidRDefault="00E90F68" w:rsidP="00CC0C31">
      <w:r>
        <w:t xml:space="preserve">The </w:t>
      </w:r>
      <w:r w:rsidRPr="004A75F4">
        <w:rPr>
          <w:rFonts w:ascii="Courier New" w:hAnsi="Courier New" w:cs="Courier New"/>
        </w:rPr>
        <w:t>RegexCaptureFunctionType</w:t>
      </w:r>
      <w:r>
        <w:rPr>
          <w:rFonts w:ascii="Calibri" w:hAnsi="Calibri"/>
        </w:rPr>
        <w:t xml:space="preserve"> defines a function that takes a string value and uses a regular expression to create a substring of the value</w:t>
      </w:r>
      <w:r w:rsidR="003213F5">
        <w:rPr>
          <w:rFonts w:ascii="Calibri" w:hAnsi="Calibri"/>
        </w:rPr>
        <w:t xml:space="preserve">. </w:t>
      </w:r>
      <w:r w:rsidR="00CC0C31">
        <w:rPr>
          <w:rFonts w:ascii="Calibri" w:hAnsi="Calibri"/>
        </w:rPr>
        <w:t xml:space="preserve">This function </w:t>
      </w:r>
      <w:r w:rsidR="00CC0C31">
        <w:t>operates on a single sub-component and results in a value that represents a match when the specified regular expression is applied to the values of the sub-component.</w:t>
      </w:r>
    </w:p>
    <w:p w:rsidR="00CC0C31" w:rsidRPr="00CB026A" w:rsidRDefault="00CC0C31" w:rsidP="00CC0C31">
      <w:r>
        <w:rPr>
          <w:rFonts w:ascii="Calibri" w:hAnsi="Calibri"/>
        </w:rPr>
        <w:t xml:space="preserve">The </w:t>
      </w:r>
      <w:r w:rsidRPr="00CC0C31">
        <w:rPr>
          <w:rFonts w:ascii="Courier New" w:hAnsi="Courier New" w:cs="Courier New"/>
        </w:rPr>
        <w:t>pattern</w:t>
      </w:r>
      <w:r>
        <w:rPr>
          <w:rFonts w:ascii="Calibri" w:hAnsi="Calibri"/>
        </w:rPr>
        <w:t xml:space="preserve"> property specifies the regular expression, which </w:t>
      </w:r>
      <w:r w:rsidR="00410E68">
        <w:rPr>
          <w:rFonts w:ascii="Calibri" w:hAnsi="Calibri"/>
        </w:rPr>
        <w:t>MUST</w:t>
      </w:r>
      <w:r>
        <w:rPr>
          <w:rFonts w:ascii="Calibri" w:hAnsi="Calibri"/>
        </w:rPr>
        <w:t xml:space="preserve"> contain a single sub-expression (using paren</w:t>
      </w:r>
      <w:r>
        <w:t>thesis)</w:t>
      </w:r>
      <w:r w:rsidR="003213F5">
        <w:t xml:space="preserve">. </w:t>
      </w:r>
      <w:r>
        <w:t>If multiple sub-expressions are present, only the first match is used</w:t>
      </w:r>
      <w:r w:rsidR="003213F5">
        <w:t xml:space="preserve">. </w:t>
      </w:r>
      <w:r>
        <w:t>Likewise, if more than one match is found for the sub-expression, only the first one is used</w:t>
      </w:r>
      <w:r w:rsidR="003213F5">
        <w:t xml:space="preserve">. </w:t>
      </w:r>
      <w:r>
        <w:t>If no matches are found, an empty string MUST be returned.</w:t>
      </w:r>
    </w:p>
    <w:p w:rsidR="00CC0C31" w:rsidRDefault="00CC0C31" w:rsidP="00CC0C31">
      <w:pPr>
        <w:rPr>
          <w:rFonts w:ascii="Calibri" w:hAnsi="Calibri"/>
        </w:rPr>
      </w:pPr>
      <w:r>
        <w:t xml:space="preserve">For more information about supported regular expressions, see the </w:t>
      </w:r>
      <w:r w:rsidRPr="00CD166A">
        <w:t xml:space="preserve">common subset of the </w:t>
      </w:r>
      <w:r>
        <w:t>Perl 5’s regular expression syntax</w:t>
      </w:r>
      <w:r w:rsidRPr="00CD166A">
        <w:t xml:space="preserve"> </w:t>
      </w:r>
      <w:r>
        <w:t>that the OVAL Language supports in</w:t>
      </w:r>
      <w:r w:rsidR="00E53512">
        <w:t xml:space="preserve"> </w:t>
      </w:r>
      <w:r w:rsidR="00E53512">
        <w:fldChar w:fldCharType="begin"/>
      </w:r>
      <w:r w:rsidR="00E53512">
        <w:instrText xml:space="preserve"> REF _Ref303607541 \h </w:instrText>
      </w:r>
      <w:r w:rsidR="00E53512">
        <w:fldChar w:fldCharType="separate"/>
      </w:r>
      <w:r w:rsidR="00082012">
        <w:t xml:space="preserve">Appendix D - </w:t>
      </w:r>
      <w:r w:rsidR="00082012" w:rsidRPr="009F6B56">
        <w:t>Regular Expression Support</w:t>
      </w:r>
      <w:r w:rsidR="00E53512">
        <w:fldChar w:fldCharType="end"/>
      </w:r>
      <w:r w:rsidRPr="00CD166A">
        <w:t>.</w:t>
      </w:r>
    </w:p>
    <w:p w:rsidR="00E90F68" w:rsidRPr="001015AF" w:rsidRDefault="00E5153D" w:rsidP="00E90F68">
      <w:pPr>
        <w:jc w:val="center"/>
      </w:pPr>
      <w:r w:rsidRPr="00E5153D">
        <w:rPr>
          <w:noProof/>
          <w:lang w:bidi="ar-SA"/>
        </w:rPr>
        <w:lastRenderedPageBreak/>
        <w:drawing>
          <wp:inline distT="0" distB="0" distL="0" distR="0" wp14:anchorId="4CF1F534" wp14:editId="7958A128">
            <wp:extent cx="4946015" cy="445135"/>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460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pattern</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to use as a regular expression pattern</w:t>
            </w:r>
            <w:r w:rsidR="003213F5">
              <w:t xml:space="preserve">. </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1984" w:name="_Ref303609559"/>
      <w:bookmarkStart w:id="1985" w:name="_Toc336259441"/>
      <w:r>
        <w:t>ArithmeticEnumeration</w:t>
      </w:r>
      <w:bookmarkEnd w:id="1984"/>
      <w:bookmarkEnd w:id="1985"/>
    </w:p>
    <w:p w:rsidR="00E90F68" w:rsidRDefault="00E90F68" w:rsidP="00E90F68">
      <w:pPr>
        <w:rPr>
          <w:rFonts w:ascii="Calibri" w:hAnsi="Calibri"/>
        </w:rPr>
      </w:pPr>
      <w:r>
        <w:t xml:space="preserve">The </w:t>
      </w:r>
      <w:r w:rsidRPr="000D638F">
        <w:rPr>
          <w:rFonts w:ascii="Courier New" w:hAnsi="Courier New" w:cs="Courier New"/>
        </w:rPr>
        <w:t>ArithmeticEnumeration</w:t>
      </w:r>
      <w:r>
        <w:rPr>
          <w:rFonts w:ascii="Calibri" w:hAnsi="Calibri"/>
        </w:rPr>
        <w:t xml:space="preserve"> defines an enumeration for the possible values for the </w:t>
      </w:r>
      <w:r w:rsidRPr="000D638F">
        <w:rPr>
          <w:rFonts w:ascii="Courier New" w:hAnsi="Courier New" w:cs="Courier New"/>
        </w:rPr>
        <w:t>arithmetic</w:t>
      </w:r>
      <w:r>
        <w:rPr>
          <w:rFonts w:ascii="Calibri" w:hAnsi="Calibri"/>
        </w:rPr>
        <w:t xml:space="preserve"> function.</w:t>
      </w:r>
    </w:p>
    <w:tbl>
      <w:tblPr>
        <w:tblStyle w:val="LightList11"/>
        <w:tblW w:w="5000" w:type="pct"/>
        <w:tblLook w:val="04A0" w:firstRow="1" w:lastRow="0" w:firstColumn="1" w:lastColumn="0" w:noHBand="0" w:noVBand="1"/>
      </w:tblPr>
      <w:tblGrid>
        <w:gridCol w:w="2088"/>
        <w:gridCol w:w="7488"/>
      </w:tblGrid>
      <w:tr w:rsidR="00E90F68" w:rsidTr="007F5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4A75F4" w:rsidRDefault="00E90F68" w:rsidP="001E2C76">
            <w:pPr>
              <w:jc w:val="center"/>
            </w:pPr>
            <w:r w:rsidRPr="000D638F">
              <w:t>Enumeration Value</w:t>
            </w:r>
          </w:p>
        </w:tc>
        <w:tc>
          <w:tcPr>
            <w:tcW w:w="3910" w:type="pct"/>
            <w:tcBorders>
              <w:bottom w:val="single" w:sz="8" w:space="0" w:color="000000" w:themeColor="text1"/>
            </w:tcBorders>
          </w:tcPr>
          <w:p w:rsidR="00E90F68" w:rsidRPr="004A75F4" w:rsidRDefault="00E90F68" w:rsidP="001E2C76">
            <w:pPr>
              <w:jc w:val="center"/>
              <w:cnfStyle w:val="100000000000" w:firstRow="1" w:lastRow="0" w:firstColumn="0" w:lastColumn="0" w:oddVBand="0" w:evenVBand="0" w:oddHBand="0" w:evenHBand="0" w:firstRowFirstColumn="0" w:firstRowLastColumn="0" w:lastRowFirstColumn="0" w:lastRowLastColumn="0"/>
            </w:pPr>
            <w:r w:rsidRPr="004A75F4">
              <w:t>Description</w:t>
            </w:r>
          </w:p>
        </w:tc>
      </w:tr>
      <w:tr w:rsidR="00E90F68" w:rsidRPr="00A719C5" w:rsidTr="007F5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add</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Indicates addition.</w:t>
            </w:r>
          </w:p>
        </w:tc>
      </w:tr>
      <w:tr w:rsidR="00E90F68" w:rsidRPr="00A719C5" w:rsidTr="007F5AE7">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multiply</w:t>
            </w:r>
          </w:p>
        </w:tc>
        <w:tc>
          <w:tcPr>
            <w:tcW w:w="3910"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Indicates multiplication.</w:t>
            </w:r>
          </w:p>
        </w:tc>
      </w:tr>
    </w:tbl>
    <w:p w:rsidR="00E90F68" w:rsidRDefault="00E90F68" w:rsidP="00E90F68">
      <w:pPr>
        <w:pStyle w:val="Heading3"/>
        <w:keepNext/>
        <w:keepLines/>
      </w:pPr>
      <w:bookmarkStart w:id="1986" w:name="_Toc336259442"/>
      <w:r>
        <w:t>DateTimeFormatEnumeration</w:t>
      </w:r>
      <w:bookmarkEnd w:id="1986"/>
    </w:p>
    <w:p w:rsidR="00E90F68" w:rsidRDefault="00E90F68" w:rsidP="00E90F68">
      <w:pPr>
        <w:rPr>
          <w:rFonts w:ascii="Calibri" w:hAnsi="Calibri"/>
        </w:rPr>
      </w:pPr>
      <w:r>
        <w:t xml:space="preserve">The </w:t>
      </w:r>
      <w:r w:rsidRPr="000D638F">
        <w:rPr>
          <w:rFonts w:ascii="Courier New" w:hAnsi="Courier New" w:cs="Courier New"/>
        </w:rPr>
        <w:t>DateTimeFormatEnumeration</w:t>
      </w:r>
      <w:r>
        <w:rPr>
          <w:rFonts w:ascii="Calibri" w:hAnsi="Calibri"/>
        </w:rPr>
        <w:t xml:space="preserve"> defines an enumeration for the possible values for the date-time values.</w:t>
      </w:r>
    </w:p>
    <w:tbl>
      <w:tblPr>
        <w:tblStyle w:val="LightList11"/>
        <w:tblW w:w="5000" w:type="pct"/>
        <w:tblLook w:val="04A0" w:firstRow="1" w:lastRow="0" w:firstColumn="1" w:lastColumn="0" w:noHBand="0" w:noVBand="1"/>
      </w:tblPr>
      <w:tblGrid>
        <w:gridCol w:w="2188"/>
        <w:gridCol w:w="73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409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year_month_day</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yyyymmddThhmmss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month_day_year</w:t>
            </w:r>
          </w:p>
        </w:tc>
        <w:tc>
          <w:tcPr>
            <w:tcW w:w="409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w:t>
            </w:r>
          </w:p>
          <w:p w:rsidR="00E90F68" w:rsidRPr="007F5AE7"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AbreviatedNameOfMonth, dd yyyy hh:mm:ss</w:t>
            </w:r>
          </w:p>
          <w:p w:rsidR="00E90F68" w:rsidRDefault="00E90F68" w:rsidP="007F5AE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rFonts w:eastAsiaTheme="minorHAnsi"/>
              </w:rPr>
              <w:t>AbreviatedNameOfMonth, dd yyyy</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day_month_year</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w:t>
            </w:r>
          </w:p>
          <w:p w:rsidR="00E90F68" w:rsidRPr="007F5AE7"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7F5AE7" w:rsidRDefault="00E90F68" w:rsidP="007F5AE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rFonts w:eastAsiaTheme="minorHAnsi"/>
              </w:rPr>
              <w:lastRenderedPageBreak/>
              <w:t>dd-mm-yyyy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lastRenderedPageBreak/>
              <w:t>win_filetime</w:t>
            </w:r>
          </w:p>
        </w:tc>
        <w:tc>
          <w:tcPr>
            <w:tcW w:w="4096" w:type="pct"/>
            <w:tcBorders>
              <w:left w:val="single" w:sz="4" w:space="0" w:color="auto"/>
            </w:tcBorders>
          </w:tcPr>
          <w:p w:rsidR="00E90F68" w:rsidRDefault="00E90F68" w:rsidP="00E53512">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date-time that follows the windows file time format</w:t>
            </w:r>
            <w:r w:rsidR="00E53512">
              <w:rPr>
                <w:rStyle w:val="CommentReference"/>
              </w:rPr>
              <w:t>[20]</w:t>
            </w:r>
            <w:r>
              <w:rPr>
                <w:color w:val="000000"/>
              </w:rPr>
              <w:t>.</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seconds_since_epoch</w:t>
            </w:r>
          </w:p>
        </w:tc>
        <w:tc>
          <w:tcPr>
            <w:tcW w:w="4096" w:type="pct"/>
            <w:tcBorders>
              <w:left w:val="single" w:sz="4" w:space="0" w:color="auto"/>
            </w:tcBorders>
          </w:tcPr>
          <w:p w:rsidR="00E90F68" w:rsidRDefault="00E90F68" w:rsidP="00D06FF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date-time that represents the time in seconds since the UNIX Epoch</w:t>
            </w:r>
            <w:r w:rsidR="003213F5">
              <w:rPr>
                <w:color w:val="000000"/>
              </w:rPr>
              <w:t xml:space="preserve">. </w:t>
            </w:r>
            <w:r w:rsidRPr="00E17ABB">
              <w:rPr>
                <w:color w:val="000000"/>
              </w:rPr>
              <w:t xml:space="preserve">The </w:t>
            </w:r>
            <w:r w:rsidR="00D06FFD">
              <w:rPr>
                <w:color w:val="000000"/>
              </w:rPr>
              <w:t>UNIX</w:t>
            </w:r>
            <w:r w:rsidR="00D06FFD" w:rsidRPr="00E17ABB">
              <w:rPr>
                <w:color w:val="000000"/>
              </w:rPr>
              <w:t xml:space="preserve"> </w:t>
            </w:r>
            <w:r w:rsidRPr="00E17ABB">
              <w:rPr>
                <w:color w:val="000000"/>
              </w:rPr>
              <w:t>epoch is the time 00:00:00 UTC on January 1, 1970</w:t>
            </w:r>
            <w:r w:rsidR="00D06FFD">
              <w:rPr>
                <w:color w:val="000000"/>
              </w:rPr>
              <w:t>.</w:t>
            </w:r>
          </w:p>
        </w:tc>
      </w:tr>
    </w:tbl>
    <w:p w:rsidR="00E90F68" w:rsidRDefault="00E90F68" w:rsidP="00E90F68">
      <w:pPr>
        <w:pStyle w:val="Heading3"/>
        <w:keepNext/>
        <w:keepLines/>
      </w:pPr>
      <w:bookmarkStart w:id="1987" w:name="_Toc336259443"/>
      <w:r>
        <w:t>FilterActionEnumeration</w:t>
      </w:r>
      <w:bookmarkEnd w:id="1987"/>
    </w:p>
    <w:p w:rsidR="00E90F68" w:rsidRDefault="00E90F68" w:rsidP="00E90F68">
      <w:pPr>
        <w:rPr>
          <w:rFonts w:ascii="Calibri" w:hAnsi="Calibri"/>
        </w:rPr>
      </w:pPr>
      <w:r>
        <w:t xml:space="preserve">The </w:t>
      </w:r>
      <w:r w:rsidRPr="000D638F">
        <w:rPr>
          <w:rFonts w:ascii="Courier New" w:hAnsi="Courier New" w:cs="Courier New"/>
        </w:rPr>
        <w:t>FilterActionEnumeration</w:t>
      </w:r>
      <w:r>
        <w:rPr>
          <w:rFonts w:ascii="Calibri" w:hAnsi="Calibri"/>
        </w:rPr>
        <w:t xml:space="preserve"> defines an enumeration for the possible values for filtering a set of items.</w:t>
      </w:r>
    </w:p>
    <w:tbl>
      <w:tblPr>
        <w:tblStyle w:val="LightList1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include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matching items from the set.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exclude</w:t>
            </w:r>
          </w:p>
        </w:tc>
        <w:tc>
          <w:tcPr>
            <w:tcW w:w="3957"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A value that indicates to exclude matching items from the set.</w:t>
            </w:r>
          </w:p>
        </w:tc>
      </w:tr>
    </w:tbl>
    <w:p w:rsidR="00E90F68" w:rsidRDefault="00E90F68" w:rsidP="00E90F68">
      <w:pPr>
        <w:pStyle w:val="Heading3"/>
        <w:keepNext/>
        <w:keepLines/>
      </w:pPr>
      <w:bookmarkStart w:id="1988" w:name="_Ref303609413"/>
      <w:bookmarkStart w:id="1989" w:name="_Toc336259444"/>
      <w:r>
        <w:t>SetOperatorEnumeration</w:t>
      </w:r>
      <w:bookmarkEnd w:id="1988"/>
      <w:bookmarkEnd w:id="1989"/>
    </w:p>
    <w:p w:rsidR="00E90F68" w:rsidRDefault="00E90F68" w:rsidP="00E90F68">
      <w:pPr>
        <w:rPr>
          <w:rFonts w:ascii="Calibri" w:hAnsi="Calibri"/>
        </w:rPr>
      </w:pPr>
      <w:r>
        <w:t xml:space="preserve">The </w:t>
      </w:r>
      <w:r w:rsidRPr="000D638F">
        <w:rPr>
          <w:rFonts w:ascii="Courier New" w:hAnsi="Courier New" w:cs="Courier New"/>
        </w:rPr>
        <w:t>SetOperatorEnumeration</w:t>
      </w:r>
      <w:r>
        <w:rPr>
          <w:rFonts w:ascii="Calibri" w:hAnsi="Calibri"/>
        </w:rPr>
        <w:t xml:space="preserve"> defines an enumeration for the possible values defining a set.</w:t>
      </w:r>
    </w:p>
    <w:tbl>
      <w:tblPr>
        <w:tblStyle w:val="LightList11"/>
        <w:tblW w:w="5000" w:type="pct"/>
        <w:tblLook w:val="04A0" w:firstRow="1" w:lastRow="0" w:firstColumn="1" w:lastColumn="0" w:noHBand="0" w:noVBand="1"/>
      </w:tblPr>
      <w:tblGrid>
        <w:gridCol w:w="2088"/>
        <w:gridCol w:w="74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1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COMPLEMENT</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only the elements from the first set that are not found in the second.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INTERSECTION</w:t>
            </w:r>
          </w:p>
        </w:tc>
        <w:tc>
          <w:tcPr>
            <w:tcW w:w="3910" w:type="pct"/>
            <w:tcBorders>
              <w:left w:val="single" w:sz="4" w:space="0" w:color="auto"/>
            </w:tcBorders>
          </w:tcPr>
          <w:p w:rsidR="00E90F68" w:rsidRDefault="00E90F68" w:rsidP="00C60D0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value that indicates to include all of the values </w:t>
            </w:r>
            <w:r w:rsidR="00C60D06">
              <w:rPr>
                <w:color w:val="000000"/>
              </w:rPr>
              <w:t>common to</w:t>
            </w:r>
            <w:r>
              <w:rPr>
                <w:color w:val="000000"/>
              </w:rPr>
              <w:t xml:space="preserve"> both sets.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UNION</w:t>
            </w:r>
          </w:p>
        </w:tc>
        <w:tc>
          <w:tcPr>
            <w:tcW w:w="3910"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all values found in either of the sets.</w:t>
            </w:r>
          </w:p>
        </w:tc>
      </w:tr>
    </w:tbl>
    <w:p w:rsidR="00E90F68" w:rsidRDefault="00E90F68" w:rsidP="00E90F68">
      <w:pPr>
        <w:pStyle w:val="Heading3"/>
        <w:keepNext/>
        <w:keepLines/>
        <w:rPr>
          <w:b w:val="0"/>
        </w:rPr>
      </w:pPr>
      <w:bookmarkStart w:id="1990" w:name="_Toc336259445"/>
      <w:r>
        <w:t>EntityAttributeGroup</w:t>
      </w:r>
      <w:bookmarkEnd w:id="1990"/>
    </w:p>
    <w:p w:rsidR="00E90F68" w:rsidRPr="00946EC8" w:rsidRDefault="00E90F68" w:rsidP="00E90F68">
      <w:r w:rsidRPr="00946EC8">
        <w:t xml:space="preserve">The </w:t>
      </w:r>
      <w:r w:rsidRPr="00946EC8">
        <w:rPr>
          <w:rFonts w:ascii="Courier New" w:hAnsi="Courier New" w:cs="Courier New"/>
        </w:rPr>
        <w:t>EntityAttributeGroup</w:t>
      </w:r>
      <w:r w:rsidRPr="00144DD9">
        <w:t xml:space="preserve"> defines a set of attributes that are common to all </w:t>
      </w:r>
      <w:r w:rsidRPr="007F5AE7">
        <w:t xml:space="preserve">OVAL Object </w:t>
      </w:r>
      <w:r w:rsidRPr="00946EC8">
        <w:t xml:space="preserve">and </w:t>
      </w:r>
      <w:r w:rsidRPr="007F5AE7">
        <w:t>OVAL State</w:t>
      </w:r>
      <w:r w:rsidRPr="00946EC8">
        <w:t xml:space="preserve"> entities. </w:t>
      </w:r>
    </w:p>
    <w:p w:rsidR="00E90F68" w:rsidRDefault="00DE3E36" w:rsidP="00E90F68">
      <w:r>
        <w:t>Some OVAL Entities</w:t>
      </w:r>
      <w:r w:rsidR="00E90F68">
        <w:t xml:space="preserve"> provide </w:t>
      </w:r>
      <w:r>
        <w:t xml:space="preserve">additional </w:t>
      </w:r>
      <w:r w:rsidR="00E90F68">
        <w:t>re</w:t>
      </w:r>
      <w:r>
        <w:t>strictions on these attributes and their allowed values.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32"/>
        <w:gridCol w:w="2717"/>
        <w:gridCol w:w="1264"/>
        <w:gridCol w:w="366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datatype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oval:DatatypeEnumeration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 xml:space="preserve">The datatype for the entity. </w:t>
            </w:r>
          </w:p>
          <w:p w:rsidR="00E90F68" w:rsidRPr="00701281"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string</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operation</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The operation that is to be performed on the entity.</w:t>
            </w:r>
          </w:p>
          <w:p w:rsidR="00E90F68" w:rsidRDefault="00E90F68" w:rsidP="00EF2A16">
            <w:pPr>
              <w:cnfStyle w:val="000000000000" w:firstRow="0" w:lastRow="0" w:firstColumn="0" w:lastColumn="0" w:oddVBand="0" w:evenVBand="0" w:oddHBand="0" w:evenHBand="0" w:firstRowFirstColumn="0" w:firstRowLastColumn="0" w:lastRowFirstColumn="0" w:lastRowLastColumn="0"/>
            </w:pPr>
          </w:p>
          <w:p w:rsidR="00E90F68" w:rsidRPr="00701281" w:rsidRDefault="00E90F68" w:rsidP="00EF2A16">
            <w:pPr>
              <w:cnfStyle w:val="000000000000" w:firstRow="0" w:lastRow="0" w:firstColumn="0" w:lastColumn="0" w:oddVBand="0" w:evenVBand="0" w:oddHBand="0" w:evenHBand="0" w:firstRowFirstColumn="0" w:firstRowLastColumn="0" w:lastRowFirstColumn="0" w:lastRowLastColumn="0"/>
            </w:pPr>
            <w:r>
              <w:rPr>
                <w:b/>
              </w:rPr>
              <w:t xml:space="preserve">Default Value: </w:t>
            </w:r>
            <w:r>
              <w:t xml:space="preserve"> </w:t>
            </w:r>
            <w:r w:rsidR="007F5AE7" w:rsidRPr="007F5AE7">
              <w:rPr>
                <w:i/>
              </w:rPr>
              <w:t>‘</w:t>
            </w:r>
            <w:r w:rsidRPr="007F5AE7">
              <w:rPr>
                <w:i/>
              </w:rPr>
              <w:t>equals</w:t>
            </w:r>
            <w:r w:rsidR="007F5AE7" w:rsidRPr="007F5AE7">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mask</w:t>
            </w:r>
          </w:p>
        </w:tc>
        <w:tc>
          <w:tcPr>
            <w:tcW w:w="1275" w:type="pct"/>
          </w:tcPr>
          <w:p w:rsidR="00E90F68" w:rsidRDefault="004C5F55"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’true’</w:t>
            </w:r>
            <w:r>
              <w:t xml:space="preserve"> should be used only in the evaluation, and not be included in the results.</w:t>
            </w:r>
          </w:p>
          <w:p w:rsidR="00E90F68" w:rsidRDefault="00E90F68" w:rsidP="00EF2A16">
            <w:pPr>
              <w:cnfStyle w:val="000000100000" w:firstRow="0" w:lastRow="0" w:firstColumn="0" w:lastColumn="0" w:oddVBand="0" w:evenVBand="0" w:oddHBand="1" w:evenHBand="0" w:firstRowFirstColumn="0" w:firstRowLastColumn="0" w:lastRowFirstColumn="0" w:lastRowLastColumn="0"/>
            </w:pPr>
          </w:p>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false</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var_ref</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Points to a variable Identifier within the OVAL document which should be used to calculate the entity’s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lastRenderedPageBreak/>
              <w:t>var_check</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t>Directs how to either collect data or evaluate state for the entity.</w:t>
            </w:r>
          </w:p>
        </w:tc>
      </w:tr>
    </w:tbl>
    <w:p w:rsidR="00E90F68" w:rsidRDefault="00E90F68" w:rsidP="00E90F68">
      <w:pPr>
        <w:pStyle w:val="Heading3"/>
        <w:keepNext/>
        <w:keepLines/>
      </w:pPr>
      <w:bookmarkStart w:id="1991" w:name="_Toc336259446"/>
      <w:r>
        <w:t>EntitySimpleBaseType</w:t>
      </w:r>
      <w:bookmarkEnd w:id="1991"/>
    </w:p>
    <w:p w:rsidR="00E90F68" w:rsidRPr="00F86CA5" w:rsidRDefault="00E90F68" w:rsidP="00E90F68">
      <w:pPr>
        <w:rPr>
          <w:rFonts w:ascii="Calibri" w:hAnsi="Calibri"/>
        </w:rPr>
      </w:pPr>
      <w:r>
        <w:t xml:space="preserve">The </w:t>
      </w:r>
      <w:r w:rsidRPr="000D638F">
        <w:rPr>
          <w:rFonts w:ascii="Courier New" w:hAnsi="Courier New" w:cs="Courier New"/>
        </w:rPr>
        <w:t>EntitySimpleBaseType</w:t>
      </w:r>
      <w:r>
        <w:rPr>
          <w:rFonts w:ascii="Calibri" w:hAnsi="Calibri"/>
        </w:rPr>
        <w:t xml:space="preserve"> is an abstract type that defines a base type for all simple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946EC8">
        <w:rPr>
          <w:rFonts w:ascii="Calibri" w:hAnsi="Calibri"/>
        </w:rPr>
        <w:t xml:space="preserve"> and </w:t>
      </w:r>
      <w:r w:rsidR="00962495" w:rsidRPr="007F5AE7">
        <w:rPr>
          <w:rFonts w:ascii="Calibri" w:hAnsi="Calibri"/>
        </w:rPr>
        <w:t xml:space="preserve">OVAL </w:t>
      </w:r>
      <w:r w:rsidRPr="007F5AE7">
        <w:rPr>
          <w:rFonts w:ascii="Calibri" w:hAnsi="Calibri"/>
        </w:rPr>
        <w:t>States</w:t>
      </w:r>
      <w:r w:rsidRPr="00946EC8">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4C5F55"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6441A2" w:rsidRDefault="006441A2" w:rsidP="001E2C76">
            <w:pPr>
              <w:cnfStyle w:val="000000000000" w:firstRow="0" w:lastRow="0" w:firstColumn="0" w:lastColumn="0" w:oddVBand="0" w:evenVBand="0" w:oddHBand="0" w:evenHBand="0" w:firstRowFirstColumn="0" w:firstRowLastColumn="0" w:lastRowFirstColumn="0" w:lastRowLastColumn="0"/>
            </w:pPr>
          </w:p>
          <w:p w:rsidR="006441A2" w:rsidRDefault="006441A2" w:rsidP="001E2C76">
            <w:pPr>
              <w:cnfStyle w:val="000000000000" w:firstRow="0" w:lastRow="0" w:firstColumn="0" w:lastColumn="0" w:oddVBand="0" w:evenVBand="0" w:oddHBand="0" w:evenHBand="0" w:firstRowFirstColumn="0" w:firstRowLastColumn="0" w:lastRowFirstColumn="0" w:lastRowLastColumn="0"/>
            </w:pPr>
            <w:r>
              <w:t>An empty string</w:t>
            </w:r>
            <w:r w:rsidR="006D1181">
              <w:t xml:space="preserve"> value</w:t>
            </w:r>
            <w:r>
              <w:t xml:space="preserve"> MUST be used when referencing an OVAL Variable.</w:t>
            </w:r>
          </w:p>
        </w:tc>
      </w:tr>
    </w:tbl>
    <w:p w:rsidR="00E90F68" w:rsidRDefault="00E90F68" w:rsidP="00E90F68">
      <w:pPr>
        <w:pStyle w:val="Heading3"/>
        <w:keepNext/>
        <w:keepLines/>
      </w:pPr>
      <w:bookmarkStart w:id="1992" w:name="_Toc336259447"/>
      <w:r>
        <w:t>EntityComplexBaseType</w:t>
      </w:r>
      <w:bookmarkEnd w:id="1992"/>
    </w:p>
    <w:p w:rsidR="00E90F68" w:rsidRPr="001C03AC"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EF2A16">
        <w:rPr>
          <w:rFonts w:ascii="Calibri" w:hAnsi="Calibri"/>
        </w:rPr>
        <w:t xml:space="preserve"> and </w:t>
      </w:r>
      <w:r w:rsidR="00962495" w:rsidRPr="007F5AE7">
        <w:rPr>
          <w:rFonts w:ascii="Calibri" w:hAnsi="Calibri"/>
        </w:rPr>
        <w:t xml:space="preserve">OVAL </w:t>
      </w:r>
      <w:r w:rsidRPr="007F5AE7">
        <w:rPr>
          <w:rFonts w:ascii="Calibri" w:hAnsi="Calibri"/>
        </w:rPr>
        <w:t>States</w:t>
      </w:r>
      <w:r>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bl>
    <w:p w:rsidR="00E90F68" w:rsidRDefault="00E90F68" w:rsidP="00E90F68">
      <w:pPr>
        <w:pStyle w:val="Heading3"/>
        <w:keepNext/>
        <w:keepLines/>
      </w:pPr>
      <w:bookmarkStart w:id="1993" w:name="_Toc336259448"/>
      <w:r>
        <w:t>EntityObjectIPAddressType</w:t>
      </w:r>
      <w:bookmarkEnd w:id="1993"/>
    </w:p>
    <w:p w:rsidR="00E90F68" w:rsidRPr="00F86CA5" w:rsidRDefault="00E90F68" w:rsidP="00E90F68">
      <w:pPr>
        <w:rPr>
          <w:rFonts w:ascii="Calibri" w:hAnsi="Calibri"/>
        </w:rPr>
      </w:pPr>
      <w:r>
        <w:t xml:space="preserve">The </w:t>
      </w:r>
      <w:r w:rsidRPr="000D638F">
        <w:rPr>
          <w:rFonts w:ascii="Courier New" w:hAnsi="Courier New" w:cs="Courier New"/>
        </w:rPr>
        <w:t>EntityObjectIPAddressBaseType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4F687D">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1994" w:name="_Toc336259449"/>
      <w:r>
        <w:t>EntityObjectIPAddressStringType</w:t>
      </w:r>
      <w:bookmarkEnd w:id="1994"/>
    </w:p>
    <w:p w:rsidR="00E90F68" w:rsidRPr="00F86CA5" w:rsidRDefault="00E90F68" w:rsidP="00E90F68">
      <w:pPr>
        <w:rPr>
          <w:rFonts w:ascii="Calibri" w:hAnsi="Calibri"/>
        </w:rPr>
      </w:pPr>
      <w:r>
        <w:t xml:space="preserve">The </w:t>
      </w:r>
      <w:r w:rsidRPr="000D638F">
        <w:rPr>
          <w:rFonts w:ascii="Courier New" w:hAnsi="Courier New" w:cs="Courier New"/>
        </w:rPr>
        <w:t>EntityObjectIPAddressStringBaseType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1995" w:name="_Toc336259450"/>
      <w:r>
        <w:lastRenderedPageBreak/>
        <w:t>EntityObjectAnySimpleType</w:t>
      </w:r>
      <w:bookmarkEnd w:id="1995"/>
    </w:p>
    <w:p w:rsidR="00E90F68" w:rsidRPr="00F86CA5" w:rsidRDefault="00E90F68" w:rsidP="00E90F68">
      <w:pPr>
        <w:rPr>
          <w:rFonts w:ascii="Calibri" w:hAnsi="Calibri"/>
        </w:rPr>
      </w:pPr>
      <w:r>
        <w:t xml:space="preserve">The </w:t>
      </w:r>
      <w:r w:rsidRPr="000D638F">
        <w:rPr>
          <w:rFonts w:ascii="Courier New" w:hAnsi="Courier New" w:cs="Courier New"/>
        </w:rPr>
        <w:t>EntityObjectAnySimpleType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73184" w:rsidRDefault="00273184" w:rsidP="001E2C76">
            <w:pPr>
              <w:cnfStyle w:val="000000100000" w:firstRow="0" w:lastRow="0" w:firstColumn="0" w:lastColumn="0" w:oddVBand="0" w:evenVBand="0" w:oddHBand="1" w:evenHBand="0" w:firstRowFirstColumn="0" w:firstRowLastColumn="0" w:lastRowFirstColumn="0" w:lastRowLastColumn="0"/>
            </w:pPr>
          </w:p>
          <w:p w:rsidR="00273184" w:rsidRDefault="00273184"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1996" w:name="_Toc336259451"/>
      <w:r>
        <w:t>EntityObjectBinaryType</w:t>
      </w:r>
      <w:bookmarkEnd w:id="1996"/>
    </w:p>
    <w:p w:rsidR="00E90F68" w:rsidRPr="00F86CA5" w:rsidRDefault="00E90F68" w:rsidP="00E90F68">
      <w:pPr>
        <w:rPr>
          <w:rFonts w:ascii="Calibri" w:hAnsi="Calibri"/>
        </w:rPr>
      </w:pPr>
      <w:r>
        <w:t xml:space="preserve">The </w:t>
      </w:r>
      <w:r w:rsidRPr="000D638F">
        <w:rPr>
          <w:rFonts w:ascii="Courier New" w:hAnsi="Courier New" w:cs="Courier New"/>
        </w:rPr>
        <w:t>EntityObject</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E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E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1997" w:name="_Toc336259452"/>
      <w:r>
        <w:t>EntityObjectBoolType</w:t>
      </w:r>
      <w:bookmarkEnd w:id="1997"/>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1998" w:name="_Toc336259453"/>
      <w:r>
        <w:t>EntityObjectFloatType</w:t>
      </w:r>
      <w:bookmarkEnd w:id="1998"/>
    </w:p>
    <w:p w:rsidR="00E90F68" w:rsidRPr="00F86CA5" w:rsidRDefault="00E90F68" w:rsidP="00E90F68">
      <w:pPr>
        <w:rPr>
          <w:rFonts w:ascii="Calibri" w:hAnsi="Calibri"/>
        </w:rPr>
      </w:pPr>
      <w:r>
        <w:t xml:space="preserve">The </w:t>
      </w:r>
      <w:r w:rsidRPr="000D638F">
        <w:rPr>
          <w:rFonts w:ascii="Courier New" w:hAnsi="Courier New" w:cs="Courier New"/>
        </w:rPr>
        <w:t>EntityObjectFloatType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1999" w:name="_Toc336259454"/>
      <w:r>
        <w:t>EntityObjectIntType</w:t>
      </w:r>
      <w:bookmarkEnd w:id="1999"/>
    </w:p>
    <w:p w:rsidR="00E90F68" w:rsidRPr="00F86CA5" w:rsidRDefault="00E90F68" w:rsidP="00E90F68">
      <w:pPr>
        <w:rPr>
          <w:rFonts w:ascii="Calibri" w:hAnsi="Calibri"/>
        </w:rPr>
      </w:pPr>
      <w:r>
        <w:t xml:space="preserve">The </w:t>
      </w:r>
      <w:r w:rsidRPr="000D638F">
        <w:rPr>
          <w:rFonts w:ascii="Courier New" w:hAnsi="Courier New" w:cs="Courier New"/>
        </w:rPr>
        <w:t>EntityObjectIntType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000" w:name="_Toc336259455"/>
      <w:r>
        <w:lastRenderedPageBreak/>
        <w:t>EntityObjectStringType</w:t>
      </w:r>
      <w:bookmarkEnd w:id="2000"/>
    </w:p>
    <w:p w:rsidR="00E90F68" w:rsidRDefault="00E90F68" w:rsidP="00E90F68">
      <w:pPr>
        <w:rPr>
          <w:rFonts w:ascii="Calibri" w:hAnsi="Calibri"/>
        </w:rPr>
      </w:pPr>
      <w:r>
        <w:t xml:space="preserve">The </w:t>
      </w:r>
      <w:r w:rsidRPr="000D638F">
        <w:rPr>
          <w:rFonts w:ascii="Courier New" w:hAnsi="Courier New" w:cs="Courier New"/>
        </w:rPr>
        <w:t>EntityObjectStringType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4078E6" w:rsidTr="00C90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Default="004078E6" w:rsidP="00C90FAD">
            <w:pPr>
              <w:jc w:val="center"/>
              <w:rPr>
                <w:b w:val="0"/>
                <w:bCs w:val="0"/>
              </w:rPr>
            </w:pPr>
            <w:r>
              <w:t>Property</w:t>
            </w:r>
          </w:p>
        </w:tc>
        <w:tc>
          <w:tcPr>
            <w:tcW w:w="1739"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4078E6" w:rsidTr="00C90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Pr="001C03AC" w:rsidRDefault="004078E6" w:rsidP="00C90FAD">
            <w:r w:rsidRPr="001C03AC">
              <w:t>datatype</w:t>
            </w:r>
          </w:p>
        </w:tc>
        <w:tc>
          <w:tcPr>
            <w:tcW w:w="1739"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4078E6" w:rsidRDefault="00A52909" w:rsidP="00C90FAD">
            <w:pPr>
              <w:cnfStyle w:val="000000100000" w:firstRow="0" w:lastRow="0" w:firstColumn="0" w:lastColumn="0" w:oddVBand="0" w:evenVBand="0" w:oddHBand="1" w:evenHBand="0" w:firstRowFirstColumn="0" w:firstRowLastColumn="0" w:lastRowFirstColumn="0" w:lastRowLastColumn="0"/>
            </w:pPr>
            <w:r>
              <w:t>This value</w:t>
            </w:r>
            <w:r w:rsidR="004078E6">
              <w:t xml:space="preserve"> is fixed as </w:t>
            </w:r>
            <w:r w:rsidR="004078E6" w:rsidRPr="00E36F1B">
              <w:rPr>
                <w:i/>
              </w:rPr>
              <w:t>‘string</w:t>
            </w:r>
            <w:r w:rsidR="00962495" w:rsidRPr="00E36F1B">
              <w:rPr>
                <w:i/>
              </w:rPr>
              <w:t>’</w:t>
            </w:r>
            <w:r w:rsidR="004078E6">
              <w:t>.</w:t>
            </w:r>
          </w:p>
        </w:tc>
      </w:tr>
    </w:tbl>
    <w:p w:rsidR="00E1602D" w:rsidRDefault="00E1602D" w:rsidP="00E1602D">
      <w:pPr>
        <w:pStyle w:val="Heading3"/>
        <w:keepNext/>
        <w:keepLines/>
      </w:pPr>
      <w:bookmarkStart w:id="2001" w:name="_Toc336259456"/>
      <w:r>
        <w:t>EntityObjectRecordType</w:t>
      </w:r>
      <w:bookmarkEnd w:id="2001"/>
    </w:p>
    <w:p w:rsidR="00E1602D" w:rsidRDefault="00E1602D" w:rsidP="00E1602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RecordType</w:t>
      </w:r>
      <w:r>
        <w:t xml:space="preserve"> </w:t>
      </w:r>
      <w:r>
        <w:rPr>
          <w:rFonts w:ascii="Calibri" w:hAnsi="Calibri"/>
        </w:rPr>
        <w:t xml:space="preserve">extends the </w:t>
      </w:r>
      <w:r w:rsidRPr="000D638F">
        <w:rPr>
          <w:rFonts w:ascii="Courier New" w:hAnsi="Courier New" w:cs="Courier New"/>
        </w:rPr>
        <w:t>Entity</w:t>
      </w:r>
      <w:r>
        <w:rPr>
          <w:rFonts w:ascii="Courier New" w:hAnsi="Courier New" w:cs="Courier New"/>
        </w:rPr>
        <w:t>Complex</w:t>
      </w:r>
      <w:r w:rsidRPr="000D638F">
        <w:rPr>
          <w:rFonts w:ascii="Courier New" w:hAnsi="Courier New" w:cs="Courier New"/>
        </w:rPr>
        <w:t>Base</w:t>
      </w:r>
      <w:r w:rsidR="001E70A4">
        <w:rPr>
          <w:rFonts w:ascii="Courier New" w:hAnsi="Courier New" w:cs="Courier New"/>
        </w:rPr>
        <w:t>Type</w:t>
      </w:r>
      <w:r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D16401" w:rsidRDefault="00DE3E36" w:rsidP="004F687D">
      <w:pPr>
        <w:jc w:val="center"/>
      </w:pPr>
      <w:r w:rsidRPr="00DE3E36">
        <w:rPr>
          <w:noProof/>
          <w:lang w:bidi="ar-SA"/>
        </w:rPr>
        <w:drawing>
          <wp:inline distT="0" distB="0" distL="0" distR="0" wp14:anchorId="582B707E" wp14:editId="15878072">
            <wp:extent cx="4198620" cy="102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8620" cy="10242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4"/>
        <w:gridCol w:w="3434"/>
        <w:gridCol w:w="1264"/>
        <w:gridCol w:w="3254"/>
      </w:tblGrid>
      <w:tr w:rsidR="00E1602D" w:rsidTr="00E7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Default="00E1602D" w:rsidP="00E47839">
            <w:pPr>
              <w:jc w:val="center"/>
              <w:rPr>
                <w:b w:val="0"/>
                <w:bCs w:val="0"/>
              </w:rPr>
            </w:pPr>
            <w:r>
              <w:t>Property</w:t>
            </w:r>
          </w:p>
        </w:tc>
        <w:tc>
          <w:tcPr>
            <w:tcW w:w="1793"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699"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1C03AC">
              <w:t>datatype</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w:t>
            </w:r>
            <w:r w:rsidR="005B13FD">
              <w:t>Complex</w:t>
            </w:r>
            <w:r>
              <w:t>DatatypeEnumeration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1</w:t>
            </w:r>
          </w:p>
        </w:tc>
        <w:tc>
          <w:tcPr>
            <w:tcW w:w="1699" w:type="pct"/>
          </w:tcPr>
          <w:p w:rsidR="00E1602D" w:rsidRDefault="00A52909" w:rsidP="00E47839">
            <w:pPr>
              <w:cnfStyle w:val="000000100000" w:firstRow="0" w:lastRow="0" w:firstColumn="0" w:lastColumn="0" w:oddVBand="0" w:evenVBand="0" w:oddHBand="1" w:evenHBand="0" w:firstRowFirstColumn="0" w:firstRowLastColumn="0" w:lastRowFirstColumn="0" w:lastRowLastColumn="0"/>
            </w:pPr>
            <w:r>
              <w:t>This value</w:t>
            </w:r>
            <w:r w:rsidR="00E1602D">
              <w:t xml:space="preserve"> is fixed as </w:t>
            </w:r>
            <w:r w:rsidR="00E1602D" w:rsidRPr="00E36F1B">
              <w:rPr>
                <w:i/>
              </w:rPr>
              <w:t>‘record’</w:t>
            </w:r>
            <w:r w:rsidR="00E1602D">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operation</w:t>
            </w:r>
          </w:p>
        </w:tc>
        <w:tc>
          <w:tcPr>
            <w:tcW w:w="1793"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A52909" w:rsidP="00E47839">
            <w:pPr>
              <w:cnfStyle w:val="000000000000" w:firstRow="0" w:lastRow="0" w:firstColumn="0" w:lastColumn="0" w:oddVBand="0" w:evenVBand="0" w:oddHBand="0" w:evenHBand="0" w:firstRowFirstColumn="0" w:firstRowLastColumn="0" w:lastRowFirstColumn="0" w:lastRowLastColumn="0"/>
            </w:pPr>
            <w:r>
              <w:t>This value</w:t>
            </w:r>
            <w:r w:rsidR="00E1602D">
              <w:t xml:space="preserve"> is fixed as </w:t>
            </w:r>
            <w:r w:rsidR="00E1602D" w:rsidRPr="00E36F1B">
              <w:rPr>
                <w:i/>
              </w:rPr>
              <w:t>‘equals’</w:t>
            </w:r>
            <w:r w:rsidR="00E1602D">
              <w:t>.</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mask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t>property</w:t>
            </w:r>
            <w:r w:rsidRPr="00A34716">
              <w:t xml:space="preserve"> is set to </w:t>
            </w:r>
            <w:r w:rsidRPr="00E36F1B">
              <w:rPr>
                <w:i/>
              </w:rPr>
              <w:t>'true'</w:t>
            </w:r>
            <w:r w:rsidRPr="00A34716">
              <w:t xml:space="preserve">, all child field elements </w:t>
            </w:r>
            <w:r w:rsidR="00815CD2">
              <w:t>MUST</w:t>
            </w:r>
            <w:r w:rsidRPr="00A34716">
              <w:t xml:space="preserve"> be masked regardless of the child field's </w:t>
            </w:r>
            <w:r w:rsidRPr="00E36F1B">
              <w:rPr>
                <w:rFonts w:ascii="Courier New" w:hAnsi="Courier New" w:cs="Courier New"/>
              </w:rPr>
              <w:t>mask</w:t>
            </w:r>
            <w:r w:rsidRPr="00A34716">
              <w:t xml:space="preserve"> attribute value</w:t>
            </w:r>
            <w:r>
              <w:t>.</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false</w:t>
            </w:r>
            <w:r w:rsidR="00E76E97" w:rsidRPr="00E76E97">
              <w:rPr>
                <w:i/>
              </w:rPr>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var_ref</w:t>
            </w:r>
          </w:p>
        </w:tc>
        <w:tc>
          <w:tcPr>
            <w:tcW w:w="1793"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6C7EE7" w:rsidRDefault="00E1602D" w:rsidP="00E47839">
            <w:r w:rsidRPr="006C7EE7">
              <w:t>var_check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1602D" w:rsidRDefault="00E1602D" w:rsidP="00E1602D">
      <w:pPr>
        <w:pStyle w:val="Heading3"/>
        <w:keepNext/>
        <w:keepLines/>
      </w:pPr>
      <w:bookmarkStart w:id="2002" w:name="_Toc336259457"/>
      <w:r>
        <w:t>EntityObjectFieldType</w:t>
      </w:r>
      <w:bookmarkEnd w:id="2002"/>
    </w:p>
    <w:p w:rsidR="00E1602D" w:rsidRDefault="00E1602D" w:rsidP="004F687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1602D" w:rsidTr="00E4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1602D" w:rsidRDefault="00E1602D" w:rsidP="00E47839">
            <w:pPr>
              <w:jc w:val="center"/>
              <w:rPr>
                <w:b w:val="0"/>
                <w:bCs w:val="0"/>
              </w:rPr>
            </w:pPr>
            <w:r>
              <w:t>Property</w:t>
            </w:r>
          </w:p>
        </w:tc>
        <w:tc>
          <w:tcPr>
            <w:tcW w:w="1275"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654993" w:rsidRPr="001C03AC" w:rsidRDefault="00654993" w:rsidP="00E47839">
            <w:r w:rsidRPr="003D589B">
              <w:t>attributes</w:t>
            </w:r>
          </w:p>
        </w:tc>
        <w:tc>
          <w:tcPr>
            <w:tcW w:w="1275"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654993" w:rsidRDefault="00654993"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 xml:space="preserve">ttributes available to all </w:t>
            </w:r>
            <w:r>
              <w:lastRenderedPageBreak/>
              <w:t>entities.</w:t>
            </w:r>
          </w:p>
        </w:tc>
      </w:tr>
      <w:tr w:rsidR="00E1602D" w:rsidTr="00E47839">
        <w:tc>
          <w:tcPr>
            <w:cnfStyle w:val="001000000000" w:firstRow="0" w:lastRow="0" w:firstColumn="1" w:lastColumn="0" w:oddVBand="0" w:evenVBand="0" w:oddHBand="0" w:evenHBand="0" w:firstRowFirstColumn="0" w:firstRowLastColumn="0" w:lastRowFirstColumn="0" w:lastRowLastColumn="0"/>
            <w:tcW w:w="1081" w:type="pct"/>
          </w:tcPr>
          <w:p w:rsidR="00E1602D" w:rsidRPr="001C03AC" w:rsidRDefault="00E1602D" w:rsidP="00E47839">
            <w:r w:rsidRPr="001C03AC">
              <w:lastRenderedPageBreak/>
              <w:t>name</w:t>
            </w:r>
          </w:p>
        </w:tc>
        <w:tc>
          <w:tcPr>
            <w:tcW w:w="1275"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Names MUST be all lower case characters in the range of a-z.</w:t>
            </w:r>
          </w:p>
        </w:tc>
      </w:tr>
      <w:tr w:rsidR="00D77411"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D77411" w:rsidP="00E47839">
            <w:r>
              <w:t>value</w:t>
            </w:r>
          </w:p>
        </w:tc>
        <w:tc>
          <w:tcPr>
            <w:tcW w:w="1275"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The value of the field.</w:t>
            </w:r>
          </w:p>
          <w:p w:rsidR="0023457C" w:rsidRDefault="0023457C" w:rsidP="00E47839">
            <w:pPr>
              <w:cnfStyle w:val="000000100000" w:firstRow="0" w:lastRow="0" w:firstColumn="0" w:lastColumn="0" w:oddVBand="0" w:evenVBand="0" w:oddHBand="1" w:evenHBand="0" w:firstRowFirstColumn="0" w:firstRowLastColumn="0" w:lastRowFirstColumn="0" w:lastRowLastColumn="0"/>
            </w:pPr>
          </w:p>
          <w:p w:rsidR="0023457C" w:rsidRDefault="0023457C" w:rsidP="00E47839">
            <w:pPr>
              <w:cnfStyle w:val="000000100000" w:firstRow="0" w:lastRow="0" w:firstColumn="0" w:lastColumn="0" w:oddVBand="0" w:evenVBand="0" w:oddHBand="1" w:evenHBand="0" w:firstRowFirstColumn="0" w:firstRowLastColumn="0" w:lastRowFirstColumn="0" w:lastRowLastColumn="0"/>
            </w:pPr>
            <w:r>
              <w:t>An empty string</w:t>
            </w:r>
            <w:r w:rsidR="00F72E28">
              <w:t xml:space="preserve"> value</w:t>
            </w:r>
            <w:r>
              <w:t xml:space="preserve"> MUST be used when referencing an OVAL Variable</w:t>
            </w:r>
            <w:r w:rsidR="006C6C35">
              <w:t>.</w:t>
            </w:r>
          </w:p>
        </w:tc>
      </w:tr>
    </w:tbl>
    <w:p w:rsidR="00E90F68" w:rsidRDefault="00E90F68" w:rsidP="00E90F68">
      <w:pPr>
        <w:pStyle w:val="Heading3"/>
        <w:keepNext/>
        <w:keepLines/>
      </w:pPr>
      <w:bookmarkStart w:id="2003" w:name="_Toc336259458"/>
      <w:r>
        <w:t>EntityStateSimpleBaseType</w:t>
      </w:r>
      <w:bookmarkEnd w:id="2003"/>
    </w:p>
    <w:p w:rsidR="00E90F68" w:rsidRPr="00346CAA" w:rsidRDefault="00E90F68" w:rsidP="00E90F68">
      <w:pPr>
        <w:rPr>
          <w:rFonts w:ascii="Calibri" w:hAnsi="Calibri"/>
        </w:rPr>
      </w:pPr>
      <w:r>
        <w:t xml:space="preserve">The </w:t>
      </w:r>
      <w:r w:rsidRPr="000D638F">
        <w:rPr>
          <w:rFonts w:ascii="Courier New" w:hAnsi="Courier New" w:cs="Courier New"/>
        </w:rPr>
        <w:t>EntityStateSimpleBaseType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 xml:space="preserve">defines a simple base type for </w:t>
      </w:r>
      <w:r w:rsidR="00962495" w:rsidRPr="00E76E97">
        <w:rPr>
          <w:rFonts w:ascii="Calibri" w:hAnsi="Calibri"/>
        </w:rPr>
        <w:t xml:space="preserve">OVAL </w:t>
      </w:r>
      <w:r w:rsidRPr="00E76E97">
        <w:rPr>
          <w:rFonts w:ascii="Calibri" w:hAnsi="Calibri"/>
        </w:rPr>
        <w:t>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64076C" w:rsidP="001E2C76">
            <w:r>
              <w:t>V</w:t>
            </w:r>
            <w:r w:rsidR="00D77411">
              <w:t>alue</w:t>
            </w:r>
          </w:p>
        </w:tc>
        <w:tc>
          <w:tcPr>
            <w:tcW w:w="127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9F40E3" w:rsidRDefault="009F40E3" w:rsidP="001E2C76">
            <w:pPr>
              <w:cnfStyle w:val="000000000000" w:firstRow="0" w:lastRow="0" w:firstColumn="0" w:lastColumn="0" w:oddVBand="0" w:evenVBand="0" w:oddHBand="0" w:evenHBand="0" w:firstRowFirstColumn="0" w:firstRowLastColumn="0" w:lastRowFirstColumn="0" w:lastRowLastColumn="0"/>
            </w:pPr>
          </w:p>
          <w:p w:rsidR="009F40E3" w:rsidRDefault="009F40E3" w:rsidP="001E2C76">
            <w:pPr>
              <w:cnfStyle w:val="000000000000" w:firstRow="0" w:lastRow="0" w:firstColumn="0" w:lastColumn="0" w:oddVBand="0" w:evenVBand="0" w:oddHBand="0" w:evenHBand="0" w:firstRowFirstColumn="0" w:firstRowLastColumn="0" w:lastRowFirstColumn="0" w:lastRowLastColumn="0"/>
            </w:pPr>
            <w:r>
              <w:t xml:space="preserve">An empty string </w:t>
            </w:r>
            <w:r w:rsidR="0007474A">
              <w:t xml:space="preserve">value </w:t>
            </w:r>
            <w:r>
              <w:t>MUST be used when referencing an OVAL Variable.</w:t>
            </w:r>
          </w:p>
        </w:tc>
      </w:tr>
    </w:tbl>
    <w:p w:rsidR="00E90F68" w:rsidRDefault="00E90F68" w:rsidP="00E90F68">
      <w:pPr>
        <w:pStyle w:val="Heading3"/>
        <w:keepNext/>
        <w:keepLines/>
      </w:pPr>
      <w:bookmarkStart w:id="2004" w:name="_Toc336259459"/>
      <w:r>
        <w:t>EntityStateComplexBaseType</w:t>
      </w:r>
      <w:bookmarkEnd w:id="2004"/>
    </w:p>
    <w:p w:rsidR="00E90F68" w:rsidRPr="00F86CA5" w:rsidRDefault="00E90F68" w:rsidP="00E90F68">
      <w:pPr>
        <w:rPr>
          <w:rFonts w:ascii="Calibri" w:hAnsi="Calibri"/>
        </w:rPr>
      </w:pPr>
      <w:r>
        <w:t xml:space="preserve">The </w:t>
      </w:r>
      <w:r w:rsidRPr="000D638F">
        <w:rPr>
          <w:rFonts w:ascii="Courier New" w:hAnsi="Courier New" w:cs="Courier New"/>
        </w:rPr>
        <w:t>EntityStateComplexBaseType</w:t>
      </w:r>
      <w:r>
        <w:rPr>
          <w:rFonts w:ascii="Calibri" w:hAnsi="Calibri"/>
        </w:rPr>
        <w:t xml:space="preserve"> </w:t>
      </w:r>
      <w:r w:rsidR="00A34716">
        <w:rPr>
          <w:rFonts w:ascii="Calibri" w:hAnsi="Calibri"/>
        </w:rPr>
        <w:t xml:space="preserve">extends the </w:t>
      </w:r>
      <w:r w:rsidR="00A34716" w:rsidRPr="000D638F">
        <w:rPr>
          <w:rFonts w:ascii="Courier New" w:hAnsi="Courier New" w:cs="Courier New"/>
        </w:rPr>
        <w:t>Entity</w:t>
      </w:r>
      <w:r w:rsidR="00A34716">
        <w:rPr>
          <w:rFonts w:ascii="Courier New" w:hAnsi="Courier New" w:cs="Courier New"/>
        </w:rPr>
        <w:t>Complex</w:t>
      </w:r>
      <w:r w:rsidR="00A34716" w:rsidRPr="000D638F">
        <w:rPr>
          <w:rFonts w:ascii="Courier New" w:hAnsi="Courier New" w:cs="Courier New"/>
        </w:rPr>
        <w:t>Base</w:t>
      </w:r>
      <w:r w:rsidR="001E70A4">
        <w:rPr>
          <w:rFonts w:ascii="Courier New" w:hAnsi="Courier New" w:cs="Courier New"/>
        </w:rPr>
        <w:t>Type</w:t>
      </w:r>
      <w:r w:rsidR="00A34716" w:rsidRPr="0030747E">
        <w:t xml:space="preserve"> </w:t>
      </w:r>
      <w:r>
        <w:rPr>
          <w:rFonts w:ascii="Calibri" w:hAnsi="Calibri"/>
        </w:rPr>
        <w:t xml:space="preserve">defines a complex base type for </w:t>
      </w:r>
      <w:r w:rsidRPr="00E76E97">
        <w:rPr>
          <w:rFonts w:ascii="Calibri" w:hAnsi="Calibri"/>
        </w:rPr>
        <w:t>OVAL 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bl>
    <w:p w:rsidR="00E90F68" w:rsidRDefault="00E90F68" w:rsidP="00E90F68">
      <w:pPr>
        <w:pStyle w:val="Heading3"/>
        <w:keepNext/>
        <w:keepLines/>
      </w:pPr>
      <w:bookmarkStart w:id="2005" w:name="_Toc336259460"/>
      <w:r>
        <w:t>EntityStateIPAddressType</w:t>
      </w:r>
      <w:bookmarkEnd w:id="2005"/>
    </w:p>
    <w:p w:rsidR="00E90F68" w:rsidRPr="00F86CA5" w:rsidRDefault="00E90F68" w:rsidP="00E90F68">
      <w:pPr>
        <w:rPr>
          <w:rFonts w:ascii="Calibri" w:hAnsi="Calibri"/>
        </w:rPr>
      </w:pPr>
      <w:r>
        <w:t xml:space="preserve">The </w:t>
      </w:r>
      <w:r w:rsidRPr="000D638F">
        <w:rPr>
          <w:rFonts w:ascii="Courier New" w:hAnsi="Courier New" w:cs="Courier New"/>
        </w:rPr>
        <w:t>EntityStateIPAddressBaseType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2C6D45" w:rsidRDefault="00E76E97" w:rsidP="00E76E9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006" w:name="_Toc336259461"/>
      <w:r>
        <w:lastRenderedPageBreak/>
        <w:t>EntityStateIPAddressStringType</w:t>
      </w:r>
      <w:bookmarkEnd w:id="2006"/>
    </w:p>
    <w:p w:rsidR="00E90F68" w:rsidRPr="00F86CA5" w:rsidRDefault="00E90F68" w:rsidP="00E90F68">
      <w:pPr>
        <w:rPr>
          <w:rFonts w:ascii="Calibri" w:hAnsi="Calibri"/>
        </w:rPr>
      </w:pPr>
      <w:r>
        <w:t xml:space="preserve">The </w:t>
      </w:r>
      <w:r w:rsidRPr="000D638F">
        <w:rPr>
          <w:rFonts w:ascii="Courier New" w:hAnsi="Courier New" w:cs="Courier New"/>
        </w:rPr>
        <w:t>EntityStateIPAddressStringBaseType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2C6D4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007" w:name="_Toc336259462"/>
      <w:r>
        <w:t>EntityStateAnySimpleType</w:t>
      </w:r>
      <w:bookmarkEnd w:id="2007"/>
    </w:p>
    <w:p w:rsidR="00E90F68" w:rsidRPr="00F86CA5" w:rsidRDefault="00E90F68" w:rsidP="00E90F68">
      <w:pPr>
        <w:rPr>
          <w:rFonts w:ascii="Calibri" w:hAnsi="Calibri"/>
        </w:rPr>
      </w:pPr>
      <w:r>
        <w:t xml:space="preserve">The </w:t>
      </w:r>
      <w:r w:rsidRPr="000D638F">
        <w:rPr>
          <w:rFonts w:ascii="Courier New" w:hAnsi="Courier New" w:cs="Courier New"/>
        </w:rPr>
        <w:t>EntityStateAnySimpleType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36"/>
        <w:gridCol w:w="511"/>
        <w:gridCol w:w="3241"/>
        <w:gridCol w:w="1350"/>
        <w:gridCol w:w="343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rsidR="00E90F68" w:rsidRDefault="00E90F68" w:rsidP="001E2C76">
            <w:pPr>
              <w:jc w:val="center"/>
              <w:rPr>
                <w:b w:val="0"/>
                <w:bCs w:val="0"/>
              </w:rPr>
            </w:pPr>
            <w:r>
              <w:t>Property</w:t>
            </w:r>
          </w:p>
        </w:tc>
        <w:tc>
          <w:tcPr>
            <w:tcW w:w="1959"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008" w:name="_Toc336259463"/>
      <w:r>
        <w:t>EntityStateBinaryType</w:t>
      </w:r>
      <w:bookmarkEnd w:id="2008"/>
    </w:p>
    <w:p w:rsidR="00E90F68" w:rsidRPr="00F86CA5" w:rsidRDefault="00E90F68" w:rsidP="00E90F68">
      <w:pPr>
        <w:rPr>
          <w:rFonts w:ascii="Calibri" w:hAnsi="Calibri"/>
        </w:rPr>
      </w:pPr>
      <w:r>
        <w:t xml:space="preserve">The </w:t>
      </w:r>
      <w:r w:rsidRPr="000D638F">
        <w:rPr>
          <w:rFonts w:ascii="Courier New" w:hAnsi="Courier New" w:cs="Courier New"/>
        </w:rPr>
        <w:t>EntityStateAny</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367"/>
        <w:gridCol w:w="180"/>
        <w:gridCol w:w="3241"/>
        <w:gridCol w:w="1350"/>
        <w:gridCol w:w="3438"/>
      </w:tblGrid>
      <w:tr w:rsidR="00E90F68" w:rsidTr="001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rsidR="00E90F68" w:rsidRDefault="00E90F68" w:rsidP="001E2C76">
            <w:pPr>
              <w:jc w:val="center"/>
              <w:rPr>
                <w:b w:val="0"/>
                <w:bCs w:val="0"/>
              </w:rPr>
            </w:pPr>
            <w:r>
              <w:t>Property</w:t>
            </w:r>
          </w:p>
        </w:tc>
        <w:tc>
          <w:tcPr>
            <w:tcW w:w="1786"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009" w:name="_Toc336259464"/>
      <w:r>
        <w:t>EntityStateBoolType</w:t>
      </w:r>
      <w:bookmarkEnd w:id="2009"/>
    </w:p>
    <w:p w:rsidR="00E90F68" w:rsidRPr="00F86CA5" w:rsidRDefault="00E90F68" w:rsidP="00E90F68">
      <w:pPr>
        <w:rPr>
          <w:rFonts w:ascii="Calibri" w:hAnsi="Calibri"/>
        </w:rPr>
      </w:pPr>
      <w:r>
        <w:t xml:space="preserve">The </w:t>
      </w:r>
      <w:r w:rsidRPr="000D638F">
        <w:rPr>
          <w:rFonts w:ascii="Courier New" w:hAnsi="Courier New" w:cs="Courier New"/>
        </w:rPr>
        <w:t>EntityStateBoolType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010" w:name="_Toc336259465"/>
      <w:r>
        <w:t>EntityStateFloatType</w:t>
      </w:r>
      <w:bookmarkEnd w:id="2010"/>
    </w:p>
    <w:p w:rsidR="00E90F68" w:rsidRPr="00F86CA5" w:rsidRDefault="00E90F68" w:rsidP="00E90F68">
      <w:pPr>
        <w:rPr>
          <w:rFonts w:ascii="Calibri" w:hAnsi="Calibri"/>
        </w:rPr>
      </w:pPr>
      <w:r>
        <w:t xml:space="preserve">The </w:t>
      </w:r>
      <w:r w:rsidRPr="000D638F">
        <w:rPr>
          <w:rFonts w:ascii="Courier New" w:hAnsi="Courier New" w:cs="Courier New"/>
        </w:rPr>
        <w:t>EntityStateFloatType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011" w:name="_Toc336259466"/>
      <w:r>
        <w:lastRenderedPageBreak/>
        <w:t>EntityStateIntType</w:t>
      </w:r>
      <w:bookmarkEnd w:id="2011"/>
    </w:p>
    <w:p w:rsidR="00E90F68" w:rsidRPr="00F86CA5" w:rsidRDefault="00E90F68" w:rsidP="00E90F68">
      <w:pPr>
        <w:rPr>
          <w:rFonts w:ascii="Calibri" w:hAnsi="Calibri"/>
        </w:rPr>
      </w:pPr>
      <w:r>
        <w:t xml:space="preserve">The </w:t>
      </w:r>
      <w:r w:rsidRPr="000D638F">
        <w:rPr>
          <w:rFonts w:ascii="Courier New" w:hAnsi="Courier New" w:cs="Courier New"/>
        </w:rPr>
        <w:t>EntityStateIntType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012" w:name="_Toc336259467"/>
      <w:r>
        <w:t>EntityState</w:t>
      </w:r>
      <w:r w:rsidR="00D439BA">
        <w:t>EVR</w:t>
      </w:r>
      <w:r>
        <w:t>StringType</w:t>
      </w:r>
      <w:bookmarkEnd w:id="2012"/>
    </w:p>
    <w:p w:rsidR="00E90F68" w:rsidRPr="00F86CA5" w:rsidRDefault="00E90F68" w:rsidP="00E90F68">
      <w:pPr>
        <w:rPr>
          <w:rFonts w:ascii="Calibri" w:hAnsi="Calibri"/>
        </w:rPr>
      </w:pPr>
      <w:r>
        <w:t xml:space="preserve">The </w:t>
      </w:r>
      <w:r w:rsidRPr="000D638F">
        <w:rPr>
          <w:rFonts w:ascii="Courier New" w:hAnsi="Courier New" w:cs="Courier New"/>
        </w:rPr>
        <w:t>EntityStateEVRStringType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EPOCH:VERSION-RELEASE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013" w:name="_Toc336259468"/>
      <w:r>
        <w:t>EntityStateVersionType</w:t>
      </w:r>
      <w:bookmarkEnd w:id="2013"/>
    </w:p>
    <w:p w:rsidR="00E90F68" w:rsidRPr="00F86CA5" w:rsidRDefault="00E90F68" w:rsidP="00E90F68">
      <w:pPr>
        <w:rPr>
          <w:rFonts w:ascii="Calibri" w:hAnsi="Calibri"/>
        </w:rPr>
      </w:pPr>
      <w:r>
        <w:t xml:space="preserve">The </w:t>
      </w:r>
      <w:r w:rsidRPr="000D638F">
        <w:rPr>
          <w:rFonts w:ascii="Courier New" w:hAnsi="Courier New" w:cs="Courier New"/>
        </w:rPr>
        <w:t>EntityStateVersionType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014" w:name="_Toc336259469"/>
      <w:r>
        <w:t>EntityStateFileSetRevisionType</w:t>
      </w:r>
      <w:bookmarkEnd w:id="2014"/>
    </w:p>
    <w:p w:rsidR="00E90F68" w:rsidRPr="00F86CA5" w:rsidRDefault="00E90F68" w:rsidP="00E90F68">
      <w:pPr>
        <w:rPr>
          <w:rFonts w:ascii="Calibri" w:hAnsi="Calibri"/>
        </w:rPr>
      </w:pPr>
      <w:r>
        <w:t xml:space="preserve">The </w:t>
      </w:r>
      <w:r w:rsidRPr="000D638F">
        <w:rPr>
          <w:rFonts w:ascii="Courier New" w:hAnsi="Courier New" w:cs="Courier New"/>
        </w:rPr>
        <w:t>EntityStateFileSetRevisionType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015" w:name="_Toc336259470"/>
      <w:r>
        <w:t>EntityIOSVersionType</w:t>
      </w:r>
      <w:bookmarkEnd w:id="2015"/>
    </w:p>
    <w:p w:rsidR="00E90F68" w:rsidRDefault="00E90F68" w:rsidP="00E90F68">
      <w:pPr>
        <w:rPr>
          <w:rFonts w:ascii="Calibri" w:hAnsi="Calibri"/>
        </w:rPr>
      </w:pPr>
      <w:r>
        <w:t xml:space="preserve">The </w:t>
      </w:r>
      <w:r w:rsidRPr="000D638F">
        <w:rPr>
          <w:rFonts w:ascii="Courier New" w:hAnsi="Courier New" w:cs="Courier New"/>
        </w:rPr>
        <w:t>EntityStateIOSVersionType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C</w:t>
      </w:r>
      <w:r w:rsidR="00756B9E">
        <w:rPr>
          <w:rFonts w:ascii="Calibri" w:hAnsi="Calibri"/>
        </w:rPr>
        <w:t>isco</w:t>
      </w:r>
      <w:r>
        <w:rPr>
          <w:rFonts w:ascii="Calibri" w:hAnsi="Calibri"/>
        </w:rPr>
        <w:t xml:space="preserve"> IOS version string data.</w:t>
      </w: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Pr="00F86CA5" w:rsidRDefault="00973FD5"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756B9E"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756B9E">
              <w:rPr>
                <w:i/>
              </w:rPr>
              <w:t>‘</w:t>
            </w:r>
            <w:r w:rsidR="00DD1341" w:rsidRPr="00756B9E">
              <w:rPr>
                <w:i/>
              </w:rPr>
              <w:t>i</w:t>
            </w:r>
            <w:r w:rsidR="00E90F68" w:rsidRPr="00756B9E">
              <w:rPr>
                <w:i/>
              </w:rPr>
              <w:t>os_version</w:t>
            </w:r>
            <w:r w:rsidRPr="00756B9E">
              <w:rPr>
                <w:i/>
              </w:rPr>
              <w:t>’</w:t>
            </w:r>
          </w:p>
          <w:p w:rsidR="00E90F68"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56B9E">
              <w:rPr>
                <w:i/>
              </w:rPr>
              <w:t>‘s</w:t>
            </w:r>
            <w:r w:rsidR="00A34716" w:rsidRPr="00756B9E">
              <w:rPr>
                <w:i/>
              </w:rPr>
              <w:t>tring</w:t>
            </w:r>
            <w:r w:rsidRPr="00756B9E">
              <w:rPr>
                <w:i/>
              </w:rPr>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016" w:name="_Toc336259471"/>
      <w:r>
        <w:t>EntityStateStringType</w:t>
      </w:r>
      <w:bookmarkEnd w:id="2016"/>
    </w:p>
    <w:p w:rsidR="00E90F68" w:rsidRPr="00F86CA5" w:rsidRDefault="00E90F68" w:rsidP="00E90F68">
      <w:pPr>
        <w:rPr>
          <w:rFonts w:ascii="Calibri" w:hAnsi="Calibri"/>
        </w:rPr>
      </w:pPr>
      <w:r>
        <w:t xml:space="preserve">The </w:t>
      </w:r>
      <w:r w:rsidRPr="000D638F">
        <w:rPr>
          <w:rFonts w:ascii="Courier New" w:hAnsi="Courier New" w:cs="Courier New"/>
        </w:rPr>
        <w:t>EntityStateStringType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017" w:name="_Toc336259472"/>
      <w:r>
        <w:t>EntityStateRecordType</w:t>
      </w:r>
      <w:bookmarkEnd w:id="2017"/>
    </w:p>
    <w:p w:rsidR="00E90F68" w:rsidRDefault="00E90F68" w:rsidP="00E90F68">
      <w:r>
        <w:t xml:space="preserve">The </w:t>
      </w:r>
      <w:r w:rsidRPr="000D638F">
        <w:rPr>
          <w:rFonts w:ascii="Courier New" w:hAnsi="Courier New" w:cs="Courier New"/>
        </w:rPr>
        <w:t>EntityStateRecordType</w:t>
      </w:r>
      <w:r>
        <w:t xml:space="preserve"> </w:t>
      </w:r>
      <w:r w:rsidR="00EA6C6D">
        <w:rPr>
          <w:rFonts w:ascii="Calibri" w:hAnsi="Calibri"/>
        </w:rPr>
        <w:t xml:space="preserve">extends the </w:t>
      </w:r>
      <w:r w:rsidR="00EA6C6D" w:rsidRPr="000D638F">
        <w:rPr>
          <w:rFonts w:ascii="Courier New" w:hAnsi="Courier New" w:cs="Courier New"/>
        </w:rPr>
        <w:t>EntityState</w:t>
      </w:r>
      <w:r w:rsidR="00EA6C6D">
        <w:rPr>
          <w:rFonts w:ascii="Courier New" w:hAnsi="Courier New" w:cs="Courier New"/>
        </w:rPr>
        <w:t>Complex</w:t>
      </w:r>
      <w:r w:rsidR="00EA6C6D" w:rsidRPr="000D638F">
        <w:rPr>
          <w:rFonts w:ascii="Courier New" w:hAnsi="Courier New" w:cs="Courier New"/>
        </w:rPr>
        <w:t>Base</w:t>
      </w:r>
      <w:r w:rsidR="001E70A4">
        <w:rPr>
          <w:rFonts w:ascii="Courier New" w:hAnsi="Courier New" w:cs="Courier New"/>
        </w:rPr>
        <w:t>Type</w:t>
      </w:r>
      <w:r w:rsidR="00EA6C6D" w:rsidRPr="0030747E">
        <w:t xml:space="preserve"> and </w:t>
      </w:r>
      <w:r>
        <w:t>allows assertions to be made on entities with uniquely named fields</w:t>
      </w:r>
      <w:r w:rsidR="003213F5">
        <w:t xml:space="preserve">. </w:t>
      </w:r>
      <w:r>
        <w:t xml:space="preserve">It is intended to be used to assess the results of things such as </w:t>
      </w:r>
      <w:r w:rsidR="00570CEF" w:rsidRPr="00AC0D13">
        <w:rPr>
          <w:rStyle w:val="Emphasis"/>
          <w:i w:val="0"/>
        </w:rPr>
        <w:t>Structured Query Language</w:t>
      </w:r>
      <w:r w:rsidR="00570CEF">
        <w:t xml:space="preserve"> (</w:t>
      </w:r>
      <w:r>
        <w:t>SQL</w:t>
      </w:r>
      <w:r w:rsidR="00570CEF">
        <w:t>)</w:t>
      </w:r>
      <w:r>
        <w:t xml:space="preserve"> statements and similar data.</w:t>
      </w:r>
    </w:p>
    <w:p w:rsidR="005A0171" w:rsidRDefault="005A0171" w:rsidP="00C6050B">
      <w:pPr>
        <w:jc w:val="center"/>
      </w:pPr>
      <w:r w:rsidRPr="005A0171">
        <w:rPr>
          <w:noProof/>
          <w:lang w:bidi="ar-SA"/>
        </w:rPr>
        <w:drawing>
          <wp:inline distT="0" distB="0" distL="0" distR="0" wp14:anchorId="0A5753C2" wp14:editId="5334F1BF">
            <wp:extent cx="4730750" cy="10972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075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37"/>
        <w:gridCol w:w="3406"/>
        <w:gridCol w:w="1325"/>
        <w:gridCol w:w="3708"/>
      </w:tblGrid>
      <w:tr w:rsidR="00E1602D"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Default="00E90F68" w:rsidP="001E2C76">
            <w:pPr>
              <w:jc w:val="center"/>
              <w:rPr>
                <w:b w:val="0"/>
                <w:bCs w:val="0"/>
              </w:rPr>
            </w:pPr>
            <w:r>
              <w:t>Property</w:t>
            </w:r>
          </w:p>
        </w:tc>
        <w:tc>
          <w:tcPr>
            <w:tcW w:w="17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1C03AC">
              <w:t>datatype</w:t>
            </w:r>
          </w:p>
        </w:tc>
        <w:tc>
          <w:tcPr>
            <w:tcW w:w="1778" w:type="pct"/>
          </w:tcPr>
          <w:p w:rsidR="00A34716" w:rsidRDefault="005B13FD" w:rsidP="001E2C76">
            <w:pPr>
              <w:cnfStyle w:val="000000100000" w:firstRow="0" w:lastRow="0" w:firstColumn="0" w:lastColumn="0" w:oddVBand="0" w:evenVBand="0" w:oddHBand="1" w:evenHBand="0" w:firstRowFirstColumn="0" w:firstRowLastColumn="0" w:lastRowFirstColumn="0" w:lastRowLastColumn="0"/>
            </w:pPr>
            <w:r>
              <w:t>oval:Complex</w:t>
            </w:r>
            <w:r w:rsidR="00A34716">
              <w:t>DatatypeEnumeration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A34716" w:rsidRDefault="00A52909" w:rsidP="00A34716">
            <w:pPr>
              <w:cnfStyle w:val="000000100000" w:firstRow="0" w:lastRow="0" w:firstColumn="0" w:lastColumn="0" w:oddVBand="0" w:evenVBand="0" w:oddHBand="1" w:evenHBand="0" w:firstRowFirstColumn="0" w:firstRowLastColumn="0" w:lastRowFirstColumn="0" w:lastRowLastColumn="0"/>
            </w:pPr>
            <w:r>
              <w:t>This value</w:t>
            </w:r>
            <w:r w:rsidR="00A34716">
              <w:t xml:space="preserve"> is fixed as </w:t>
            </w:r>
            <w:r w:rsidR="00A34716" w:rsidRPr="00E36F1B">
              <w:rPr>
                <w:i/>
              </w:rPr>
              <w:t>‘record’</w:t>
            </w:r>
            <w:r w:rsidR="00A34716">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operation</w:t>
            </w:r>
          </w:p>
        </w:tc>
        <w:tc>
          <w:tcPr>
            <w:tcW w:w="1778"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92"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52909" w:rsidP="001E2C76">
            <w:pPr>
              <w:cnfStyle w:val="000000000000" w:firstRow="0" w:lastRow="0" w:firstColumn="0" w:lastColumn="0" w:oddVBand="0" w:evenVBand="0" w:oddHBand="0" w:evenHBand="0" w:firstRowFirstColumn="0" w:firstRowLastColumn="0" w:lastRowFirstColumn="0" w:lastRowLastColumn="0"/>
            </w:pPr>
            <w:r>
              <w:t>This value</w:t>
            </w:r>
            <w:r w:rsidR="00A34716">
              <w:t xml:space="preserve"> is fixed as </w:t>
            </w:r>
            <w:r w:rsidR="00A34716" w:rsidRPr="00E36F1B">
              <w:rPr>
                <w:i/>
              </w:rPr>
              <w:t>‘equals’</w:t>
            </w:r>
            <w:r w:rsidR="00A34716">
              <w:t>.</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mask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boolean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 xml:space="preserve">should be used only </w:t>
            </w:r>
            <w:r>
              <w:lastRenderedPageBreak/>
              <w:t>in the evaluation, and not be included in the results.</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rsidR="00FF65CC">
              <w:t>property</w:t>
            </w:r>
            <w:r w:rsidRPr="00A34716">
              <w:t xml:space="preserve"> is set to </w:t>
            </w:r>
            <w:r w:rsidRPr="00E36F1B">
              <w:rPr>
                <w:i/>
              </w:rPr>
              <w:t>'true'</w:t>
            </w:r>
            <w:r w:rsidRPr="00A34716">
              <w:t xml:space="preserve">, all child field elements </w:t>
            </w:r>
            <w:r w:rsidR="00815CD2">
              <w:t>MUST</w:t>
            </w:r>
            <w:r w:rsidRPr="00A34716">
              <w:t xml:space="preserve"> be masked regardless of the child field's </w:t>
            </w:r>
            <w:r w:rsidRPr="00E36F1B">
              <w:rPr>
                <w:rFonts w:ascii="Courier New" w:hAnsi="Courier New" w:cs="Courier New"/>
              </w:rPr>
              <w:t>mask</w:t>
            </w:r>
            <w:r w:rsidRPr="00A34716">
              <w:t xml:space="preserve"> attribute value</w:t>
            </w:r>
            <w:r>
              <w:t>.</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56B9E" w:rsidRPr="00756B9E">
              <w:rPr>
                <w:b/>
                <w:i/>
              </w:rPr>
              <w:t>‘</w:t>
            </w:r>
            <w:r w:rsidRPr="00756B9E">
              <w:rPr>
                <w:i/>
              </w:rPr>
              <w:t>false</w:t>
            </w:r>
            <w:r w:rsidR="00756B9E" w:rsidRPr="00756B9E">
              <w:rPr>
                <w:i/>
              </w:rPr>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lastRenderedPageBreak/>
              <w:t>var_ref</w:t>
            </w:r>
          </w:p>
        </w:tc>
        <w:tc>
          <w:tcPr>
            <w:tcW w:w="1778"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92"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34716" w:rsidP="00A34716">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A34716"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6C7EE7" w:rsidRDefault="00A34716" w:rsidP="001E2C76">
            <w:r w:rsidRPr="006C7EE7">
              <w:t>var_check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90F68" w:rsidRDefault="00E90F68" w:rsidP="00E90F68">
      <w:pPr>
        <w:pStyle w:val="Heading3"/>
        <w:keepNext/>
        <w:keepLines/>
      </w:pPr>
      <w:bookmarkStart w:id="2018" w:name="_Toc336259473"/>
      <w:r>
        <w:t>EntityStateFieldType</w:t>
      </w:r>
      <w:bookmarkEnd w:id="2018"/>
    </w:p>
    <w:p w:rsidR="00E90F68" w:rsidRDefault="00E90F68" w:rsidP="00E90F68">
      <w:r>
        <w:t xml:space="preserve">The </w:t>
      </w:r>
      <w:r w:rsidRPr="000D638F">
        <w:rPr>
          <w:rFonts w:ascii="Courier New" w:hAnsi="Courier New" w:cs="Courier New"/>
        </w:rPr>
        <w:t>EntityStateFieldType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48"/>
        <w:gridCol w:w="2344"/>
        <w:gridCol w:w="1346"/>
        <w:gridCol w:w="4338"/>
      </w:tblGrid>
      <w:tr w:rsidR="00E90F68"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22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654993" w:rsidRPr="001C03AC" w:rsidRDefault="00654993" w:rsidP="001E2C76">
            <w:r w:rsidRPr="003D589B">
              <w:t>attributes</w:t>
            </w:r>
          </w:p>
        </w:tc>
        <w:tc>
          <w:tcPr>
            <w:tcW w:w="1224"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703"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1</w:t>
            </w:r>
          </w:p>
        </w:tc>
        <w:tc>
          <w:tcPr>
            <w:tcW w:w="2265"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90F68" w:rsidTr="00756B9E">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name</w:t>
            </w:r>
          </w:p>
        </w:tc>
        <w:tc>
          <w:tcPr>
            <w:tcW w:w="122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Names MUST be all lower case characters in the range of a-z.</w:t>
            </w:r>
          </w:p>
        </w:tc>
      </w:tr>
      <w:tr w:rsidR="00E90F68"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entity_check</w:t>
            </w:r>
          </w:p>
        </w:tc>
        <w:tc>
          <w:tcPr>
            <w:tcW w:w="122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70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Directs how to evaluate state for the entity.</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Pr>
                <w:b/>
              </w:rPr>
              <w:t>Default Value:</w:t>
            </w:r>
            <w:r>
              <w:t xml:space="preserve"> </w:t>
            </w:r>
            <w:r w:rsidR="00756B9E" w:rsidRPr="00756B9E">
              <w:rPr>
                <w:i/>
              </w:rPr>
              <w:t>‘</w:t>
            </w:r>
            <w:r w:rsidRPr="00756B9E">
              <w:rPr>
                <w:i/>
              </w:rPr>
              <w:t>all</w:t>
            </w:r>
            <w:r w:rsidR="00756B9E" w:rsidRPr="00756B9E">
              <w:rPr>
                <w:i/>
              </w:rPr>
              <w:t>’</w:t>
            </w:r>
          </w:p>
        </w:tc>
      </w:tr>
      <w:tr w:rsidR="00D77411" w:rsidTr="00756B9E">
        <w:tc>
          <w:tcPr>
            <w:cnfStyle w:val="001000000000" w:firstRow="0" w:lastRow="0" w:firstColumn="1" w:lastColumn="0" w:oddVBand="0" w:evenVBand="0" w:oddHBand="0" w:evenHBand="0" w:firstRowFirstColumn="0" w:firstRowLastColumn="0" w:lastRowFirstColumn="0" w:lastRowLastColumn="0"/>
            <w:tcW w:w="808" w:type="pct"/>
          </w:tcPr>
          <w:p w:rsidR="00D77411" w:rsidRPr="001C03AC" w:rsidRDefault="00D77411" w:rsidP="001E2C76">
            <w:r>
              <w:t>value</w:t>
            </w:r>
          </w:p>
        </w:tc>
        <w:tc>
          <w:tcPr>
            <w:tcW w:w="122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226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field.</w:t>
            </w:r>
          </w:p>
          <w:p w:rsidR="00300E1D" w:rsidRDefault="00300E1D" w:rsidP="001E2C76">
            <w:pPr>
              <w:cnfStyle w:val="000000000000" w:firstRow="0" w:lastRow="0" w:firstColumn="0" w:lastColumn="0" w:oddVBand="0" w:evenVBand="0" w:oddHBand="0" w:evenHBand="0" w:firstRowFirstColumn="0" w:firstRowLastColumn="0" w:lastRowFirstColumn="0" w:lastRowLastColumn="0"/>
            </w:pPr>
          </w:p>
          <w:p w:rsidR="00300E1D" w:rsidRDefault="00300E1D" w:rsidP="001E2C76">
            <w:pPr>
              <w:cnfStyle w:val="000000000000" w:firstRow="0" w:lastRow="0" w:firstColumn="0" w:lastColumn="0" w:oddVBand="0" w:evenVBand="0" w:oddHBand="0" w:evenHBand="0" w:firstRowFirstColumn="0" w:firstRowLastColumn="0" w:lastRowFirstColumn="0" w:lastRowLastColumn="0"/>
            </w:pPr>
            <w:r>
              <w:t>An empty string</w:t>
            </w:r>
            <w:r w:rsidR="0007474A">
              <w:t xml:space="preserve"> value</w:t>
            </w:r>
            <w:r>
              <w:t xml:space="preserve"> MUST be used when referencing an OVAL Variable.</w:t>
            </w:r>
          </w:p>
        </w:tc>
      </w:tr>
    </w:tbl>
    <w:p w:rsidR="00E90F68" w:rsidRDefault="00E90F68" w:rsidP="00E90F68">
      <w:pPr>
        <w:pStyle w:val="Heading2"/>
      </w:pPr>
      <w:bookmarkStart w:id="2019" w:name="_Toc336259474"/>
      <w:r>
        <w:t>OVAL Variables Model</w:t>
      </w:r>
      <w:bookmarkEnd w:id="2019"/>
    </w:p>
    <w:p w:rsidR="00E90F68" w:rsidRDefault="00E90F68" w:rsidP="00E90F68">
      <w:r>
        <w:t xml:space="preserve">The OVAL Variables Model contains constructs that allow for the specification of values for </w:t>
      </w:r>
      <w:r w:rsidRPr="000434F9">
        <w:rPr>
          <w:rFonts w:ascii="Courier New" w:hAnsi="Courier New"/>
        </w:rPr>
        <w:t>external_variable</w:t>
      </w:r>
      <w:r>
        <w:t>s defined in content that was created using the OVAL Definitions Model</w:t>
      </w:r>
      <w:r w:rsidR="003213F5">
        <w:t xml:space="preserve">. </w:t>
      </w:r>
      <w:r>
        <w:t xml:space="preserve">The </w:t>
      </w:r>
      <w:r w:rsidRPr="00C60D06">
        <w:t xml:space="preserve">OVAL Variables </w:t>
      </w:r>
      <w:r w:rsidR="00C60D06" w:rsidRPr="00C60D06">
        <w:t>M</w:t>
      </w:r>
      <w:r w:rsidRPr="00C60D06">
        <w:t>odel</w:t>
      </w:r>
      <w:r>
        <w:t xml:space="preserve"> serves as a useful mechanism for </w:t>
      </w:r>
      <w:r w:rsidR="00C60D06">
        <w:t>parameterizing</w:t>
      </w:r>
      <w:r>
        <w:t xml:space="preserve"> content based on the OVAL Definitions Model.</w:t>
      </w:r>
    </w:p>
    <w:p w:rsidR="00797D71" w:rsidRDefault="00797D71" w:rsidP="00C6050B">
      <w:pPr>
        <w:pStyle w:val="Heading3"/>
      </w:pPr>
      <w:bookmarkStart w:id="2020" w:name="_Toc336259475"/>
      <w:r>
        <w:t>oval_variables</w:t>
      </w:r>
      <w:bookmarkEnd w:id="2020"/>
    </w:p>
    <w:p w:rsidR="00570CEF" w:rsidRDefault="00AB4872" w:rsidP="00756B9E">
      <w:r>
        <w:t xml:space="preserve">The </w:t>
      </w:r>
      <w:r w:rsidRPr="00042DD8">
        <w:rPr>
          <w:rFonts w:ascii="Courier New" w:hAnsi="Courier New" w:cs="Courier New"/>
        </w:rPr>
        <w:t>oval_</w:t>
      </w:r>
      <w:r>
        <w:rPr>
          <w:rFonts w:ascii="Courier New" w:hAnsi="Courier New" w:cs="Courier New"/>
        </w:rPr>
        <w:t>variables</w:t>
      </w:r>
      <w:r w:rsidR="002A5DDD">
        <w:t xml:space="preserve"> </w:t>
      </w:r>
      <w:r>
        <w:t xml:space="preserve">type defines the base structure in the OVAL Variables Model for representing a collection of </w:t>
      </w:r>
      <w:r w:rsidRPr="00756B9E">
        <w:t>OVAL Variables</w:t>
      </w:r>
      <w:r>
        <w:t xml:space="preserve"> and their associated values. This container type adds metadata about the origin of the content and allows for a signature.</w:t>
      </w:r>
    </w:p>
    <w:p w:rsidR="00E90F68" w:rsidRDefault="00797D71" w:rsidP="00E90F68">
      <w:pPr>
        <w:jc w:val="center"/>
      </w:pPr>
      <w:r>
        <w:object w:dxaOrig="7116" w:dyaOrig="2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15pt;height:104.9pt" o:ole="">
            <v:imagedata r:id="rId47" o:title=""/>
          </v:shape>
          <o:OLEObject Type="Embed" ProgID="Visio.Drawing.11" ShapeID="_x0000_i1025" DrawAspect="Content" ObjectID="_1410023182" r:id="rId48"/>
        </w:object>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Information regarding the generation of the </w:t>
            </w:r>
            <w:r w:rsidRPr="00756B9E">
              <w:rPr>
                <w:rFonts w:ascii="Calibri" w:hAnsi="Calibri"/>
              </w:rPr>
              <w:t>OVAL Variables</w:t>
            </w:r>
            <w:r>
              <w:rPr>
                <w:rFonts w:ascii="Calibri" w:hAnsi="Calibri"/>
              </w:rPr>
              <w:t xml:space="preserve">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w:t>
            </w:r>
            <w:r w:rsidR="00EB50D9">
              <w:rPr>
                <w:rFonts w:ascii="Courier New" w:hAnsi="Courier New" w:cs="Courier New"/>
              </w:rPr>
              <w:t>variables</w:t>
            </w:r>
            <w:r w:rsidR="00EB50D9">
              <w:t xml:space="preserve"> was created.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variables</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VariablesType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570CEF"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570CEF">
              <w:rPr>
                <w:rFonts w:ascii="Calibri" w:hAnsi="Calibri"/>
              </w:rPr>
              <w:t xml:space="preserve">The variables defined in the </w:t>
            </w:r>
            <w:r w:rsidRPr="00756B9E">
              <w:rPr>
                <w:rFonts w:ascii="Calibri" w:hAnsi="Calibri"/>
              </w:rPr>
              <w:t>OVAL Variables</w:t>
            </w:r>
            <w:r w:rsidRPr="00570CEF">
              <w:rPr>
                <w:rFonts w:ascii="Calibri" w:hAnsi="Calibri"/>
              </w:rPr>
              <w:t xml:space="preserve"> content.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70CEF"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570CEF">
              <w:rPr>
                <w:rFonts w:ascii="Calibri" w:hAnsi="Calibri"/>
              </w:rPr>
              <w:t xml:space="preserve">Mechanism to ensure the </w:t>
            </w:r>
            <w:r w:rsidRPr="00570CEF">
              <w:t>integrity and authenticity</w:t>
            </w:r>
            <w:r w:rsidRPr="00570CEF">
              <w:rPr>
                <w:rFonts w:ascii="Calibri" w:hAnsi="Calibri"/>
              </w:rPr>
              <w:t xml:space="preserve"> of the </w:t>
            </w:r>
            <w:r w:rsidRPr="00756B9E">
              <w:rPr>
                <w:rFonts w:ascii="Calibri" w:hAnsi="Calibri"/>
              </w:rPr>
              <w:t>OVAL Variables</w:t>
            </w:r>
            <w:r w:rsidRPr="00570CEF">
              <w:rPr>
                <w:rFonts w:ascii="Calibri" w:hAnsi="Calibri"/>
              </w:rPr>
              <w:t xml:space="preserve"> content.</w:t>
            </w:r>
          </w:p>
        </w:tc>
      </w:tr>
    </w:tbl>
    <w:p w:rsidR="00E90F68" w:rsidRDefault="00E90F68" w:rsidP="00E90F68">
      <w:pPr>
        <w:pStyle w:val="Heading3"/>
      </w:pPr>
      <w:bookmarkStart w:id="2021" w:name="_Toc336259476"/>
      <w:r>
        <w:t>VariablesType</w:t>
      </w:r>
      <w:bookmarkEnd w:id="2021"/>
    </w:p>
    <w:p w:rsidR="00E90F68" w:rsidRPr="00570CEF" w:rsidRDefault="00E90F68" w:rsidP="00E90F68">
      <w:r>
        <w:t xml:space="preserve">The </w:t>
      </w:r>
      <w:r w:rsidRPr="00FA1A1A">
        <w:rPr>
          <w:rFonts w:ascii="Courier New" w:hAnsi="Courier New"/>
        </w:rPr>
        <w:t>VariablesType</w:t>
      </w:r>
      <w:r>
        <w:t xml:space="preserve"> construct is a container for one or more </w:t>
      </w:r>
      <w:r w:rsidRPr="00756B9E">
        <w:t>OVAL Variables</w:t>
      </w:r>
      <w:r w:rsidRPr="00570CEF">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0246C4" w:rsidRPr="00570CEF"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570CEF" w:rsidRDefault="000246C4" w:rsidP="00EB50D9">
            <w:pPr>
              <w:spacing w:after="200" w:line="276" w:lineRule="auto"/>
              <w:jc w:val="center"/>
              <w:rPr>
                <w:b w:val="0"/>
                <w:bCs w:val="0"/>
                <w:color w:val="auto"/>
              </w:rPr>
            </w:pPr>
            <w:r w:rsidRPr="00570CEF">
              <w:t>Property</w:t>
            </w:r>
          </w:p>
        </w:tc>
        <w:tc>
          <w:tcPr>
            <w:tcW w:w="80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Type</w:t>
            </w:r>
          </w:p>
        </w:tc>
        <w:tc>
          <w:tcPr>
            <w:tcW w:w="66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Multiplicity</w:t>
            </w:r>
          </w:p>
        </w:tc>
        <w:tc>
          <w:tcPr>
            <w:tcW w:w="3008"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Description</w:t>
            </w:r>
          </w:p>
        </w:tc>
      </w:tr>
      <w:tr w:rsidR="000246C4" w:rsidRPr="00570CEF"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756B9E" w:rsidRDefault="000246C4" w:rsidP="00EB50D9">
            <w:pPr>
              <w:spacing w:after="200" w:line="276" w:lineRule="auto"/>
            </w:pPr>
            <w:r w:rsidRPr="00570CEF">
              <w:t>variable</w:t>
            </w:r>
          </w:p>
        </w:tc>
        <w:tc>
          <w:tcPr>
            <w:tcW w:w="80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VariableType</w:t>
            </w:r>
          </w:p>
        </w:tc>
        <w:tc>
          <w:tcPr>
            <w:tcW w:w="66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1..*</w:t>
            </w:r>
          </w:p>
        </w:tc>
        <w:tc>
          <w:tcPr>
            <w:tcW w:w="3008" w:type="pct"/>
          </w:tcPr>
          <w:p w:rsidR="000246C4" w:rsidRPr="00570CEF" w:rsidRDefault="000246C4" w:rsidP="00EB50D9">
            <w:pPr>
              <w:cnfStyle w:val="000000100000" w:firstRow="0" w:lastRow="0" w:firstColumn="0" w:lastColumn="0" w:oddVBand="0" w:evenVBand="0" w:oddHBand="1" w:evenHBand="0" w:firstRowFirstColumn="0" w:firstRowLastColumn="0" w:lastRowFirstColumn="0" w:lastRowLastColumn="0"/>
            </w:pPr>
            <w:r w:rsidRPr="00570CEF">
              <w:t>A collection of OVAL Variables.</w:t>
            </w:r>
          </w:p>
        </w:tc>
      </w:tr>
    </w:tbl>
    <w:p w:rsidR="00E90F68" w:rsidRDefault="00E90F68" w:rsidP="00E90F68">
      <w:pPr>
        <w:pStyle w:val="Heading3"/>
      </w:pPr>
      <w:bookmarkStart w:id="2022" w:name="_Toc336259477"/>
      <w:r>
        <w:t>VariableType</w:t>
      </w:r>
      <w:bookmarkEnd w:id="2022"/>
    </w:p>
    <w:p w:rsidR="00E90F68" w:rsidRDefault="00E90F68" w:rsidP="00E90F68">
      <w:pPr>
        <w:rPr>
          <w:rFonts w:ascii="Calibri" w:hAnsi="Calibri"/>
        </w:rPr>
      </w:pPr>
      <w:r>
        <w:t xml:space="preserve">The </w:t>
      </w:r>
      <w:r>
        <w:rPr>
          <w:rFonts w:ascii="Courier New" w:hAnsi="Courier New"/>
        </w:rPr>
        <w:t>VariableType</w:t>
      </w:r>
      <w:r>
        <w:rPr>
          <w:rFonts w:ascii="Calibri" w:hAnsi="Calibri"/>
        </w:rPr>
        <w:t xml:space="preserve"> defines a variable in the OVAL Variables Model that corresponds to an instance of an external variable in content based on the OVAL Definitions Model.</w:t>
      </w:r>
    </w:p>
    <w:tbl>
      <w:tblPr>
        <w:tblStyle w:val="LightList3"/>
        <w:tblW w:w="0" w:type="auto"/>
        <w:tblLook w:val="04A0" w:firstRow="1" w:lastRow="0" w:firstColumn="1" w:lastColumn="0" w:noHBand="0" w:noVBand="1"/>
      </w:tblPr>
      <w:tblGrid>
        <w:gridCol w:w="2058"/>
        <w:gridCol w:w="3229"/>
        <w:gridCol w:w="1264"/>
        <w:gridCol w:w="302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id</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9E2D46">
              <w:rPr>
                <w:rFonts w:ascii="Calibri" w:hAnsi="Calibri"/>
              </w:rPr>
              <w:t>VariableIDPattern</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unique identifier of an external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datatype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D77411">
              <w:rPr>
                <w:rFonts w:ascii="Calibri" w:hAnsi="Calibri"/>
              </w:rPr>
              <w:t>SimpleDatatypeEnumeration</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0434F9"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0434F9">
              <w:rPr>
                <w:rFonts w:ascii="Calibri" w:hAnsi="Calibri"/>
              </w:rPr>
              <w:t>The datatype of the value</w:t>
            </w:r>
            <w:r>
              <w:rPr>
                <w:rFonts w:ascii="Calibri" w:hAnsi="Calibri"/>
              </w:rPr>
              <w:t>(</w:t>
            </w:r>
            <w:r w:rsidRPr="000434F9">
              <w:rPr>
                <w:rFonts w:ascii="Calibri" w:hAnsi="Calibri"/>
              </w:rPr>
              <w:t>s</w:t>
            </w:r>
            <w:r>
              <w:rPr>
                <w:rFonts w:ascii="Calibri" w:hAnsi="Calibri"/>
              </w:rPr>
              <w:t>) in the variable</w:t>
            </w:r>
            <w:r w:rsidRPr="000434F9">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comment</w:t>
            </w:r>
          </w:p>
        </w:tc>
        <w:tc>
          <w:tcPr>
            <w:tcW w:w="239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string</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 xml:space="preserve">The documentation </w:t>
            </w:r>
            <w:r>
              <w:rPr>
                <w:rFonts w:ascii="Calibri" w:hAnsi="Calibri"/>
              </w:rPr>
              <w:t>associated with the</w:t>
            </w:r>
            <w:r w:rsidRPr="009E2D46">
              <w:rPr>
                <w:rFonts w:ascii="Calibri" w:hAnsi="Calibri"/>
              </w:rPr>
              <w:t xml:space="preserve"> variable instance.</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value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797EAF"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9E2D46" w:rsidRDefault="00E90F68" w:rsidP="00570CEF">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The value(s) associated with the variable.</w:t>
            </w:r>
          </w:p>
        </w:tc>
      </w:tr>
    </w:tbl>
    <w:p w:rsidR="00E90F68" w:rsidRDefault="00E90F68" w:rsidP="00E90F68">
      <w:pPr>
        <w:pStyle w:val="Heading2"/>
      </w:pPr>
      <w:bookmarkStart w:id="2023" w:name="_Toc336259478"/>
      <w:r>
        <w:lastRenderedPageBreak/>
        <w:t>OVAL System Characteristics Model</w:t>
      </w:r>
      <w:bookmarkEnd w:id="2023"/>
    </w:p>
    <w:p w:rsidR="00E90F68" w:rsidRDefault="00E90F68" w:rsidP="00E90F68">
      <w:r>
        <w:t>The OVAL System Characteristics Model is used to represent low-level</w:t>
      </w:r>
      <w:r w:rsidR="00570CEF">
        <w:t>,</w:t>
      </w:r>
      <w:r>
        <w:t xml:space="preserve"> </w:t>
      </w:r>
      <w:r w:rsidR="000246C4">
        <w:t>system settings</w:t>
      </w:r>
      <w:r>
        <w:t xml:space="preserve"> that describe the current state of a system</w:t>
      </w:r>
      <w:r w:rsidR="003213F5">
        <w:t xml:space="preserve">. </w:t>
      </w:r>
      <w:r>
        <w:t>The OVAL System Characteristics Model serves as a basis for extension to create platform-specific</w:t>
      </w:r>
      <w:r w:rsidR="00570CEF">
        <w:t>,</w:t>
      </w:r>
      <w:r>
        <w:t xml:space="preserve"> low-level configuration information models.</w:t>
      </w:r>
    </w:p>
    <w:p w:rsidR="00E90F68" w:rsidRDefault="00EA5011" w:rsidP="00E90F68">
      <w:pPr>
        <w:jc w:val="center"/>
      </w:pPr>
      <w:r w:rsidRPr="00EA5011">
        <w:t xml:space="preserve"> </w:t>
      </w:r>
      <w:r w:rsidRPr="00EA5011">
        <w:rPr>
          <w:noProof/>
          <w:lang w:bidi="ar-SA"/>
        </w:rPr>
        <w:drawing>
          <wp:inline distT="0" distB="0" distL="0" distR="0" wp14:anchorId="312B1609" wp14:editId="5CF93574">
            <wp:extent cx="5943600" cy="17986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98631"/>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BC5CDA"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Information regarding the generation of the OVAL System Characteristics.</w:t>
            </w:r>
            <w:r w:rsidR="00BC5CDA" w:rsidRPr="005A350B">
              <w:rPr>
                <w:rFonts w:ascii="Calibri" w:hAnsi="Calibri"/>
              </w:rPr>
              <w:t xml:space="preserve"> </w:t>
            </w:r>
            <w:r w:rsidR="00BC5CDA" w:rsidRPr="002F60CB">
              <w:t xml:space="preserve">The </w:t>
            </w:r>
            <w:r w:rsidR="00BC5CDA" w:rsidRPr="002F60CB">
              <w:rPr>
                <w:rFonts w:ascii="Courier New" w:hAnsi="Courier New" w:cs="Courier New"/>
              </w:rPr>
              <w:t>timestamp</w:t>
            </w:r>
            <w:r w:rsidR="00BC5CDA" w:rsidRPr="005A350B">
              <w:t xml:space="preserve"> property of the </w:t>
            </w:r>
            <w:r w:rsidR="00BC5CDA" w:rsidRPr="005A350B">
              <w:rPr>
                <w:rFonts w:ascii="Courier New" w:hAnsi="Courier New" w:cs="Courier New"/>
              </w:rPr>
              <w:t>generator</w:t>
            </w:r>
            <w:r w:rsidR="00BC5CDA" w:rsidRPr="005A350B">
              <w:t xml:space="preserve"> MUST represent the time at which the system state information was collected.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t>system_info</w:t>
            </w:r>
          </w:p>
        </w:tc>
        <w:tc>
          <w:tcPr>
            <w:tcW w:w="2394"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SystemInfoType</w:t>
            </w:r>
          </w:p>
        </w:tc>
        <w:tc>
          <w:tcPr>
            <w:tcW w:w="1264"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3524" w:type="dxa"/>
            <w:tcBorders>
              <w:left w:val="single" w:sz="4" w:space="0" w:color="auto"/>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Information used to identify the 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t>collected_objects</w:t>
            </w:r>
          </w:p>
        </w:tc>
        <w:tc>
          <w:tcPr>
            <w:tcW w:w="239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CollectedObjectsType</w:t>
            </w:r>
          </w:p>
        </w:tc>
        <w:tc>
          <w:tcPr>
            <w:tcW w:w="126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Contains the mapping between </w:t>
            </w:r>
            <w:r w:rsidRPr="00756B9E">
              <w:rPr>
                <w:rFonts w:ascii="Calibri" w:hAnsi="Calibri"/>
              </w:rPr>
              <w:t>OVAL Objects</w:t>
            </w:r>
            <w:r w:rsidRPr="005A350B">
              <w:rPr>
                <w:rFonts w:ascii="Calibri" w:hAnsi="Calibri"/>
              </w:rPr>
              <w:t xml:space="preserve"> defined in the OVAL Definitions and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system_data</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SystemDataType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4" w:type="dxa"/>
            <w:tcBorders>
              <w:top w:val="single" w:sz="8" w:space="0" w:color="000000" w:themeColor="text1"/>
              <w:left w:val="single" w:sz="4" w:space="0" w:color="auto"/>
              <w:bottom w:val="single" w:sz="8" w:space="0" w:color="000000" w:themeColor="text1"/>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Contains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Mechanism to ensure the </w:t>
            </w:r>
            <w:r w:rsidRPr="005A350B">
              <w:t>integrity and authenticity</w:t>
            </w:r>
            <w:r w:rsidRPr="005A350B">
              <w:rPr>
                <w:rFonts w:ascii="Calibri" w:hAnsi="Calibri"/>
              </w:rPr>
              <w:t xml:space="preserve"> of the OVAL System Characteristics content.</w:t>
            </w:r>
          </w:p>
        </w:tc>
      </w:tr>
    </w:tbl>
    <w:p w:rsidR="00E90F68" w:rsidRDefault="00E90F68" w:rsidP="00E90F68">
      <w:pPr>
        <w:pStyle w:val="Heading3"/>
      </w:pPr>
      <w:bookmarkStart w:id="2024" w:name="_Toc336259479"/>
      <w:r>
        <w:t>SystemInfoType</w:t>
      </w:r>
      <w:bookmarkEnd w:id="2024"/>
    </w:p>
    <w:p w:rsidR="00E90F68" w:rsidRPr="000434F9" w:rsidRDefault="00E90F68" w:rsidP="00E90F68">
      <w:pPr>
        <w:rPr>
          <w:rFonts w:ascii="Calibri" w:hAnsi="Calibri"/>
        </w:rPr>
      </w:pPr>
      <w:r>
        <w:t xml:space="preserve">The </w:t>
      </w:r>
      <w:r>
        <w:rPr>
          <w:rFonts w:ascii="Courier New" w:hAnsi="Courier New"/>
        </w:rPr>
        <w:t>SystemInfoType</w:t>
      </w:r>
      <w:r>
        <w:rPr>
          <w:rFonts w:ascii="Calibri" w:hAnsi="Calibri"/>
        </w:rPr>
        <w:t xml:space="preserve"> defines the basic identifying information associated with the system under test.</w:t>
      </w:r>
    </w:p>
    <w:p w:rsidR="00E90F68" w:rsidRDefault="008550CC" w:rsidP="00E90F68">
      <w:pPr>
        <w:jc w:val="center"/>
      </w:pPr>
      <w:r w:rsidRPr="008550CC">
        <w:rPr>
          <w:noProof/>
          <w:lang w:bidi="ar-SA"/>
        </w:rPr>
        <w:lastRenderedPageBreak/>
        <w:drawing>
          <wp:inline distT="0" distB="0" distL="0" distR="0" wp14:anchorId="5F848957" wp14:editId="7A95C583">
            <wp:extent cx="5208270" cy="8585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08270" cy="858520"/>
                    </a:xfrm>
                    <a:prstGeom prst="rect">
                      <a:avLst/>
                    </a:prstGeom>
                    <a:noFill/>
                    <a:ln>
                      <a:noFill/>
                    </a:ln>
                  </pic:spPr>
                </pic:pic>
              </a:graphicData>
            </a:graphic>
          </wp:inline>
        </w:drawing>
      </w:r>
    </w:p>
    <w:tbl>
      <w:tblPr>
        <w:tblStyle w:val="LightList3"/>
        <w:tblW w:w="5000" w:type="pct"/>
        <w:tblLook w:val="04A0" w:firstRow="1" w:lastRow="0" w:firstColumn="1" w:lastColumn="0" w:noHBand="0" w:noVBand="1"/>
      </w:tblPr>
      <w:tblGrid>
        <w:gridCol w:w="2073"/>
        <w:gridCol w:w="1520"/>
        <w:gridCol w:w="1264"/>
        <w:gridCol w:w="4719"/>
      </w:tblGrid>
      <w:tr w:rsidR="00E90F68" w:rsidTr="00EA5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79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6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os_name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operating system running on the system under test.</w:t>
            </w:r>
          </w:p>
        </w:tc>
      </w:tr>
      <w:tr w:rsidR="00E90F68" w:rsidRPr="002A567C"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os_version</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0434F9"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version of the operating system running on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architecture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hardware architecture type of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primary_host_name</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primary host name of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64436C" w:rsidRDefault="00E90F68" w:rsidP="001E2C76">
            <w:pPr>
              <w:rPr>
                <w:rFonts w:ascii="Calibri" w:hAnsi="Calibri"/>
              </w:rPr>
            </w:pPr>
            <w:r w:rsidRPr="0064436C">
              <w:rPr>
                <w:rFonts w:ascii="Calibri" w:hAnsi="Calibri"/>
              </w:rPr>
              <w:t>interfaces</w:t>
            </w:r>
          </w:p>
        </w:tc>
        <w:tc>
          <w:tcPr>
            <w:tcW w:w="794"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InterfaceType</w:t>
            </w:r>
          </w:p>
        </w:tc>
        <w:tc>
          <w:tcPr>
            <w:tcW w:w="660"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network interface(s) present on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extension_point</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Any</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t>An extension point that allows for the inclusion of any additional identifying information associated with the system under test.</w:t>
            </w:r>
          </w:p>
        </w:tc>
      </w:tr>
    </w:tbl>
    <w:p w:rsidR="00EA5011" w:rsidRDefault="00EA5011" w:rsidP="00E90F68">
      <w:pPr>
        <w:pStyle w:val="Heading3"/>
      </w:pPr>
      <w:bookmarkStart w:id="2025" w:name="_Toc336259480"/>
      <w:r>
        <w:t>InterfacesType</w:t>
      </w:r>
      <w:bookmarkEnd w:id="2025"/>
    </w:p>
    <w:p w:rsidR="00EA5011" w:rsidRDefault="00EA5011" w:rsidP="00EA5011">
      <w:r>
        <w:t xml:space="preserve">The </w:t>
      </w:r>
      <w:r>
        <w:rPr>
          <w:rFonts w:ascii="Courier New" w:hAnsi="Courier New" w:cs="Courier New"/>
        </w:rPr>
        <w:t>Interface</w:t>
      </w:r>
      <w:r w:rsidRPr="00E529CD">
        <w:rPr>
          <w:rFonts w:ascii="Courier New" w:hAnsi="Courier New" w:cs="Courier New"/>
        </w:rPr>
        <w:t>sType</w:t>
      </w:r>
      <w:r>
        <w:t xml:space="preserve"> provides a container for </w:t>
      </w:r>
      <w:r w:rsidR="008550CC">
        <w:t>zero</w:t>
      </w:r>
      <w:r>
        <w:t xml:space="preserve"> or more </w:t>
      </w:r>
      <w:r w:rsidR="008550CC">
        <w:t>interfaces</w:t>
      </w:r>
      <w: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5"/>
        <w:gridCol w:w="1524"/>
        <w:gridCol w:w="1264"/>
        <w:gridCol w:w="5753"/>
      </w:tblGrid>
      <w:tr w:rsidR="00EA5011"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Default="00EA5011" w:rsidP="00A871EB">
            <w:pPr>
              <w:jc w:val="center"/>
              <w:rPr>
                <w:b w:val="0"/>
                <w:bCs w:val="0"/>
                <w:color w:val="auto"/>
              </w:rPr>
            </w:pPr>
            <w:r>
              <w:t>Property</w:t>
            </w:r>
          </w:p>
        </w:tc>
        <w:tc>
          <w:tcPr>
            <w:tcW w:w="80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A5011"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Pr="009676C4" w:rsidRDefault="00EA5011" w:rsidP="00A871EB">
            <w:r>
              <w:t>interface</w:t>
            </w:r>
          </w:p>
        </w:tc>
        <w:tc>
          <w:tcPr>
            <w:tcW w:w="800" w:type="pct"/>
          </w:tcPr>
          <w:p w:rsidR="00EA5011" w:rsidRPr="0031429A" w:rsidRDefault="008550CC" w:rsidP="00A871EB">
            <w:pPr>
              <w:cnfStyle w:val="000000100000" w:firstRow="0" w:lastRow="0" w:firstColumn="0" w:lastColumn="0" w:oddVBand="0" w:evenVBand="0" w:oddHBand="1" w:evenHBand="0" w:firstRowFirstColumn="0" w:firstRowLastColumn="0" w:lastRowFirstColumn="0" w:lastRowLastColumn="0"/>
            </w:pPr>
            <w:r>
              <w:t>Interface</w:t>
            </w:r>
            <w:r w:rsidR="00EA5011">
              <w:t>Type</w:t>
            </w:r>
          </w:p>
        </w:tc>
        <w:tc>
          <w:tcPr>
            <w:tcW w:w="660" w:type="pct"/>
          </w:tcPr>
          <w:p w:rsidR="00EA5011" w:rsidRPr="0031429A" w:rsidRDefault="008550CC" w:rsidP="008550CC">
            <w:pPr>
              <w:cnfStyle w:val="000000100000" w:firstRow="0" w:lastRow="0" w:firstColumn="0" w:lastColumn="0" w:oddVBand="0" w:evenVBand="0" w:oddHBand="1" w:evenHBand="0" w:firstRowFirstColumn="0" w:firstRowLastColumn="0" w:lastRowFirstColumn="0" w:lastRowLastColumn="0"/>
            </w:pPr>
            <w:r>
              <w:t>0</w:t>
            </w:r>
            <w:r w:rsidR="00EA5011">
              <w:t>..*</w:t>
            </w:r>
          </w:p>
        </w:tc>
        <w:tc>
          <w:tcPr>
            <w:tcW w:w="3008" w:type="pct"/>
          </w:tcPr>
          <w:p w:rsidR="00EA5011" w:rsidRPr="0031429A" w:rsidRDefault="00EA5011" w:rsidP="008550CC">
            <w:pPr>
              <w:cnfStyle w:val="000000100000" w:firstRow="0" w:lastRow="0" w:firstColumn="0" w:lastColumn="0" w:oddVBand="0" w:evenVBand="0" w:oddHBand="1" w:evenHBand="0" w:firstRowFirstColumn="0" w:firstRowLastColumn="0" w:lastRowFirstColumn="0" w:lastRowLastColumn="0"/>
            </w:pPr>
            <w:r>
              <w:t xml:space="preserve">One or more </w:t>
            </w:r>
            <w:r w:rsidR="008550CC">
              <w:t>interfaces.</w:t>
            </w:r>
          </w:p>
        </w:tc>
      </w:tr>
    </w:tbl>
    <w:p w:rsidR="00E90F68" w:rsidRDefault="00E90F68" w:rsidP="00E90F68">
      <w:pPr>
        <w:pStyle w:val="Heading3"/>
      </w:pPr>
      <w:bookmarkStart w:id="2026" w:name="_Toc336259481"/>
      <w:r>
        <w:t>InterfaceType</w:t>
      </w:r>
      <w:bookmarkEnd w:id="2026"/>
    </w:p>
    <w:p w:rsidR="00E90F68" w:rsidRDefault="00E90F68" w:rsidP="00E90F68">
      <w:pPr>
        <w:rPr>
          <w:rFonts w:ascii="Calibri" w:hAnsi="Calibri"/>
        </w:rPr>
      </w:pPr>
      <w:r>
        <w:rPr>
          <w:rFonts w:ascii="Calibri" w:hAnsi="Calibri"/>
        </w:rPr>
        <w:t xml:space="preserve">The </w:t>
      </w:r>
      <w:r>
        <w:rPr>
          <w:rFonts w:ascii="Courier New" w:hAnsi="Courier New"/>
        </w:rPr>
        <w:t>InterfaceType</w:t>
      </w:r>
      <w:r>
        <w:rPr>
          <w:rFonts w:ascii="Calibri" w:hAnsi="Calibri"/>
        </w:rPr>
        <w:t xml:space="preserve"> defines the information associated with a network interface on the system under test</w:t>
      </w:r>
      <w:r w:rsidR="003213F5">
        <w:rPr>
          <w:rFonts w:ascii="Calibri" w:hAnsi="Calibri"/>
        </w:rPr>
        <w:t xml:space="preserve">. </w:t>
      </w:r>
      <w:r>
        <w:rPr>
          <w:rFonts w:ascii="Calibri" w:hAnsi="Calibri"/>
        </w:rPr>
        <w:t>This information may help to identify a specific system on a network.</w:t>
      </w:r>
    </w:p>
    <w:tbl>
      <w:tblPr>
        <w:tblStyle w:val="LightList3"/>
        <w:tblW w:w="5000" w:type="pct"/>
        <w:tblLook w:val="04A0" w:firstRow="1" w:lastRow="0" w:firstColumn="1" w:lastColumn="0" w:noHBand="0" w:noVBand="1"/>
      </w:tblPr>
      <w:tblGrid>
        <w:gridCol w:w="1661"/>
        <w:gridCol w:w="1087"/>
        <w:gridCol w:w="1264"/>
        <w:gridCol w:w="5564"/>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575"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912"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interface_name</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name of the interface.</w:t>
            </w:r>
          </w:p>
        </w:tc>
      </w:tr>
      <w:tr w:rsidR="00E90F68" w:rsidRPr="00C97101" w:rsidTr="001E2C76">
        <w:tc>
          <w:tcPr>
            <w:cnfStyle w:val="001000000000" w:firstRow="0" w:lastRow="0" w:firstColumn="1" w:lastColumn="0" w:oddVBand="0" w:evenVBand="0" w:oddHBand="0" w:evenHBand="0" w:firstRowFirstColumn="0" w:firstRowLastColumn="0" w:lastRowFirstColumn="0" w:lastRowLastColumn="0"/>
            <w:tcW w:w="853"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ip_address</w:t>
            </w:r>
          </w:p>
        </w:tc>
        <w:tc>
          <w:tcPr>
            <w:tcW w:w="575"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0663C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912" w:type="pct"/>
            <w:tcBorders>
              <w:top w:val="single" w:sz="8" w:space="0" w:color="000000" w:themeColor="text1"/>
              <w:left w:val="single" w:sz="4" w:space="0" w:color="auto"/>
              <w:bottom w:val="single" w:sz="8" w:space="0" w:color="000000" w:themeColor="text1"/>
            </w:tcBorders>
          </w:tcPr>
          <w:p w:rsidR="00E90F68" w:rsidRPr="00C97101" w:rsidRDefault="00E90F68" w:rsidP="00144D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Internet Protocol (</w:t>
            </w:r>
            <w:r>
              <w:rPr>
                <w:rFonts w:ascii="Calibri" w:hAnsi="Calibri"/>
              </w:rPr>
              <w:t>IP</w:t>
            </w:r>
            <w:r w:rsidR="00144DD9">
              <w:rPr>
                <w:rFonts w:ascii="Calibri" w:hAnsi="Calibri"/>
              </w:rPr>
              <w:t>)</w:t>
            </w:r>
            <w:r>
              <w:rPr>
                <w:rFonts w:ascii="Calibri" w:hAnsi="Calibri"/>
              </w:rPr>
              <w:t xml:space="preserve"> address of the interface.</w:t>
            </w:r>
          </w:p>
        </w:tc>
      </w:tr>
      <w:tr w:rsidR="00E90F68" w:rsidRPr="00876F4B" w:rsidTr="00BD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mac_address</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4F687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Media Access Control (</w:t>
            </w:r>
            <w:r>
              <w:rPr>
                <w:rFonts w:ascii="Calibri" w:hAnsi="Calibri"/>
              </w:rPr>
              <w:t>MAC</w:t>
            </w:r>
            <w:r w:rsidR="00144DD9">
              <w:rPr>
                <w:rFonts w:ascii="Calibri" w:hAnsi="Calibri"/>
              </w:rPr>
              <w:t>)</w:t>
            </w:r>
            <w:r>
              <w:rPr>
                <w:rFonts w:ascii="Calibri" w:hAnsi="Calibri"/>
              </w:rPr>
              <w:t xml:space="preserve"> address of the interface</w:t>
            </w:r>
            <w:r w:rsidR="003213F5">
              <w:rPr>
                <w:rFonts w:ascii="Calibri" w:hAnsi="Calibri"/>
              </w:rPr>
              <w:t xml:space="preserve">. </w:t>
            </w:r>
            <w:r w:rsidR="004F687D">
              <w:t>MAC addresses MUST be formatted according to IEEE 802-2001 Section 9.2.1 [7].</w:t>
            </w:r>
          </w:p>
        </w:tc>
      </w:tr>
    </w:tbl>
    <w:p w:rsidR="00E90F68" w:rsidRDefault="00E90F68" w:rsidP="00E90F68">
      <w:pPr>
        <w:pStyle w:val="Heading3"/>
      </w:pPr>
      <w:bookmarkStart w:id="2027" w:name="_Toc336259482"/>
      <w:r>
        <w:t>CollectedObjectsType</w:t>
      </w:r>
      <w:bookmarkEnd w:id="2027"/>
    </w:p>
    <w:p w:rsidR="00E90F68" w:rsidRDefault="00E90F68" w:rsidP="00E90F68">
      <w:pPr>
        <w:rPr>
          <w:rFonts w:ascii="Calibri" w:hAnsi="Calibri"/>
          <w:noProof/>
        </w:rPr>
      </w:pPr>
      <w:r>
        <w:t xml:space="preserve">The </w:t>
      </w:r>
      <w:r>
        <w:rPr>
          <w:rFonts w:ascii="Courier New" w:hAnsi="Courier New"/>
        </w:rPr>
        <w:t>CollectedObjectType</w:t>
      </w:r>
      <w:r>
        <w:rPr>
          <w:rFonts w:ascii="Calibri" w:hAnsi="Calibri"/>
        </w:rPr>
        <w:t xml:space="preserve"> </w:t>
      </w:r>
      <w:r w:rsidR="008550CC">
        <w:rPr>
          <w:rFonts w:ascii="Calibri" w:hAnsi="Calibri"/>
        </w:rPr>
        <w:t xml:space="preserve">is a container for one or more objects of type </w:t>
      </w:r>
      <w:r w:rsidR="008550CC" w:rsidRPr="00C6050B">
        <w:rPr>
          <w:rFonts w:ascii="Courier New" w:hAnsi="Courier New" w:cs="Courier New"/>
        </w:rPr>
        <w:t>ObjectType</w:t>
      </w:r>
      <w:r>
        <w:rPr>
          <w:rFonts w:ascii="Calibri" w:hAnsi="Calibri"/>
        </w:rPr>
        <w:t xml:space="preserve"> that </w:t>
      </w:r>
      <w:r>
        <w:t xml:space="preserve">were used for data collection </w:t>
      </w:r>
      <w:r>
        <w:rPr>
          <w:rFonts w:ascii="Calibri" w:hAnsi="Calibri"/>
        </w:rPr>
        <w:t>on the system under test.</w:t>
      </w:r>
    </w:p>
    <w:p w:rsidR="00E90F68" w:rsidRDefault="00E90F68" w:rsidP="00E90F68">
      <w:pPr>
        <w:jc w:val="center"/>
        <w:rPr>
          <w:rFonts w:ascii="Calibri" w:hAnsi="Calibri"/>
        </w:rPr>
      </w:pPr>
      <w:r w:rsidRPr="0064436C">
        <w:rPr>
          <w:rFonts w:ascii="Calibri" w:hAnsi="Calibri"/>
          <w:noProof/>
          <w:lang w:bidi="ar-SA"/>
        </w:rPr>
        <w:drawing>
          <wp:inline distT="0" distB="0" distL="0" distR="0" wp14:anchorId="5EC73CE8" wp14:editId="1C78761C">
            <wp:extent cx="5726954" cy="411328"/>
            <wp:effectExtent l="19050" t="0" r="7096" b="0"/>
            <wp:docPr id="5" name="Picture 3" descr="oval-sc_collectedobjec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collectedobjectype.emf"/>
                    <pic:cNvPicPr/>
                  </pic:nvPicPr>
                  <pic:blipFill>
                    <a:blip r:embed="rId51" cstate="print"/>
                    <a:stretch>
                      <a:fillRect/>
                    </a:stretch>
                  </pic:blipFill>
                  <pic:spPr>
                    <a:xfrm>
                      <a:off x="0" y="0"/>
                      <a:ext cx="5726954" cy="411328"/>
                    </a:xfrm>
                    <a:prstGeom prst="rect">
                      <a:avLst/>
                    </a:prstGeom>
                  </pic:spPr>
                </pic:pic>
              </a:graphicData>
            </a:graphic>
          </wp:inline>
        </w:drawing>
      </w:r>
    </w:p>
    <w:p w:rsidR="00E90F68" w:rsidRDefault="00E90F68" w:rsidP="00E90F68">
      <w:pPr>
        <w:pStyle w:val="Heading3"/>
      </w:pPr>
      <w:bookmarkStart w:id="2028" w:name="_Toc336259483"/>
      <w:r>
        <w:t>ObjectType</w:t>
      </w:r>
      <w:bookmarkEnd w:id="2028"/>
    </w:p>
    <w:p w:rsidR="00E90F68" w:rsidRPr="005A350B" w:rsidRDefault="00E90F68" w:rsidP="00E90F68">
      <w:pPr>
        <w:rPr>
          <w:rFonts w:ascii="Calibri" w:hAnsi="Calibri"/>
        </w:rPr>
      </w:pPr>
      <w:r>
        <w:lastRenderedPageBreak/>
        <w:t xml:space="preserve">The </w:t>
      </w:r>
      <w:r>
        <w:rPr>
          <w:rFonts w:ascii="Courier New" w:hAnsi="Courier New"/>
        </w:rPr>
        <w:t>ObjectType</w:t>
      </w:r>
      <w:r>
        <w:rPr>
          <w:rFonts w:ascii="Calibri" w:hAnsi="Calibri"/>
        </w:rPr>
        <w:t xml:space="preserve"> provides a mapping between an </w:t>
      </w:r>
      <w:r w:rsidRPr="00D5316B">
        <w:rPr>
          <w:rFonts w:ascii="Calibri" w:hAnsi="Calibri"/>
        </w:rPr>
        <w:t>OVAL Object</w:t>
      </w:r>
      <w:r w:rsidRPr="005A350B">
        <w:rPr>
          <w:rFonts w:ascii="Calibri" w:hAnsi="Calibri"/>
        </w:rPr>
        <w:t xml:space="preserve">, defined in content based on the OVAL Definitions Model, and the </w:t>
      </w:r>
      <w:r w:rsidRPr="00D5316B">
        <w:rPr>
          <w:rFonts w:ascii="Calibri" w:hAnsi="Calibri"/>
        </w:rPr>
        <w:t>OVAL Items</w:t>
      </w:r>
      <w:r w:rsidRPr="005A350B">
        <w:rPr>
          <w:rFonts w:ascii="Calibri" w:hAnsi="Calibri"/>
        </w:rPr>
        <w:t xml:space="preserve"> collected on the system under test.</w:t>
      </w:r>
    </w:p>
    <w:p w:rsidR="00E90F68" w:rsidRDefault="008550CC" w:rsidP="00E90F68">
      <w:pPr>
        <w:jc w:val="center"/>
        <w:rPr>
          <w:rFonts w:ascii="Calibri" w:hAnsi="Calibri"/>
        </w:rPr>
      </w:pPr>
      <w:r w:rsidRPr="008550CC">
        <w:rPr>
          <w:noProof/>
          <w:lang w:bidi="ar-SA"/>
        </w:rPr>
        <w:drawing>
          <wp:inline distT="0" distB="0" distL="0" distR="0" wp14:anchorId="5457E43E" wp14:editId="4ADBF0B8">
            <wp:extent cx="5215890" cy="17729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5890" cy="1772920"/>
                    </a:xfrm>
                    <a:prstGeom prst="rect">
                      <a:avLst/>
                    </a:prstGeom>
                    <a:noFill/>
                    <a:ln>
                      <a:noFill/>
                    </a:ln>
                  </pic:spPr>
                </pic:pic>
              </a:graphicData>
            </a:graphic>
          </wp:inline>
        </w:drawing>
      </w:r>
    </w:p>
    <w:tbl>
      <w:tblPr>
        <w:tblStyle w:val="LightList4"/>
        <w:tblW w:w="5000" w:type="pct"/>
        <w:tblLook w:val="04A0" w:firstRow="1" w:lastRow="0" w:firstColumn="1" w:lastColumn="0" w:noHBand="0" w:noVBand="1"/>
      </w:tblPr>
      <w:tblGrid>
        <w:gridCol w:w="1828"/>
        <w:gridCol w:w="2169"/>
        <w:gridCol w:w="1264"/>
        <w:gridCol w:w="431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988"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19"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id</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ObjectIDPattern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globally unique identifier of an </w:t>
            </w:r>
            <w:r w:rsidRPr="00D5316B">
              <w:rPr>
                <w:rFonts w:ascii="Calibri" w:hAnsi="Calibri"/>
              </w:rPr>
              <w:t>OVAL Object</w:t>
            </w:r>
            <w:r w:rsidRPr="005A350B">
              <w:rPr>
                <w:rFonts w:ascii="Calibri" w:hAnsi="Calibri"/>
              </w:rPr>
              <w:t xml:space="preserve">. </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version</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version of the globally unique </w:t>
            </w:r>
            <w:r w:rsidRPr="00D5316B">
              <w:rPr>
                <w:rFonts w:ascii="Calibri" w:hAnsi="Calibri"/>
              </w:rPr>
              <w:t>OVAL Object</w:t>
            </w:r>
            <w:r w:rsidRPr="005A350B">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variable_instance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0..1</w:t>
            </w:r>
          </w:p>
        </w:tc>
        <w:tc>
          <w:tcPr>
            <w:tcW w:w="2419" w:type="pct"/>
            <w:tcBorders>
              <w:left w:val="single" w:sz="4" w:space="0" w:color="auto"/>
            </w:tcBorders>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that differentiates between each unique instance of an </w:t>
            </w:r>
            <w:r w:rsidRPr="00D5316B">
              <w:rPr>
                <w:rFonts w:ascii="Calibri" w:hAnsi="Calibri"/>
              </w:rPr>
              <w:t>OVAL Object</w:t>
            </w:r>
            <w:r w:rsidRPr="005A350B">
              <w:rPr>
                <w:rFonts w:ascii="Calibri" w:hAnsi="Calibri"/>
              </w:rPr>
              <w:t xml:space="preserve">. If an </w:t>
            </w:r>
            <w:r w:rsidRPr="00D5316B">
              <w:rPr>
                <w:rFonts w:ascii="Calibri" w:hAnsi="Calibri"/>
              </w:rPr>
              <w:t>OVAL Object</w:t>
            </w:r>
            <w:r w:rsidRPr="005A350B">
              <w:rPr>
                <w:rFonts w:ascii="Calibri" w:hAnsi="Calibri"/>
              </w:rPr>
              <w:t xml:space="preserve"> utilizes an </w:t>
            </w:r>
            <w:r w:rsidRPr="00D5316B">
              <w:rPr>
                <w:rFonts w:ascii="Calibri" w:hAnsi="Calibri"/>
              </w:rPr>
              <w:t>OVAL Variable</w:t>
            </w:r>
            <w:r w:rsidRPr="005A350B">
              <w:rPr>
                <w:rFonts w:ascii="Calibri" w:hAnsi="Calibri"/>
              </w:rPr>
              <w:t xml:space="preserve">, a unique instance of each </w:t>
            </w:r>
            <w:r w:rsidRPr="00D5316B">
              <w:rPr>
                <w:rFonts w:ascii="Calibri" w:hAnsi="Calibri"/>
              </w:rPr>
              <w:t>OVAL Object</w:t>
            </w:r>
            <w:r w:rsidRPr="005A350B">
              <w:rPr>
                <w:rFonts w:ascii="Calibri" w:hAnsi="Calibri"/>
              </w:rPr>
              <w:t xml:space="preserve"> </w:t>
            </w:r>
            <w:r w:rsidR="00815CD2">
              <w:rPr>
                <w:rFonts w:ascii="Calibri" w:hAnsi="Calibri"/>
              </w:rPr>
              <w:t>MUST</w:t>
            </w:r>
            <w:r w:rsidRPr="005A350B">
              <w:rPr>
                <w:rFonts w:ascii="Calibri" w:hAnsi="Calibri"/>
              </w:rPr>
              <w:t xml:space="preserve"> be created for each </w:t>
            </w:r>
            <w:r w:rsidRPr="00D5316B">
              <w:rPr>
                <w:rFonts w:ascii="Calibri" w:hAnsi="Calibri"/>
              </w:rPr>
              <w:t>OVAL Variable</w:t>
            </w:r>
            <w:r w:rsidRPr="005A350B">
              <w:rPr>
                <w:rFonts w:ascii="Calibri" w:hAnsi="Calibri"/>
              </w:rPr>
              <w:t xml:space="preserve"> value.</w:t>
            </w:r>
          </w:p>
          <w:p w:rsidR="00E8090E" w:rsidRPr="005A350B" w:rsidRDefault="00E8090E"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D50E49" w:rsidRDefault="00E90F68" w:rsidP="001E2C76">
            <w:pPr>
              <w:spacing w:after="200" w:line="276" w:lineRule="auto"/>
              <w:rPr>
                <w:rFonts w:ascii="Calibri" w:hAnsi="Calibri"/>
              </w:rPr>
            </w:pPr>
            <w:r w:rsidRPr="0064436C">
              <w:rPr>
                <w:rFonts w:ascii="Calibri" w:hAnsi="Calibri"/>
              </w:rPr>
              <w:t>comment</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documentation associated with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flag</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FlagEnumeration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outcome associated with </w:t>
            </w:r>
            <w:r w:rsidRPr="00D5316B">
              <w:rPr>
                <w:rFonts w:ascii="Calibri" w:hAnsi="Calibri"/>
              </w:rPr>
              <w:t>OVAL Item</w:t>
            </w:r>
            <w:r w:rsidRPr="005A350B">
              <w:rPr>
                <w:rFonts w:ascii="Calibri" w:hAnsi="Calibri"/>
              </w:rPr>
              <w:t xml:space="preserve"> collection.</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message</w:t>
            </w:r>
          </w:p>
        </w:tc>
        <w:tc>
          <w:tcPr>
            <w:tcW w:w="988" w:type="pct"/>
            <w:tcBorders>
              <w:left w:val="single" w:sz="4" w:space="0" w:color="auto"/>
              <w:right w:val="single" w:sz="4" w:space="0" w:color="auto"/>
            </w:tcBorders>
          </w:tcPr>
          <w:p w:rsidR="00E90F68" w:rsidRPr="00470DE1"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E90F68">
              <w:t>:</w:t>
            </w:r>
            <w:r w:rsidR="00E90F68" w:rsidRPr="00470DE1">
              <w:rPr>
                <w:rFonts w:ascii="Calibri" w:hAnsi="Calibri"/>
              </w:rPr>
              <w:t>MessageType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Any messages that are relayed from a tool at run-time.</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variable_value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VariableValueType</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value(s) associated with the variable(s) used by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reference</w:t>
            </w:r>
          </w:p>
        </w:tc>
        <w:tc>
          <w:tcPr>
            <w:tcW w:w="988"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ReferenceType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identifiers of </w:t>
            </w:r>
            <w:r w:rsidRPr="00D5316B">
              <w:rPr>
                <w:rFonts w:ascii="Calibri" w:hAnsi="Calibri"/>
              </w:rPr>
              <w:t>OVAL Items</w:t>
            </w:r>
            <w:r w:rsidRPr="005A350B">
              <w:rPr>
                <w:rFonts w:ascii="Calibri" w:hAnsi="Calibri"/>
              </w:rPr>
              <w:t xml:space="preserve"> collected by the </w:t>
            </w:r>
            <w:r w:rsidRPr="00D5316B">
              <w:rPr>
                <w:rFonts w:ascii="Calibri" w:hAnsi="Calibri"/>
              </w:rPr>
              <w:t>OVAL Object</w:t>
            </w:r>
            <w:r w:rsidRPr="005A350B">
              <w:rPr>
                <w:rFonts w:ascii="Calibri" w:hAnsi="Calibri"/>
              </w:rPr>
              <w:t xml:space="preserve"> referenced by the id property. </w:t>
            </w:r>
          </w:p>
        </w:tc>
      </w:tr>
    </w:tbl>
    <w:p w:rsidR="00E90F68" w:rsidRDefault="00E90F68" w:rsidP="00E90F68">
      <w:pPr>
        <w:pStyle w:val="Heading3"/>
      </w:pPr>
      <w:bookmarkStart w:id="2029" w:name="_Toc336259484"/>
      <w:r>
        <w:t>VariableValueType</w:t>
      </w:r>
      <w:bookmarkEnd w:id="2029"/>
    </w:p>
    <w:p w:rsidR="00E90F68" w:rsidRPr="005A350B" w:rsidRDefault="00E90F68" w:rsidP="00E90F68">
      <w:r>
        <w:t xml:space="preserve">The </w:t>
      </w:r>
      <w:r w:rsidRPr="00D50E49">
        <w:rPr>
          <w:rFonts w:ascii="Courier New" w:hAnsi="Courier New"/>
        </w:rPr>
        <w:t>VariableValueType</w:t>
      </w:r>
      <w:r>
        <w:t xml:space="preserve"> identifies an </w:t>
      </w:r>
      <w:r w:rsidRPr="00E36F1B">
        <w:rPr>
          <w:i/>
        </w:rPr>
        <w:t>OVAL Variable</w:t>
      </w:r>
      <w:r>
        <w:t xml:space="preserve"> and value that is used by an </w:t>
      </w:r>
      <w:r w:rsidRPr="00D5316B">
        <w:t>OVAL Object</w:t>
      </w:r>
      <w:r w:rsidRPr="005A350B">
        <w:t xml:space="preserve"> during </w:t>
      </w:r>
      <w:r w:rsidRPr="00D5316B">
        <w:t>OVAL Item</w:t>
      </w:r>
      <w:r w:rsidRPr="005A350B">
        <w:t xml:space="preserve"> collection.</w:t>
      </w:r>
    </w:p>
    <w:tbl>
      <w:tblPr>
        <w:tblStyle w:val="LightList3"/>
        <w:tblW w:w="0" w:type="auto"/>
        <w:tblLook w:val="04A0" w:firstRow="1" w:lastRow="0" w:firstColumn="1" w:lastColumn="0" w:noHBand="0" w:noVBand="1"/>
      </w:tblPr>
      <w:tblGrid>
        <w:gridCol w:w="1759"/>
        <w:gridCol w:w="2244"/>
        <w:gridCol w:w="1264"/>
        <w:gridCol w:w="430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89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60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rPr>
                <w:rFonts w:ascii="Calibri" w:hAnsi="Calibri"/>
              </w:rPr>
            </w:pPr>
            <w:r w:rsidRPr="00D50E49">
              <w:rPr>
                <w:rFonts w:ascii="Calibri" w:hAnsi="Calibri"/>
              </w:rPr>
              <w:t>variable_id</w:t>
            </w:r>
          </w:p>
        </w:tc>
        <w:tc>
          <w:tcPr>
            <w:tcW w:w="1890" w:type="dxa"/>
            <w:tcBorders>
              <w:left w:val="single" w:sz="4" w:space="0" w:color="auto"/>
              <w:right w:val="single" w:sz="4" w:space="0" w:color="auto"/>
            </w:tcBorders>
          </w:tcPr>
          <w:p w:rsidR="00E90F68" w:rsidRPr="00876F4B"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VariableIDPattern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of an </w:t>
            </w:r>
            <w:r w:rsidRPr="00D5316B">
              <w:rPr>
                <w:rFonts w:ascii="Calibri" w:hAnsi="Calibri"/>
              </w:rPr>
              <w:t>OVAL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7A01EF" w:rsidRDefault="00E90F68" w:rsidP="001E2C76">
            <w:pPr>
              <w:rPr>
                <w:rFonts w:ascii="Calibri" w:hAnsi="Calibri"/>
              </w:rPr>
            </w:pPr>
            <w:r w:rsidRPr="00D50E49">
              <w:rPr>
                <w:rFonts w:ascii="Calibri" w:hAnsi="Calibri"/>
              </w:rPr>
              <w:lastRenderedPageBreak/>
              <w:t>value</w:t>
            </w:r>
          </w:p>
        </w:tc>
        <w:tc>
          <w:tcPr>
            <w:tcW w:w="1890" w:type="dxa"/>
            <w:tcBorders>
              <w:left w:val="single" w:sz="4" w:space="0" w:color="auto"/>
              <w:right w:val="single" w:sz="4" w:space="0" w:color="auto"/>
            </w:tcBorders>
          </w:tcPr>
          <w:p w:rsidR="00E90F68" w:rsidRPr="00876F4B" w:rsidRDefault="009907F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A value associated with the </w:t>
            </w:r>
            <w:r w:rsidRPr="00D5316B">
              <w:rPr>
                <w:rFonts w:ascii="Calibri" w:hAnsi="Calibri"/>
              </w:rPr>
              <w:t>OVAL Variable</w:t>
            </w:r>
            <w:r w:rsidRPr="005A350B">
              <w:rPr>
                <w:rFonts w:ascii="Calibri" w:hAnsi="Calibri"/>
              </w:rPr>
              <w:t xml:space="preserve"> identified by the </w:t>
            </w:r>
            <w:r w:rsidRPr="005A350B">
              <w:rPr>
                <w:rFonts w:ascii="Courier New" w:hAnsi="Courier New" w:cs="Courier New"/>
              </w:rPr>
              <w:t>variable_id</w:t>
            </w:r>
            <w:r w:rsidRPr="005A350B">
              <w:rPr>
                <w:rFonts w:ascii="Calibri" w:hAnsi="Calibri"/>
              </w:rPr>
              <w:t xml:space="preserve"> property.</w:t>
            </w:r>
          </w:p>
        </w:tc>
      </w:tr>
    </w:tbl>
    <w:p w:rsidR="00E90F68" w:rsidRDefault="00E90F68" w:rsidP="00E90F68">
      <w:pPr>
        <w:pStyle w:val="Heading3"/>
      </w:pPr>
      <w:bookmarkStart w:id="2030" w:name="_Toc336259485"/>
      <w:r>
        <w:t>ReferenceType</w:t>
      </w:r>
      <w:bookmarkEnd w:id="2030"/>
    </w:p>
    <w:p w:rsidR="00E90F68" w:rsidRPr="00AB0264" w:rsidRDefault="00E90F68" w:rsidP="00E90F68">
      <w:pPr>
        <w:rPr>
          <w:rFonts w:ascii="Calibri" w:hAnsi="Calibri"/>
        </w:rPr>
      </w:pPr>
      <w:r>
        <w:t xml:space="preserve">The </w:t>
      </w:r>
      <w:r>
        <w:rPr>
          <w:rFonts w:ascii="Courier New" w:hAnsi="Courier New"/>
        </w:rPr>
        <w:t>ReferenceType</w:t>
      </w:r>
      <w:r>
        <w:rPr>
          <w:rFonts w:ascii="Calibri" w:hAnsi="Calibri"/>
        </w:rPr>
        <w:t xml:space="preserve"> identifies </w:t>
      </w:r>
      <w:r w:rsidRPr="005A350B">
        <w:rPr>
          <w:rFonts w:ascii="Calibri" w:hAnsi="Calibri"/>
        </w:rPr>
        <w:t xml:space="preserve">an </w:t>
      </w:r>
      <w:r w:rsidRPr="00D5316B">
        <w:rPr>
          <w:rFonts w:ascii="Calibri" w:hAnsi="Calibri"/>
        </w:rPr>
        <w:t>OVAL Item</w:t>
      </w:r>
      <w:r w:rsidRPr="005A350B">
        <w:rPr>
          <w:rFonts w:ascii="Calibri" w:hAnsi="Calibri"/>
        </w:rPr>
        <w:t xml:space="preserve"> that was collected during </w:t>
      </w:r>
      <w:r w:rsidRPr="00D5316B">
        <w:rPr>
          <w:rFonts w:ascii="Calibri" w:hAnsi="Calibri"/>
        </w:rPr>
        <w:t>OVAL Item</w:t>
      </w:r>
      <w:r w:rsidRPr="005A350B">
        <w:rPr>
          <w:rFonts w:ascii="Calibri" w:hAnsi="Calibri"/>
        </w:rPr>
        <w:t xml:space="preserve"> collection.</w:t>
      </w:r>
    </w:p>
    <w:tbl>
      <w:tblPr>
        <w:tblStyle w:val="LightList3"/>
        <w:tblW w:w="0" w:type="auto"/>
        <w:tblLook w:val="04A0" w:firstRow="1" w:lastRow="0" w:firstColumn="1" w:lastColumn="0" w:noHBand="0" w:noVBand="1"/>
      </w:tblPr>
      <w:tblGrid>
        <w:gridCol w:w="1812"/>
        <w:gridCol w:w="1920"/>
        <w:gridCol w:w="1264"/>
        <w:gridCol w:w="4580"/>
      </w:tblGrid>
      <w:tr w:rsidR="00E90F68" w:rsidRPr="005A350B"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Pr="00D5316B" w:rsidRDefault="00E90F68" w:rsidP="001E2C76">
            <w:pPr>
              <w:spacing w:after="200" w:line="276" w:lineRule="auto"/>
              <w:jc w:val="center"/>
              <w:rPr>
                <w:rFonts w:ascii="Calibri" w:hAnsi="Calibri"/>
              </w:rPr>
            </w:pPr>
            <w:r w:rsidRPr="005A350B">
              <w:rPr>
                <w:rFonts w:ascii="Calibri" w:hAnsi="Calibri"/>
              </w:rPr>
              <w:t>Property</w:t>
            </w:r>
          </w:p>
        </w:tc>
        <w:tc>
          <w:tcPr>
            <w:tcW w:w="1890"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Type</w:t>
            </w:r>
          </w:p>
        </w:tc>
        <w:tc>
          <w:tcPr>
            <w:tcW w:w="126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Multiplicity</w:t>
            </w:r>
          </w:p>
        </w:tc>
        <w:tc>
          <w:tcPr>
            <w:tcW w:w="460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Description</w:t>
            </w:r>
          </w:p>
        </w:tc>
      </w:tr>
      <w:tr w:rsidR="00E90F68" w:rsidRPr="005A350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316B" w:rsidRDefault="00E90F68" w:rsidP="001E2C76">
            <w:pPr>
              <w:spacing w:after="200" w:line="276" w:lineRule="auto"/>
              <w:rPr>
                <w:rFonts w:ascii="Calibri" w:hAnsi="Calibri"/>
              </w:rPr>
            </w:pPr>
            <w:r w:rsidRPr="005A350B">
              <w:rPr>
                <w:rFonts w:ascii="Calibri" w:hAnsi="Calibri"/>
              </w:rPr>
              <w:t>item_ref</w:t>
            </w:r>
          </w:p>
        </w:tc>
        <w:tc>
          <w:tcPr>
            <w:tcW w:w="1890" w:type="dxa"/>
            <w:tcBorders>
              <w:left w:val="single" w:sz="4" w:space="0" w:color="auto"/>
              <w:right w:val="single" w:sz="4" w:space="0" w:color="auto"/>
            </w:tcBorders>
          </w:tcPr>
          <w:p w:rsidR="00E90F68" w:rsidRPr="005A350B" w:rsidRDefault="00962495" w:rsidP="00E36F1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t>oval</w:t>
            </w:r>
            <w:r w:rsidR="00E90F68" w:rsidRPr="005A350B">
              <w:t>:</w:t>
            </w:r>
            <w:r w:rsidR="00E90F68" w:rsidRPr="005A350B">
              <w:rPr>
                <w:rFonts w:ascii="Calibri" w:hAnsi="Calibri"/>
              </w:rPr>
              <w:t>ItemIDPattern</w:t>
            </w:r>
          </w:p>
        </w:tc>
        <w:tc>
          <w:tcPr>
            <w:tcW w:w="1264" w:type="dxa"/>
            <w:tcBorders>
              <w:left w:val="single" w:sz="4" w:space="0" w:color="auto"/>
              <w:right w:val="single" w:sz="4" w:space="0" w:color="auto"/>
            </w:tcBorders>
          </w:tcPr>
          <w:p w:rsidR="00E90F68" w:rsidRPr="005A350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1</w:t>
            </w:r>
          </w:p>
        </w:tc>
        <w:tc>
          <w:tcPr>
            <w:tcW w:w="4604" w:type="dxa"/>
            <w:tcBorders>
              <w:left w:val="single" w:sz="4" w:space="0" w:color="auto"/>
            </w:tcBorders>
          </w:tcPr>
          <w:p w:rsidR="00E90F68" w:rsidRPr="00AB0264"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The unique identifier of an OVAL Item.</w:t>
            </w:r>
          </w:p>
        </w:tc>
      </w:tr>
    </w:tbl>
    <w:p w:rsidR="00E90F68" w:rsidRPr="005A350B" w:rsidRDefault="00E90F68" w:rsidP="00E90F68">
      <w:pPr>
        <w:pStyle w:val="Heading3"/>
      </w:pPr>
      <w:bookmarkStart w:id="2031" w:name="_Toc336259486"/>
      <w:r w:rsidRPr="00D5316B">
        <w:t>SystemDataType</w:t>
      </w:r>
      <w:bookmarkEnd w:id="2031"/>
    </w:p>
    <w:p w:rsidR="00E90F68" w:rsidRDefault="00E90F68" w:rsidP="00E90F68">
      <w:pPr>
        <w:rPr>
          <w:rFonts w:ascii="Calibri" w:hAnsi="Calibri"/>
          <w:noProof/>
        </w:rPr>
      </w:pPr>
      <w:r w:rsidRPr="005A350B">
        <w:t xml:space="preserve">The </w:t>
      </w:r>
      <w:r w:rsidRPr="005A350B">
        <w:rPr>
          <w:rFonts w:ascii="Courier New" w:hAnsi="Courier New"/>
        </w:rPr>
        <w:t>SystemDataType</w:t>
      </w:r>
      <w:r w:rsidRPr="005A350B">
        <w:rPr>
          <w:rFonts w:ascii="Calibri" w:hAnsi="Calibri"/>
        </w:rPr>
        <w:t xml:space="preserve"> </w:t>
      </w:r>
      <w:r w:rsidR="008550CC" w:rsidRPr="005A350B">
        <w:rPr>
          <w:rFonts w:ascii="Calibri" w:hAnsi="Calibri"/>
        </w:rPr>
        <w:t xml:space="preserve">provides a container for </w:t>
      </w:r>
      <w:r w:rsidRPr="005A350B">
        <w:rPr>
          <w:rFonts w:ascii="Calibri" w:hAnsi="Calibri"/>
        </w:rPr>
        <w:t>all of the OVAL Items that</w:t>
      </w:r>
      <w:r>
        <w:rPr>
          <w:rFonts w:ascii="Calibri" w:hAnsi="Calibri"/>
        </w:rPr>
        <w:t xml:space="preserve"> </w:t>
      </w:r>
      <w:r w:rsidR="008550CC">
        <w:rPr>
          <w:rFonts w:ascii="Calibri" w:hAnsi="Calibri"/>
        </w:rPr>
        <w:t>were</w:t>
      </w:r>
      <w:r>
        <w:rPr>
          <w:rFonts w:ascii="Calibri" w:hAnsi="Calibri"/>
        </w:rPr>
        <w:t xml:space="preserve"> collected on the system under test.</w:t>
      </w:r>
    </w:p>
    <w:p w:rsidR="00E90F68" w:rsidRPr="00D50E49" w:rsidRDefault="00E90F68" w:rsidP="00E90F68">
      <w:pPr>
        <w:jc w:val="center"/>
        <w:rPr>
          <w:rFonts w:ascii="Calibri" w:hAnsi="Calibri"/>
        </w:rPr>
      </w:pPr>
      <w:r w:rsidRPr="00D50E49">
        <w:rPr>
          <w:rFonts w:ascii="Calibri" w:hAnsi="Calibri"/>
          <w:noProof/>
          <w:lang w:bidi="ar-SA"/>
        </w:rPr>
        <w:drawing>
          <wp:inline distT="0" distB="0" distL="0" distR="0" wp14:anchorId="72AEA6A5" wp14:editId="313C060C">
            <wp:extent cx="5509072" cy="391783"/>
            <wp:effectExtent l="19050" t="0" r="0" b="0"/>
            <wp:docPr id="7" name="Picture 6" descr="oval-sc_systemdata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systemdatatype.emf"/>
                    <pic:cNvPicPr/>
                  </pic:nvPicPr>
                  <pic:blipFill>
                    <a:blip r:embed="rId53" cstate="print"/>
                    <a:stretch>
                      <a:fillRect/>
                    </a:stretch>
                  </pic:blipFill>
                  <pic:spPr>
                    <a:xfrm>
                      <a:off x="0" y="0"/>
                      <a:ext cx="5509072" cy="391783"/>
                    </a:xfrm>
                    <a:prstGeom prst="rect">
                      <a:avLst/>
                    </a:prstGeom>
                  </pic:spPr>
                </pic:pic>
              </a:graphicData>
            </a:graphic>
          </wp:inline>
        </w:drawing>
      </w:r>
    </w:p>
    <w:p w:rsidR="00E90F68" w:rsidRDefault="00E90F68" w:rsidP="00E90F68">
      <w:pPr>
        <w:pStyle w:val="Heading3"/>
      </w:pPr>
      <w:bookmarkStart w:id="2032" w:name="_Toc336259487"/>
      <w:r>
        <w:t>ItemType</w:t>
      </w:r>
      <w:bookmarkEnd w:id="2032"/>
    </w:p>
    <w:p w:rsidR="00E90F68" w:rsidRPr="00AD6B9A" w:rsidRDefault="00E90F68" w:rsidP="00E90F68">
      <w:pPr>
        <w:rPr>
          <w:rFonts w:ascii="Calibri" w:hAnsi="Calibri"/>
        </w:rPr>
      </w:pPr>
      <w:r>
        <w:t xml:space="preserve">The </w:t>
      </w:r>
      <w:r>
        <w:rPr>
          <w:rFonts w:ascii="Courier New" w:hAnsi="Courier New"/>
        </w:rPr>
        <w:t>ItemType</w:t>
      </w:r>
      <w:r>
        <w:rPr>
          <w:rFonts w:ascii="Calibri" w:hAnsi="Calibri"/>
        </w:rPr>
        <w:t xml:space="preserve"> is the abstract </w:t>
      </w:r>
      <w:r w:rsidRPr="00E36F1B">
        <w:rPr>
          <w:rFonts w:ascii="Calibri" w:hAnsi="Calibri"/>
          <w:i/>
        </w:rPr>
        <w:t>OVAL Item</w:t>
      </w:r>
      <w:r>
        <w:rPr>
          <w:rFonts w:ascii="Calibri" w:hAnsi="Calibri"/>
        </w:rPr>
        <w:t xml:space="preserve"> that defines the common properties associated with all </w:t>
      </w:r>
      <w:r w:rsidRPr="00D5316B">
        <w:rPr>
          <w:rFonts w:ascii="Calibri" w:hAnsi="Calibri"/>
        </w:rPr>
        <w:t xml:space="preserve">OVAL Items </w:t>
      </w:r>
      <w:r w:rsidRPr="00AB0264">
        <w:rPr>
          <w:rFonts w:ascii="Calibri" w:hAnsi="Calibri"/>
        </w:rPr>
        <w:t xml:space="preserve">defined in the OVAL System Characteristics </w:t>
      </w:r>
      <w:r w:rsidR="003260AF" w:rsidRPr="00AD6B9A">
        <w:rPr>
          <w:rFonts w:ascii="Calibri" w:hAnsi="Calibri"/>
        </w:rPr>
        <w:t>OVAL Component Model</w:t>
      </w:r>
      <w:r w:rsidRPr="00AD6B9A">
        <w:rPr>
          <w:rFonts w:ascii="Calibri" w:hAnsi="Calibri"/>
        </w:rPr>
        <w:t>s.</w:t>
      </w:r>
    </w:p>
    <w:p w:rsidR="00E90F68" w:rsidRPr="00D50E49" w:rsidRDefault="00920731" w:rsidP="00E90F68">
      <w:pPr>
        <w:jc w:val="center"/>
        <w:rPr>
          <w:rFonts w:ascii="Calibri" w:hAnsi="Calibri"/>
        </w:rPr>
      </w:pPr>
      <w:r w:rsidRPr="00920731">
        <w:rPr>
          <w:noProof/>
          <w:lang w:bidi="ar-SA"/>
        </w:rPr>
        <w:drawing>
          <wp:inline distT="0" distB="0" distL="0" distR="0" wp14:anchorId="66C0C8CF" wp14:editId="0CE48DDC">
            <wp:extent cx="4214495" cy="4927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4495" cy="492760"/>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1818"/>
        <w:gridCol w:w="1934"/>
        <w:gridCol w:w="1306"/>
        <w:gridCol w:w="451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93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06"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51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id</w:t>
            </w:r>
          </w:p>
        </w:tc>
        <w:tc>
          <w:tcPr>
            <w:tcW w:w="193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ItemIDPattern</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518" w:type="dxa"/>
            <w:tcBorders>
              <w:left w:val="single" w:sz="4" w:space="0" w:color="auto"/>
            </w:tcBorders>
          </w:tcPr>
          <w:p w:rsidR="00E90F68" w:rsidRPr="00AD6B9A"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The unique identifier of an </w:t>
            </w:r>
            <w:r w:rsidRPr="00D5316B">
              <w:rPr>
                <w:rFonts w:ascii="Calibri" w:hAnsi="Calibri"/>
              </w:rPr>
              <w:t>OVAL Item</w:t>
            </w:r>
            <w:r w:rsidRPr="00AD6B9A">
              <w:rPr>
                <w:rFonts w:ascii="Calibri" w:hAnsi="Calibri"/>
              </w:rPr>
              <w:t>.</w:t>
            </w:r>
            <w:r w:rsidR="00C952BD" w:rsidRPr="00AD6B9A">
              <w:rPr>
                <w:rFonts w:ascii="Calibri" w:hAnsi="Calibri"/>
              </w:rPr>
              <w:t xml:space="preserve"> The id property is unique with in a given instantiation of the OVAL System Characteristics Model.</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193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StatusEnumeration</w:t>
            </w:r>
          </w:p>
        </w:tc>
        <w:tc>
          <w:tcPr>
            <w:tcW w:w="1306"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4518" w:type="dxa"/>
            <w:tcBorders>
              <w:left w:val="single" w:sz="4" w:space="0" w:color="auto"/>
            </w:tcBorders>
          </w:tcPr>
          <w:p w:rsidR="00E90F68" w:rsidRPr="00AD6B9A" w:rsidRDefault="00FE7AF9"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AD6B9A">
              <w:t xml:space="preserve">The </w:t>
            </w:r>
            <w:r w:rsidRPr="00AD6B9A">
              <w:rPr>
                <w:rFonts w:ascii="Courier New" w:hAnsi="Courier New" w:cs="Courier New"/>
              </w:rPr>
              <w:t>status</w:t>
            </w:r>
            <w:r w:rsidRPr="00AD6B9A">
              <w:t xml:space="preserve"> property of an </w:t>
            </w:r>
            <w:r w:rsidRPr="00D5316B">
              <w:t>OVAL Item</w:t>
            </w:r>
            <w:r w:rsidRPr="00AD6B9A">
              <w:t xml:space="preserve"> conveys the outcome of the system data collection effort</w:t>
            </w:r>
            <w:r w:rsidR="003213F5" w:rsidRPr="00AD6B9A">
              <w:t xml:space="preserve">. </w:t>
            </w:r>
          </w:p>
          <w:p w:rsidR="00E90F68" w:rsidRPr="00AD6B9A"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AD6B9A">
              <w:rPr>
                <w:rFonts w:ascii="Calibri" w:hAnsi="Calibri"/>
                <w:b/>
              </w:rPr>
              <w:t xml:space="preserve">Default Value: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message</w:t>
            </w:r>
          </w:p>
        </w:tc>
        <w:tc>
          <w:tcPr>
            <w:tcW w:w="193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MessageType</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w:t>
            </w:r>
          </w:p>
        </w:tc>
        <w:tc>
          <w:tcPr>
            <w:tcW w:w="4518" w:type="dxa"/>
            <w:tcBorders>
              <w:left w:val="single" w:sz="4" w:space="0" w:color="auto"/>
            </w:tcBorders>
          </w:tcPr>
          <w:p w:rsidR="00E90F68" w:rsidRPr="00AD6B9A"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Any messages that are relayed from a tool at run-time during the collection of an </w:t>
            </w:r>
            <w:r w:rsidRPr="00D5316B">
              <w:rPr>
                <w:rFonts w:ascii="Calibri" w:hAnsi="Calibri"/>
              </w:rPr>
              <w:t>OVAL Item</w:t>
            </w:r>
            <w:r w:rsidRPr="00AD6B9A">
              <w:rPr>
                <w:rFonts w:ascii="Calibri" w:hAnsi="Calibri"/>
              </w:rPr>
              <w:t>.</w:t>
            </w:r>
          </w:p>
        </w:tc>
      </w:tr>
    </w:tbl>
    <w:p w:rsidR="00E90F68" w:rsidRDefault="00E90F68" w:rsidP="00E90F68">
      <w:pPr>
        <w:pStyle w:val="Heading3"/>
      </w:pPr>
      <w:bookmarkStart w:id="2033" w:name="_Toc336259488"/>
      <w:r>
        <w:t>EntityAttributeGroup</w:t>
      </w:r>
      <w:bookmarkEnd w:id="2033"/>
    </w:p>
    <w:p w:rsidR="00E90F68" w:rsidRDefault="00E90F68" w:rsidP="00E90F68">
      <w:pPr>
        <w:rPr>
          <w:rFonts w:ascii="Calibri" w:hAnsi="Calibri"/>
        </w:rPr>
      </w:pPr>
      <w:r>
        <w:t xml:space="preserve">The </w:t>
      </w:r>
      <w:r>
        <w:rPr>
          <w:rFonts w:ascii="Courier New" w:hAnsi="Courier New"/>
        </w:rPr>
        <w:t>EntityAttributeGroup</w:t>
      </w:r>
      <w:r>
        <w:rPr>
          <w:rFonts w:ascii="Calibri" w:hAnsi="Calibri"/>
        </w:rPr>
        <w:t xml:space="preserve"> defines the properties that are common to all </w:t>
      </w:r>
      <w:r w:rsidRPr="00D5316B">
        <w:rPr>
          <w:rFonts w:ascii="Calibri" w:hAnsi="Calibri"/>
        </w:rPr>
        <w:t>OVAL Item</w:t>
      </w:r>
      <w:r>
        <w:rPr>
          <w:rFonts w:ascii="Calibri" w:hAnsi="Calibri"/>
        </w:rPr>
        <w:t xml:space="preserve"> Entities in the OVAL </w:t>
      </w:r>
      <w:r w:rsidR="007F3354">
        <w:rPr>
          <w:rFonts w:ascii="Calibri" w:hAnsi="Calibri"/>
        </w:rPr>
        <w:t>Language</w:t>
      </w:r>
      <w:r>
        <w:rPr>
          <w:rFonts w:ascii="Calibri" w:hAnsi="Calibri"/>
        </w:rPr>
        <w:t>.</w:t>
      </w:r>
    </w:p>
    <w:tbl>
      <w:tblPr>
        <w:tblStyle w:val="LightList3"/>
        <w:tblW w:w="0" w:type="auto"/>
        <w:tblLayout w:type="fixed"/>
        <w:tblLook w:val="04A0" w:firstRow="1" w:lastRow="0" w:firstColumn="1" w:lastColumn="0" w:noHBand="0" w:noVBand="1"/>
      </w:tblPr>
      <w:tblGrid>
        <w:gridCol w:w="1548"/>
        <w:gridCol w:w="3244"/>
        <w:gridCol w:w="1264"/>
        <w:gridCol w:w="352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324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lastRenderedPageBreak/>
              <w:t>datatype</w:t>
            </w:r>
          </w:p>
        </w:tc>
        <w:tc>
          <w:tcPr>
            <w:tcW w:w="324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AD028C">
              <w:rPr>
                <w:rFonts w:ascii="Calibri" w:hAnsi="Calibri"/>
              </w:rPr>
              <w:t>Datatype</w:t>
            </w:r>
            <w:r w:rsidR="00E90F68">
              <w:rPr>
                <w:rFonts w:ascii="Calibri" w:hAnsi="Calibri"/>
              </w:rPr>
              <w:t>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unique identifier of an OVAL Item.</w:t>
            </w:r>
          </w:p>
          <w:p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string</w:t>
            </w:r>
            <w:r w:rsidR="00D5316B" w:rsidRPr="00D5316B">
              <w:rPr>
                <w:rFonts w:ascii="Calibri" w:hAnsi="Calibri"/>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mask</w:t>
            </w:r>
          </w:p>
        </w:tc>
        <w:tc>
          <w:tcPr>
            <w:tcW w:w="324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boolean</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AF790F" w:rsidRDefault="00AF790F" w:rsidP="00A95A01">
            <w:pPr>
              <w:cnfStyle w:val="000000000000" w:firstRow="0" w:lastRow="0" w:firstColumn="0" w:lastColumn="0" w:oddVBand="0" w:evenVBand="0" w:oddHBand="0" w:evenHBand="0" w:firstRowFirstColumn="0" w:firstRowLastColumn="0" w:lastRowFirstColumn="0" w:lastRowLastColumn="0"/>
            </w:pPr>
            <w:r>
              <w:t>Tells the data collection that this entity contains sensitive data</w:t>
            </w:r>
            <w:r w:rsidR="003213F5">
              <w:t xml:space="preserve">. </w:t>
            </w:r>
            <w:r>
              <w:t xml:space="preserve">Data marked with </w:t>
            </w:r>
            <w:r w:rsidRPr="00B8677B">
              <w:rPr>
                <w:rFonts w:ascii="Courier New" w:hAnsi="Courier New" w:cs="Courier New"/>
              </w:rPr>
              <w:t>mask</w:t>
            </w:r>
            <w:r>
              <w:t>=</w:t>
            </w:r>
            <w:r w:rsidRPr="00B8677B">
              <w:rPr>
                <w:i/>
              </w:rPr>
              <w:t xml:space="preserve">’true’ </w:t>
            </w:r>
            <w:r>
              <w:t>should be used only in the evaluation, and not be included in the results.</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AF790F" w:rsidRDefault="00AF790F" w:rsidP="00D5316B">
            <w:pPr>
              <w:cnfStyle w:val="000000000000" w:firstRow="0" w:lastRow="0" w:firstColumn="0" w:lastColumn="0" w:oddVBand="0" w:evenVBand="0" w:oddHBand="0" w:evenHBand="0" w:firstRowFirstColumn="0" w:firstRowLastColumn="0" w:lastRowFirstColumn="0" w:lastRowLastColumn="0"/>
            </w:pPr>
            <w:r w:rsidRPr="00A34716">
              <w:t xml:space="preserve">Note that when the </w:t>
            </w:r>
            <w:r w:rsidRPr="00B8677B">
              <w:rPr>
                <w:rFonts w:ascii="Courier New" w:hAnsi="Courier New" w:cs="Courier New"/>
              </w:rPr>
              <w:t>mask</w:t>
            </w:r>
            <w:r w:rsidRPr="00A34716">
              <w:t xml:space="preserve"> </w:t>
            </w:r>
            <w:r>
              <w:t>property</w:t>
            </w:r>
            <w:r w:rsidRPr="00A34716">
              <w:t xml:space="preserve"> is set to </w:t>
            </w:r>
            <w:r w:rsidRPr="00B8677B">
              <w:rPr>
                <w:i/>
              </w:rPr>
              <w:t>'true'</w:t>
            </w:r>
            <w:r w:rsidRPr="00A34716">
              <w:t xml:space="preserve">, all child field elements </w:t>
            </w:r>
            <w:r w:rsidR="00815CD2">
              <w:t>MUST</w:t>
            </w:r>
            <w:r w:rsidRPr="00A34716">
              <w:t xml:space="preserve"> be masked regardless of the child field's </w:t>
            </w:r>
            <w:r w:rsidRPr="00B8677B">
              <w:rPr>
                <w:rFonts w:ascii="Courier New" w:hAnsi="Courier New" w:cs="Courier New"/>
              </w:rPr>
              <w:t>mask</w:t>
            </w:r>
            <w:r w:rsidRPr="00A34716">
              <w:t xml:space="preserve"> attribute value</w:t>
            </w:r>
            <w:r>
              <w:t>.</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E90F68" w:rsidRDefault="00AF790F"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Default Value: </w:t>
            </w:r>
            <w:r w:rsidR="00D5316B" w:rsidRPr="00D5316B">
              <w:rPr>
                <w:b/>
                <w:i/>
              </w:rPr>
              <w:t>‘</w:t>
            </w:r>
            <w:r w:rsidRPr="00D5316B">
              <w:rPr>
                <w:i/>
              </w:rPr>
              <w:t>false</w:t>
            </w:r>
            <w:r w:rsidR="00D5316B" w:rsidRPr="00D5316B">
              <w:rPr>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324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StatusEnumeration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status of the collection for an </w:t>
            </w:r>
            <w:r w:rsidRPr="00E36F1B">
              <w:rPr>
                <w:rFonts w:ascii="Calibri" w:hAnsi="Calibri"/>
                <w:i/>
              </w:rPr>
              <w:t>OVAL Item</w:t>
            </w:r>
            <w:r>
              <w:rPr>
                <w:rFonts w:ascii="Calibri" w:hAnsi="Calibri"/>
              </w:rPr>
              <w:t xml:space="preserve"> Entity.</w:t>
            </w:r>
          </w:p>
          <w:p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bl>
    <w:p w:rsidR="00E90F68" w:rsidRDefault="00E90F68" w:rsidP="00E90F68">
      <w:pPr>
        <w:pStyle w:val="Heading3"/>
      </w:pPr>
      <w:bookmarkStart w:id="2034" w:name="_Toc336259489"/>
      <w:r>
        <w:t>FlagEnumeration</w:t>
      </w:r>
      <w:bookmarkEnd w:id="2034"/>
    </w:p>
    <w:p w:rsidR="00E90F68" w:rsidRPr="00A95A01" w:rsidRDefault="00E90F68" w:rsidP="00E90F68">
      <w:pPr>
        <w:rPr>
          <w:rFonts w:ascii="Calibri" w:hAnsi="Calibri"/>
        </w:rPr>
      </w:pPr>
      <w:r>
        <w:t xml:space="preserve">The </w:t>
      </w:r>
      <w:r>
        <w:rPr>
          <w:rFonts w:ascii="Courier New" w:hAnsi="Courier New"/>
        </w:rPr>
        <w:t>FlagEnumeration</w:t>
      </w:r>
      <w:r>
        <w:rPr>
          <w:rFonts w:ascii="Calibri" w:hAnsi="Calibri"/>
        </w:rPr>
        <w:t xml:space="preserve"> defines the acceptable outcomes associated with the </w:t>
      </w:r>
      <w:r w:rsidRPr="00A95A01">
        <w:rPr>
          <w:rFonts w:ascii="Calibri" w:hAnsi="Calibri"/>
        </w:rPr>
        <w:t xml:space="preserve">collection of </w:t>
      </w:r>
      <w:r w:rsidRPr="00D5316B">
        <w:rPr>
          <w:rFonts w:ascii="Calibri" w:hAnsi="Calibri"/>
        </w:rPr>
        <w:t>OVAL Items</w:t>
      </w:r>
      <w:r w:rsidRPr="00A95A01">
        <w:rPr>
          <w:rFonts w:ascii="Calibri" w:hAnsi="Calibri"/>
        </w:rPr>
        <w:t xml:space="preserve"> for a specified </w:t>
      </w:r>
      <w:r w:rsidRPr="00D5316B">
        <w:rPr>
          <w:rFonts w:ascii="Calibri" w:hAnsi="Calibri"/>
        </w:rPr>
        <w:t>OVAL Object.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an error prevented the determination of the existence of </w:t>
            </w:r>
            <w:r w:rsidRPr="00D5316B">
              <w:rPr>
                <w:color w:val="000000"/>
              </w:rPr>
              <w:t>OVAL Items</w:t>
            </w:r>
            <w:r w:rsidRPr="00A95A01">
              <w:rPr>
                <w:color w:val="000000"/>
              </w:rPr>
              <w:t xml:space="preserve"> on the system.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complete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every matching </w:t>
            </w:r>
            <w:r w:rsidRPr="00D5316B">
              <w:rPr>
                <w:color w:val="000000"/>
              </w:rPr>
              <w:t>OVAL Item</w:t>
            </w:r>
            <w:r w:rsidRPr="00A95A01">
              <w:rPr>
                <w:color w:val="000000"/>
              </w:rPr>
              <w:t xml:space="preserve"> on the system has been identified and represented in the OVAL System Characteristics. It can be assumed that no additional matching </w:t>
            </w:r>
            <w:r w:rsidRPr="00D5316B">
              <w:rPr>
                <w:color w:val="000000"/>
              </w:rPr>
              <w:t>OVAL Items</w:t>
            </w:r>
            <w:r w:rsidRPr="00A95A01">
              <w:rPr>
                <w:color w:val="000000"/>
              </w:rPr>
              <w:t xml:space="preserve"> exist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incomplete</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matching </w:t>
            </w:r>
            <w:r w:rsidRPr="00D5316B">
              <w:rPr>
                <w:color w:val="000000"/>
              </w:rPr>
              <w:t>OVAL Items</w:t>
            </w:r>
            <w:r w:rsidRPr="00A95A01">
              <w:rPr>
                <w:color w:val="000000"/>
              </w:rPr>
              <w:t xml:space="preserve"> exist on the system, however, only a subset of those matching </w:t>
            </w:r>
            <w:r w:rsidRPr="00D5316B">
              <w:rPr>
                <w:color w:val="000000"/>
              </w:rPr>
              <w:t>OVAL Items</w:t>
            </w:r>
            <w:r w:rsidRPr="00A95A01">
              <w:rPr>
                <w:color w:val="000000"/>
              </w:rPr>
              <w:t xml:space="preserve"> have been identified and represented in the OVAL System Characteristics</w:t>
            </w:r>
            <w:r w:rsidR="003213F5" w:rsidRPr="002F60CB">
              <w:rPr>
                <w:color w:val="000000"/>
              </w:rPr>
              <w:t xml:space="preserve">. </w:t>
            </w:r>
            <w:r w:rsidRPr="002F60CB">
              <w:rPr>
                <w:color w:val="000000"/>
              </w:rPr>
              <w:t xml:space="preserve">It cannot be assumed that no additional matching </w:t>
            </w:r>
            <w:r w:rsidRPr="00D5316B">
              <w:rPr>
                <w:color w:val="000000"/>
              </w:rPr>
              <w:t>OVAL Items</w:t>
            </w:r>
            <w:r w:rsidRPr="00A95A01">
              <w:rPr>
                <w:color w:val="000000"/>
              </w:rPr>
              <w:t xml:space="preserve"> exis</w:t>
            </w:r>
            <w:r w:rsidRPr="002F60CB">
              <w:rPr>
                <w:color w:val="000000"/>
              </w:rPr>
              <w:t>t on the system</w:t>
            </w:r>
            <w:r w:rsidR="003213F5" w:rsidRPr="002F60CB">
              <w:rPr>
                <w:color w:val="000000"/>
              </w:rPr>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no matching </w:t>
            </w:r>
            <w:r w:rsidRPr="00D5316B">
              <w:rPr>
                <w:color w:val="000000"/>
              </w:rPr>
              <w:t>OVAL Items</w:t>
            </w:r>
            <w:r w:rsidRPr="00A95A01">
              <w:rPr>
                <w:color w:val="000000"/>
              </w:rPr>
              <w:t xml:space="preserve"> were found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no attempt was made to collect </w:t>
            </w:r>
            <w:r w:rsidRPr="00D5316B">
              <w:rPr>
                <w:color w:val="000000"/>
              </w:rPr>
              <w:t>OVAL Items</w:t>
            </w:r>
            <w:r w:rsidRPr="00A95A01">
              <w:rPr>
                <w:color w:val="000000"/>
              </w:rPr>
              <w:t xml:space="preserve">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the specified </w:t>
            </w:r>
            <w:r w:rsidRPr="00D5316B">
              <w:rPr>
                <w:color w:val="000000"/>
              </w:rPr>
              <w:t>OVAL Object</w:t>
            </w:r>
            <w:r w:rsidRPr="00A95A01">
              <w:rPr>
                <w:color w:val="000000"/>
              </w:rPr>
              <w:t xml:space="preserve"> is not applicable to the system under test.</w:t>
            </w:r>
          </w:p>
        </w:tc>
      </w:tr>
    </w:tbl>
    <w:p w:rsidR="00E90F68" w:rsidRDefault="00E90F68" w:rsidP="00E90F68">
      <w:pPr>
        <w:pStyle w:val="Heading3"/>
      </w:pPr>
      <w:bookmarkStart w:id="2035" w:name="_Toc336259490"/>
      <w:r>
        <w:t>StatusEnumeration</w:t>
      </w:r>
      <w:bookmarkEnd w:id="2035"/>
    </w:p>
    <w:p w:rsidR="00E90F68" w:rsidRDefault="00E90F68" w:rsidP="00E90F68">
      <w:pPr>
        <w:rPr>
          <w:rFonts w:ascii="Calibri" w:hAnsi="Calibri"/>
        </w:rPr>
      </w:pPr>
      <w:r>
        <w:t xml:space="preserve">The </w:t>
      </w:r>
      <w:r>
        <w:rPr>
          <w:rFonts w:ascii="Courier New" w:hAnsi="Courier New"/>
        </w:rPr>
        <w:t>StatusEnumeration</w:t>
      </w:r>
      <w:r>
        <w:rPr>
          <w:rFonts w:ascii="Calibri" w:hAnsi="Calibri"/>
        </w:rPr>
        <w:t xml:space="preserve"> defines the acceptable status values associated with the collection of an </w:t>
      </w:r>
      <w:r w:rsidRPr="00D5316B">
        <w:rPr>
          <w:rFonts w:ascii="Calibri" w:hAnsi="Calibri"/>
        </w:rPr>
        <w:t>OVAL Item</w:t>
      </w:r>
      <w:r>
        <w:rPr>
          <w:rFonts w:ascii="Calibri" w:hAnsi="Calibri"/>
        </w:rPr>
        <w:t xml:space="preserve"> or the properties of an </w:t>
      </w:r>
      <w:r w:rsidRPr="00D5316B">
        <w:rPr>
          <w:rFonts w:ascii="Calibri" w:hAnsi="Calibri"/>
        </w:rPr>
        <w:t>OVAL Item</w:t>
      </w:r>
      <w:r>
        <w:rPr>
          <w:rFonts w:ascii="Calibri" w:hAnsi="Calibri"/>
        </w:rPr>
        <w: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F06B8E"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there was an error collecting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exists</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exists on the system and was collected.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left w:val="single" w:sz="4" w:space="0" w:color="auto"/>
            </w:tcBorders>
          </w:tcPr>
          <w:p w:rsidR="00E90F68" w:rsidRPr="002F60C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does not exist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top w:val="single" w:sz="8" w:space="0" w:color="000000" w:themeColor="text1"/>
              <w:left w:val="single" w:sz="4" w:space="0" w:color="auto"/>
              <w:bottom w:val="single" w:sz="8" w:space="0" w:color="000000" w:themeColor="text1"/>
            </w:tcBorders>
          </w:tcPr>
          <w:p w:rsidR="00E90F68" w:rsidRPr="00F06B8E"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no attempt was made to collect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bl>
    <w:p w:rsidR="00E90F68" w:rsidRDefault="00E90F68" w:rsidP="00E90F68">
      <w:pPr>
        <w:pStyle w:val="Heading3"/>
        <w:keepNext/>
        <w:keepLines/>
      </w:pPr>
      <w:bookmarkStart w:id="2036" w:name="_Toc336259491"/>
      <w:r>
        <w:t>EntityItemSimpleBaseType</w:t>
      </w:r>
      <w:bookmarkEnd w:id="2036"/>
    </w:p>
    <w:p w:rsidR="00E90F68" w:rsidRPr="00F06B8E"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SimpleBaseType</w:t>
      </w:r>
      <w:r>
        <w:rPr>
          <w:rFonts w:ascii="Calibri" w:hAnsi="Calibri"/>
        </w:rPr>
        <w:t xml:space="preserve"> is an abstract type that defines a base type for all </w:t>
      </w:r>
      <w:r w:rsidRPr="00F06B8E">
        <w:rPr>
          <w:rFonts w:ascii="Calibri" w:hAnsi="Calibri"/>
        </w:rPr>
        <w:t xml:space="preserve">simple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AD028C"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C52936" w:rsidRDefault="00C52936" w:rsidP="001E2C76">
            <w:pPr>
              <w:cnfStyle w:val="000000000000" w:firstRow="0" w:lastRow="0" w:firstColumn="0" w:lastColumn="0" w:oddVBand="0" w:evenVBand="0" w:oddHBand="0" w:evenHBand="0" w:firstRowFirstColumn="0" w:firstRowLastColumn="0" w:lastRowFirstColumn="0" w:lastRowLastColumn="0"/>
            </w:pPr>
          </w:p>
          <w:p w:rsidR="00C52936" w:rsidRDefault="00104300" w:rsidP="00C52936">
            <w:pPr>
              <w:cnfStyle w:val="000000000000" w:firstRow="0" w:lastRow="0" w:firstColumn="0" w:lastColumn="0" w:oddVBand="0" w:evenVBand="0" w:oddHBand="0" w:evenHBand="0" w:firstRowFirstColumn="0" w:firstRowLastColumn="0" w:lastRowFirstColumn="0" w:lastRowLastColumn="0"/>
            </w:pPr>
            <w:r>
              <w:t>An empty string</w:t>
            </w:r>
            <w:r w:rsidR="00C972D0">
              <w:t xml:space="preserve"> value</w:t>
            </w:r>
            <w:r>
              <w:t xml:space="preserve"> SHOULD be used when a status other than 'exists' is specified.</w:t>
            </w:r>
          </w:p>
        </w:tc>
      </w:tr>
    </w:tbl>
    <w:p w:rsidR="00E90F68" w:rsidRDefault="00E90F68" w:rsidP="00E90F68">
      <w:pPr>
        <w:pStyle w:val="Heading3"/>
        <w:keepNext/>
        <w:keepLines/>
      </w:pPr>
      <w:bookmarkStart w:id="2037" w:name="_Toc336259492"/>
      <w:r>
        <w:t>EntityItemComplexBaseType</w:t>
      </w:r>
      <w:bookmarkEnd w:id="2037"/>
    </w:p>
    <w:p w:rsidR="00E90F68" w:rsidRPr="00F06B8E"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27"/>
        <w:gridCol w:w="2785"/>
        <w:gridCol w:w="1264"/>
        <w:gridCol w:w="3800"/>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45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attributes</w:t>
            </w:r>
          </w:p>
        </w:tc>
        <w:tc>
          <w:tcPr>
            <w:tcW w:w="145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bl>
    <w:p w:rsidR="00E90F68" w:rsidRDefault="00E90F68" w:rsidP="00E90F68">
      <w:pPr>
        <w:pStyle w:val="Heading3"/>
        <w:keepNext/>
        <w:keepLines/>
      </w:pPr>
      <w:bookmarkStart w:id="2038" w:name="_Toc336259493"/>
      <w:r>
        <w:t>EntityItemIPAddressType</w:t>
      </w:r>
      <w:bookmarkEnd w:id="2038"/>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AD028C">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E90F68" w:rsidRPr="00D5316B">
              <w:rPr>
                <w:i/>
              </w:rPr>
              <w:t>ipv4_address</w:t>
            </w:r>
            <w:r w:rsidRPr="00D5316B">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w:t>
            </w:r>
            <w:r w:rsidR="00E90F68" w:rsidRPr="00D5316B">
              <w:rPr>
                <w:i/>
              </w:rPr>
              <w:t>ipv6_address</w:t>
            </w:r>
            <w:r w:rsidRPr="00D5316B">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039" w:name="_Toc336259494"/>
      <w:r>
        <w:lastRenderedPageBreak/>
        <w:t>EntityItemIPAddressStringType</w:t>
      </w:r>
      <w:bookmarkEnd w:id="2039"/>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IPAddressStringBaseType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pPr>
              <w:jc w:val="cente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ipv4_address</w:t>
            </w:r>
            <w:r>
              <w:rPr>
                <w:i/>
              </w:rPr>
              <w:t>’</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ipv6_address</w:t>
            </w:r>
            <w:r>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Pr>
                <w:i/>
              </w:rPr>
              <w:t>‘</w:t>
            </w:r>
            <w:r w:rsidR="00E90F68" w:rsidRPr="00D5316B">
              <w:rPr>
                <w:i/>
              </w:rPr>
              <w:t>string</w:t>
            </w:r>
            <w:r>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040" w:name="_Toc336259495"/>
      <w:r>
        <w:t>EntityItemAnySimpleType</w:t>
      </w:r>
      <w:bookmarkEnd w:id="2040"/>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041" w:name="_Toc336259496"/>
      <w:r>
        <w:t>EntityItemBinaryType</w:t>
      </w:r>
      <w:bookmarkEnd w:id="2041"/>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042" w:name="_Toc336259497"/>
      <w:r>
        <w:t>EntityItemBoolType</w:t>
      </w:r>
      <w:bookmarkEnd w:id="2042"/>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043" w:name="_Toc336259498"/>
      <w:r>
        <w:t>EntityItemFloatType</w:t>
      </w:r>
      <w:bookmarkEnd w:id="2043"/>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FloatType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044" w:name="_Toc336259499"/>
      <w:r>
        <w:lastRenderedPageBreak/>
        <w:t>EntityItemIntType</w:t>
      </w:r>
      <w:bookmarkEnd w:id="2044"/>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IntType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AE6B59" w:rsidP="001E2C76">
            <w:r>
              <w:t>d</w:t>
            </w:r>
            <w:r w:rsidR="00E90F68" w:rsidRPr="001C03AC">
              <w:t>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045" w:name="_Toc336259500"/>
      <w:r>
        <w:t>EntityItemStringType</w:t>
      </w:r>
      <w:bookmarkEnd w:id="2045"/>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StringType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797EAF" w:rsidTr="00CF2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Default="00797EAF" w:rsidP="00CF27F4">
            <w:pPr>
              <w:jc w:val="center"/>
              <w:rPr>
                <w:b w:val="0"/>
                <w:bCs w:val="0"/>
              </w:rPr>
            </w:pPr>
            <w:r>
              <w:t>Property</w:t>
            </w:r>
          </w:p>
        </w:tc>
        <w:tc>
          <w:tcPr>
            <w:tcW w:w="1692"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7EAF" w:rsidTr="00C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Pr="001C03AC" w:rsidRDefault="00797EAF" w:rsidP="00CF27F4">
            <w:r>
              <w:t>d</w:t>
            </w:r>
            <w:r w:rsidRPr="001C03AC">
              <w:t>atatype</w:t>
            </w:r>
          </w:p>
        </w:tc>
        <w:tc>
          <w:tcPr>
            <w:tcW w:w="1692"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797EAF" w:rsidRDefault="00A52909" w:rsidP="00CF27F4">
            <w:pPr>
              <w:cnfStyle w:val="000000100000" w:firstRow="0" w:lastRow="0" w:firstColumn="0" w:lastColumn="0" w:oddVBand="0" w:evenVBand="0" w:oddHBand="1" w:evenHBand="0" w:firstRowFirstColumn="0" w:firstRowLastColumn="0" w:lastRowFirstColumn="0" w:lastRowLastColumn="0"/>
            </w:pPr>
            <w:r>
              <w:t>This value</w:t>
            </w:r>
            <w:r w:rsidR="00797EAF">
              <w:t xml:space="preserve"> is fixed as </w:t>
            </w:r>
            <w:r w:rsidR="00797EAF" w:rsidRPr="00E36F1B">
              <w:rPr>
                <w:i/>
              </w:rPr>
              <w:t>‘string’</w:t>
            </w:r>
            <w:r w:rsidR="00797EAF">
              <w:t>.</w:t>
            </w:r>
          </w:p>
        </w:tc>
      </w:tr>
    </w:tbl>
    <w:p w:rsidR="00E90F68" w:rsidRDefault="00E90F68" w:rsidP="00E90F68">
      <w:pPr>
        <w:pStyle w:val="Heading3"/>
        <w:keepNext/>
        <w:keepLines/>
      </w:pPr>
      <w:bookmarkStart w:id="2046" w:name="_Toc336259501"/>
      <w:r>
        <w:t>EntityItemRecordType</w:t>
      </w:r>
      <w:bookmarkEnd w:id="2046"/>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RecordType</w:t>
      </w:r>
      <w:r>
        <w:t xml:space="preserve"> </w:t>
      </w:r>
      <w:r w:rsidR="008E3A91">
        <w:rPr>
          <w:rFonts w:ascii="Calibri" w:hAnsi="Calibri"/>
        </w:rPr>
        <w:t xml:space="preserve">extends the </w:t>
      </w:r>
      <w:r w:rsidR="008E3A91">
        <w:rPr>
          <w:rFonts w:ascii="Courier New" w:hAnsi="Courier New" w:cs="Courier New"/>
        </w:rPr>
        <w:t>EntityItemComplex</w:t>
      </w:r>
      <w:r w:rsidR="008E3A91" w:rsidRPr="000D638F">
        <w:rPr>
          <w:rFonts w:ascii="Courier New" w:hAnsi="Courier New" w:cs="Courier New"/>
        </w:rPr>
        <w:t>Base</w:t>
      </w:r>
      <w:r w:rsidR="001E70A4">
        <w:rPr>
          <w:rFonts w:ascii="Courier New" w:hAnsi="Courier New" w:cs="Courier New"/>
        </w:rPr>
        <w:t>Type</w:t>
      </w:r>
      <w:r w:rsidR="008E3A91"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920731" w:rsidRDefault="00920731" w:rsidP="00C6050B">
      <w:pPr>
        <w:jc w:val="center"/>
      </w:pPr>
      <w:r w:rsidRPr="00920731">
        <w:rPr>
          <w:noProof/>
          <w:lang w:bidi="ar-SA"/>
        </w:rPr>
        <w:drawing>
          <wp:inline distT="0" distB="0" distL="0" distR="0" wp14:anchorId="3722F089" wp14:editId="527299C6">
            <wp:extent cx="5836285" cy="986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36285" cy="9861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7"/>
        <w:gridCol w:w="3406"/>
        <w:gridCol w:w="1264"/>
        <w:gridCol w:w="3319"/>
      </w:tblGrid>
      <w:tr w:rsidR="00E90F68" w:rsidTr="004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E90F68" w:rsidRDefault="00E90F68" w:rsidP="001E2C76">
            <w:pPr>
              <w:jc w:val="center"/>
              <w:rPr>
                <w:b w:val="0"/>
                <w:bCs w:val="0"/>
              </w:rPr>
            </w:pPr>
            <w:r>
              <w:t>Property</w:t>
            </w:r>
          </w:p>
        </w:tc>
        <w:tc>
          <w:tcPr>
            <w:tcW w:w="165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E6B59" w:rsidTr="004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AE6B59" w:rsidRDefault="00AE6B59" w:rsidP="001E2C76">
            <w:r w:rsidRPr="00D50E49">
              <w:rPr>
                <w:rFonts w:ascii="Calibri" w:hAnsi="Calibri"/>
              </w:rPr>
              <w:t>datatype</w:t>
            </w:r>
          </w:p>
        </w:tc>
        <w:tc>
          <w:tcPr>
            <w:tcW w:w="1652" w:type="pct"/>
          </w:tcPr>
          <w:p w:rsidR="00AE6B59" w:rsidRDefault="00B55567" w:rsidP="00E36F1B">
            <w:pPr>
              <w:cnfStyle w:val="000000100000" w:firstRow="0" w:lastRow="0" w:firstColumn="0" w:lastColumn="0" w:oddVBand="0" w:evenVBand="0" w:oddHBand="1" w:evenHBand="0" w:firstRowFirstColumn="0" w:firstRowLastColumn="0" w:lastRowFirstColumn="0" w:lastRowLastColumn="0"/>
            </w:pPr>
            <w:r>
              <w:t>oval</w:t>
            </w:r>
            <w:r w:rsidR="00AE6B59">
              <w:t>:</w:t>
            </w:r>
            <w:r w:rsidR="005B13FD">
              <w:t>Complex</w:t>
            </w:r>
            <w:r w:rsidR="00AD028C">
              <w:rPr>
                <w:rFonts w:ascii="Calibri" w:hAnsi="Calibri"/>
              </w:rPr>
              <w:t>Datatype</w:t>
            </w:r>
            <w:r w:rsidR="00AE6B59">
              <w:rPr>
                <w:rFonts w:ascii="Calibri" w:hAnsi="Calibri"/>
              </w:rPr>
              <w:t>Enumeration</w:t>
            </w:r>
          </w:p>
        </w:tc>
        <w:tc>
          <w:tcPr>
            <w:tcW w:w="660" w:type="pct"/>
          </w:tcPr>
          <w:p w:rsidR="00AE6B59" w:rsidRDefault="00AE6B59" w:rsidP="001E2C76">
            <w:pPr>
              <w:cnfStyle w:val="000000100000" w:firstRow="0" w:lastRow="0" w:firstColumn="0" w:lastColumn="0" w:oddVBand="0" w:evenVBand="0" w:oddHBand="1" w:evenHBand="0" w:firstRowFirstColumn="0" w:firstRowLastColumn="0" w:lastRowFirstColumn="0" w:lastRowLastColumn="0"/>
            </w:pPr>
            <w:r>
              <w:rPr>
                <w:rFonts w:ascii="Calibri" w:hAnsi="Calibri"/>
              </w:rPr>
              <w:t>0..1</w:t>
            </w:r>
          </w:p>
        </w:tc>
        <w:tc>
          <w:tcPr>
            <w:tcW w:w="1796" w:type="pct"/>
          </w:tcPr>
          <w:p w:rsidR="00AE6B59"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AE6B59">
              <w:t xml:space="preserve"> is fixed as </w:t>
            </w:r>
            <w:r w:rsidR="00AE6B59" w:rsidRPr="00E36F1B">
              <w:rPr>
                <w:i/>
              </w:rPr>
              <w:t>‘record’.</w:t>
            </w:r>
          </w:p>
        </w:tc>
      </w:tr>
      <w:tr w:rsidR="00E90F68" w:rsidTr="004F687D">
        <w:tc>
          <w:tcPr>
            <w:cnfStyle w:val="001000000000" w:firstRow="0" w:lastRow="0" w:firstColumn="1" w:lastColumn="0" w:oddVBand="0" w:evenVBand="0" w:oddHBand="0" w:evenHBand="0" w:firstRowFirstColumn="0" w:firstRowLastColumn="0" w:lastRowFirstColumn="0" w:lastRowLastColumn="0"/>
            <w:tcW w:w="892" w:type="pct"/>
          </w:tcPr>
          <w:p w:rsidR="00E90F68" w:rsidRPr="001C03AC" w:rsidRDefault="00920731" w:rsidP="001E2C76">
            <w:r>
              <w:t>f</w:t>
            </w:r>
            <w:r w:rsidR="00E90F68" w:rsidRPr="001C03AC">
              <w:t>ield</w:t>
            </w:r>
          </w:p>
        </w:tc>
        <w:tc>
          <w:tcPr>
            <w:tcW w:w="165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EntityStateFieldType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7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the name of the field whose value will be assessed.</w:t>
            </w:r>
          </w:p>
        </w:tc>
      </w:tr>
    </w:tbl>
    <w:p w:rsidR="00E90F68" w:rsidRDefault="00E90F68" w:rsidP="00E90F68">
      <w:pPr>
        <w:pStyle w:val="Heading3"/>
        <w:keepNext/>
        <w:keepLines/>
      </w:pPr>
      <w:bookmarkStart w:id="2047" w:name="_Toc336259502"/>
      <w:r>
        <w:t>EntityItemFieldType</w:t>
      </w:r>
      <w:bookmarkEnd w:id="2047"/>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268"/>
        <w:gridCol w:w="1264"/>
        <w:gridCol w:w="3974"/>
      </w:tblGrid>
      <w:tr w:rsidR="00E90F68" w:rsidTr="005B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1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7441D"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441D" w:rsidRDefault="00D7441D" w:rsidP="001E2C76">
            <w:r w:rsidRPr="001C03AC">
              <w:t>attributes</w:t>
            </w:r>
          </w:p>
        </w:tc>
        <w:tc>
          <w:tcPr>
            <w:tcW w:w="1184"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1</w:t>
            </w:r>
          </w:p>
        </w:tc>
        <w:tc>
          <w:tcPr>
            <w:tcW w:w="2075" w:type="pct"/>
          </w:tcPr>
          <w:p w:rsidR="00D7441D" w:rsidRDefault="00D7441D"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B55567">
              <w:t>a</w:t>
            </w:r>
            <w:r>
              <w:t>ttributes available to all entities.</w:t>
            </w:r>
          </w:p>
        </w:tc>
      </w:tr>
      <w:tr w:rsidR="00E90F68" w:rsidTr="005B13FD">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D7441D" w:rsidP="001E2C76">
            <w:r>
              <w:t>n</w:t>
            </w:r>
            <w:r w:rsidR="00E90F68" w:rsidRPr="001C03AC">
              <w:t>ame</w:t>
            </w:r>
          </w:p>
        </w:tc>
        <w:tc>
          <w:tcPr>
            <w:tcW w:w="118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Names MUST be all lower case characters in the range of a-z.</w:t>
            </w:r>
          </w:p>
        </w:tc>
      </w:tr>
      <w:tr w:rsidR="00D77411"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Default="00D77411" w:rsidP="001E2C76">
            <w:r>
              <w:t>value</w:t>
            </w:r>
          </w:p>
        </w:tc>
        <w:tc>
          <w:tcPr>
            <w:tcW w:w="1184"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2075"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 xml:space="preserve">The value of the field. </w:t>
            </w:r>
          </w:p>
          <w:p w:rsidR="003E1AC7" w:rsidRDefault="003E1AC7" w:rsidP="001E2C76">
            <w:pPr>
              <w:cnfStyle w:val="000000100000" w:firstRow="0" w:lastRow="0" w:firstColumn="0" w:lastColumn="0" w:oddVBand="0" w:evenVBand="0" w:oddHBand="1" w:evenHBand="0" w:firstRowFirstColumn="0" w:firstRowLastColumn="0" w:lastRowFirstColumn="0" w:lastRowLastColumn="0"/>
            </w:pPr>
          </w:p>
          <w:p w:rsidR="003E1AC7" w:rsidRDefault="003E1AC7" w:rsidP="007C5FE2">
            <w:pPr>
              <w:cnfStyle w:val="000000100000" w:firstRow="0" w:lastRow="0" w:firstColumn="0" w:lastColumn="0" w:oddVBand="0" w:evenVBand="0" w:oddHBand="1" w:evenHBand="0" w:firstRowFirstColumn="0" w:firstRowLastColumn="0" w:lastRowFirstColumn="0" w:lastRowLastColumn="0"/>
            </w:pPr>
            <w:r>
              <w:t xml:space="preserve">An empty string </w:t>
            </w:r>
            <w:r w:rsidR="009935F2">
              <w:t xml:space="preserve">value </w:t>
            </w:r>
            <w:r w:rsidR="004008C5">
              <w:t>SHOULD</w:t>
            </w:r>
            <w:r>
              <w:t xml:space="preserve"> be used when a </w:t>
            </w:r>
            <w:r w:rsidR="007C5FE2">
              <w:t xml:space="preserve">status other than 'exists' </w:t>
            </w:r>
            <w:r w:rsidR="00104300">
              <w:t>is specified</w:t>
            </w:r>
            <w:r>
              <w:t>.</w:t>
            </w:r>
          </w:p>
        </w:tc>
      </w:tr>
    </w:tbl>
    <w:p w:rsidR="00E90F68" w:rsidRDefault="00E90F68" w:rsidP="00E90F68">
      <w:pPr>
        <w:pStyle w:val="Heading3"/>
        <w:keepNext/>
        <w:keepLines/>
      </w:pPr>
      <w:bookmarkStart w:id="2048" w:name="_Toc336259503"/>
      <w:r>
        <w:lastRenderedPageBreak/>
        <w:t>EntityItemVersionType</w:t>
      </w:r>
      <w:bookmarkEnd w:id="2048"/>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0A5B19">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F554CF" w:rsidRDefault="00F554CF" w:rsidP="001E2C76">
            <w:pPr>
              <w:cnfStyle w:val="000000100000" w:firstRow="0" w:lastRow="0" w:firstColumn="0" w:lastColumn="0" w:oddVBand="0" w:evenVBand="0" w:oddHBand="1" w:evenHBand="0" w:firstRowFirstColumn="0" w:firstRowLastColumn="0" w:lastRowFirstColumn="0" w:lastRowLastColumn="0"/>
            </w:pPr>
          </w:p>
          <w:p w:rsidR="00F554CF" w:rsidRDefault="00F554CF"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jc w:val="center"/>
      </w:pPr>
    </w:p>
    <w:p w:rsidR="00E90F68" w:rsidRDefault="00E90F68" w:rsidP="00E90F68">
      <w:pPr>
        <w:pStyle w:val="Heading3"/>
        <w:keepNext/>
        <w:keepLines/>
      </w:pPr>
      <w:bookmarkStart w:id="2049" w:name="_Toc336259504"/>
      <w:r>
        <w:t>EntityItemFileSetRevisionType</w:t>
      </w:r>
      <w:bookmarkEnd w:id="2049"/>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FileSetRevisionType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E90F68" w:rsidP="001E2C76">
            <w:pP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oval: </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FC57E5" w:rsidRDefault="00FC57E5" w:rsidP="001E2C76">
            <w:pPr>
              <w:cnfStyle w:val="000000100000" w:firstRow="0" w:lastRow="0" w:firstColumn="0" w:lastColumn="0" w:oddVBand="0" w:evenVBand="0" w:oddHBand="1" w:evenHBand="0" w:firstRowFirstColumn="0" w:firstRowLastColumn="0" w:lastRowFirstColumn="0" w:lastRowLastColumn="0"/>
            </w:pPr>
          </w:p>
          <w:p w:rsidR="00FC57E5" w:rsidRDefault="00FC57E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050" w:name="_Toc336259505"/>
      <w:r>
        <w:t>EntityItemIOSVersionType</w:t>
      </w:r>
      <w:bookmarkEnd w:id="2050"/>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IOSVersionType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 </w:t>
      </w:r>
      <w:r w:rsidR="00D5316B">
        <w:rPr>
          <w:rFonts w:ascii="Calibri" w:hAnsi="Calibri"/>
        </w:rPr>
        <w:t>Cisco</w:t>
      </w:r>
      <w:r>
        <w:rPr>
          <w:rFonts w:ascii="Calibri" w:hAnsi="Calibri"/>
        </w:rPr>
        <w:t xml:space="preserve"> IOS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D7441D"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F06B8E">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0663CB" w:rsidRPr="00D5316B">
              <w:rPr>
                <w:i/>
              </w:rPr>
              <w:t>i</w:t>
            </w:r>
            <w:r w:rsidR="00E90F68" w:rsidRPr="00D5316B">
              <w:rPr>
                <w:i/>
              </w:rPr>
              <w:t>os_version</w:t>
            </w:r>
            <w:r w:rsidRPr="00D5316B">
              <w:rPr>
                <w:i/>
              </w:rPr>
              <w:t>’</w:t>
            </w:r>
          </w:p>
          <w:p w:rsidR="00E90F68"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‘s</w:t>
            </w:r>
            <w:r w:rsidR="00E90F68" w:rsidRPr="00D5316B">
              <w:rPr>
                <w:i/>
              </w:rPr>
              <w:t>tring</w:t>
            </w:r>
            <w:r w:rsidRPr="00D5316B">
              <w:rPr>
                <w:i/>
              </w:rPr>
              <w:t>’</w:t>
            </w:r>
          </w:p>
          <w:p w:rsidR="00E90F68" w:rsidRDefault="00E90F68" w:rsidP="00D5316B">
            <w:pPr>
              <w:cnfStyle w:val="000000100000" w:firstRow="0" w:lastRow="0" w:firstColumn="0" w:lastColumn="0" w:oddVBand="0" w:evenVBand="0" w:oddHBand="1" w:evenHBand="0" w:firstRowFirstColumn="0" w:firstRowLastColumn="0" w:lastRowFirstColumn="0" w:lastRowLastColumn="0"/>
            </w:pPr>
          </w:p>
          <w:p w:rsidR="00E90F68" w:rsidRDefault="00E90F68" w:rsidP="00D5316B">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tc>
      </w:tr>
    </w:tbl>
    <w:p w:rsidR="00E90F68" w:rsidRDefault="00E90F68" w:rsidP="00E90F68">
      <w:pPr>
        <w:pStyle w:val="Heading3"/>
        <w:keepNext/>
        <w:keepLines/>
      </w:pPr>
      <w:bookmarkStart w:id="2051" w:name="_Toc336259506"/>
      <w:r>
        <w:t>EntityItemEVRStringType</w:t>
      </w:r>
      <w:bookmarkEnd w:id="2051"/>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EVRStringType</w:t>
      </w:r>
      <w:r w:rsidR="008E3A91" w:rsidRPr="008E3A91">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w:t>
      </w:r>
      <w:r>
        <w:rPr>
          <w:rFonts w:ascii="Calibri" w:hAnsi="Calibri"/>
        </w:rPr>
        <w:t xml:space="preserve"> describes an EPOCH:VERSION-RELEASE string data.</w:t>
      </w:r>
    </w:p>
    <w:p w:rsidR="00923152" w:rsidRPr="00F86CA5" w:rsidRDefault="00923152"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23152" w:rsidRDefault="00923152" w:rsidP="001E2C76">
            <w:pPr>
              <w:cnfStyle w:val="000000100000" w:firstRow="0" w:lastRow="0" w:firstColumn="0" w:lastColumn="0" w:oddVBand="0" w:evenVBand="0" w:oddHBand="1" w:evenHBand="0" w:firstRowFirstColumn="0" w:firstRowLastColumn="0" w:lastRowFirstColumn="0" w:lastRowLastColumn="0"/>
            </w:pPr>
          </w:p>
          <w:p w:rsidR="00923152" w:rsidRDefault="00923152"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2"/>
      </w:pPr>
      <w:bookmarkStart w:id="2052" w:name="_Toc336259507"/>
      <w:r>
        <w:lastRenderedPageBreak/>
        <w:t>OVAL Results Model</w:t>
      </w:r>
      <w:bookmarkEnd w:id="2052"/>
    </w:p>
    <w:p w:rsidR="000246C4" w:rsidRDefault="000246C4" w:rsidP="000246C4">
      <w:r>
        <w:t>The OVAL Results Model is used to report the results of an evaluation of a set of systems based upon a set of OVAL Definitions leveraging the OVAL System Characteristics</w:t>
      </w:r>
      <w:r w:rsidR="003213F5">
        <w:t xml:space="preserve">. </w:t>
      </w:r>
      <w:r>
        <w:t>In this way, the OVAL Results Model provides detailed information about the set of assertions that were evaluated, the observed states of the evaluated systems, and the detailed results of the evaluation.</w:t>
      </w:r>
    </w:p>
    <w:p w:rsidR="00E90F68" w:rsidRDefault="002C6A1C" w:rsidP="00E90F68">
      <w:pPr>
        <w:jc w:val="center"/>
      </w:pPr>
      <w:r w:rsidRPr="002C6A1C">
        <w:rPr>
          <w:noProof/>
          <w:lang w:bidi="ar-SA"/>
        </w:rPr>
        <w:drawing>
          <wp:inline distT="0" distB="0" distL="0" distR="0" wp14:anchorId="11823140" wp14:editId="4AA82271">
            <wp:extent cx="3896360" cy="228219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96360" cy="228219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520"/>
        <w:gridCol w:w="1350"/>
        <w:gridCol w:w="3978"/>
      </w:tblGrid>
      <w:tr w:rsidR="00E90F68" w:rsidTr="001B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97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bCs w:val="0"/>
              </w:rPr>
            </w:pPr>
            <w:r w:rsidRPr="00D50E49">
              <w:rPr>
                <w:rFonts w:ascii="Calibri" w:hAnsi="Calibri"/>
              </w:rPr>
              <w:t>generator</w:t>
            </w:r>
          </w:p>
        </w:tc>
        <w:tc>
          <w:tcPr>
            <w:tcW w:w="2520" w:type="dxa"/>
            <w:tcBorders>
              <w:left w:val="single" w:sz="4" w:space="0" w:color="auto"/>
              <w:right w:val="single" w:sz="4" w:space="0" w:color="auto"/>
            </w:tcBorders>
          </w:tcPr>
          <w:p w:rsidR="00E90F68" w:rsidRPr="009E2D46" w:rsidRDefault="00B55567"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Information regarding the generation of the </w:t>
            </w:r>
            <w:r w:rsidRPr="00D5316B">
              <w:rPr>
                <w:rFonts w:ascii="Calibri" w:hAnsi="Calibri"/>
              </w:rPr>
              <w:t>OVAL Results</w:t>
            </w:r>
            <w:r w:rsidRPr="0075622E">
              <w:rPr>
                <w:rFonts w:ascii="Calibri" w:hAnsi="Calibri"/>
              </w:rPr>
              <w:t xml:space="preserve"> content.</w:t>
            </w:r>
            <w:r w:rsidR="00EB50D9" w:rsidRPr="0075622E">
              <w:rPr>
                <w:rFonts w:ascii="Calibri" w:hAnsi="Calibri"/>
              </w:rPr>
              <w:t xml:space="preserve"> </w:t>
            </w:r>
            <w:r w:rsidR="00EB50D9" w:rsidRPr="0075622E">
              <w:t xml:space="preserve">The </w:t>
            </w:r>
            <w:r w:rsidR="00EB50D9" w:rsidRPr="0075622E">
              <w:rPr>
                <w:rFonts w:ascii="Courier New" w:hAnsi="Courier New" w:cs="Courier New"/>
              </w:rPr>
              <w:t>timestamp</w:t>
            </w:r>
            <w:r w:rsidR="00EB50D9" w:rsidRPr="0075622E">
              <w:t xml:space="preserve"> property of the </w:t>
            </w:r>
            <w:r w:rsidR="00EB50D9" w:rsidRPr="0075622E">
              <w:rPr>
                <w:rFonts w:ascii="Courier New" w:hAnsi="Courier New" w:cs="Courier New"/>
              </w:rPr>
              <w:t>generator</w:t>
            </w:r>
            <w:r w:rsidR="00EB50D9" w:rsidRPr="0075622E">
              <w:t xml:space="preserve"> MUST represent the time at which the </w:t>
            </w:r>
            <w:r w:rsidR="00EB50D9" w:rsidRPr="0075622E">
              <w:rPr>
                <w:rFonts w:ascii="Courier New" w:hAnsi="Courier New" w:cs="Courier New"/>
              </w:rPr>
              <w:t>oval_results</w:t>
            </w:r>
            <w:r w:rsidR="00EB50D9" w:rsidRPr="0075622E">
              <w:t xml:space="preserve"> was created.</w:t>
            </w:r>
          </w:p>
        </w:tc>
      </w:tr>
      <w:tr w:rsidR="00E90F68"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directives</w:t>
            </w:r>
          </w:p>
        </w:tc>
        <w:tc>
          <w:tcPr>
            <w:tcW w:w="2520"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Describes the default set of directives that specify the results that have been included in the </w:t>
            </w:r>
            <w:r w:rsidRPr="00D5316B">
              <w:rPr>
                <w:rFonts w:ascii="Calibri" w:hAnsi="Calibri"/>
              </w:rPr>
              <w:t>OVAL Results</w:t>
            </w:r>
            <w:r w:rsidRPr="0075622E">
              <w:rPr>
                <w:rFonts w:ascii="Calibri" w:hAnsi="Calibri"/>
              </w:rPr>
              <w:t>.</w:t>
            </w:r>
            <w:r w:rsidR="001B70F5" w:rsidRPr="0075622E">
              <w:rPr>
                <w:rFonts w:ascii="Calibri" w:hAnsi="Calibri"/>
              </w:rPr>
              <w:t xml:space="preserve"> </w:t>
            </w:r>
            <w:r w:rsidR="001B70F5" w:rsidRPr="0075622E">
              <w:t xml:space="preserve">The </w:t>
            </w:r>
            <w:r w:rsidR="001B70F5" w:rsidRPr="0075622E">
              <w:rPr>
                <w:rFonts w:ascii="Courier New" w:hAnsi="Courier New" w:cs="Courier New"/>
              </w:rPr>
              <w:t>default_directives</w:t>
            </w:r>
            <w:r w:rsidR="001B70F5" w:rsidRPr="0075622E">
              <w:t xml:space="preserve"> MUST be used for any OVAL Definitions </w:t>
            </w:r>
            <w:r w:rsidR="001B70F5" w:rsidRPr="0075622E">
              <w:rPr>
                <w:rFonts w:ascii="Courier New" w:hAnsi="Courier New" w:cs="Courier New"/>
              </w:rPr>
              <w:t>result</w:t>
            </w:r>
            <w:r w:rsidR="001B70F5" w:rsidRPr="0075622E">
              <w:t xml:space="preserve"> value that is not overridden by a </w:t>
            </w:r>
            <w:r w:rsidR="001B70F5" w:rsidRPr="0075622E">
              <w:rPr>
                <w:rFonts w:ascii="Courier New" w:hAnsi="Courier New" w:cs="Courier New"/>
              </w:rPr>
              <w:t>class_directives</w:t>
            </w:r>
            <w:r w:rsidR="001B70F5" w:rsidRPr="0075622E">
              <w:t xml:space="preserve"> construct.</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class_directives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Describes the set of directives that specify the class-specific results that have been included in the OVAL Results.</w:t>
            </w:r>
            <w:r w:rsidR="00695AD7" w:rsidRPr="0075622E">
              <w:rPr>
                <w:rFonts w:ascii="Calibri" w:hAnsi="Calibri"/>
              </w:rPr>
              <w:t xml:space="preserve"> The </w:t>
            </w:r>
            <w:r w:rsidR="00695AD7" w:rsidRPr="0075622E">
              <w:rPr>
                <w:rFonts w:ascii="Courier New" w:hAnsi="Courier New" w:cs="Courier New"/>
              </w:rPr>
              <w:t>class_directives</w:t>
            </w:r>
            <w:r w:rsidR="00695AD7" w:rsidRPr="0075622E">
              <w:rPr>
                <w:rFonts w:ascii="Calibri" w:hAnsi="Calibri"/>
              </w:rPr>
              <w:t xml:space="preserve"> </w:t>
            </w:r>
            <w:r w:rsidR="001B70F5" w:rsidRPr="0075622E">
              <w:rPr>
                <w:rFonts w:ascii="Calibri" w:hAnsi="Calibri"/>
              </w:rPr>
              <w:t>MAY</w:t>
            </w:r>
            <w:r w:rsidR="00695AD7" w:rsidRPr="0075622E">
              <w:rPr>
                <w:rFonts w:ascii="Calibri" w:hAnsi="Calibri"/>
              </w:rPr>
              <w:t xml:space="preserve"> be used to </w:t>
            </w:r>
            <w:r w:rsidR="00695AD7" w:rsidRPr="0075622E">
              <w:rPr>
                <w:rFonts w:ascii="Calibri" w:hAnsi="Calibri"/>
              </w:rPr>
              <w:lastRenderedPageBreak/>
              <w:t>override the default directives.</w:t>
            </w:r>
          </w:p>
        </w:tc>
      </w:tr>
      <w:tr w:rsidR="00E90F68" w:rsidRPr="00B3077A" w:rsidTr="001B70F5">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000000" w:themeColor="text1"/>
              <w:bottom w:val="single" w:sz="8" w:space="0" w:color="000000" w:themeColor="text1"/>
              <w:right w:val="single" w:sz="4" w:space="0" w:color="auto"/>
            </w:tcBorders>
          </w:tcPr>
          <w:p w:rsidR="00E90F68" w:rsidRPr="00D50E49" w:rsidRDefault="00E90F68" w:rsidP="001E2C76">
            <w:pPr>
              <w:rPr>
                <w:rFonts w:ascii="Calibri" w:hAnsi="Calibri"/>
              </w:rPr>
            </w:pPr>
            <w:r w:rsidRPr="00D50E49">
              <w:rPr>
                <w:rFonts w:ascii="Calibri" w:hAnsi="Calibri"/>
              </w:rPr>
              <w:lastRenderedPageBreak/>
              <w:t>oval_definitions</w:t>
            </w:r>
          </w:p>
        </w:tc>
        <w:tc>
          <w:tcPr>
            <w:tcW w:w="2520" w:type="dxa"/>
            <w:tcBorders>
              <w:top w:val="single" w:sz="8" w:space="0" w:color="000000" w:themeColor="text1"/>
              <w:left w:val="single" w:sz="4" w:space="0" w:color="auto"/>
              <w:bottom w:val="single" w:sz="8" w:space="0" w:color="000000" w:themeColor="text1"/>
              <w:right w:val="single" w:sz="4" w:space="0" w:color="auto"/>
            </w:tcBorders>
          </w:tcPr>
          <w:p w:rsidR="00E90F68" w:rsidRDefault="00B55567" w:rsidP="001B70F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oval-def</w:t>
            </w:r>
            <w:r w:rsidR="009907F3">
              <w:rPr>
                <w:rFonts w:ascii="Calibri" w:hAnsi="Calibri"/>
              </w:rPr>
              <w:t>:</w:t>
            </w:r>
            <w:r w:rsidR="001B70F5">
              <w:rPr>
                <w:rFonts w:ascii="Calibri" w:hAnsi="Calibri"/>
              </w:rPr>
              <w:t>oval_d</w:t>
            </w:r>
            <w:r w:rsidR="00E90F68">
              <w:rPr>
                <w:rFonts w:ascii="Calibri" w:hAnsi="Calibri"/>
              </w:rPr>
              <w:t>efinitions</w:t>
            </w:r>
          </w:p>
        </w:tc>
        <w:tc>
          <w:tcPr>
            <w:tcW w:w="1350"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top w:val="single" w:sz="8" w:space="0" w:color="000000" w:themeColor="text1"/>
              <w:left w:val="single" w:sz="4" w:space="0" w:color="auto"/>
              <w:bottom w:val="single" w:sz="8" w:space="0" w:color="000000" w:themeColor="text1"/>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The source </w:t>
            </w:r>
            <w:r w:rsidRPr="00D5316B">
              <w:rPr>
                <w:rFonts w:ascii="Calibri" w:hAnsi="Calibri"/>
              </w:rPr>
              <w:t>OVAL Definitions</w:t>
            </w:r>
            <w:r w:rsidRPr="0075622E">
              <w:rPr>
                <w:rFonts w:ascii="Calibri" w:hAnsi="Calibri"/>
              </w:rPr>
              <w:t xml:space="preserve"> used to generate the OVAL Results.</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results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ResultsType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Contains the evaluation results for all </w:t>
            </w:r>
            <w:r w:rsidRPr="00D5316B">
              <w:rPr>
                <w:rFonts w:ascii="Calibri" w:hAnsi="Calibri"/>
              </w:rPr>
              <w:t>OVAL Definitions</w:t>
            </w:r>
            <w:r w:rsidRPr="0075622E">
              <w:rPr>
                <w:rFonts w:ascii="Calibri" w:hAnsi="Calibri"/>
              </w:rPr>
              <w:t xml:space="preserve"> on all systems under test.</w:t>
            </w:r>
          </w:p>
        </w:tc>
      </w:tr>
      <w:tr w:rsidR="00E90F68" w:rsidRPr="009E2D46"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signature</w:t>
            </w:r>
          </w:p>
        </w:tc>
        <w:tc>
          <w:tcPr>
            <w:tcW w:w="252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Mechanism to ensure the </w:t>
            </w:r>
            <w:r w:rsidRPr="0075622E">
              <w:t>integrity and authenticity</w:t>
            </w:r>
            <w:r w:rsidRPr="0075622E">
              <w:rPr>
                <w:rFonts w:ascii="Calibri" w:hAnsi="Calibri"/>
              </w:rPr>
              <w:t xml:space="preserve"> of the OVAL Results content.</w:t>
            </w:r>
          </w:p>
        </w:tc>
      </w:tr>
    </w:tbl>
    <w:p w:rsidR="00E90F68" w:rsidRDefault="00E90F68" w:rsidP="00E90F68">
      <w:pPr>
        <w:pStyle w:val="Heading3"/>
      </w:pPr>
      <w:bookmarkStart w:id="2053" w:name="_Toc336259508"/>
      <w:r>
        <w:t>DirectivesType</w:t>
      </w:r>
      <w:bookmarkEnd w:id="2053"/>
    </w:p>
    <w:p w:rsidR="00E90F68" w:rsidRPr="00D50E49" w:rsidRDefault="00E90F68" w:rsidP="00E90F68">
      <w:pPr>
        <w:rPr>
          <w:rFonts w:ascii="Calibri" w:hAnsi="Calibri"/>
        </w:rPr>
      </w:pPr>
      <w:r>
        <w:t xml:space="preserve">The </w:t>
      </w:r>
      <w:r>
        <w:rPr>
          <w:rFonts w:ascii="Courier New" w:hAnsi="Courier New"/>
        </w:rPr>
        <w:t>DirectivesType</w:t>
      </w:r>
      <w:r>
        <w:rPr>
          <w:rFonts w:ascii="Calibri" w:hAnsi="Calibri"/>
        </w:rPr>
        <w:t xml:space="preserve"> defines what result information has been included, and to what level of detail, in the OVAL Results, for each possible result value defined in the </w:t>
      </w:r>
      <w:r w:rsidRPr="002240D9">
        <w:rPr>
          <w:rFonts w:ascii="Courier New" w:hAnsi="Courier New"/>
        </w:rPr>
        <w:t>ResultEnumeration</w:t>
      </w:r>
      <w:r>
        <w:rPr>
          <w:rFonts w:ascii="Calibri" w:hAnsi="Calibri"/>
        </w:rPr>
        <w:t>.</w:t>
      </w:r>
    </w:p>
    <w:p w:rsidR="00E90F68" w:rsidRDefault="00E90F68" w:rsidP="00086148">
      <w:pPr>
        <w:jc w:val="center"/>
      </w:pPr>
      <w:r w:rsidRPr="00D50E49">
        <w:rPr>
          <w:noProof/>
          <w:lang w:bidi="ar-SA"/>
        </w:rPr>
        <w:drawing>
          <wp:inline distT="0" distB="0" distL="0" distR="0" wp14:anchorId="2F3E19C0" wp14:editId="7C6EA646">
            <wp:extent cx="3766715" cy="391783"/>
            <wp:effectExtent l="19050" t="0" r="5185" b="0"/>
            <wp:docPr id="6" name="Picture 5" descr="oval-res_directive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directivestype.emf"/>
                    <pic:cNvPicPr/>
                  </pic:nvPicPr>
                  <pic:blipFill>
                    <a:blip r:embed="rId57" cstate="print"/>
                    <a:stretch>
                      <a:fillRect/>
                    </a:stretch>
                  </pic:blipFill>
                  <pic:spPr>
                    <a:xfrm>
                      <a:off x="0" y="0"/>
                      <a:ext cx="3766715" cy="391783"/>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576"/>
        <w:gridCol w:w="1492"/>
        <w:gridCol w:w="1264"/>
        <w:gridCol w:w="424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Default="00E90F68" w:rsidP="001E2C76">
            <w:pPr>
              <w:jc w:val="center"/>
              <w:rPr>
                <w:b w:val="0"/>
                <w:bCs w:val="0"/>
              </w:rPr>
            </w:pPr>
            <w:r>
              <w:t>Property</w:t>
            </w:r>
          </w:p>
        </w:tc>
        <w:tc>
          <w:tcPr>
            <w:tcW w:w="77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definition_true</w:t>
            </w:r>
          </w:p>
        </w:tc>
        <w:tc>
          <w:tcPr>
            <w:tcW w:w="77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‘true’</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definition_false</w:t>
            </w:r>
          </w:p>
        </w:tc>
        <w:tc>
          <w:tcPr>
            <w:tcW w:w="77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Pr="004B5102" w:rsidRDefault="00E90F68" w:rsidP="001E453A">
            <w:pPr>
              <w:cnfStyle w:val="000000000000" w:firstRow="0" w:lastRow="0" w:firstColumn="0" w:lastColumn="0" w:oddVBand="0" w:evenVBand="0" w:oddHBand="0" w:evenHBand="0" w:firstRowFirstColumn="0" w:firstRowLastColumn="0" w:lastRowFirstColumn="0" w:lastRowLastColumn="0"/>
              <w:rPr>
                <w:b/>
              </w:rPr>
            </w:pPr>
            <w:r>
              <w:t xml:space="preserve">Defines what result information has been included for </w:t>
            </w:r>
            <w:r w:rsidRPr="00D5316B">
              <w:t>OVAL Definitions</w:t>
            </w:r>
            <w:r>
              <w:t xml:space="preserve"> that evaluate to </w:t>
            </w:r>
            <w:r w:rsidRPr="00E36F1B">
              <w:rPr>
                <w:i/>
              </w:rPr>
              <w:t>‘false’</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definition_unknown</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rsidRPr="00E36F1B">
              <w:rPr>
                <w:i/>
              </w:rPr>
              <w:t xml:space="preserve"> </w:t>
            </w:r>
            <w:r>
              <w:t xml:space="preserve">that evaluate to </w:t>
            </w:r>
            <w:r w:rsidRPr="00E36F1B">
              <w:rPr>
                <w:i/>
              </w:rPr>
              <w:t>‘unknown’</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definition_error</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‘error’</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definition_not_evaluated</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w:t>
            </w:r>
            <w:r w:rsidRPr="00B55567">
              <w:t>to</w:t>
            </w:r>
            <w:r w:rsidRPr="00E36F1B">
              <w:rPr>
                <w:i/>
              </w:rPr>
              <w:t xml:space="preserve"> ‘not evaluated’</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definition_not_applicable</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w:t>
            </w:r>
            <w:r w:rsidRPr="00D5316B">
              <w:t>for</w:t>
            </w:r>
            <w:r w:rsidRPr="00E36F1B">
              <w:rPr>
                <w:i/>
              </w:rPr>
              <w:t xml:space="preserve"> </w:t>
            </w:r>
            <w:r w:rsidRPr="00D5316B">
              <w:t>OVAL Definitions</w:t>
            </w:r>
            <w:r w:rsidRPr="00E36F1B">
              <w:rPr>
                <w:i/>
              </w:rPr>
              <w:t xml:space="preserve"> </w:t>
            </w:r>
            <w:r>
              <w:t xml:space="preserve">that evaluate to </w:t>
            </w:r>
            <w:r w:rsidRPr="00E36F1B">
              <w:rPr>
                <w:i/>
              </w:rPr>
              <w:t>‘not applicable’</w:t>
            </w:r>
            <w:r>
              <w:t>.</w:t>
            </w:r>
          </w:p>
        </w:tc>
      </w:tr>
    </w:tbl>
    <w:p w:rsidR="00E90F68" w:rsidRDefault="00E90F68" w:rsidP="00E90F68">
      <w:pPr>
        <w:pStyle w:val="Heading3"/>
      </w:pPr>
      <w:bookmarkStart w:id="2054" w:name="_Toc336259509"/>
      <w:r>
        <w:t>DefaultDirectivesType</w:t>
      </w:r>
      <w:bookmarkEnd w:id="2054"/>
    </w:p>
    <w:p w:rsidR="00141E2D" w:rsidRDefault="00E90F68" w:rsidP="00141E2D">
      <w:r>
        <w:t xml:space="preserve">The </w:t>
      </w:r>
      <w:r>
        <w:rPr>
          <w:rFonts w:ascii="Courier New" w:hAnsi="Courier New"/>
        </w:rPr>
        <w:t>DefaultDirectivesType</w:t>
      </w:r>
      <w:r>
        <w:rPr>
          <w:rFonts w:ascii="Calibri" w:hAnsi="Calibri"/>
        </w:rPr>
        <w:t xml:space="preserve"> defines the result information to include in the OVAL Results for all </w:t>
      </w:r>
      <w:r w:rsidRPr="00E36F1B">
        <w:rPr>
          <w:rFonts w:ascii="Calibri" w:hAnsi="Calibri"/>
          <w:i/>
        </w:rPr>
        <w:t>OVAL Definitions</w:t>
      </w:r>
      <w:r>
        <w:rPr>
          <w:rFonts w:ascii="Calibri" w:hAnsi="Calibri"/>
        </w:rPr>
        <w:t xml:space="preserve"> regardless of class as defined in the </w:t>
      </w:r>
      <w:r w:rsidRPr="00F80AB1">
        <w:rPr>
          <w:rFonts w:ascii="Courier New" w:hAnsi="Courier New"/>
        </w:rPr>
        <w:t>ClassEnumeration</w:t>
      </w:r>
      <w:r>
        <w:rPr>
          <w:rFonts w:ascii="Calibri" w:hAnsi="Calibri"/>
        </w:rPr>
        <w:t>.</w:t>
      </w:r>
    </w:p>
    <w:p w:rsidR="00E90F68" w:rsidRDefault="00086148" w:rsidP="00E90F68">
      <w:pPr>
        <w:jc w:val="center"/>
      </w:pPr>
      <w:r w:rsidRPr="00086148">
        <w:rPr>
          <w:noProof/>
          <w:lang w:bidi="ar-SA"/>
        </w:rPr>
        <w:lastRenderedPageBreak/>
        <w:drawing>
          <wp:inline distT="0" distB="0" distL="0" distR="0" wp14:anchorId="3BEDCF3B" wp14:editId="2D33D164">
            <wp:extent cx="2059305" cy="10972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9305"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718"/>
        <w:gridCol w:w="990"/>
        <w:gridCol w:w="1260"/>
        <w:gridCol w:w="4608"/>
      </w:tblGrid>
      <w:tr w:rsidR="00E90F68" w:rsidTr="00D53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Default="00E90F68" w:rsidP="001E2C76">
            <w:pPr>
              <w:jc w:val="center"/>
              <w:rPr>
                <w:b w:val="0"/>
                <w:bCs w:val="0"/>
              </w:rPr>
            </w:pPr>
            <w:r>
              <w:t>Property</w:t>
            </w:r>
          </w:p>
        </w:tc>
        <w:tc>
          <w:tcPr>
            <w:tcW w:w="51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5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D53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Pr="00D50E49" w:rsidRDefault="00E90F68" w:rsidP="001E2C76">
            <w:r w:rsidRPr="00D50E49">
              <w:t>include_source_definitions</w:t>
            </w:r>
          </w:p>
        </w:tc>
        <w:tc>
          <w:tcPr>
            <w:tcW w:w="517"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5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0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Specifies whe</w:t>
            </w:r>
            <w:r w:rsidRPr="0075622E">
              <w:t xml:space="preserve">ther or not the source </w:t>
            </w:r>
            <w:r w:rsidRPr="00D5316B">
              <w:t>OVAL Definitions</w:t>
            </w:r>
            <w:r w:rsidRPr="0075622E">
              <w:t xml:space="preserve"> </w:t>
            </w:r>
            <w:r>
              <w:t>are included in the OVAL Results.</w:t>
            </w:r>
            <w:r w:rsidR="00141E2D">
              <w:t xml:space="preserve"> When </w:t>
            </w:r>
            <w:r w:rsidR="00141E2D" w:rsidRPr="00141E2D">
              <w:rPr>
                <w:i/>
              </w:rPr>
              <w:t>‘true’</w:t>
            </w:r>
            <w:r w:rsidR="00141E2D">
              <w:t xml:space="preserve"> the source </w:t>
            </w:r>
            <w:r w:rsidR="00141E2D" w:rsidRPr="00D5316B">
              <w:t>OVAL Definitions</w:t>
            </w:r>
            <w:r w:rsidR="00141E2D" w:rsidRPr="0075622E">
              <w:t xml:space="preserve"> MUST be included in the </w:t>
            </w:r>
            <w:r w:rsidR="00141E2D" w:rsidRPr="00D5316B">
              <w:t>OVAL Results</w:t>
            </w:r>
            <w:r w:rsidR="00141E2D" w:rsidRPr="0075622E">
              <w:t>.</w:t>
            </w:r>
            <w:r w:rsidR="00141E2D">
              <w:t xml:space="preserve"> When </w:t>
            </w:r>
            <w:r w:rsidR="00141E2D" w:rsidRPr="00141E2D">
              <w:rPr>
                <w:i/>
              </w:rPr>
              <w:t>‘false’</w:t>
            </w:r>
            <w:r w:rsidR="00141E2D">
              <w:t xml:space="preserve"> the source </w:t>
            </w:r>
            <w:r w:rsidR="00141E2D" w:rsidRPr="00D5316B">
              <w:t>OVAL Definitions</w:t>
            </w:r>
            <w:r w:rsidR="00141E2D" w:rsidRPr="0075622E">
              <w:t xml:space="preserve"> MUST NOT be included in the </w:t>
            </w:r>
            <w:r w:rsidR="00141E2D" w:rsidRPr="00D5316B">
              <w:t>OVAL Results</w:t>
            </w:r>
            <w:r w:rsidR="00141E2D" w:rsidRPr="0075622E">
              <w:t>.</w:t>
            </w:r>
            <w:r w:rsidR="00141E2D">
              <w:t xml:space="preserve"> </w:t>
            </w:r>
          </w:p>
          <w:p w:rsidR="00B55567" w:rsidRDefault="00B55567" w:rsidP="001E2C76">
            <w:pPr>
              <w:cnfStyle w:val="000000100000" w:firstRow="0" w:lastRow="0" w:firstColumn="0" w:lastColumn="0" w:oddVBand="0" w:evenVBand="0" w:oddHBand="1" w:evenHBand="0" w:firstRowFirstColumn="0" w:firstRowLastColumn="0" w:lastRowFirstColumn="0" w:lastRowLastColumn="0"/>
            </w:pPr>
          </w:p>
          <w:p w:rsidR="00E90F68" w:rsidRPr="00D5316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D50E49">
              <w:rPr>
                <w:b/>
              </w:rPr>
              <w:t>Default Value:</w:t>
            </w:r>
            <w:r>
              <w:rPr>
                <w:b/>
              </w:rPr>
              <w:t xml:space="preserve"> </w:t>
            </w:r>
            <w:r w:rsidR="00D5316B" w:rsidRPr="00D5316B">
              <w:rPr>
                <w:b/>
                <w:i/>
              </w:rPr>
              <w:t>‘</w:t>
            </w:r>
            <w:r w:rsidRPr="00D5316B">
              <w:rPr>
                <w:i/>
              </w:rPr>
              <w:t>true</w:t>
            </w:r>
            <w:r w:rsidR="00D5316B" w:rsidRPr="00D5316B">
              <w:rPr>
                <w:i/>
              </w:rPr>
              <w:t>’</w:t>
            </w:r>
          </w:p>
        </w:tc>
      </w:tr>
    </w:tbl>
    <w:p w:rsidR="00E90F68" w:rsidRDefault="00E90F68" w:rsidP="00E90F68">
      <w:pPr>
        <w:pStyle w:val="Heading3"/>
      </w:pPr>
      <w:bookmarkStart w:id="2055" w:name="_Toc336259510"/>
      <w:r>
        <w:t>ClassDirectivesType</w:t>
      </w:r>
      <w:bookmarkEnd w:id="2055"/>
    </w:p>
    <w:p w:rsidR="00E90F68" w:rsidRDefault="00E90F68" w:rsidP="00E90F68">
      <w:pPr>
        <w:rPr>
          <w:rFonts w:ascii="Calibri" w:hAnsi="Calibri"/>
        </w:rPr>
      </w:pPr>
      <w:r>
        <w:t xml:space="preserve">The </w:t>
      </w:r>
      <w:r>
        <w:rPr>
          <w:rFonts w:ascii="Courier New" w:hAnsi="Courier New"/>
        </w:rPr>
        <w:t>ClassDirectivesType</w:t>
      </w:r>
      <w:r>
        <w:rPr>
          <w:rFonts w:ascii="Calibri" w:hAnsi="Calibri"/>
        </w:rPr>
        <w:t xml:space="preserve"> defines the result information to include in the </w:t>
      </w:r>
      <w:r w:rsidRPr="00D5316B">
        <w:rPr>
          <w:rFonts w:ascii="Calibri" w:hAnsi="Calibri"/>
        </w:rPr>
        <w:t>OVAL Results</w:t>
      </w:r>
      <w:r w:rsidRPr="00B72F7F">
        <w:rPr>
          <w:rFonts w:ascii="Calibri" w:hAnsi="Calibri"/>
        </w:rPr>
        <w:t xml:space="preserve"> for a specific class </w:t>
      </w:r>
      <w:r w:rsidRPr="00D5316B">
        <w:rPr>
          <w:rFonts w:ascii="Calibri" w:hAnsi="Calibri"/>
        </w:rPr>
        <w:t>of OVAL Definitions</w:t>
      </w:r>
      <w:r w:rsidRPr="00B72F7F">
        <w:rPr>
          <w:rFonts w:ascii="Calibri" w:hAnsi="Calibri"/>
        </w:rPr>
        <w:t xml:space="preserve"> as defined in the </w:t>
      </w:r>
      <w:r w:rsidRPr="00B72F7F">
        <w:rPr>
          <w:rFonts w:ascii="Courier New" w:hAnsi="Courier New"/>
        </w:rPr>
        <w:t>ClassEnumeration</w:t>
      </w:r>
      <w:r w:rsidR="003213F5" w:rsidRPr="00B72F7F">
        <w:rPr>
          <w:rFonts w:ascii="Calibri" w:hAnsi="Calibri"/>
        </w:rPr>
        <w:t xml:space="preserve">. </w:t>
      </w:r>
      <w:r w:rsidRPr="00B72F7F">
        <w:rPr>
          <w:rFonts w:ascii="Calibri" w:hAnsi="Calibri"/>
        </w:rPr>
        <w:t>Please n</w:t>
      </w:r>
      <w:r>
        <w:rPr>
          <w:rFonts w:ascii="Calibri" w:hAnsi="Calibri"/>
        </w:rPr>
        <w:t xml:space="preserve">ote that this will override the directives in the </w:t>
      </w:r>
      <w:r w:rsidRPr="00D50E49">
        <w:rPr>
          <w:rFonts w:ascii="Courier New" w:hAnsi="Courier New"/>
        </w:rPr>
        <w:t>DefaultDirectivesType</w:t>
      </w:r>
      <w:r>
        <w:rPr>
          <w:rFonts w:ascii="Calibri" w:hAnsi="Calibri"/>
        </w:rPr>
        <w:t xml:space="preserve"> for the specified class.</w:t>
      </w:r>
    </w:p>
    <w:p w:rsidR="00E90F68" w:rsidRDefault="00086148" w:rsidP="00E90F68">
      <w:pPr>
        <w:jc w:val="center"/>
      </w:pPr>
      <w:r w:rsidRPr="00086148">
        <w:rPr>
          <w:noProof/>
          <w:lang w:bidi="ar-SA"/>
        </w:rPr>
        <w:drawing>
          <wp:inline distT="0" distB="0" distL="0" distR="0" wp14:anchorId="37F4C3B1" wp14:editId="44043963">
            <wp:extent cx="1781175" cy="946150"/>
            <wp:effectExtent l="0" t="0" r="952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1"/>
        <w:gridCol w:w="2254"/>
        <w:gridCol w:w="1264"/>
        <w:gridCol w:w="5027"/>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6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RPr="004F0E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Pr="00D50E49" w:rsidRDefault="00E90F68" w:rsidP="001E2C76">
            <w:r w:rsidRPr="00D50E49">
              <w:t>class</w:t>
            </w:r>
          </w:p>
        </w:tc>
        <w:tc>
          <w:tcPr>
            <w:tcW w:w="1096"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666" w:type="pct"/>
          </w:tcPr>
          <w:p w:rsidR="00E90F68" w:rsidRPr="00D50E49" w:rsidRDefault="00E90F68" w:rsidP="00B72F7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Specifies the class of </w:t>
            </w:r>
            <w:r w:rsidRPr="00D5316B">
              <w:t>OVAL Definitions</w:t>
            </w:r>
            <w:r>
              <w:t xml:space="preserve"> </w:t>
            </w:r>
            <w:r w:rsidR="00B72F7F">
              <w:t xml:space="preserve">to which </w:t>
            </w:r>
            <w:r>
              <w:t>the defined OVAL Results directives will be applied.</w:t>
            </w:r>
          </w:p>
        </w:tc>
      </w:tr>
    </w:tbl>
    <w:p w:rsidR="00E90F68" w:rsidRDefault="00E90F68" w:rsidP="00E90F68">
      <w:pPr>
        <w:pStyle w:val="Heading3"/>
      </w:pPr>
      <w:bookmarkStart w:id="2056" w:name="_Toc336259511"/>
      <w:r>
        <w:t>DirectiveType</w:t>
      </w:r>
      <w:bookmarkEnd w:id="2056"/>
    </w:p>
    <w:p w:rsidR="00E90F68" w:rsidRPr="00C6050B" w:rsidRDefault="00E90F68" w:rsidP="00086148">
      <w:r>
        <w:t xml:space="preserve">The </w:t>
      </w:r>
      <w:r>
        <w:rPr>
          <w:rFonts w:ascii="Courier New" w:hAnsi="Courier New"/>
        </w:rPr>
        <w:t>DirectiveType</w:t>
      </w:r>
      <w:r>
        <w:t xml:space="preserve"> defines what result information, and to what level of detail, is included in OVAL Results.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25"/>
        <w:gridCol w:w="2099"/>
        <w:gridCol w:w="1264"/>
        <w:gridCol w:w="5188"/>
      </w:tblGrid>
      <w:tr w:rsidR="00E90F68" w:rsidTr="00C83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70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C8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t>reported</w:t>
            </w:r>
          </w:p>
        </w:tc>
        <w:tc>
          <w:tcPr>
            <w:tcW w:w="109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709" w:type="pct"/>
          </w:tcPr>
          <w:p w:rsidR="00C83AE3" w:rsidRDefault="00C83AE3" w:rsidP="00B72F7F">
            <w:pPr>
              <w:cnfStyle w:val="000000100000" w:firstRow="0" w:lastRow="0" w:firstColumn="0" w:lastColumn="0" w:oddVBand="0" w:evenVBand="0" w:oddHBand="1" w:evenHBand="0" w:firstRowFirstColumn="0" w:firstRowLastColumn="0" w:lastRowFirstColumn="0" w:lastRowLastColumn="0"/>
            </w:pPr>
            <w:r>
              <w:t xml:space="preserve">Specifies whether or not </w:t>
            </w:r>
            <w:r w:rsidRPr="00D5316B">
              <w:t>OVAL Definitions</w:t>
            </w:r>
            <w:r w:rsidRPr="00B72F7F">
              <w:t xml:space="preserve">, with the specified result, should be included in the </w:t>
            </w:r>
            <w:r w:rsidRPr="00D5316B">
              <w:t>OVAL Results</w:t>
            </w:r>
            <w:r w:rsidR="003213F5" w:rsidRPr="00B72F7F">
              <w:t xml:space="preserve">. </w:t>
            </w:r>
            <w:r w:rsidRPr="00B72F7F">
              <w:t xml:space="preserve">If the </w:t>
            </w:r>
            <w:r w:rsidRPr="00B72F7F">
              <w:rPr>
                <w:rFonts w:ascii="Courier New" w:hAnsi="Courier New"/>
              </w:rPr>
              <w:t>reported</w:t>
            </w:r>
            <w:r>
              <w:t xml:space="preserve"> property is set to </w:t>
            </w:r>
            <w:r w:rsidRPr="00C83AE3">
              <w:rPr>
                <w:rFonts w:cstheme="minorHAnsi"/>
                <w:i/>
              </w:rPr>
              <w:t>‘true’</w:t>
            </w:r>
            <w:r>
              <w:t xml:space="preserve">, </w:t>
            </w:r>
            <w:r w:rsidRPr="00D5316B">
              <w:t>OVAL Definitions</w:t>
            </w:r>
            <w:r>
              <w:t xml:space="preserve"> that evaluate to the specified result MUST be included in the </w:t>
            </w:r>
            <w:r w:rsidRPr="00D5316B">
              <w:t>OVAL Results</w:t>
            </w:r>
            <w:r w:rsidR="003213F5" w:rsidRPr="00B72F7F">
              <w:t>.</w:t>
            </w:r>
            <w:r w:rsidR="003213F5">
              <w:t xml:space="preserve"> </w:t>
            </w:r>
            <w:r>
              <w:t xml:space="preserve">If the </w:t>
            </w:r>
            <w:r w:rsidRPr="0092104F">
              <w:rPr>
                <w:rFonts w:ascii="Courier New" w:hAnsi="Courier New"/>
              </w:rPr>
              <w:lastRenderedPageBreak/>
              <w:t>reported</w:t>
            </w:r>
            <w:r>
              <w:t xml:space="preserve"> property is set to </w:t>
            </w:r>
            <w:r w:rsidRPr="00C83AE3">
              <w:rPr>
                <w:rFonts w:cstheme="minorHAnsi"/>
                <w:i/>
              </w:rPr>
              <w:t>‘false’</w:t>
            </w:r>
            <w:r>
              <w:t xml:space="preserve">, </w:t>
            </w:r>
            <w:r w:rsidRPr="00D5316B">
              <w:t>OVAL Definitions</w:t>
            </w:r>
            <w:r w:rsidRPr="00B72F7F">
              <w:t xml:space="preserve"> that evaluate to the specified result MUST NOT be included in the </w:t>
            </w:r>
            <w:r w:rsidRPr="00D5316B">
              <w:t>OVAL Results</w:t>
            </w:r>
            <w:r w:rsidRPr="00B72F7F">
              <w:t>.</w:t>
            </w:r>
          </w:p>
        </w:tc>
      </w:tr>
      <w:tr w:rsidR="00E90F68" w:rsidTr="00C83AE3">
        <w:trPr>
          <w:trHeight w:val="61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lastRenderedPageBreak/>
              <w:t>content</w:t>
            </w:r>
          </w:p>
        </w:tc>
        <w:tc>
          <w:tcPr>
            <w:tcW w:w="10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ContentEnumeration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709" w:type="pct"/>
          </w:tcPr>
          <w:p w:rsidR="001C2D9E" w:rsidRPr="007F3354" w:rsidRDefault="001C2D9E" w:rsidP="00B72F7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Specifies the level of detail that is </w:t>
            </w:r>
            <w:r w:rsidRPr="007F3354">
              <w:t xml:space="preserve">included in the </w:t>
            </w:r>
            <w:r w:rsidRPr="00D5316B">
              <w:t>OVAL Results</w:t>
            </w:r>
            <w:r w:rsidRPr="007F3354">
              <w:t>.</w:t>
            </w:r>
          </w:p>
          <w:p w:rsidR="00E90F68" w:rsidRPr="00CF394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F394F">
              <w:rPr>
                <w:b/>
              </w:rPr>
              <w:t xml:space="preserve">Default Value: </w:t>
            </w:r>
            <w:r w:rsidR="00D5316B" w:rsidRPr="00D5316B">
              <w:rPr>
                <w:b/>
                <w:i/>
              </w:rPr>
              <w:t>‘</w:t>
            </w:r>
            <w:r w:rsidRPr="00D5316B">
              <w:rPr>
                <w:i/>
              </w:rPr>
              <w:t>full</w:t>
            </w:r>
            <w:r w:rsidR="00D5316B" w:rsidRPr="00D5316B">
              <w:rPr>
                <w:i/>
              </w:rPr>
              <w:t>’</w:t>
            </w:r>
          </w:p>
        </w:tc>
      </w:tr>
    </w:tbl>
    <w:p w:rsidR="00E90F68" w:rsidRDefault="00E90F68" w:rsidP="00E90F68">
      <w:pPr>
        <w:pStyle w:val="Heading3"/>
      </w:pPr>
      <w:bookmarkStart w:id="2057" w:name="_Toc336259512"/>
      <w:r>
        <w:t>ResultsType</w:t>
      </w:r>
      <w:bookmarkEnd w:id="2057"/>
    </w:p>
    <w:p w:rsidR="00E90F68" w:rsidRDefault="00E90F68" w:rsidP="00E90F68">
      <w:pPr>
        <w:ind w:left="2160" w:hanging="2160"/>
        <w:rPr>
          <w:rFonts w:ascii="Calibri" w:hAnsi="Calibri"/>
        </w:rPr>
      </w:pPr>
      <w:r>
        <w:rPr>
          <w:rFonts w:ascii="Calibri" w:hAnsi="Calibri"/>
        </w:rPr>
        <w:t xml:space="preserve">The </w:t>
      </w:r>
      <w:r>
        <w:rPr>
          <w:rFonts w:ascii="Courier New" w:hAnsi="Courier New"/>
        </w:rPr>
        <w:t>ResultsType</w:t>
      </w:r>
      <w:r>
        <w:rPr>
          <w:rFonts w:ascii="Calibri" w:hAnsi="Calibri"/>
        </w:rPr>
        <w:t xml:space="preserve"> contains the evaluation results for all </w:t>
      </w:r>
      <w:r w:rsidRPr="00D5316B">
        <w:rPr>
          <w:rFonts w:ascii="Calibri" w:hAnsi="Calibri"/>
        </w:rPr>
        <w:t>OVAL Definitions</w:t>
      </w:r>
      <w:r>
        <w:rPr>
          <w:rFonts w:ascii="Calibri" w:hAnsi="Calibri"/>
        </w:rPr>
        <w:t xml:space="preserve"> on all systems under test.</w:t>
      </w:r>
    </w:p>
    <w:p w:rsidR="00E90F68" w:rsidRDefault="00E90F68" w:rsidP="00E90F68">
      <w:pPr>
        <w:ind w:left="2160" w:hanging="2160"/>
        <w:jc w:val="center"/>
        <w:rPr>
          <w:rFonts w:ascii="Calibri" w:hAnsi="Calibri"/>
        </w:rPr>
      </w:pPr>
      <w:r w:rsidRPr="00CF394F">
        <w:rPr>
          <w:rFonts w:ascii="Calibri" w:hAnsi="Calibri"/>
          <w:noProof/>
          <w:lang w:bidi="ar-SA"/>
        </w:rPr>
        <w:drawing>
          <wp:inline distT="0" distB="0" distL="0" distR="0" wp14:anchorId="711A6DDE" wp14:editId="1DF5D4DD">
            <wp:extent cx="2835000" cy="291720"/>
            <wp:effectExtent l="19050" t="0" r="3450" b="0"/>
            <wp:docPr id="17" name="Picture 16" descr="oval-res_result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resultstype.emf"/>
                    <pic:cNvPicPr/>
                  </pic:nvPicPr>
                  <pic:blipFill>
                    <a:blip r:embed="rId60" cstate="print"/>
                    <a:stretch>
                      <a:fillRect/>
                    </a:stretch>
                  </pic:blipFill>
                  <pic:spPr>
                    <a:xfrm>
                      <a:off x="0" y="0"/>
                      <a:ext cx="2835000" cy="291720"/>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10"/>
        <w:gridCol w:w="1294"/>
        <w:gridCol w:w="1264"/>
        <w:gridCol w:w="55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rPr>
            </w:pPr>
            <w:r>
              <w:t>Property</w:t>
            </w:r>
          </w:p>
        </w:tc>
        <w:tc>
          <w:tcPr>
            <w:tcW w:w="49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9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CF394F" w:rsidRDefault="00E90F68" w:rsidP="001E2C76">
            <w:r w:rsidRPr="00CF394F">
              <w:t>results</w:t>
            </w:r>
          </w:p>
        </w:tc>
        <w:tc>
          <w:tcPr>
            <w:tcW w:w="493"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SystemType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r>
              <w:t>..*</w:t>
            </w:r>
          </w:p>
        </w:tc>
        <w:tc>
          <w:tcPr>
            <w:tcW w:w="296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evaluation results for all </w:t>
            </w:r>
            <w:r w:rsidRPr="00D5316B">
              <w:t>OVAL Definitions</w:t>
            </w:r>
            <w:r>
              <w:t xml:space="preserve"> on each system under test. </w:t>
            </w:r>
          </w:p>
        </w:tc>
      </w:tr>
    </w:tbl>
    <w:p w:rsidR="00E90F68" w:rsidRDefault="00E90F68" w:rsidP="00E90F68">
      <w:pPr>
        <w:pStyle w:val="Heading3"/>
      </w:pPr>
      <w:bookmarkStart w:id="2058" w:name="_Toc336259513"/>
      <w:r>
        <w:t>SystemType</w:t>
      </w:r>
      <w:bookmarkEnd w:id="2058"/>
    </w:p>
    <w:p w:rsidR="00E90F68" w:rsidRDefault="00E90F68" w:rsidP="00E90F68">
      <w:pPr>
        <w:rPr>
          <w:rFonts w:ascii="Courier New" w:hAnsi="Courier New"/>
        </w:rPr>
      </w:pPr>
      <w:r>
        <w:t xml:space="preserve">The </w:t>
      </w:r>
      <w:r>
        <w:rPr>
          <w:rFonts w:ascii="Courier New" w:hAnsi="Courier New"/>
        </w:rPr>
        <w:t>SystemType</w:t>
      </w:r>
      <w:r>
        <w:rPr>
          <w:rFonts w:ascii="Calibri" w:hAnsi="Calibri"/>
        </w:rPr>
        <w:t xml:space="preserve"> provides the evaluation results for the </w:t>
      </w:r>
      <w:r w:rsidRPr="00D5316B">
        <w:rPr>
          <w:rFonts w:ascii="Calibri" w:hAnsi="Calibri"/>
        </w:rPr>
        <w:t>OVAL Definitions</w:t>
      </w:r>
      <w:r w:rsidRPr="00B72F7F">
        <w:rPr>
          <w:rFonts w:ascii="Calibri" w:hAnsi="Calibri"/>
        </w:rPr>
        <w:t xml:space="preserve"> and </w:t>
      </w:r>
      <w:r w:rsidRPr="00D5316B">
        <w:rPr>
          <w:rFonts w:ascii="Calibri" w:hAnsi="Calibri"/>
        </w:rPr>
        <w:t>OVAL Tests</w:t>
      </w:r>
      <w:r w:rsidRPr="00B72F7F">
        <w:rPr>
          <w:rFonts w:ascii="Calibri" w:hAnsi="Calibri"/>
        </w:rPr>
        <w:t xml:space="preserve"> as</w:t>
      </w:r>
      <w:r>
        <w:rPr>
          <w:rFonts w:ascii="Calibri" w:hAnsi="Calibri"/>
        </w:rPr>
        <w:t xml:space="preserve"> well the OVAL System Characteristics for an individual system</w:t>
      </w:r>
      <w:r w:rsidR="003213F5">
        <w:rPr>
          <w:rFonts w:ascii="Calibri" w:hAnsi="Calibri"/>
        </w:rPr>
        <w:t>.</w:t>
      </w:r>
    </w:p>
    <w:p w:rsidR="00E90F68" w:rsidRDefault="00086148" w:rsidP="00E90F68">
      <w:pPr>
        <w:jc w:val="center"/>
      </w:pPr>
      <w:r w:rsidRPr="00086148">
        <w:rPr>
          <w:noProof/>
          <w:lang w:bidi="ar-SA"/>
        </w:rPr>
        <w:drawing>
          <wp:inline distT="0" distB="0" distL="0" distR="0" wp14:anchorId="7AF3D575" wp14:editId="7750EC07">
            <wp:extent cx="514477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44770" cy="18288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292"/>
        <w:gridCol w:w="3038"/>
        <w:gridCol w:w="1348"/>
        <w:gridCol w:w="2898"/>
      </w:tblGrid>
      <w:tr w:rsidR="00B55567" w:rsidTr="00E3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Default="00E90F68" w:rsidP="001E2C76">
            <w:pPr>
              <w:jc w:val="center"/>
              <w:rPr>
                <w:b w:val="0"/>
                <w:bCs w:val="0"/>
              </w:rPr>
            </w:pPr>
            <w:r>
              <w:t>Property</w:t>
            </w:r>
          </w:p>
        </w:tc>
        <w:tc>
          <w:tcPr>
            <w:tcW w:w="15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51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5556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definitions</w:t>
            </w:r>
          </w:p>
        </w:tc>
        <w:tc>
          <w:tcPr>
            <w:tcW w:w="158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7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evaluation results of the </w:t>
            </w:r>
            <w:r w:rsidRPr="00D5316B">
              <w:t>OVAL Definitions</w:t>
            </w:r>
            <w:r w:rsidRPr="00B72F7F">
              <w:t>.</w:t>
            </w:r>
          </w:p>
        </w:tc>
      </w:tr>
      <w:tr w:rsidR="00B55567" w:rsidRPr="004B5102" w:rsidTr="00E36F1B">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tests</w:t>
            </w:r>
          </w:p>
        </w:tc>
        <w:tc>
          <w:tcPr>
            <w:tcW w:w="1586" w:type="pct"/>
          </w:tcPr>
          <w:p w:rsidR="00E90F68" w:rsidRPr="005D40EB" w:rsidRDefault="005D40EB" w:rsidP="001E2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40EB">
              <w:rPr>
                <w:rFonts w:ascii="Calibri" w:hAnsi="Calibri" w:cs="Calibri"/>
              </w:rPr>
              <w:t>TestType</w:t>
            </w:r>
          </w:p>
        </w:tc>
        <w:tc>
          <w:tcPr>
            <w:tcW w:w="7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513" w:type="pct"/>
          </w:tcPr>
          <w:p w:rsidR="00E90F68" w:rsidRPr="00B72F7F" w:rsidRDefault="00E90F68" w:rsidP="00D5316B">
            <w:pPr>
              <w:cnfStyle w:val="000000000000" w:firstRow="0" w:lastRow="0" w:firstColumn="0" w:lastColumn="0" w:oddVBand="0" w:evenVBand="0" w:oddHBand="0" w:evenHBand="0" w:firstRowFirstColumn="0" w:firstRowLastColumn="0" w:lastRowFirstColumn="0" w:lastRowLastColumn="0"/>
            </w:pPr>
            <w:r w:rsidRPr="00B72F7F">
              <w:t xml:space="preserve">The evaluation results of the </w:t>
            </w:r>
            <w:r w:rsidRPr="00D5316B">
              <w:t>OVAL Tests</w:t>
            </w:r>
            <w:r w:rsidRPr="00B72F7F">
              <w:t>.</w:t>
            </w:r>
          </w:p>
        </w:tc>
      </w:tr>
      <w:tr w:rsidR="00B55567" w:rsidRPr="004B5102"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system_characteristics</w:t>
            </w:r>
          </w:p>
        </w:tc>
        <w:tc>
          <w:tcPr>
            <w:tcW w:w="1586" w:type="pct"/>
          </w:tcPr>
          <w:p w:rsidR="00E90F68" w:rsidRDefault="00B55567" w:rsidP="001E2C76">
            <w:pPr>
              <w:cnfStyle w:val="000000100000" w:firstRow="0" w:lastRow="0" w:firstColumn="0" w:lastColumn="0" w:oddVBand="0" w:evenVBand="0" w:oddHBand="1" w:evenHBand="0" w:firstRowFirstColumn="0" w:firstRowLastColumn="0" w:lastRowFirstColumn="0" w:lastRowLastColumn="0"/>
            </w:pPr>
            <w:r>
              <w:t>oval-sc:oval_system_characteristics</w:t>
            </w:r>
          </w:p>
        </w:tc>
        <w:tc>
          <w:tcPr>
            <w:tcW w:w="70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A copy of the OVAL System Characteristics that were evaluated against the </w:t>
            </w:r>
            <w:r w:rsidRPr="00D5316B">
              <w:t>OVAL Definitions</w:t>
            </w:r>
            <w:r w:rsidRPr="00B72F7F">
              <w:t xml:space="preserve"> to produce the OVAL Results.</w:t>
            </w:r>
          </w:p>
        </w:tc>
      </w:tr>
    </w:tbl>
    <w:p w:rsidR="00E90F68" w:rsidRDefault="00E90F68" w:rsidP="00E90F68">
      <w:pPr>
        <w:pStyle w:val="Heading3"/>
      </w:pPr>
      <w:bookmarkStart w:id="2059" w:name="_Toc336259514"/>
      <w:r>
        <w:t>DefinitionType</w:t>
      </w:r>
      <w:bookmarkEnd w:id="2059"/>
    </w:p>
    <w:p w:rsidR="00E90F68" w:rsidRDefault="00E90F68" w:rsidP="00E90F68">
      <w:pPr>
        <w:rPr>
          <w:rFonts w:ascii="Calibri" w:hAnsi="Calibri"/>
        </w:rPr>
      </w:pPr>
      <w:r>
        <w:t xml:space="preserve">The </w:t>
      </w:r>
      <w:r>
        <w:rPr>
          <w:rFonts w:ascii="Courier New" w:hAnsi="Courier New"/>
        </w:rPr>
        <w:t>DefinitionType</w:t>
      </w:r>
      <w:r>
        <w:rPr>
          <w:rFonts w:ascii="Calibri" w:hAnsi="Calibri"/>
        </w:rPr>
        <w:t xml:space="preserve"> contains the results of the evaluation of an </w:t>
      </w:r>
      <w:r w:rsidRPr="00D5316B">
        <w:rPr>
          <w:rFonts w:ascii="Calibri" w:hAnsi="Calibri"/>
        </w:rPr>
        <w:t>OVAL Definition</w:t>
      </w:r>
      <w:r>
        <w:rPr>
          <w:rFonts w:ascii="Calibri" w:hAnsi="Calibri"/>
        </w:rPr>
        <w:t>.</w:t>
      </w:r>
    </w:p>
    <w:p w:rsidR="00E90F68" w:rsidRPr="00CF394F" w:rsidRDefault="00086148" w:rsidP="00E90F68">
      <w:pPr>
        <w:jc w:val="center"/>
        <w:rPr>
          <w:rFonts w:ascii="Calibri" w:hAnsi="Calibri"/>
        </w:rPr>
      </w:pPr>
      <w:r w:rsidRPr="00086148">
        <w:rPr>
          <w:noProof/>
          <w:lang w:bidi="ar-SA"/>
        </w:rPr>
        <w:lastRenderedPageBreak/>
        <w:drawing>
          <wp:inline distT="0" distB="0" distL="0" distR="0" wp14:anchorId="767BB290" wp14:editId="027E3F6B">
            <wp:extent cx="4031615" cy="1184910"/>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1615" cy="1184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874"/>
        <w:gridCol w:w="1264"/>
        <w:gridCol w:w="361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definition_id</w:t>
            </w:r>
          </w:p>
        </w:tc>
        <w:tc>
          <w:tcPr>
            <w:tcW w:w="1511"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B72F7F">
              <w:t xml:space="preserve">The unique identifier of an </w:t>
            </w:r>
            <w:r w:rsidRPr="00D5316B">
              <w:t>OVAL Definition</w:t>
            </w:r>
            <w:r w:rsidRPr="00B72F7F">
              <w:t xml:space="preserve"> </w:t>
            </w:r>
            <w:r w:rsidR="00A0110B">
              <w:t xml:space="preserve">that was </w:t>
            </w:r>
            <w:r w:rsidRPr="00B72F7F">
              <w:t>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version of the globally unique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The unique identifier that </w:t>
            </w:r>
            <w:r w:rsidRPr="00EB0E17">
              <w:rPr>
                <w:rFonts w:ascii="Calibri" w:hAnsi="Calibri"/>
              </w:rPr>
              <w:t xml:space="preserve">differentiates between each unique instance of an </w:t>
            </w:r>
            <w:r w:rsidRPr="00D5316B">
              <w:rPr>
                <w:rFonts w:ascii="Calibri" w:hAnsi="Calibri"/>
              </w:rPr>
              <w:t>OVAL Definition</w:t>
            </w:r>
            <w:r w:rsidRPr="00B72F7F">
              <w:rPr>
                <w:rFonts w:ascii="Calibri" w:hAnsi="Calibri"/>
              </w:rPr>
              <w:t xml:space="preserve">. If an </w:t>
            </w:r>
            <w:r w:rsidRPr="00D5316B">
              <w:rPr>
                <w:rFonts w:ascii="Calibri" w:hAnsi="Calibri"/>
              </w:rPr>
              <w:t>OVAL Definition</w:t>
            </w:r>
            <w:r w:rsidRPr="00B72F7F">
              <w:rPr>
                <w:rFonts w:ascii="Calibri" w:hAnsi="Calibri"/>
              </w:rPr>
              <w:t xml:space="preserve"> utilizes an </w:t>
            </w:r>
            <w:r w:rsidRPr="00D5316B">
              <w:rPr>
                <w:rFonts w:ascii="Calibri" w:hAnsi="Calibri"/>
              </w:rPr>
              <w:t>OVAL Variable</w:t>
            </w:r>
            <w:r w:rsidRPr="00B72F7F">
              <w:rPr>
                <w:rFonts w:ascii="Calibri" w:hAnsi="Calibri"/>
              </w:rPr>
              <w:t xml:space="preserve">, a unique instance of each </w:t>
            </w:r>
            <w:r w:rsidRPr="00D5316B">
              <w:rPr>
                <w:rFonts w:ascii="Calibri" w:hAnsi="Calibri"/>
              </w:rPr>
              <w:t>OVAL Definition</w:t>
            </w:r>
            <w:r w:rsidRPr="00B72F7F">
              <w:rPr>
                <w:rFonts w:ascii="Calibri" w:hAnsi="Calibri"/>
              </w:rPr>
              <w:t xml:space="preserve"> </w:t>
            </w:r>
            <w:r w:rsidR="00815CD2">
              <w:rPr>
                <w:rFonts w:ascii="Calibri" w:hAnsi="Calibri"/>
              </w:rPr>
              <w:t>MUST</w:t>
            </w:r>
            <w:r w:rsidRPr="00B72F7F">
              <w:rPr>
                <w:rFonts w:ascii="Calibri" w:hAnsi="Calibri"/>
              </w:rPr>
              <w:t xml:space="preserve"> be created for each </w:t>
            </w:r>
            <w:r w:rsidR="00E401E7" w:rsidRPr="00B72F7F">
              <w:rPr>
                <w:rFonts w:ascii="Calibri" w:hAnsi="Calibri"/>
              </w:rPr>
              <w:t xml:space="preserve">collection of values assigned to the </w:t>
            </w:r>
            <w:r w:rsidRPr="00D5316B">
              <w:rPr>
                <w:rFonts w:ascii="Calibri" w:hAnsi="Calibri"/>
              </w:rPr>
              <w:t>OVAL Variable</w:t>
            </w:r>
            <w:r w:rsidRPr="00B72F7F">
              <w:rPr>
                <w:rFonts w:ascii="Calibri" w:hAnsi="Calibri"/>
              </w:rPr>
              <w:t>.</w:t>
            </w:r>
          </w:p>
          <w:p w:rsidR="00632C22" w:rsidRPr="00B72F7F" w:rsidRDefault="00632C22"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B72F7F" w:rsidRDefault="00E90F68" w:rsidP="00D5316B">
            <w:pPr>
              <w:cnfStyle w:val="000000100000" w:firstRow="0" w:lastRow="0" w:firstColumn="0" w:lastColumn="0" w:oddVBand="0" w:evenVBand="0" w:oddHBand="1" w:evenHBand="0" w:firstRowFirstColumn="0" w:firstRowLastColumn="0" w:lastRowFirstColumn="0" w:lastRowLastColumn="0"/>
              <w:rPr>
                <w:b/>
              </w:rPr>
            </w:pPr>
            <w:r w:rsidRPr="00B72F7F">
              <w:rPr>
                <w:b/>
              </w:rPr>
              <w:t xml:space="preserve">Default Value: </w:t>
            </w:r>
            <w:r w:rsidR="00D5316B" w:rsidRPr="00D5316B">
              <w:rPr>
                <w:b/>
                <w:i/>
              </w:rPr>
              <w:t>‘</w:t>
            </w:r>
            <w:r w:rsidRPr="00D5316B">
              <w:rPr>
                <w:i/>
              </w:rPr>
              <w:t>1</w:t>
            </w:r>
            <w:r w:rsidR="00D5316B" w:rsidRPr="00D5316B">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class</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class of the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result</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result of the evaluation of the </w:t>
            </w:r>
            <w:r w:rsidRPr="00D5316B">
              <w:t>OVAL Definition</w:t>
            </w:r>
            <w:r w:rsidRPr="00B72F7F">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message</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rPr>
                <w:rFonts w:ascii="Calibri" w:hAnsi="Calibri"/>
              </w:rPr>
              <w:t xml:space="preserve">Any messages that are relayed from a tool at run-time during the evaluation of an </w:t>
            </w:r>
            <w:r w:rsidRPr="00D5316B">
              <w:rPr>
                <w:rFonts w:ascii="Calibri" w:hAnsi="Calibri"/>
              </w:rPr>
              <w:t>OVAL Definition</w:t>
            </w:r>
            <w:r w:rsidRPr="00B72F7F">
              <w:rPr>
                <w:rFonts w:ascii="Calibri" w:hAnsi="Calibr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criteria</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Contains the individual results of the logical statements that form the </w:t>
            </w:r>
            <w:r w:rsidRPr="00D5316B">
              <w:rPr>
                <w:rFonts w:ascii="Calibri" w:hAnsi="Calibri"/>
              </w:rPr>
              <w:t>OVAL Definition</w:t>
            </w:r>
            <w:r w:rsidRPr="00B72F7F">
              <w:rPr>
                <w:rFonts w:ascii="Calibri" w:hAnsi="Calibri"/>
              </w:rPr>
              <w:t>.</w:t>
            </w:r>
          </w:p>
        </w:tc>
      </w:tr>
    </w:tbl>
    <w:p w:rsidR="00E90F68" w:rsidRDefault="00E90F68" w:rsidP="00E90F68">
      <w:pPr>
        <w:pStyle w:val="Heading3"/>
      </w:pPr>
      <w:bookmarkStart w:id="2060" w:name="_Toc336259515"/>
      <w:r>
        <w:t>CriteriaType</w:t>
      </w:r>
      <w:bookmarkEnd w:id="2060"/>
    </w:p>
    <w:p w:rsidR="00E90F68" w:rsidRPr="00586C15" w:rsidRDefault="00E90F68" w:rsidP="00586C15">
      <w:r>
        <w:t xml:space="preserve">The </w:t>
      </w:r>
      <w:r>
        <w:rPr>
          <w:rFonts w:ascii="Courier New" w:hAnsi="Courier New"/>
        </w:rPr>
        <w:t>CriteriaType</w:t>
      </w:r>
      <w:r>
        <w:t xml:space="preserve"> combines the logical statements that form the </w:t>
      </w:r>
      <w:r w:rsidRPr="00D5316B">
        <w:t>OVAL Definition</w:t>
      </w:r>
      <w:r w:rsidRPr="00586C15">
        <w:t>.</w:t>
      </w:r>
    </w:p>
    <w:p w:rsidR="00E90F68" w:rsidRDefault="007F60A1" w:rsidP="00086148">
      <w:pPr>
        <w:jc w:val="center"/>
      </w:pPr>
      <w:r w:rsidRPr="007F60A1">
        <w:rPr>
          <w:noProof/>
          <w:lang w:bidi="ar-SA"/>
        </w:rPr>
        <w:lastRenderedPageBreak/>
        <w:drawing>
          <wp:inline distT="0" distB="0" distL="0" distR="0" wp14:anchorId="40539E26" wp14:editId="62E6ED13">
            <wp:extent cx="3458845" cy="164592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58845" cy="164592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753"/>
        <w:gridCol w:w="1264"/>
        <w:gridCol w:w="3600"/>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Default="00E90F68" w:rsidP="001E2C76">
            <w:pPr>
              <w:jc w:val="center"/>
              <w:rPr>
                <w:b w:val="0"/>
                <w:bCs w:val="0"/>
              </w:rPr>
            </w:pPr>
            <w:r>
              <w:t>Property</w:t>
            </w:r>
          </w:p>
        </w:tc>
        <w:tc>
          <w:tcPr>
            <w:tcW w:w="163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operator</w:t>
            </w:r>
          </w:p>
        </w:tc>
        <w:tc>
          <w:tcPr>
            <w:tcW w:w="1635"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:OperatorEnumeration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Default="00E90F68" w:rsidP="000F0261">
            <w:pPr>
              <w:cnfStyle w:val="000000100000" w:firstRow="0" w:lastRow="0" w:firstColumn="0" w:lastColumn="0" w:oddVBand="0" w:evenVBand="0" w:oddHBand="1" w:evenHBand="0" w:firstRowFirstColumn="0" w:firstRowLastColumn="0" w:lastRowFirstColumn="0" w:lastRowLastColumn="0"/>
            </w:pPr>
            <w:r>
              <w:t xml:space="preserve">The logical operator that is used to combine the individual results of the logical statements defined by the </w:t>
            </w:r>
            <w:r w:rsidRPr="00E36F1B">
              <w:rPr>
                <w:rFonts w:ascii="Courier New" w:hAnsi="Courier New" w:cs="Courier New"/>
              </w:rPr>
              <w:t>child_criteria</w:t>
            </w:r>
            <w:r>
              <w:t xml:space="preserve"> property.</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negate</w:t>
            </w:r>
          </w:p>
        </w:tc>
        <w:tc>
          <w:tcPr>
            <w:tcW w:w="163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D5316B">
              <w:t>OVAL Definition</w:t>
            </w:r>
            <w:r w:rsidRPr="00EB0E17">
              <w:t>, referenced by</w:t>
            </w:r>
            <w:r>
              <w:t xml:space="preserve"> the </w:t>
            </w:r>
            <w:r w:rsidRPr="00E36F1B">
              <w:rPr>
                <w:rFonts w:ascii="Courier New" w:hAnsi="Courier New" w:cs="Courier New"/>
              </w:rPr>
              <w:t>definition_ref</w:t>
            </w:r>
            <w:r>
              <w:t xml:space="preserve"> property, should be negated.</w:t>
            </w:r>
          </w:p>
          <w:p w:rsidR="00BA22E9"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CA47B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A47BF">
              <w:rPr>
                <w:b/>
              </w:rPr>
              <w:t xml:space="preserve">Default Value: </w:t>
            </w:r>
            <w:r w:rsidR="00D5316B" w:rsidRPr="00D5316B">
              <w:rPr>
                <w:b/>
                <w:i/>
              </w:rPr>
              <w:t>‘</w:t>
            </w:r>
            <w:r w:rsidRPr="00D5316B">
              <w:rPr>
                <w:i/>
              </w:rPr>
              <w:t>false</w:t>
            </w:r>
            <w:r w:rsidR="00D5316B" w:rsidRPr="00D5316B">
              <w:rPr>
                <w:i/>
              </w:rPr>
              <w:t>’</w:t>
            </w:r>
          </w:p>
        </w:tc>
      </w:tr>
      <w:tr w:rsidR="00E90F68" w:rsidRPr="005C38B5"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result</w:t>
            </w:r>
          </w:p>
        </w:tc>
        <w:tc>
          <w:tcPr>
            <w:tcW w:w="163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Pr="00CA47BF" w:rsidRDefault="00E90F68" w:rsidP="00D5316B">
            <w:pPr>
              <w:cnfStyle w:val="000000100000" w:firstRow="0" w:lastRow="0" w:firstColumn="0" w:lastColumn="0" w:oddVBand="0" w:evenVBand="0" w:oddHBand="1" w:evenHBand="0" w:firstRowFirstColumn="0" w:firstRowLastColumn="0" w:lastRowFirstColumn="0" w:lastRowLastColumn="0"/>
            </w:pPr>
            <w:r>
              <w:t xml:space="preserve">The evaluation result after the </w:t>
            </w:r>
            <w:r w:rsidRPr="00E36F1B">
              <w:rPr>
                <w:rFonts w:ascii="Courier New" w:hAnsi="Courier New" w:cs="Courier New"/>
              </w:rPr>
              <w:t>operator</w:t>
            </w:r>
            <w:r>
              <w:t xml:space="preserve"> property and </w:t>
            </w:r>
            <w:r w:rsidRPr="00E36F1B">
              <w:rPr>
                <w:rFonts w:ascii="Courier New" w:hAnsi="Courier New" w:cs="Courier New"/>
              </w:rPr>
              <w:t>negate</w:t>
            </w:r>
            <w:r>
              <w:t xml:space="preserve"> property have been applied.</w:t>
            </w:r>
          </w:p>
        </w:tc>
      </w:tr>
      <w:tr w:rsidR="00E90F68"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pPr>
              <w:spacing w:after="200" w:line="276" w:lineRule="auto"/>
            </w:pPr>
            <w:r w:rsidRPr="00CA47BF">
              <w:t>criteria</w:t>
            </w:r>
          </w:p>
        </w:tc>
        <w:tc>
          <w:tcPr>
            <w:tcW w:w="1635" w:type="pct"/>
          </w:tcPr>
          <w:p w:rsidR="00E90F68" w:rsidRPr="002240D9"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2240D9">
              <w:t>Criteria</w:t>
            </w:r>
            <w:r>
              <w:t>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Logical statements that will be combined according to the </w:t>
            </w:r>
            <w:r w:rsidRPr="00E36F1B">
              <w:rPr>
                <w:rFonts w:ascii="Courier New" w:hAnsi="Courier New" w:cs="Courier New"/>
              </w:rPr>
              <w:t>operator</w:t>
            </w:r>
            <w:r>
              <w:t xml:space="preserve"> property.</w:t>
            </w:r>
          </w:p>
        </w:tc>
      </w:tr>
      <w:tr w:rsidR="000D74C9"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0D74C9" w:rsidRPr="000D74C9" w:rsidRDefault="000D74C9" w:rsidP="001E2C76">
            <w:r w:rsidRPr="000D74C9">
              <w:t>applicability_check</w:t>
            </w:r>
          </w:p>
        </w:tc>
        <w:tc>
          <w:tcPr>
            <w:tcW w:w="1635" w:type="pct"/>
          </w:tcPr>
          <w:p w:rsidR="000D74C9" w:rsidRPr="002240D9" w:rsidRDefault="000D74C9"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0D74C9" w:rsidRDefault="000D74C9" w:rsidP="001E2C76">
            <w:pPr>
              <w:cnfStyle w:val="000000100000" w:firstRow="0" w:lastRow="0" w:firstColumn="0" w:lastColumn="0" w:oddVBand="0" w:evenVBand="0" w:oddHBand="1" w:evenHBand="0" w:firstRowFirstColumn="0" w:firstRowLastColumn="0" w:lastRowFirstColumn="0" w:lastRowLastColumn="0"/>
            </w:pPr>
            <w:r>
              <w:t>0..1</w:t>
            </w:r>
          </w:p>
        </w:tc>
        <w:tc>
          <w:tcPr>
            <w:tcW w:w="2077" w:type="pct"/>
          </w:tcPr>
          <w:p w:rsidR="000D74C9" w:rsidRDefault="000D74C9" w:rsidP="000F0261">
            <w:pPr>
              <w:cnfStyle w:val="000000100000" w:firstRow="0" w:lastRow="0" w:firstColumn="0" w:lastColumn="0" w:oddVBand="0" w:evenVBand="0" w:oddHBand="1" w:evenHBand="0" w:firstRowFirstColumn="0" w:firstRowLastColumn="0" w:lastRowFirstColumn="0" w:lastRowLastColumn="0"/>
            </w:pPr>
            <w:r>
              <w:t>A</w:t>
            </w:r>
            <w:r w:rsidRPr="00422BA6">
              <w:t xml:space="preserve"> </w:t>
            </w:r>
            <w:r>
              <w:t>b</w:t>
            </w:r>
            <w:r w:rsidRPr="00422BA6">
              <w:t xml:space="preserve">oolean flag that when </w:t>
            </w:r>
            <w:r w:rsidR="00BA22E9" w:rsidRPr="00E36F1B">
              <w:rPr>
                <w:i/>
              </w:rPr>
              <w:t>‘true’</w:t>
            </w:r>
            <w:r w:rsidR="00BA22E9" w:rsidRPr="00422BA6">
              <w:t xml:space="preserve"> </w:t>
            </w:r>
            <w:r w:rsidRPr="00422BA6">
              <w:t xml:space="preserve">indicates that the </w:t>
            </w:r>
            <w:r w:rsidR="005629BC" w:rsidRPr="005629BC">
              <w:rPr>
                <w:rFonts w:ascii="Courier New" w:hAnsi="Courier New"/>
              </w:rPr>
              <w:t>criteria</w:t>
            </w:r>
            <w:r w:rsidRPr="00422BA6">
              <w:t xml:space="preserve"> is </w:t>
            </w:r>
            <w:r w:rsidRPr="000F0261">
              <w:t xml:space="preserve">being used to determine whether the </w:t>
            </w:r>
            <w:r w:rsidRPr="00D5316B">
              <w:t>OVAL Definition</w:t>
            </w:r>
            <w:r w:rsidRPr="000F0261">
              <w:t xml:space="preserve"> applies to a given system</w:t>
            </w:r>
            <w:r w:rsidRPr="00422BA6">
              <w:t>.</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2061" w:name="_Toc336259516"/>
      <w:r>
        <w:t>CriterionType</w:t>
      </w:r>
      <w:bookmarkEnd w:id="2061"/>
    </w:p>
    <w:p w:rsidR="00E90F68" w:rsidRDefault="00E90F68" w:rsidP="00E36F1B">
      <w:pPr>
        <w:jc w:val="both"/>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D5316B">
        <w:rPr>
          <w:rFonts w:ascii="Calibri" w:hAnsi="Calibri"/>
        </w:rPr>
        <w:t>OVAL Test</w:t>
      </w:r>
      <w:r w:rsidRPr="008C7DE1">
        <w:rPr>
          <w:rFonts w:ascii="Calibri" w:hAnsi="Calibri"/>
        </w:rPr>
        <w:t xml:space="preserve"> from an </w:t>
      </w:r>
      <w:r w:rsidRPr="00D5316B">
        <w:rPr>
          <w:rFonts w:ascii="Calibri" w:hAnsi="Calibri"/>
        </w:rPr>
        <w:t>OVAL Definition</w:t>
      </w:r>
      <w:r>
        <w:rPr>
          <w:rFonts w:ascii="Calibri" w:hAnsi="Calibri"/>
        </w:rPr>
        <w:t>.</w:t>
      </w:r>
    </w:p>
    <w:p w:rsidR="00CD3120" w:rsidRPr="00CA47BF" w:rsidRDefault="00BD069C" w:rsidP="00C6050B">
      <w:pPr>
        <w:jc w:val="center"/>
        <w:rPr>
          <w:rFonts w:ascii="Calibri" w:hAnsi="Calibri"/>
        </w:rPr>
      </w:pPr>
      <w:r w:rsidRPr="00BD069C">
        <w:rPr>
          <w:noProof/>
          <w:lang w:bidi="ar-SA"/>
        </w:rPr>
        <w:lastRenderedPageBreak/>
        <w:drawing>
          <wp:inline distT="0" distB="0" distL="0" distR="0" wp14:anchorId="5021D781" wp14:editId="3D555564">
            <wp:extent cx="1948180" cy="15265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48180" cy="15265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320"/>
        <w:gridCol w:w="1264"/>
        <w:gridCol w:w="4033"/>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24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test_ref</w:t>
            </w:r>
          </w:p>
        </w:tc>
        <w:tc>
          <w:tcPr>
            <w:tcW w:w="1246" w:type="pct"/>
          </w:tcPr>
          <w:p w:rsidR="00E90F68" w:rsidRPr="0031429A" w:rsidRDefault="00BA22E9" w:rsidP="00E36F1B">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unique identifier of an </w:t>
            </w:r>
            <w:r w:rsidRPr="00D5316B">
              <w:t>OVAL Test</w:t>
            </w:r>
            <w:r w:rsidRPr="008C7DE1">
              <w:t xml:space="preserve"> contained in the </w:t>
            </w:r>
            <w:r w:rsidRPr="00D5316B">
              <w:t>OVAL Definitions</w:t>
            </w:r>
            <w:r w:rsidRPr="008C7DE1">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version</w:t>
            </w:r>
          </w:p>
        </w:tc>
        <w:tc>
          <w:tcPr>
            <w:tcW w:w="1246"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The version of the globally unique </w:t>
            </w:r>
            <w:r w:rsidRPr="00D5316B">
              <w:t>OVAL Test</w:t>
            </w:r>
            <w:r w:rsidRPr="008C7DE1">
              <w:t xml:space="preserve"> referenced by the </w:t>
            </w:r>
            <w:r w:rsidRPr="008C7DE1">
              <w:rPr>
                <w:rFonts w:ascii="Courier New" w:hAnsi="Courier New" w:cs="Courier New"/>
              </w:rPr>
              <w:t>test_ref</w:t>
            </w:r>
            <w:r w:rsidRPr="008C7DE1">
              <w:t xml:space="preserve"> property.</w:t>
            </w:r>
          </w:p>
        </w:tc>
      </w:tr>
      <w:tr w:rsidR="00E90F68" w:rsidRPr="00B233CA"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variable_instance</w:t>
            </w:r>
          </w:p>
        </w:tc>
        <w:tc>
          <w:tcPr>
            <w:tcW w:w="124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8C7DE1"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8C7DE1">
              <w:rPr>
                <w:rFonts w:ascii="Calibri" w:hAnsi="Calibri"/>
              </w:rPr>
              <w:t xml:space="preserve">The unique identifier that differentiates between each unique instance of an </w:t>
            </w:r>
            <w:r w:rsidRPr="00D5316B">
              <w:rPr>
                <w:rFonts w:ascii="Calibri" w:hAnsi="Calibri"/>
              </w:rPr>
              <w:t>OVAL Test</w:t>
            </w:r>
            <w:r w:rsidRPr="008C7DE1">
              <w:rPr>
                <w:rFonts w:ascii="Calibri" w:hAnsi="Calibri"/>
              </w:rPr>
              <w:t xml:space="preserve">. If an </w:t>
            </w:r>
            <w:r w:rsidRPr="00D5316B">
              <w:rPr>
                <w:rFonts w:ascii="Calibri" w:hAnsi="Calibri"/>
              </w:rPr>
              <w:t>OVAL Test</w:t>
            </w:r>
            <w:r w:rsidRPr="008C7DE1">
              <w:rPr>
                <w:rFonts w:ascii="Calibri" w:hAnsi="Calibri"/>
              </w:rPr>
              <w:t xml:space="preserve"> utilizes an </w:t>
            </w:r>
            <w:r w:rsidRPr="00D5316B">
              <w:rPr>
                <w:rFonts w:ascii="Calibri" w:hAnsi="Calibri"/>
              </w:rPr>
              <w:t>OVAL Variable</w:t>
            </w:r>
            <w:r w:rsidRPr="008C7DE1">
              <w:rPr>
                <w:rFonts w:ascii="Calibri" w:hAnsi="Calibri"/>
              </w:rPr>
              <w:t xml:space="preserve">, a unique instance of each </w:t>
            </w:r>
            <w:r w:rsidRPr="00D5316B">
              <w:rPr>
                <w:rFonts w:ascii="Calibri" w:hAnsi="Calibri"/>
              </w:rPr>
              <w:t>OVAL Test</w:t>
            </w:r>
            <w:r w:rsidRPr="008C7DE1">
              <w:rPr>
                <w:rFonts w:ascii="Calibri" w:hAnsi="Calibri"/>
              </w:rPr>
              <w:t xml:space="preserve"> </w:t>
            </w:r>
            <w:r w:rsidR="00815CD2">
              <w:rPr>
                <w:rFonts w:ascii="Calibri" w:hAnsi="Calibri"/>
              </w:rPr>
              <w:t>MUST</w:t>
            </w:r>
            <w:r w:rsidRPr="008C7DE1">
              <w:rPr>
                <w:rFonts w:ascii="Calibri" w:hAnsi="Calibri"/>
              </w:rPr>
              <w:t xml:space="preserve"> be created for each </w:t>
            </w:r>
            <w:r w:rsidR="00E401E7" w:rsidRPr="008C7DE1">
              <w:rPr>
                <w:rFonts w:ascii="Calibri" w:hAnsi="Calibri"/>
              </w:rPr>
              <w:t xml:space="preserve">collection of values assigned to the </w:t>
            </w:r>
            <w:r w:rsidRPr="00D5316B">
              <w:rPr>
                <w:rFonts w:ascii="Calibri" w:hAnsi="Calibri"/>
              </w:rPr>
              <w:t>OVAL Variable</w:t>
            </w:r>
            <w:r w:rsidRPr="008C7DE1">
              <w:rPr>
                <w:rFonts w:ascii="Calibri" w:hAnsi="Calibri"/>
              </w:rPr>
              <w:t>.</w:t>
            </w:r>
          </w:p>
          <w:p w:rsidR="00BA22E9" w:rsidRPr="00EB0E17" w:rsidRDefault="00BA22E9"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C7DE1"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B233CA"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pPr>
              <w:spacing w:after="200" w:line="276" w:lineRule="auto"/>
            </w:pPr>
            <w:r w:rsidRPr="00CA47BF">
              <w:t>negate</w:t>
            </w:r>
          </w:p>
        </w:tc>
        <w:tc>
          <w:tcPr>
            <w:tcW w:w="1246"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Specifies whether or not 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should be negated.</w:t>
            </w:r>
          </w:p>
          <w:p w:rsidR="00BA22E9" w:rsidRPr="00EB0E17" w:rsidRDefault="00BA22E9" w:rsidP="00D5316B">
            <w:pPr>
              <w:cnfStyle w:val="000000000000" w:firstRow="0" w:lastRow="0" w:firstColumn="0" w:lastColumn="0" w:oddVBand="0" w:evenVBand="0" w:oddHBand="0" w:evenHBand="0" w:firstRowFirstColumn="0" w:firstRowLastColumn="0" w:lastRowFirstColumn="0" w:lastRowLastColumn="0"/>
            </w:pPr>
          </w:p>
          <w:p w:rsidR="00E90F68" w:rsidRPr="008C7DE1" w:rsidRDefault="00E90F68" w:rsidP="00D5316B">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D5316B" w:rsidRPr="00D5316B">
              <w:rPr>
                <w:b/>
                <w:i/>
              </w:rPr>
              <w:t>‘</w:t>
            </w:r>
            <w:r w:rsidRPr="00D5316B">
              <w:rPr>
                <w:i/>
              </w:rPr>
              <w:t>false</w:t>
            </w:r>
            <w:r w:rsidR="00D5316B" w:rsidRPr="00D5316B">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result</w:t>
            </w:r>
          </w:p>
        </w:tc>
        <w:tc>
          <w:tcPr>
            <w:tcW w:w="1246" w:type="pct"/>
          </w:tcPr>
          <w:p w:rsidR="00E90F68" w:rsidRPr="00F40D6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after the </w:t>
            </w:r>
            <w:r w:rsidRPr="008C7DE1">
              <w:rPr>
                <w:rFonts w:ascii="Courier New" w:hAnsi="Courier New" w:cs="Courier New"/>
              </w:rPr>
              <w:t>negate</w:t>
            </w:r>
            <w:r w:rsidRPr="008C7DE1">
              <w:t xml:space="preserve"> property has been applied.</w:t>
            </w:r>
          </w:p>
        </w:tc>
      </w:tr>
      <w:tr w:rsidR="000D74C9" w:rsidRP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246"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0D74C9" w:rsidRP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005629BC" w:rsidRPr="005629BC">
              <w:rPr>
                <w:rFonts w:ascii="Courier New" w:hAnsi="Courier New"/>
              </w:rPr>
              <w:t>criterion</w:t>
            </w:r>
            <w:r w:rsidRPr="00422BA6">
              <w:t xml:space="preserve"> is being used to determine whether the </w:t>
            </w:r>
            <w:r w:rsidRPr="00D5316B">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2062" w:name="_Toc336259517"/>
      <w:r>
        <w:t>ExtendDefinitionType</w:t>
      </w:r>
      <w:bookmarkEnd w:id="2062"/>
    </w:p>
    <w:p w:rsidR="00E90F68" w:rsidRDefault="00E90F68" w:rsidP="00E90F68">
      <w:pPr>
        <w:rPr>
          <w:rFonts w:ascii="Calibri" w:hAnsi="Calibri"/>
        </w:rPr>
      </w:pPr>
      <w:r>
        <w:t>The</w:t>
      </w:r>
      <w:r w:rsidR="00EB0E17">
        <w:rPr>
          <w:rFonts w:ascii="Calibri" w:hAnsi="Calibri"/>
        </w:rPr>
        <w:t xml:space="preserve"> </w:t>
      </w:r>
      <w:r>
        <w:rPr>
          <w:rFonts w:ascii="Courier New" w:hAnsi="Courier New"/>
        </w:rPr>
        <w:t>ExtendDefinitionType</w:t>
      </w:r>
      <w:r>
        <w:rPr>
          <w:rFonts w:ascii="Calibri" w:hAnsi="Calibri"/>
        </w:rPr>
        <w:t xml:space="preserve"> is a logical statement that references another </w:t>
      </w:r>
      <w:r w:rsidRPr="00D5316B">
        <w:rPr>
          <w:rFonts w:ascii="Calibri" w:hAnsi="Calibri"/>
        </w:rPr>
        <w:t>OVAL Definition</w:t>
      </w:r>
      <w:r>
        <w:rPr>
          <w:rFonts w:ascii="Calibri" w:hAnsi="Calibri"/>
        </w:rPr>
        <w:t>.</w:t>
      </w:r>
    </w:p>
    <w:p w:rsidR="00BD069C" w:rsidRDefault="00BD069C" w:rsidP="00C6050B">
      <w:pPr>
        <w:jc w:val="center"/>
        <w:rPr>
          <w:rFonts w:ascii="Calibri" w:hAnsi="Calibri"/>
        </w:rPr>
      </w:pPr>
      <w:r w:rsidRPr="00BD069C">
        <w:rPr>
          <w:noProof/>
          <w:lang w:bidi="ar-SA"/>
        </w:rPr>
        <w:lastRenderedPageBreak/>
        <w:drawing>
          <wp:inline distT="0" distB="0" distL="0" distR="0" wp14:anchorId="0DB9BBE4" wp14:editId="2969D626">
            <wp:extent cx="4452620" cy="977900"/>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52620" cy="9779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829"/>
        <w:gridCol w:w="1264"/>
        <w:gridCol w:w="3524"/>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definition_ref</w:t>
            </w:r>
          </w:p>
        </w:tc>
        <w:tc>
          <w:tcPr>
            <w:tcW w:w="1511" w:type="pct"/>
          </w:tcPr>
          <w:p w:rsidR="00E90F68" w:rsidRPr="0031429A" w:rsidRDefault="00BA22E9" w:rsidP="00370634">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D5316B">
              <w:t>OVAL Definition</w:t>
            </w:r>
            <w:r w:rsidRPr="00EB0E17">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D5316B">
              <w:t>OVAL Definition</w:t>
            </w:r>
            <w:r w:rsidRPr="00EB0E17">
              <w:t xml:space="preserve"> referenced by the </w:t>
            </w:r>
            <w:r w:rsidRPr="00EB0E17">
              <w:rPr>
                <w:rFonts w:ascii="Courier New" w:hAnsi="Courier New" w:cs="Courier New"/>
              </w:rPr>
              <w:t>definition_ref</w:t>
            </w:r>
            <w:r w:rsidRPr="00EB0E17">
              <w:t xml:space="preserve"> property.</w:t>
            </w:r>
          </w:p>
        </w:tc>
      </w:tr>
      <w:tr w:rsidR="00E90F68" w:rsidRPr="0018643D"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D5316B">
              <w:rPr>
                <w:rFonts w:ascii="Calibri" w:hAnsi="Calibri"/>
              </w:rPr>
              <w:t>OVAL Definition</w:t>
            </w:r>
            <w:r w:rsidRPr="00EB0E17">
              <w:rPr>
                <w:rFonts w:ascii="Calibri" w:hAnsi="Calibri"/>
              </w:rPr>
              <w:t xml:space="preserve">. If an </w:t>
            </w:r>
            <w:r w:rsidRPr="00D5316B">
              <w:rPr>
                <w:rFonts w:ascii="Calibri" w:hAnsi="Calibri"/>
              </w:rPr>
              <w:t>OVAL Definition</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 xml:space="preserve">OVAL Definition </w:t>
            </w:r>
            <w:r w:rsidR="00815CD2">
              <w:rPr>
                <w:rFonts w:ascii="Calibri" w:hAnsi="Calibri"/>
              </w:rPr>
              <w:t>MUST</w:t>
            </w:r>
            <w:r w:rsidRPr="00EB0E17">
              <w:rPr>
                <w:rFonts w:ascii="Calibri" w:hAnsi="Calibri"/>
              </w:rPr>
              <w:t xml:space="preserve"> be created for each </w:t>
            </w:r>
            <w:r w:rsidR="00E401E7" w:rsidRPr="00EB0E17">
              <w:rPr>
                <w:rFonts w:ascii="Calibri" w:hAnsi="Calibri"/>
              </w:rPr>
              <w:t xml:space="preserve">collection of values assigned to the </w:t>
            </w:r>
            <w:r w:rsidRPr="001B15AF">
              <w:rPr>
                <w:rFonts w:ascii="Calibri" w:hAnsi="Calibri"/>
              </w:rPr>
              <w:t>OVAL Variable</w:t>
            </w:r>
            <w:r w:rsidRPr="00EB0E17">
              <w:rPr>
                <w:rFonts w:ascii="Calibri" w:hAnsi="Calibri"/>
              </w:rPr>
              <w:t>.</w:t>
            </w:r>
          </w:p>
          <w:p w:rsidR="00BA22E9" w:rsidRPr="00EB0E17" w:rsidRDefault="00BA22E9" w:rsidP="00EB0E17">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EB0E17" w:rsidRDefault="00E90F68" w:rsidP="001B15AF">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pPr>
              <w:spacing w:after="200" w:line="276" w:lineRule="auto"/>
            </w:pPr>
            <w:r w:rsidRPr="002624F4">
              <w:t>negate</w:t>
            </w:r>
          </w:p>
        </w:tc>
        <w:tc>
          <w:tcPr>
            <w:tcW w:w="1511" w:type="pct"/>
          </w:tcPr>
          <w:p w:rsidR="00E90F68" w:rsidRPr="002624F4"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Specifies whether or not 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should be negated.</w:t>
            </w:r>
          </w:p>
          <w:p w:rsidR="00BA22E9" w:rsidRPr="00EB0E17"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EB0E17" w:rsidRDefault="00E90F68" w:rsidP="001B15AF">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false</w:t>
            </w:r>
            <w:r w:rsidR="001B15AF" w:rsidRPr="001B15AF">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result</w:t>
            </w:r>
          </w:p>
        </w:tc>
        <w:tc>
          <w:tcPr>
            <w:tcW w:w="1511" w:type="pct"/>
          </w:tcPr>
          <w:p w:rsidR="00E90F68" w:rsidRPr="002624F4"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after the </w:t>
            </w:r>
            <w:r w:rsidRPr="00EB0E17">
              <w:rPr>
                <w:rFonts w:ascii="Courier New" w:hAnsi="Courier New" w:cs="Courier New"/>
              </w:rPr>
              <w:t>negate</w:t>
            </w:r>
            <w:r w:rsidRPr="00EB0E17">
              <w:t xml:space="preserve"> property has been applied.</w:t>
            </w:r>
          </w:p>
        </w:tc>
      </w:tr>
      <w:tr w:rsid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511"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Pr="00370634">
              <w:rPr>
                <w:rFonts w:ascii="Courier New" w:hAnsi="Courier New" w:cs="Courier New"/>
              </w:rPr>
              <w:t>ExtendDefinition</w:t>
            </w:r>
            <w:r w:rsidRPr="00422BA6">
              <w:t xml:space="preserve"> is being used to determine whether the </w:t>
            </w:r>
            <w:r w:rsidRPr="001B15AF">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Pr="005D40EB" w:rsidRDefault="005D40EB" w:rsidP="005D40EB">
      <w:pPr>
        <w:pStyle w:val="Heading3"/>
      </w:pPr>
      <w:bookmarkStart w:id="2063" w:name="_Toc336259518"/>
      <w:r w:rsidRPr="005D40EB">
        <w:t>TestType</w:t>
      </w:r>
      <w:bookmarkEnd w:id="2063"/>
    </w:p>
    <w:p w:rsidR="00E90F68" w:rsidRDefault="00E90F68" w:rsidP="00E90F68">
      <w:pPr>
        <w:rPr>
          <w:rFonts w:ascii="Calibri" w:hAnsi="Calibri"/>
        </w:rPr>
      </w:pPr>
      <w:r>
        <w:t xml:space="preserve">The </w:t>
      </w:r>
      <w:r w:rsidR="005D40EB" w:rsidRPr="005D40EB">
        <w:rPr>
          <w:rFonts w:ascii="Courier New" w:hAnsi="Courier New"/>
        </w:rPr>
        <w:t>TestType</w:t>
      </w:r>
      <w:r>
        <w:rPr>
          <w:rFonts w:ascii="Calibri" w:hAnsi="Calibri"/>
        </w:rPr>
        <w:t xml:space="preserve"> contains the result of an </w:t>
      </w:r>
      <w:r w:rsidRPr="00370634">
        <w:rPr>
          <w:rFonts w:ascii="Calibri" w:hAnsi="Calibri"/>
          <w:i/>
        </w:rPr>
        <w:t>OVAL Test</w:t>
      </w:r>
      <w:r>
        <w:rPr>
          <w:rFonts w:ascii="Calibri" w:hAnsi="Calibri"/>
        </w:rPr>
        <w:t>.</w:t>
      </w:r>
    </w:p>
    <w:p w:rsidR="00E90F68" w:rsidRDefault="00BD069C" w:rsidP="00E90F68">
      <w:pPr>
        <w:jc w:val="center"/>
        <w:rPr>
          <w:rFonts w:ascii="Calibri" w:hAnsi="Calibri"/>
        </w:rPr>
      </w:pPr>
      <w:r w:rsidRPr="00BD069C">
        <w:rPr>
          <w:rFonts w:ascii="Calibri" w:hAnsi="Calibri"/>
        </w:rPr>
        <w:lastRenderedPageBreak/>
        <w:t xml:space="preserve"> </w:t>
      </w:r>
      <w:r w:rsidRPr="00BD069C">
        <w:rPr>
          <w:noProof/>
          <w:lang w:bidi="ar-SA"/>
        </w:rPr>
        <w:drawing>
          <wp:inline distT="0" distB="0" distL="0" distR="0" wp14:anchorId="5C492BBF" wp14:editId="7E202436">
            <wp:extent cx="5828030" cy="1367790"/>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28030" cy="136779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649"/>
        <w:gridCol w:w="1264"/>
        <w:gridCol w:w="383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Test</w:t>
            </w:r>
            <w:r w:rsidRPr="00EB0E17">
              <w:t xml:space="preserve"> contained in the </w:t>
            </w:r>
            <w:r w:rsidRPr="001B15AF">
              <w:t>OVAL Definitions</w:t>
            </w:r>
            <w:r w:rsidRPr="00EB0E17">
              <w:t xml:space="preserve"> 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version</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variable_instance</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383" w:type="pct"/>
          </w:tcPr>
          <w:p w:rsidR="007A07C0" w:rsidRPr="001B15A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1B15AF">
              <w:rPr>
                <w:rFonts w:ascii="Calibri" w:hAnsi="Calibri"/>
              </w:rPr>
              <w:t>OVAL Test</w:t>
            </w:r>
            <w:r w:rsidRPr="00EB0E17">
              <w:rPr>
                <w:rFonts w:ascii="Calibri" w:hAnsi="Calibri"/>
              </w:rPr>
              <w:t xml:space="preserve">. If an </w:t>
            </w:r>
            <w:r w:rsidRPr="001B15AF">
              <w:rPr>
                <w:rFonts w:ascii="Calibri" w:hAnsi="Calibri"/>
              </w:rPr>
              <w:t>OVAL Test</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OVAL Test</w:t>
            </w:r>
            <w:r w:rsidRPr="00EB0E17">
              <w:rPr>
                <w:rFonts w:ascii="Calibri" w:hAnsi="Calibri"/>
              </w:rPr>
              <w:t xml:space="preserve"> </w:t>
            </w:r>
            <w:r w:rsidR="00815CD2">
              <w:rPr>
                <w:rFonts w:ascii="Calibri" w:hAnsi="Calibri"/>
              </w:rPr>
              <w:t>MUST</w:t>
            </w:r>
            <w:r w:rsidRPr="00EB0E17">
              <w:rPr>
                <w:rFonts w:ascii="Calibri" w:hAnsi="Calibri"/>
              </w:rPr>
              <w:t xml:space="preserve"> be created for each </w:t>
            </w:r>
            <w:r w:rsidR="008C541C" w:rsidRPr="00EB0E17">
              <w:rPr>
                <w:rFonts w:ascii="Calibri" w:hAnsi="Calibri"/>
              </w:rPr>
              <w:t xml:space="preserve">collection of values assigned to the </w:t>
            </w:r>
            <w:r w:rsidRPr="001B15AF">
              <w:rPr>
                <w:rFonts w:ascii="Calibri" w:hAnsi="Calibri"/>
              </w:rPr>
              <w:t>OVAL Variable.</w:t>
            </w:r>
          </w:p>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check_existence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:ExistenceEnumeration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rsidR="001B15AF">
              <w:br/>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at_least_one_exists</w:t>
            </w:r>
            <w:r w:rsidR="001B15AF" w:rsidRPr="001B15AF">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how many of the collected </w:t>
            </w:r>
            <w:r w:rsidRPr="001B15AF">
              <w:t>OVAL Items</w:t>
            </w:r>
            <w:r w:rsidRPr="00EB0E17">
              <w:t xml:space="preserve"> must satisfy the requirements specified by the </w:t>
            </w:r>
            <w:r w:rsidRPr="001B15AF">
              <w:t>OVAL State(s)</w:t>
            </w:r>
            <w:r w:rsidRPr="00EB0E17">
              <w:t xml:space="preserve"> in order for the </w:t>
            </w:r>
            <w:r w:rsidRPr="001B15AF">
              <w:t>OVAL Test</w:t>
            </w:r>
            <w:r w:rsidRPr="00EB0E17">
              <w:t xml:space="preserve"> to evaluate to true.</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state_operator</w:t>
            </w:r>
          </w:p>
        </w:tc>
        <w:tc>
          <w:tcPr>
            <w:tcW w:w="1023" w:type="pct"/>
          </w:tcPr>
          <w:p w:rsidR="00E90F68" w:rsidRPr="00E30767"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:OperatorEnumeration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tabs>
                <w:tab w:val="center" w:pos="4680"/>
                <w:tab w:val="right" w:pos="9360"/>
              </w:tabs>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Specifies how to logically combine the </w:t>
            </w:r>
            <w:r w:rsidRPr="001B15AF">
              <w:t>OVAL States</w:t>
            </w:r>
            <w:r w:rsidRPr="00EB0E17">
              <w:t xml:space="preserve"> referenced in the </w:t>
            </w:r>
            <w:r w:rsidRPr="001B15AF">
              <w:t>OVAL Test</w:t>
            </w:r>
            <w:r w:rsidRPr="00EB0E17">
              <w:t xml:space="preserve">. </w:t>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AND</w:t>
            </w:r>
            <w:r w:rsidR="001B15AF" w:rsidRPr="001B15AF">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result</w:t>
            </w:r>
          </w:p>
        </w:tc>
        <w:tc>
          <w:tcPr>
            <w:tcW w:w="1023" w:type="pct"/>
          </w:tcPr>
          <w:p w:rsidR="00E90F68" w:rsidRPr="00F40D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lastRenderedPageBreak/>
              <w:t>message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Test.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tested_item</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TestedItemType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a reference to each </w:t>
            </w:r>
            <w:r w:rsidRPr="001B15AF">
              <w:t>OVAL Item</w:t>
            </w:r>
            <w:r w:rsidRPr="00EB0E17">
              <w:t xml:space="preserve"> used in the evaluation of an </w:t>
            </w:r>
            <w:r w:rsidRPr="001B15AF">
              <w:t>OVAL Test</w:t>
            </w:r>
            <w:r w:rsidRPr="00EB0E17">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tested_variable</w:t>
            </w:r>
          </w:p>
        </w:tc>
        <w:tc>
          <w:tcPr>
            <w:tcW w:w="102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TestedVariableType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each </w:t>
            </w:r>
            <w:r w:rsidRPr="001B15AF">
              <w:t>OVAL Variable</w:t>
            </w:r>
            <w:r w:rsidRPr="00EB0E17">
              <w:t xml:space="preserve"> value used in the evaluation of an </w:t>
            </w:r>
            <w:r w:rsidRPr="001B15AF">
              <w:t>OVAL Test</w:t>
            </w:r>
            <w:r w:rsidR="003213F5" w:rsidRPr="00EB0E17">
              <w:t xml:space="preserve">. </w:t>
            </w:r>
            <w:r w:rsidRPr="00EB0E17">
              <w:t xml:space="preserve">This includes the </w:t>
            </w:r>
            <w:r w:rsidRPr="001B15AF">
              <w:t>OVAL Variable</w:t>
            </w:r>
            <w:r w:rsidRPr="00EB0E17">
              <w:t xml:space="preserve"> values used in both </w:t>
            </w:r>
            <w:r w:rsidRPr="001B15AF">
              <w:t>OVAL Objects</w:t>
            </w:r>
            <w:r w:rsidRPr="00EB0E17">
              <w:t xml:space="preserve"> and </w:t>
            </w:r>
            <w:r w:rsidRPr="001B15AF">
              <w:t>OVAL States</w:t>
            </w:r>
            <w:r w:rsidRPr="00EB0E17">
              <w:t>.</w:t>
            </w:r>
          </w:p>
        </w:tc>
      </w:tr>
    </w:tbl>
    <w:p w:rsidR="00E90F68" w:rsidRDefault="00E90F68" w:rsidP="00E90F68">
      <w:pPr>
        <w:pStyle w:val="Heading3"/>
      </w:pPr>
      <w:bookmarkStart w:id="2064" w:name="_Toc336259519"/>
      <w:r>
        <w:t>TestedItemType</w:t>
      </w:r>
      <w:bookmarkEnd w:id="2064"/>
    </w:p>
    <w:p w:rsidR="00E90F68" w:rsidRPr="00EB0E17" w:rsidRDefault="00E90F68" w:rsidP="00E90F68">
      <w:pPr>
        <w:rPr>
          <w:rFonts w:ascii="Calibri" w:hAnsi="Calibri"/>
        </w:rPr>
      </w:pPr>
      <w:r>
        <w:t xml:space="preserve">The </w:t>
      </w:r>
      <w:r>
        <w:rPr>
          <w:rFonts w:ascii="Courier New" w:hAnsi="Courier New"/>
        </w:rPr>
        <w:t>TestedItemType</w:t>
      </w:r>
      <w:r>
        <w:rPr>
          <w:rFonts w:ascii="Calibri" w:hAnsi="Calibri"/>
        </w:rPr>
        <w:t xml:space="preserve"> contains the result of </w:t>
      </w:r>
      <w:r w:rsidR="001E453A">
        <w:rPr>
          <w:rFonts w:ascii="Calibri" w:hAnsi="Calibri"/>
        </w:rPr>
        <w:t xml:space="preserve">evaluating </w:t>
      </w:r>
      <w:r>
        <w:rPr>
          <w:rFonts w:ascii="Calibri" w:hAnsi="Calibri"/>
        </w:rPr>
        <w:t xml:space="preserve">a collected </w:t>
      </w:r>
      <w:r w:rsidRPr="001B15AF">
        <w:rPr>
          <w:rFonts w:ascii="Calibri" w:hAnsi="Calibri"/>
        </w:rPr>
        <w:t>OVAL Item</w:t>
      </w:r>
      <w:r w:rsidRPr="00EB0E17">
        <w:rPr>
          <w:rFonts w:ascii="Calibri" w:hAnsi="Calibri"/>
        </w:rPr>
        <w:t xml:space="preserve"> against the </w:t>
      </w:r>
      <w:r w:rsidRPr="001B15AF">
        <w:rPr>
          <w:rFonts w:ascii="Calibri" w:hAnsi="Calibri"/>
        </w:rPr>
        <w:t>OVAL State(s),</w:t>
      </w:r>
      <w:r w:rsidRPr="00EB0E17">
        <w:rPr>
          <w:rFonts w:ascii="Calibri" w:hAnsi="Calibri"/>
        </w:rPr>
        <w:t xml:space="preserve"> if any, as specified by the corresponding </w:t>
      </w:r>
      <w:r w:rsidRPr="001B15AF">
        <w:rPr>
          <w:rFonts w:ascii="Calibri" w:hAnsi="Calibri"/>
        </w:rPr>
        <w:t>OVAL Test</w:t>
      </w:r>
      <w:r w:rsidRPr="00EB0E17">
        <w:rPr>
          <w:rFonts w:ascii="Calibri" w:hAnsi="Calibri"/>
        </w:rPr>
        <w:t>.</w:t>
      </w:r>
    </w:p>
    <w:p w:rsidR="00E90F68" w:rsidRPr="00C81363" w:rsidRDefault="00D71DC8" w:rsidP="00E90F68">
      <w:pPr>
        <w:jc w:val="center"/>
        <w:rPr>
          <w:rFonts w:ascii="Calibri" w:hAnsi="Calibri"/>
        </w:rPr>
      </w:pPr>
      <w:r w:rsidRPr="00D71DC8">
        <w:rPr>
          <w:noProof/>
          <w:lang w:bidi="ar-SA"/>
        </w:rPr>
        <w:drawing>
          <wp:inline distT="0" distB="0" distL="0" distR="0" wp14:anchorId="321A260D" wp14:editId="30329312">
            <wp:extent cx="4102735" cy="13119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02735"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89"/>
        <w:gridCol w:w="1959"/>
        <w:gridCol w:w="1264"/>
        <w:gridCol w:w="456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item_id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:ItemIDPattern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Item</w:t>
            </w:r>
            <w:r w:rsidRPr="00EB0E17">
              <w:t xml:space="preserve"> collected during </w:t>
            </w:r>
            <w:r w:rsidRPr="001B15AF">
              <w:t>OVAL Item</w:t>
            </w:r>
            <w:r w:rsidRPr="00EB0E17">
              <w:t xml:space="preserve"> Collection.</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result</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ResultEnumeration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The evaluation result of the </w:t>
            </w:r>
            <w:r w:rsidRPr="001B15AF">
              <w:t>OVAL Item</w:t>
            </w:r>
            <w:r w:rsidRPr="00EB0E17">
              <w:t xml:space="preserve"> against the </w:t>
            </w:r>
            <w:r w:rsidRPr="001B15AF">
              <w:t>OVAL State(s),</w:t>
            </w:r>
            <w:r w:rsidRPr="00EB0E17">
              <w:t xml:space="preserve"> if any, as specified by the corresponding </w:t>
            </w:r>
            <w:r w:rsidRPr="001B15AF">
              <w:t>OVAL Test</w:t>
            </w:r>
            <w:r w:rsidRPr="00EB0E17">
              <w:t>.</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message</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:MessageType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Item</w:t>
            </w:r>
            <w:r w:rsidRPr="00EB0E17">
              <w:rPr>
                <w:rFonts w:ascii="Calibri" w:hAnsi="Calibri"/>
              </w:rPr>
              <w:t xml:space="preserve"> against an </w:t>
            </w:r>
            <w:r w:rsidRPr="001B15AF">
              <w:rPr>
                <w:rFonts w:ascii="Calibri" w:hAnsi="Calibri"/>
              </w:rPr>
              <w:t>OVAL State</w:t>
            </w:r>
            <w:r w:rsidRPr="00EB0E17">
              <w:rPr>
                <w:rFonts w:ascii="Calibri" w:hAnsi="Calibri"/>
              </w:rPr>
              <w:t>.</w:t>
            </w:r>
          </w:p>
        </w:tc>
      </w:tr>
    </w:tbl>
    <w:p w:rsidR="00E90F68" w:rsidRDefault="00E90F68" w:rsidP="00E90F68">
      <w:pPr>
        <w:pStyle w:val="Heading3"/>
      </w:pPr>
      <w:bookmarkStart w:id="2065" w:name="_Toc336259520"/>
      <w:r>
        <w:t>TestedVariableType</w:t>
      </w:r>
      <w:bookmarkEnd w:id="2065"/>
    </w:p>
    <w:p w:rsidR="00E90F68" w:rsidRPr="00EB0E17" w:rsidRDefault="00E90F68" w:rsidP="00E90F68">
      <w:pPr>
        <w:rPr>
          <w:rFonts w:ascii="Calibri" w:hAnsi="Calibri"/>
        </w:rPr>
      </w:pPr>
      <w:r>
        <w:t xml:space="preserve">The </w:t>
      </w:r>
      <w:r>
        <w:rPr>
          <w:rFonts w:ascii="Courier New" w:hAnsi="Courier New"/>
        </w:rPr>
        <w:t>TestedVariableType</w:t>
      </w:r>
      <w:r>
        <w:rPr>
          <w:rFonts w:ascii="Calibri" w:hAnsi="Calibri"/>
        </w:rPr>
        <w:t xml:space="preserve"> specifies the value </w:t>
      </w:r>
      <w:r w:rsidRPr="00EB0E17">
        <w:rPr>
          <w:rFonts w:ascii="Calibri" w:hAnsi="Calibri"/>
        </w:rPr>
        <w:t xml:space="preserve">of an </w:t>
      </w:r>
      <w:r w:rsidRPr="001B15AF">
        <w:rPr>
          <w:rFonts w:ascii="Calibri" w:hAnsi="Calibri"/>
        </w:rPr>
        <w:t>OVAL Variable</w:t>
      </w:r>
      <w:r w:rsidRPr="00EB0E17">
        <w:rPr>
          <w:rFonts w:ascii="Calibri" w:hAnsi="Calibri"/>
        </w:rPr>
        <w:t xml:space="preserve"> used during the evaluation of an </w:t>
      </w:r>
      <w:r w:rsidRPr="001B15AF">
        <w:rPr>
          <w:rFonts w:ascii="Calibri" w:hAnsi="Calibri"/>
        </w:rPr>
        <w:t>OVAL Test</w:t>
      </w:r>
      <w:r w:rsidRPr="00EB0E17">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46"/>
        <w:gridCol w:w="2244"/>
        <w:gridCol w:w="1264"/>
        <w:gridCol w:w="442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variable_id</w:t>
            </w:r>
          </w:p>
        </w:tc>
        <w:tc>
          <w:tcPr>
            <w:tcW w:w="1023" w:type="pct"/>
          </w:tcPr>
          <w:p w:rsidR="00E90F68" w:rsidRPr="0031429A" w:rsidRDefault="005E1E2C" w:rsidP="001E2C76">
            <w:pPr>
              <w:cnfStyle w:val="000000100000" w:firstRow="0" w:lastRow="0" w:firstColumn="0" w:lastColumn="0" w:oddVBand="0" w:evenVBand="0" w:oddHBand="1" w:evenHBand="0" w:firstRowFirstColumn="0" w:firstRowLastColumn="0" w:lastRowFirstColumn="0" w:lastRowLastColumn="0"/>
            </w:pPr>
            <w:r>
              <w:t>oval:</w:t>
            </w:r>
            <w:r w:rsidR="00E90F68">
              <w:t>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5628D3"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Variable</w:t>
            </w:r>
            <w:r w:rsidRPr="00EB0E17">
              <w:t>.</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value</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Any</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A value of the </w:t>
            </w:r>
            <w:r w:rsidRPr="001B15AF">
              <w:t>OVAL Variable</w:t>
            </w:r>
            <w:r w:rsidRPr="00EB0E17">
              <w:t xml:space="preserve"> referenced by the </w:t>
            </w:r>
            <w:r w:rsidRPr="005628D3">
              <w:rPr>
                <w:rFonts w:ascii="Courier New" w:hAnsi="Courier New" w:cs="Courier New"/>
              </w:rPr>
              <w:t>variable_id</w:t>
            </w:r>
            <w:r w:rsidRPr="00EB0E17">
              <w:t xml:space="preserve"> property.</w:t>
            </w:r>
          </w:p>
        </w:tc>
      </w:tr>
    </w:tbl>
    <w:p w:rsidR="00E90F68" w:rsidRDefault="00E90F68" w:rsidP="00E90F68">
      <w:pPr>
        <w:pStyle w:val="Heading3"/>
      </w:pPr>
      <w:bookmarkStart w:id="2066" w:name="_Toc336259521"/>
      <w:r>
        <w:t>ContentEnumeration</w:t>
      </w:r>
      <w:bookmarkEnd w:id="2066"/>
    </w:p>
    <w:p w:rsidR="00E90F68" w:rsidRDefault="00E90F68" w:rsidP="00E90F68">
      <w:pPr>
        <w:rPr>
          <w:rFonts w:ascii="Calibri" w:hAnsi="Calibri"/>
        </w:rPr>
      </w:pPr>
      <w:r>
        <w:t xml:space="preserve">The </w:t>
      </w:r>
      <w:r>
        <w:rPr>
          <w:rFonts w:ascii="Courier New" w:hAnsi="Courier New"/>
        </w:rPr>
        <w:t>ContentEnumeration</w:t>
      </w:r>
      <w:r>
        <w:rPr>
          <w:rFonts w:ascii="Calibri" w:hAnsi="Calibri"/>
        </w:rPr>
        <w:t xml:space="preserve"> defines the acceptable levels of detail for the result information included in the OVAL Results.</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81363" w:rsidRDefault="00E90F68" w:rsidP="001E2C76">
            <w:pPr>
              <w:rPr>
                <w:color w:val="000000"/>
              </w:rPr>
            </w:pPr>
            <w:r w:rsidRPr="00C81363">
              <w:rPr>
                <w:color w:val="000000"/>
              </w:rPr>
              <w:t>thin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indicates that only the minimal amount of information </w:t>
            </w:r>
            <w:r w:rsidR="00BE26FD">
              <w:rPr>
                <w:color w:val="000000"/>
              </w:rPr>
              <w:t>is represented i</w:t>
            </w:r>
            <w:r>
              <w:rPr>
                <w:color w:val="000000"/>
              </w:rPr>
              <w:t>n the OVAL Results</w:t>
            </w:r>
            <w:r w:rsidR="003213F5">
              <w:rPr>
                <w:color w:val="000000"/>
              </w:rPr>
              <w:t xml:space="preserve">. </w:t>
            </w:r>
            <w:r w:rsidR="00A0110B">
              <w:rPr>
                <w:color w:val="000000"/>
              </w:rPr>
              <w:t>Specifically:</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sidRPr="00C81363">
              <w:rPr>
                <w:color w:val="000000"/>
              </w:rPr>
              <w:t xml:space="preserve">The </w:t>
            </w:r>
            <w:r w:rsidRPr="00370634">
              <w:rPr>
                <w:rFonts w:ascii="Courier New" w:hAnsi="Courier New" w:cs="Courier New"/>
                <w:color w:val="000000"/>
              </w:rPr>
              <w:t>definition_id</w:t>
            </w:r>
            <w:r w:rsidRPr="00C81363">
              <w:rPr>
                <w:color w:val="000000"/>
              </w:rPr>
              <w:t xml:space="preserve"> </w:t>
            </w:r>
            <w:r>
              <w:rPr>
                <w:color w:val="000000"/>
              </w:rPr>
              <w:t xml:space="preserve">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not be included</w:t>
            </w:r>
            <w:r w:rsidR="005628D3">
              <w:rPr>
                <w:color w:val="000000"/>
              </w:rPr>
              <w:t>.</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rFonts w:ascii="Courier New" w:hAnsi="Courier New"/>
                <w:color w:val="000000"/>
              </w:rPr>
              <w:t>,</w:t>
            </w:r>
            <w:r>
              <w:rPr>
                <w:color w:val="000000"/>
              </w:rPr>
              <w:t xml:space="preserve"> will not be included.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81363" w:rsidRDefault="00E90F68" w:rsidP="001E2C76">
            <w:pPr>
              <w:rPr>
                <w:color w:val="000000"/>
              </w:rPr>
            </w:pPr>
            <w:r w:rsidRPr="00C81363">
              <w:rPr>
                <w:color w:val="000000"/>
              </w:rPr>
              <w:t>full</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that a </w:t>
            </w:r>
            <w:r w:rsidR="001E453A">
              <w:rPr>
                <w:color w:val="000000"/>
              </w:rPr>
              <w:t xml:space="preserve">full detailed result </w:t>
            </w:r>
            <w:r>
              <w:rPr>
                <w:color w:val="000000"/>
              </w:rPr>
              <w:t xml:space="preserve">of information </w:t>
            </w:r>
            <w:r w:rsidR="00BE26FD">
              <w:rPr>
                <w:color w:val="000000"/>
              </w:rPr>
              <w:t xml:space="preserve">is represented in </w:t>
            </w:r>
            <w:r>
              <w:rPr>
                <w:color w:val="000000"/>
              </w:rPr>
              <w:t>the OVAL Results</w:t>
            </w:r>
            <w:r w:rsidR="003213F5">
              <w:rPr>
                <w:color w:val="000000"/>
              </w:rPr>
              <w:t xml:space="preserve">. </w:t>
            </w:r>
            <w:r w:rsidR="00A0110B">
              <w:rPr>
                <w:color w:val="000000"/>
              </w:rPr>
              <w:t>Specifically:</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definition_id</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color w:val="000000"/>
              </w:rPr>
              <w:t>, will be included.</w:t>
            </w:r>
          </w:p>
          <w:p w:rsidR="00BE26FD" w:rsidRPr="00BE26FD" w:rsidRDefault="00A0110B" w:rsidP="00BE26FD">
            <w:p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value </w:t>
            </w:r>
            <w:r w:rsidR="00BE26FD" w:rsidRPr="00BE26FD">
              <w:rPr>
                <w:i/>
                <w:color w:val="000000"/>
              </w:rPr>
              <w:t>‘full’</w:t>
            </w:r>
            <w:r w:rsidR="00BE26FD">
              <w:rPr>
                <w:color w:val="000000"/>
              </w:rPr>
              <w:t xml:space="preserve"> is equivalent to </w:t>
            </w:r>
            <w:r w:rsidR="00BE26FD" w:rsidRPr="00BE26FD">
              <w:rPr>
                <w:i/>
                <w:color w:val="000000"/>
              </w:rPr>
              <w:t>‘thin’</w:t>
            </w:r>
            <w:r w:rsidR="00BE26FD">
              <w:rPr>
                <w:color w:val="000000"/>
              </w:rPr>
              <w:t xml:space="preserve"> with the </w:t>
            </w:r>
            <w:r w:rsidR="00BE26FD" w:rsidRPr="00370634">
              <w:rPr>
                <w:rFonts w:ascii="Courier New" w:hAnsi="Courier New" w:cs="Courier New"/>
                <w:color w:val="000000"/>
              </w:rPr>
              <w:t>collected_objects</w:t>
            </w:r>
            <w:r w:rsidR="00BE26FD">
              <w:rPr>
                <w:color w:val="000000"/>
              </w:rPr>
              <w:t xml:space="preserve"> and </w:t>
            </w:r>
            <w:r w:rsidR="00BE26FD" w:rsidRPr="00370634">
              <w:rPr>
                <w:rFonts w:ascii="Courier New" w:hAnsi="Courier New" w:cs="Courier New"/>
                <w:color w:val="000000"/>
              </w:rPr>
              <w:t>system_data</w:t>
            </w:r>
            <w:r w:rsidR="00BE26FD">
              <w:rPr>
                <w:color w:val="000000"/>
              </w:rPr>
              <w:t xml:space="preserve"> properties, of the </w:t>
            </w:r>
            <w:r w:rsidR="00BE26FD" w:rsidRPr="00370634">
              <w:rPr>
                <w:rFonts w:ascii="Courier New" w:hAnsi="Courier New" w:cs="Courier New"/>
                <w:color w:val="000000"/>
              </w:rPr>
              <w:t>system_characteristics</w:t>
            </w:r>
            <w:r w:rsidR="00BE26FD">
              <w:rPr>
                <w:color w:val="000000"/>
              </w:rPr>
              <w:t xml:space="preserve"> property in </w:t>
            </w:r>
            <w:r w:rsidR="00BE26FD" w:rsidRPr="00C81363">
              <w:rPr>
                <w:rFonts w:ascii="Courier New" w:hAnsi="Courier New"/>
                <w:color w:val="000000"/>
              </w:rPr>
              <w:t>SystemType</w:t>
            </w:r>
            <w:r>
              <w:rPr>
                <w:color w:val="000000"/>
              </w:rPr>
              <w:t xml:space="preserve">, </w:t>
            </w:r>
            <w:r w:rsidR="00BE26FD">
              <w:rPr>
                <w:color w:val="000000"/>
              </w:rPr>
              <w:t>included.</w:t>
            </w:r>
          </w:p>
        </w:tc>
      </w:tr>
    </w:tbl>
    <w:p w:rsidR="00E90F68" w:rsidRDefault="00E90F68" w:rsidP="00E90F68">
      <w:pPr>
        <w:pStyle w:val="Heading3"/>
      </w:pPr>
      <w:bookmarkStart w:id="2067" w:name="_Toc336259522"/>
      <w:r>
        <w:t>ResultEnumeration</w:t>
      </w:r>
      <w:bookmarkEnd w:id="2067"/>
    </w:p>
    <w:p w:rsidR="00E90F68" w:rsidRDefault="00E90F68" w:rsidP="00E90F68">
      <w:r>
        <w:t xml:space="preserve">The </w:t>
      </w:r>
      <w:r>
        <w:rPr>
          <w:rFonts w:ascii="Courier New" w:hAnsi="Courier New"/>
        </w:rPr>
        <w:t>ResultEnumeration</w:t>
      </w:r>
      <w:r>
        <w:t xml:space="preserve"> defines the acceptable evaluation result values in the OVAL Language.</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true</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false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conditions of the evaluation were not satisfied.</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unknown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it could not be determined if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error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an error occurred during the evaluation.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not evaluated</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a choice was made not to perform the evaluation.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evaluation being performed does not apply to the given platform.</w:t>
            </w:r>
          </w:p>
        </w:tc>
      </w:tr>
    </w:tbl>
    <w:p w:rsidR="00E90F68" w:rsidRDefault="00E90F68" w:rsidP="00E90F68">
      <w:pPr>
        <w:pStyle w:val="Heading2"/>
      </w:pPr>
      <w:bookmarkStart w:id="2068" w:name="_Toc336259523"/>
      <w:r>
        <w:t>OVAL Directives Model</w:t>
      </w:r>
      <w:bookmarkEnd w:id="2068"/>
    </w:p>
    <w:p w:rsidR="00E90F68" w:rsidRDefault="00E90F68" w:rsidP="00E90F68">
      <w:r w:rsidRPr="00910967">
        <w:t xml:space="preserve">The OVAL </w:t>
      </w:r>
      <w:r>
        <w:t>Directives Model is used to control what result information is included in the OVAL Results as well as specify its level of detail</w:t>
      </w:r>
      <w:r w:rsidR="003213F5">
        <w:t xml:space="preserve">. </w:t>
      </w:r>
    </w:p>
    <w:p w:rsidR="00E90F68" w:rsidRDefault="00D71DC8" w:rsidP="003D5C1E">
      <w:pPr>
        <w:jc w:val="center"/>
      </w:pPr>
      <w:r w:rsidRPr="00D71DC8">
        <w:rPr>
          <w:noProof/>
          <w:lang w:bidi="ar-SA"/>
        </w:rPr>
        <w:lastRenderedPageBreak/>
        <w:drawing>
          <wp:inline distT="0" distB="0" distL="0" distR="0" wp14:anchorId="1F40E4EB" wp14:editId="179ADADF">
            <wp:extent cx="4563745" cy="191643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63745" cy="191643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970"/>
        <w:gridCol w:w="1350"/>
        <w:gridCol w:w="3528"/>
      </w:tblGrid>
      <w:tr w:rsidR="00E90F68"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97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bCs w:val="0"/>
              </w:rPr>
            </w:pPr>
            <w:r w:rsidRPr="00FD0C4D">
              <w:rPr>
                <w:rFonts w:ascii="Calibri" w:hAnsi="Calibri"/>
              </w:rPr>
              <w:t>generator</w:t>
            </w:r>
          </w:p>
        </w:tc>
        <w:tc>
          <w:tcPr>
            <w:tcW w:w="2970" w:type="dxa"/>
            <w:tcBorders>
              <w:left w:val="single" w:sz="4" w:space="0" w:color="auto"/>
              <w:right w:val="single" w:sz="4" w:space="0" w:color="auto"/>
            </w:tcBorders>
          </w:tcPr>
          <w:p w:rsidR="00E90F68" w:rsidRPr="009E2D46" w:rsidRDefault="00692E86" w:rsidP="00370634">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8" w:type="dxa"/>
            <w:tcBorders>
              <w:left w:val="single" w:sz="4" w:space="0" w:color="auto"/>
            </w:tcBorders>
          </w:tcPr>
          <w:p w:rsidR="00E90F68" w:rsidRPr="009E2D46"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Information regarding the generation of the OVAL Directives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w:t>
            </w:r>
            <w:r w:rsidR="00EB50D9">
              <w:rPr>
                <w:rFonts w:ascii="Courier New" w:hAnsi="Courier New" w:cs="Courier New"/>
              </w:rPr>
              <w:t>irectives</w:t>
            </w:r>
            <w:r w:rsidR="00EB50D9">
              <w:t xml:space="preserve"> was created.</w:t>
            </w:r>
          </w:p>
        </w:tc>
      </w:tr>
      <w:tr w:rsidR="00E90F68"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directives</w:t>
            </w:r>
          </w:p>
        </w:tc>
        <w:tc>
          <w:tcPr>
            <w:tcW w:w="2970" w:type="dxa"/>
            <w:tcBorders>
              <w:left w:val="single" w:sz="4" w:space="0" w:color="auto"/>
              <w:right w:val="single" w:sz="4" w:space="0" w:color="auto"/>
            </w:tcBorders>
          </w:tcPr>
          <w:p w:rsidR="00E90F68" w:rsidRDefault="005E1E2C"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oval-res:</w:t>
            </w:r>
            <w:r w:rsidR="00E90F68">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8" w:type="dxa"/>
            <w:tcBorders>
              <w:left w:val="single" w:sz="4" w:space="0" w:color="auto"/>
            </w:tcBorders>
          </w:tcPr>
          <w:p w:rsidR="00E90F68"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Describes the default set of directives that specify the results that have been included in the OVAL Results.</w:t>
            </w:r>
          </w:p>
        </w:tc>
      </w:tr>
      <w:tr w:rsidR="00E90F68" w:rsidRPr="00B3077A"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class_directives</w:t>
            </w:r>
          </w:p>
        </w:tc>
        <w:tc>
          <w:tcPr>
            <w:tcW w:w="2970" w:type="dxa"/>
            <w:tcBorders>
              <w:left w:val="single" w:sz="4" w:space="0" w:color="auto"/>
              <w:right w:val="single" w:sz="4" w:space="0" w:color="auto"/>
            </w:tcBorders>
          </w:tcPr>
          <w:p w:rsidR="00E90F68" w:rsidRDefault="005E1E2C"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oval-res:</w:t>
            </w:r>
            <w:r w:rsidR="00E90F68">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528" w:type="dxa"/>
            <w:tcBorders>
              <w:left w:val="single" w:sz="4" w:space="0" w:color="auto"/>
            </w:tcBorders>
          </w:tcPr>
          <w:p w:rsidR="00E90F68" w:rsidRPr="00B3077A"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Describes the set of directives that specify the class-specific results that have been included in the OVAL Results.</w:t>
            </w:r>
          </w:p>
        </w:tc>
      </w:tr>
      <w:tr w:rsidR="00E90F68" w:rsidRPr="009E2D46"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rPr>
            </w:pPr>
            <w:r w:rsidRPr="00FD0C4D">
              <w:rPr>
                <w:rFonts w:ascii="Calibri" w:hAnsi="Calibri"/>
              </w:rPr>
              <w:t>signature</w:t>
            </w:r>
          </w:p>
        </w:tc>
        <w:tc>
          <w:tcPr>
            <w:tcW w:w="297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8" w:type="dxa"/>
            <w:tcBorders>
              <w:left w:val="single" w:sz="4" w:space="0" w:color="auto"/>
            </w:tcBorders>
          </w:tcPr>
          <w:p w:rsidR="00E90F68" w:rsidRPr="009E2D46"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OVAL Directives content</w:t>
            </w:r>
            <w:r w:rsidRPr="009E2D46">
              <w:rPr>
                <w:rFonts w:ascii="Calibri" w:hAnsi="Calibri"/>
              </w:rPr>
              <w:t>.</w:t>
            </w:r>
          </w:p>
        </w:tc>
      </w:tr>
    </w:tbl>
    <w:p w:rsidR="00B22862" w:rsidRDefault="00B22862" w:rsidP="00B22862">
      <w:pPr>
        <w:pStyle w:val="Heading1"/>
      </w:pPr>
      <w:bookmarkStart w:id="2069" w:name="_Toc336259524"/>
      <w:r>
        <w:t>Processing</w:t>
      </w:r>
      <w:r w:rsidR="00E3127F">
        <w:t xml:space="preserve"> Model for the OVAL Language</w:t>
      </w:r>
      <w:bookmarkEnd w:id="2069"/>
    </w:p>
    <w:p w:rsidR="00D63F35" w:rsidRDefault="002F5EB4" w:rsidP="00B22862">
      <w:pPr>
        <w:rPr>
          <w:lang w:bidi="ar-SA"/>
        </w:rPr>
      </w:pPr>
      <w:r>
        <w:rPr>
          <w:lang w:bidi="ar-SA"/>
        </w:rPr>
        <w:t xml:space="preserve">The processing section describes in detail how the major components of the OVAL Language Data Model are used to produce OVAL Definitions, OVAL System Characteristics, and OVAL Results. </w:t>
      </w:r>
      <w:r w:rsidR="00A836DE">
        <w:rPr>
          <w:lang w:bidi="ar-SA"/>
        </w:rPr>
        <w:t>The diagram below provides an over</w:t>
      </w:r>
      <w:r w:rsidR="00D63F35">
        <w:rPr>
          <w:lang w:bidi="ar-SA"/>
        </w:rPr>
        <w:t xml:space="preserve">view of the complete process and highlights the major activities of this process. </w:t>
      </w:r>
    </w:p>
    <w:p w:rsidR="00C24791" w:rsidRDefault="003E2DD5" w:rsidP="00B22862">
      <w:pPr>
        <w:rPr>
          <w:lang w:bidi="ar-SA"/>
        </w:rPr>
      </w:pPr>
      <w:r w:rsidRPr="003E2DD5">
        <w:rPr>
          <w:noProof/>
          <w:lang w:bidi="ar-SA"/>
        </w:rPr>
        <w:lastRenderedPageBreak/>
        <w:drawing>
          <wp:inline distT="0" distB="0" distL="0" distR="0" wp14:anchorId="2ACB6C23" wp14:editId="59004D5C">
            <wp:extent cx="5943600" cy="2995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995282"/>
                    </a:xfrm>
                    <a:prstGeom prst="rect">
                      <a:avLst/>
                    </a:prstGeom>
                    <a:noFill/>
                    <a:ln>
                      <a:noFill/>
                    </a:ln>
                  </pic:spPr>
                </pic:pic>
              </a:graphicData>
            </a:graphic>
          </wp:inline>
        </w:drawing>
      </w:r>
    </w:p>
    <w:p w:rsidR="00DA239A" w:rsidRDefault="00D63F35" w:rsidP="00D63F35">
      <w:pPr>
        <w:rPr>
          <w:lang w:bidi="ar-SA"/>
        </w:rPr>
      </w:pPr>
      <w:r>
        <w:rPr>
          <w:lang w:bidi="ar-SA"/>
        </w:rPr>
        <w:t>When producing OVAL Definitions there is assumed to be an advisory, policy, or other system state description that is either manually translated or automatically processed to create an OVAL Definition. The resulting OVAL Definition is based upon the low level system information that was specified and will be the basis for both producing OVAL System Characteristics and producing OVAL Results.</w:t>
      </w:r>
    </w:p>
    <w:p w:rsidR="00DA239A" w:rsidRDefault="00D63F35" w:rsidP="00D63F35">
      <w:pPr>
        <w:rPr>
          <w:lang w:bidi="ar-SA"/>
        </w:rPr>
      </w:pPr>
      <w:r>
        <w:rPr>
          <w:lang w:bidi="ar-SA"/>
        </w:rPr>
        <w:t>OVAL System Characteristics are produced by collecting system data directly</w:t>
      </w:r>
      <w:r w:rsidR="0049588E">
        <w:rPr>
          <w:lang w:bidi="ar-SA"/>
        </w:rPr>
        <w:t xml:space="preserve"> from </w:t>
      </w:r>
      <w:r>
        <w:rPr>
          <w:lang w:bidi="ar-SA"/>
        </w:rPr>
        <w:t xml:space="preserve">an end system on some other configuration information data store. This data collection </w:t>
      </w:r>
      <w:r w:rsidR="00DA239A" w:rsidRPr="00DA239A">
        <w:rPr>
          <w:lang w:bidi="ar-SA"/>
        </w:rPr>
        <w:t>subprocess</w:t>
      </w:r>
      <w:r>
        <w:rPr>
          <w:lang w:bidi="ar-SA"/>
        </w:rPr>
        <w:t xml:space="preserve"> can be controlled by the OVAL Objects specified in the OVAL Definition</w:t>
      </w:r>
      <w:r w:rsidR="007F5ADD">
        <w:rPr>
          <w:lang w:bidi="ar-SA"/>
        </w:rPr>
        <w:t>,</w:t>
      </w:r>
      <w:r>
        <w:rPr>
          <w:lang w:bidi="ar-SA"/>
        </w:rPr>
        <w:t xml:space="preserve"> or </w:t>
      </w:r>
      <w:r w:rsidR="007F5ADD">
        <w:rPr>
          <w:lang w:bidi="ar-SA"/>
        </w:rPr>
        <w:t xml:space="preserve">by </w:t>
      </w:r>
      <w:r w:rsidR="00EF56B7">
        <w:rPr>
          <w:lang w:bidi="ar-SA"/>
        </w:rPr>
        <w:t xml:space="preserve">any other selection method. </w:t>
      </w:r>
      <w:r w:rsidR="007E6D8A">
        <w:rPr>
          <w:lang w:bidi="ar-SA"/>
        </w:rPr>
        <w:t xml:space="preserve">When OVAL Objects are used to guide the data collection process OVAL Variables may be supplied to allow for tailoring of the OVAL Objects. </w:t>
      </w:r>
      <w:r w:rsidR="00EF56B7">
        <w:rPr>
          <w:lang w:bidi="ar-SA"/>
        </w:rPr>
        <w:t>The collected system data is then compiled into OVAL System Characteristics that include</w:t>
      </w:r>
      <w:r w:rsidR="007E6D8A">
        <w:rPr>
          <w:lang w:bidi="ar-SA"/>
        </w:rPr>
        <w:t>s</w:t>
      </w:r>
      <w:r w:rsidR="00EF56B7">
        <w:rPr>
          <w:lang w:bidi="ar-SA"/>
        </w:rPr>
        <w:t xml:space="preserve"> information about the tool that </w:t>
      </w:r>
      <w:r w:rsidR="007E6D8A">
        <w:rPr>
          <w:lang w:bidi="ar-SA"/>
        </w:rPr>
        <w:t>collected the data a</w:t>
      </w:r>
      <w:r w:rsidR="00EF56B7">
        <w:rPr>
          <w:lang w:bidi="ar-SA"/>
        </w:rPr>
        <w:t>nd the set of OVAL Objects that were used to guide data collection</w:t>
      </w:r>
      <w:r w:rsidR="007E6D8A">
        <w:rPr>
          <w:lang w:bidi="ar-SA"/>
        </w:rPr>
        <w:t>,</w:t>
      </w:r>
      <w:r w:rsidR="00EF56B7">
        <w:rPr>
          <w:lang w:bidi="ar-SA"/>
        </w:rPr>
        <w:t xml:space="preserve"> if any.</w:t>
      </w:r>
    </w:p>
    <w:p w:rsidR="00D63F35" w:rsidRDefault="00EF56B7" w:rsidP="00D63F35">
      <w:pPr>
        <w:rPr>
          <w:lang w:bidi="ar-SA"/>
        </w:rPr>
      </w:pPr>
      <w:r>
        <w:rPr>
          <w:lang w:bidi="ar-SA"/>
        </w:rPr>
        <w:t xml:space="preserve">OVAL Results are produced by comparing an OVAL Definition and the system state that it describes to some observed system state as </w:t>
      </w:r>
      <w:r w:rsidR="007E6D8A">
        <w:rPr>
          <w:lang w:bidi="ar-SA"/>
        </w:rPr>
        <w:t xml:space="preserve">represented </w:t>
      </w:r>
      <w:r>
        <w:rPr>
          <w:lang w:bidi="ar-SA"/>
        </w:rPr>
        <w:t xml:space="preserve">in OVAL System Characteristics. This comparison process, referred to as Definition Evaluation, </w:t>
      </w:r>
      <w:r w:rsidR="007E6D8A">
        <w:rPr>
          <w:lang w:bidi="ar-SA"/>
        </w:rPr>
        <w:t xml:space="preserve">can be tailored by OVAL Variables and </w:t>
      </w:r>
      <w:r>
        <w:rPr>
          <w:lang w:bidi="ar-SA"/>
        </w:rPr>
        <w:t xml:space="preserve">creates detailed assessment results which are then used to generate OVAL Results. OVAL Results include information about the tool that </w:t>
      </w:r>
      <w:r w:rsidR="007E6D8A">
        <w:rPr>
          <w:lang w:bidi="ar-SA"/>
        </w:rPr>
        <w:t xml:space="preserve">produced </w:t>
      </w:r>
      <w:r>
        <w:rPr>
          <w:lang w:bidi="ar-SA"/>
        </w:rPr>
        <w:t>them and varying levels of assessment result information as specified b</w:t>
      </w:r>
      <w:r w:rsidR="00D75DF1">
        <w:rPr>
          <w:lang w:bidi="ar-SA"/>
        </w:rPr>
        <w:t>y</w:t>
      </w:r>
      <w:r>
        <w:rPr>
          <w:lang w:bidi="ar-SA"/>
        </w:rPr>
        <w:t xml:space="preserve"> a set of OVAL Directives. </w:t>
      </w:r>
    </w:p>
    <w:p w:rsidR="00FD6C8A" w:rsidRDefault="00FD6C8A" w:rsidP="00B22862">
      <w:pPr>
        <w:pStyle w:val="Heading2"/>
      </w:pPr>
      <w:bookmarkStart w:id="2070" w:name="_Toc336259525"/>
      <w:r>
        <w:t>Producing OVAL Definitions</w:t>
      </w:r>
      <w:bookmarkEnd w:id="2070"/>
    </w:p>
    <w:p w:rsidR="00886FA8" w:rsidRPr="0049601F" w:rsidRDefault="00F30D47" w:rsidP="0049601F">
      <w:r>
        <w:t xml:space="preserve">Producing OVAL Definitions is the process by which information from some source external to OVAL is </w:t>
      </w:r>
      <w:r w:rsidR="007F5ADD">
        <w:t xml:space="preserve">consumed </w:t>
      </w:r>
      <w:r>
        <w:t xml:space="preserve">by a person, tool, or service and then transformed into an OVAL Definition. Often this information comes from a security advisory, configuration checklist, or other data feed. Other times this information must be created through detailed system investigation and research of known issues. In </w:t>
      </w:r>
      <w:r>
        <w:lastRenderedPageBreak/>
        <w:t>either case, low level system state information is encoded in the form of an assertion about a system state.</w:t>
      </w:r>
    </w:p>
    <w:p w:rsidR="009E17A0" w:rsidRDefault="00EB50D9" w:rsidP="00BD3303">
      <w:pPr>
        <w:pStyle w:val="Heading3"/>
      </w:pPr>
      <w:bookmarkStart w:id="2071" w:name="_Toc336259526"/>
      <w:r>
        <w:t xml:space="preserve">Reuse of </w:t>
      </w:r>
      <w:r w:rsidR="009E17A0">
        <w:t>Definition, Test, Object, State</w:t>
      </w:r>
      <w:r w:rsidR="00EA7555">
        <w:t>,</w:t>
      </w:r>
      <w:r w:rsidR="009E17A0">
        <w:t xml:space="preserve"> and Variable</w:t>
      </w:r>
      <w:bookmarkEnd w:id="2071"/>
    </w:p>
    <w:p w:rsidR="00091E37" w:rsidRPr="0049601F" w:rsidRDefault="007F5ADD" w:rsidP="0049601F">
      <w:r>
        <w:t xml:space="preserve">The </w:t>
      </w:r>
      <w:r w:rsidR="0049601F">
        <w:t>OVAL Language enables content reuse</w:t>
      </w:r>
      <w:r>
        <w:t xml:space="preserve"> through</w:t>
      </w:r>
      <w:r w:rsidRPr="007F5ADD">
        <w:t xml:space="preserve"> </w:t>
      </w:r>
      <w:r>
        <w:t>the use of globally unique IDs</w:t>
      </w:r>
      <w:r w:rsidR="0049601F">
        <w:t xml:space="preserve">. </w:t>
      </w:r>
      <w:r w:rsidR="00091E37">
        <w:t>When producing OVAL Definitions, OVAL Tests, OVAL Objects, OVAL States, and OVAL Variables</w:t>
      </w:r>
      <w:r>
        <w:t>,</w:t>
      </w:r>
      <w:r w:rsidR="00091E37">
        <w:t xml:space="preserve"> </w:t>
      </w:r>
      <w:r w:rsidR="0004752F">
        <w:t>existing content SHOULD be reused</w:t>
      </w:r>
      <w:r w:rsidR="00BC5CDA">
        <w:t xml:space="preserve"> when possible</w:t>
      </w:r>
      <w:r w:rsidR="0004752F">
        <w:t>.</w:t>
      </w:r>
      <w:r w:rsidR="0049601F">
        <w:t xml:space="preserve"> </w:t>
      </w:r>
    </w:p>
    <w:p w:rsidR="009E17A0" w:rsidRDefault="009E17A0" w:rsidP="00BD3303">
      <w:pPr>
        <w:pStyle w:val="Heading3"/>
      </w:pPr>
      <w:bookmarkStart w:id="2072" w:name="_Toc336259527"/>
      <w:r>
        <w:t>Tracking Change</w:t>
      </w:r>
      <w:bookmarkEnd w:id="2072"/>
    </w:p>
    <w:p w:rsidR="0004752F" w:rsidRPr="0049601F" w:rsidRDefault="0049601F" w:rsidP="0049601F">
      <w:r>
        <w:t xml:space="preserve">The version property provides the ability to track changes to OVAL Definitions, OVAL Tests, OVAL Objects, OVAL States, and OVAL Variables. </w:t>
      </w:r>
      <w:r w:rsidR="00EB50D9">
        <w:t xml:space="preserve">Proper usage of the version property is critical for content sharing and reuse. </w:t>
      </w:r>
      <w:r>
        <w:t xml:space="preserve">When updating an OVAL Definition, OVAL Test, OVAL Object, OVAL State, or OVAL Variable the version property </w:t>
      </w:r>
      <w:r w:rsidR="00FA680D">
        <w:t>MUST</w:t>
      </w:r>
      <w:r>
        <w:t xml:space="preserve"> be incremented for each revision. </w:t>
      </w:r>
    </w:p>
    <w:p w:rsidR="009E17A0" w:rsidRDefault="009E17A0" w:rsidP="00BD3303">
      <w:pPr>
        <w:pStyle w:val="Heading3"/>
      </w:pPr>
      <w:bookmarkStart w:id="2073" w:name="_Toc336259528"/>
      <w:r>
        <w:t>Metadata</w:t>
      </w:r>
      <w:bookmarkEnd w:id="2073"/>
    </w:p>
    <w:p w:rsidR="00012FD1" w:rsidRPr="00012FD1" w:rsidRDefault="00012FD1" w:rsidP="00F2514D">
      <w:r w:rsidRPr="00F2514D">
        <w:t>Each OVAL Definition, as defined by the</w:t>
      </w:r>
      <w:r>
        <w:t xml:space="preserve"> </w:t>
      </w:r>
      <w:r w:rsidR="00A0110B">
        <w:rPr>
          <w:rFonts w:ascii="Courier New" w:hAnsi="Courier New" w:cs="Courier New"/>
        </w:rPr>
        <w:t>oval-def:D</w:t>
      </w:r>
      <w:r w:rsidRPr="00BD3303">
        <w:rPr>
          <w:rFonts w:ascii="Courier New" w:hAnsi="Courier New" w:cs="Courier New"/>
        </w:rPr>
        <w:t>efinitionType</w:t>
      </w:r>
      <w:r w:rsidRPr="00F2514D">
        <w:t>,</w:t>
      </w:r>
      <w:r>
        <w:t xml:space="preserve"> </w:t>
      </w:r>
      <w:r w:rsidRPr="00F2514D">
        <w:t>include</w:t>
      </w:r>
      <w:r>
        <w:t xml:space="preserve">s a </w:t>
      </w:r>
      <w:r w:rsidRPr="00BD3303">
        <w:rPr>
          <w:rFonts w:ascii="Courier New" w:eastAsiaTheme="minorHAnsi" w:hAnsi="Courier New" w:cs="Courier New"/>
        </w:rPr>
        <w:t>metadata</w:t>
      </w:r>
      <w:r>
        <w:t xml:space="preserve"> property.</w:t>
      </w:r>
      <w:r w:rsidR="00F2514D">
        <w:t xml:space="preserve"> The contents of the </w:t>
      </w:r>
      <w:r w:rsidR="00F2514D" w:rsidRPr="00BD3303">
        <w:rPr>
          <w:rFonts w:ascii="Courier New" w:hAnsi="Courier New" w:cs="Courier New"/>
        </w:rPr>
        <w:t>metadata</w:t>
      </w:r>
      <w:r w:rsidR="00F2514D">
        <w:t xml:space="preserve"> property </w:t>
      </w:r>
      <w:r w:rsidR="00FA680D">
        <w:t xml:space="preserve">MUST NOT </w:t>
      </w:r>
      <w:r w:rsidR="00F2514D">
        <w:t xml:space="preserve">impact OVAL Definition evaluation. </w:t>
      </w:r>
      <w:r w:rsidR="00EB50D9">
        <w:t>A</w:t>
      </w:r>
      <w:r w:rsidR="00F2514D">
        <w:t xml:space="preserve">ll information that is encoded in the </w:t>
      </w:r>
      <w:r w:rsidR="00F2514D" w:rsidRPr="00BD3303">
        <w:rPr>
          <w:rFonts w:ascii="Courier New" w:hAnsi="Courier New" w:cs="Courier New"/>
        </w:rPr>
        <w:t>metadata</w:t>
      </w:r>
      <w:r w:rsidR="00F2514D">
        <w:t xml:space="preserve"> property SHOULD also be encoded in the OVAL Definition’s </w:t>
      </w:r>
      <w:r w:rsidR="005629BC" w:rsidRPr="005629BC">
        <w:rPr>
          <w:rFonts w:ascii="Courier New" w:hAnsi="Courier New"/>
        </w:rPr>
        <w:t>criteria</w:t>
      </w:r>
      <w:r w:rsidR="00F2514D">
        <w:t>.</w:t>
      </w:r>
      <w:r>
        <w:t xml:space="preserve"> </w:t>
      </w:r>
    </w:p>
    <w:p w:rsidR="009E17A0" w:rsidRDefault="009E17A0" w:rsidP="00BD3303">
      <w:pPr>
        <w:pStyle w:val="Heading4"/>
      </w:pPr>
      <w:r>
        <w:t>Authoritative References</w:t>
      </w:r>
    </w:p>
    <w:p w:rsidR="00F2514D" w:rsidRPr="00F2514D" w:rsidRDefault="00F2514D" w:rsidP="00F2514D">
      <w:r>
        <w:t xml:space="preserve">The </w:t>
      </w:r>
      <w:r w:rsidRPr="00BD3303">
        <w:rPr>
          <w:rFonts w:ascii="Courier New" w:hAnsi="Courier New" w:cs="Courier New"/>
        </w:rPr>
        <w:t>reference</w:t>
      </w:r>
      <w:r>
        <w:t xml:space="preserve"> property of an OVAL Definition’s </w:t>
      </w:r>
      <w:r w:rsidRPr="00BD3303">
        <w:rPr>
          <w:rFonts w:ascii="Courier New" w:hAnsi="Courier New" w:cs="Courier New"/>
        </w:rPr>
        <w:t>metadata</w:t>
      </w:r>
      <w:r>
        <w:t xml:space="preserve"> property SHOULD provide an authoritative citation for the specific system state being described by the OVAL Definition. OVAL Definitions with a </w:t>
      </w:r>
      <w:r w:rsidRPr="00BD3303">
        <w:rPr>
          <w:rFonts w:ascii="Courier New" w:hAnsi="Courier New" w:cs="Courier New"/>
        </w:rPr>
        <w:t>class</w:t>
      </w:r>
      <w:r>
        <w:t xml:space="preserve"> property value of </w:t>
      </w:r>
      <w:r w:rsidRPr="004078E6">
        <w:rPr>
          <w:i/>
        </w:rPr>
        <w:t>‘vulnerability’</w:t>
      </w:r>
      <w:r>
        <w:t xml:space="preserve"> SHOULD include a reference to the CVE </w:t>
      </w:r>
      <w:r w:rsidR="00790092">
        <w:t xml:space="preserve">Name </w:t>
      </w:r>
      <w:r w:rsidR="00514309">
        <w:t xml:space="preserve">for the vulnerability when one exists. OVAL Definitions with a </w:t>
      </w:r>
      <w:r w:rsidR="00514309" w:rsidRPr="00940AC8">
        <w:rPr>
          <w:rFonts w:ascii="Courier New" w:hAnsi="Courier New" w:cs="Courier New"/>
        </w:rPr>
        <w:t>class</w:t>
      </w:r>
      <w:r w:rsidR="00514309">
        <w:t xml:space="preserve"> property value of </w:t>
      </w:r>
      <w:r w:rsidR="00514309" w:rsidRPr="004078E6">
        <w:rPr>
          <w:i/>
        </w:rPr>
        <w:t>‘compliance’</w:t>
      </w:r>
      <w:r w:rsidR="00514309">
        <w:t xml:space="preserve"> SHOULD include a reference to the CCE </w:t>
      </w:r>
      <w:r w:rsidR="00790092">
        <w:t xml:space="preserve">Name </w:t>
      </w:r>
      <w:r w:rsidR="00514309">
        <w:t xml:space="preserve">for the configuration item when one exists. OVAL Definitions with a </w:t>
      </w:r>
      <w:r w:rsidR="00514309" w:rsidRPr="00940AC8">
        <w:rPr>
          <w:rFonts w:ascii="Courier New" w:hAnsi="Courier New" w:cs="Courier New"/>
        </w:rPr>
        <w:t>class</w:t>
      </w:r>
      <w:r w:rsidR="00514309">
        <w:t xml:space="preserve"> property value of </w:t>
      </w:r>
      <w:r w:rsidR="00514309" w:rsidRPr="004078E6">
        <w:rPr>
          <w:i/>
        </w:rPr>
        <w:t>‘inventory’</w:t>
      </w:r>
      <w:r w:rsidR="00514309">
        <w:t xml:space="preserve"> SHOULD include a reference to the CPE for the relevant operating system or application when a CPE Name exists.</w:t>
      </w:r>
    </w:p>
    <w:p w:rsidR="009E17A0" w:rsidRDefault="009E17A0" w:rsidP="00BD3303">
      <w:pPr>
        <w:pStyle w:val="Heading4"/>
      </w:pPr>
      <w:r>
        <w:t>Platforms and Products</w:t>
      </w:r>
    </w:p>
    <w:p w:rsidR="006F3CF1" w:rsidRPr="006F3CF1" w:rsidRDefault="006F3CF1" w:rsidP="006F3CF1">
      <w:r>
        <w:t xml:space="preserve">The </w:t>
      </w:r>
      <w:r>
        <w:rPr>
          <w:rFonts w:ascii="Courier New" w:hAnsi="Courier New" w:cs="Courier New"/>
        </w:rPr>
        <w:t xml:space="preserve">platform </w:t>
      </w:r>
      <w:r w:rsidRPr="00BD3303">
        <w:rPr>
          <w:rFonts w:cstheme="minorHAnsi"/>
        </w:rPr>
        <w:t>and</w:t>
      </w:r>
      <w:r>
        <w:rPr>
          <w:rFonts w:ascii="Courier New" w:hAnsi="Courier New" w:cs="Courier New"/>
        </w:rPr>
        <w:t xml:space="preserve"> product</w:t>
      </w:r>
      <w:r>
        <w:t xml:space="preserve"> properties of an OVAL Definition’s </w:t>
      </w:r>
      <w:r w:rsidRPr="00940AC8">
        <w:rPr>
          <w:rFonts w:ascii="Courier New" w:hAnsi="Courier New" w:cs="Courier New"/>
        </w:rPr>
        <w:t>metadata</w:t>
      </w:r>
      <w:r>
        <w:t xml:space="preserve"> property SHOULD provide a listing of platforms and products </w:t>
      </w:r>
      <w:r w:rsidR="001F2DF8">
        <w:t xml:space="preserve">to which </w:t>
      </w:r>
      <w:r>
        <w:t>the OVAL Definition is known to apply.</w:t>
      </w:r>
    </w:p>
    <w:p w:rsidR="009E17A0" w:rsidRPr="009E17A0" w:rsidRDefault="009E17A0" w:rsidP="00BD3303">
      <w:pPr>
        <w:pStyle w:val="Heading3"/>
      </w:pPr>
      <w:bookmarkStart w:id="2074" w:name="_Toc336259529"/>
      <w:r>
        <w:t>Content Integrity and Authenticity</w:t>
      </w:r>
      <w:bookmarkEnd w:id="2074"/>
    </w:p>
    <w:p w:rsidR="001777EF" w:rsidRPr="00DC4CCD" w:rsidRDefault="00505DD2" w:rsidP="0084216D">
      <w:r>
        <w:t>Content expressed in the OVAL Definitions Model MAY be digitally signed in order to preserve content integrity and authenticity. The OVAL Definitions Model defines six locations for including a digital signature. Any of these locations MAY be used.</w:t>
      </w:r>
      <w:r w:rsidR="00D439BA">
        <w:t xml:space="preserve">  See section </w:t>
      </w:r>
      <w:r w:rsidR="00D439BA">
        <w:fldChar w:fldCharType="begin"/>
      </w:r>
      <w:r w:rsidR="00D439BA">
        <w:instrText xml:space="preserve"> REF _Ref303608302 \r \h </w:instrText>
      </w:r>
      <w:r w:rsidR="00D439BA">
        <w:fldChar w:fldCharType="separate"/>
      </w:r>
      <w:r w:rsidR="00082012">
        <w:t>6.1</w:t>
      </w:r>
      <w:r w:rsidR="00D439BA">
        <w:fldChar w:fldCharType="end"/>
      </w:r>
      <w:r w:rsidR="00D439BA">
        <w:t xml:space="preserve"> XML Signature Support.</w:t>
      </w:r>
    </w:p>
    <w:p w:rsidR="00FD6C8A" w:rsidRDefault="00FD6C8A" w:rsidP="00B22862">
      <w:pPr>
        <w:pStyle w:val="Heading2"/>
      </w:pPr>
      <w:bookmarkStart w:id="2075" w:name="_Toc336259530"/>
      <w:r>
        <w:t>Producing OVAL System Characteristics</w:t>
      </w:r>
      <w:bookmarkEnd w:id="2075"/>
    </w:p>
    <w:p w:rsidR="002328C6" w:rsidRDefault="002B7C2A" w:rsidP="006C7846">
      <w:r>
        <w:t xml:space="preserve">Producing OVAL System Characteristics is the process by which detailed system state information is collected and represented in a standard format. This information may be collected through direct interaction with an end system by using system APIs to query the state of the system, or by gathering </w:t>
      </w:r>
      <w:r>
        <w:lastRenderedPageBreak/>
        <w:t>information from some other source of system state information</w:t>
      </w:r>
      <w:r w:rsidR="00E21C29">
        <w:t>,</w:t>
      </w:r>
      <w:r>
        <w:t xml:space="preserve"> like a configuration management database. </w:t>
      </w:r>
    </w:p>
    <w:p w:rsidR="0084216D" w:rsidRDefault="00710C7E" w:rsidP="0084216D">
      <w:pPr>
        <w:pStyle w:val="Heading3"/>
      </w:pPr>
      <w:bookmarkStart w:id="2076" w:name="_Toc336259531"/>
      <w:r>
        <w:t>System Information</w:t>
      </w:r>
      <w:bookmarkEnd w:id="2076"/>
    </w:p>
    <w:p w:rsidR="0084216D" w:rsidRDefault="00026FDA" w:rsidP="0089463A">
      <w:r w:rsidRPr="00BD3303">
        <w:t xml:space="preserve">The </w:t>
      </w:r>
      <w:r w:rsidR="00A0110B">
        <w:rPr>
          <w:rFonts w:ascii="Courier New" w:hAnsi="Courier New" w:cs="Courier New"/>
        </w:rPr>
        <w:t>oval-sc:s</w:t>
      </w:r>
      <w:r w:rsidRPr="00BD3303">
        <w:rPr>
          <w:rFonts w:ascii="Courier New" w:hAnsi="Courier New" w:cs="Courier New"/>
        </w:rPr>
        <w:t>ystem_info</w:t>
      </w:r>
      <w:r>
        <w:t xml:space="preserve"> property of the OVAL System Characteristics model MUST </w:t>
      </w:r>
      <w:r w:rsidR="0089463A">
        <w:t xml:space="preserve">accurately represent the system from which the data was collected. When the system data was collected from a source other than directly from the system being described, the </w:t>
      </w:r>
      <w:r w:rsidR="00A0110B">
        <w:rPr>
          <w:rFonts w:ascii="Courier New" w:hAnsi="Courier New" w:cs="Courier New"/>
        </w:rPr>
        <w:t>oval-sc:</w:t>
      </w:r>
      <w:r w:rsidR="0089463A" w:rsidRPr="00BD3303">
        <w:rPr>
          <w:rFonts w:ascii="Courier New" w:hAnsi="Courier New" w:cs="Courier New"/>
        </w:rPr>
        <w:t>system_info</w:t>
      </w:r>
      <w:r w:rsidR="0089463A">
        <w:t xml:space="preserve"> type MUST represent the original system from which the data was collected. </w:t>
      </w:r>
    </w:p>
    <w:p w:rsidR="0084216D" w:rsidRDefault="0084216D" w:rsidP="0084216D">
      <w:pPr>
        <w:pStyle w:val="Heading3"/>
      </w:pPr>
      <w:bookmarkStart w:id="2077" w:name="_Toc336259532"/>
      <w:r>
        <w:t xml:space="preserve">Collected </w:t>
      </w:r>
      <w:r w:rsidR="00132084">
        <w:t>O</w:t>
      </w:r>
      <w:r>
        <w:t>bjects</w:t>
      </w:r>
      <w:bookmarkEnd w:id="2077"/>
    </w:p>
    <w:p w:rsidR="000A4A84" w:rsidRDefault="00822E11" w:rsidP="0084216D">
      <w:r>
        <w:t>Whe</w:t>
      </w:r>
      <w:r w:rsidR="00F045EB">
        <w:t xml:space="preserve">n a set of OVAL Objects is used to guide the </w:t>
      </w:r>
      <w:r>
        <w:t>collection of system data</w:t>
      </w:r>
      <w:r w:rsidR="000A4A84">
        <w:t>,</w:t>
      </w:r>
      <w:r>
        <w:t xml:space="preserve"> the OVAL Objects that were used MUST be recorded </w:t>
      </w:r>
      <w:r w:rsidR="000A4A84">
        <w:t xml:space="preserve">as </w:t>
      </w:r>
      <w:r w:rsidR="000A4A84" w:rsidRPr="00BD3303">
        <w:rPr>
          <w:rFonts w:ascii="Courier New" w:hAnsi="Courier New" w:cs="Courier New"/>
        </w:rPr>
        <w:t>objects</w:t>
      </w:r>
      <w:r w:rsidR="000A4A84">
        <w:t xml:space="preserve"> </w:t>
      </w:r>
      <w:r>
        <w:t xml:space="preserve">in the </w:t>
      </w:r>
      <w:r w:rsidR="00A0110B">
        <w:rPr>
          <w:rFonts w:ascii="Courier New" w:hAnsi="Courier New" w:cs="Courier New"/>
        </w:rPr>
        <w:t>oval-sc:</w:t>
      </w:r>
      <w:r w:rsidRPr="00BD3303">
        <w:rPr>
          <w:rFonts w:ascii="Courier New" w:hAnsi="Courier New" w:cs="Courier New"/>
        </w:rPr>
        <w:t>collected_objects</w:t>
      </w:r>
      <w:r>
        <w:t xml:space="preserve"> property of the OVAL System Characteristics model. </w:t>
      </w:r>
      <w:r w:rsidR="000A4A84">
        <w:t xml:space="preserve">This section describes the process of creating an </w:t>
      </w:r>
      <w:r w:rsidR="00A0110B">
        <w:rPr>
          <w:rFonts w:ascii="Courier New" w:hAnsi="Courier New" w:cs="Courier New"/>
        </w:rPr>
        <w:t>oval-sc:</w:t>
      </w:r>
      <w:r w:rsidR="000A4A84" w:rsidRPr="00BD3303">
        <w:rPr>
          <w:rFonts w:ascii="Courier New" w:hAnsi="Courier New" w:cs="Courier New"/>
        </w:rPr>
        <w:t>object</w:t>
      </w:r>
      <w:r w:rsidR="000A4A84">
        <w:t xml:space="preserve"> in the collection of </w:t>
      </w:r>
      <w:r w:rsidR="00A0110B">
        <w:rPr>
          <w:rFonts w:ascii="Courier New" w:hAnsi="Courier New" w:cs="Courier New"/>
        </w:rPr>
        <w:t>oval-sc:</w:t>
      </w:r>
      <w:r w:rsidR="000A4A84" w:rsidRPr="00BD3303">
        <w:rPr>
          <w:rFonts w:ascii="Courier New" w:hAnsi="Courier New" w:cs="Courier New"/>
        </w:rPr>
        <w:t>collected_objects</w:t>
      </w:r>
      <w:r w:rsidR="000A4A84">
        <w:t>.</w:t>
      </w:r>
    </w:p>
    <w:p w:rsidR="00A23424" w:rsidRPr="00BD3303" w:rsidRDefault="00A23424" w:rsidP="00BD3303">
      <w:pPr>
        <w:pStyle w:val="Heading4"/>
      </w:pPr>
      <w:bookmarkStart w:id="2078" w:name="_Ref303796562"/>
      <w:r w:rsidRPr="00BD3303">
        <w:t>flag</w:t>
      </w:r>
      <w:r w:rsidR="003661A9">
        <w:t xml:space="preserve"> Usage</w:t>
      </w:r>
      <w:bookmarkEnd w:id="2078"/>
    </w:p>
    <w:p w:rsidR="0084216D" w:rsidRPr="00BD3303" w:rsidRDefault="000A4A84" w:rsidP="0084216D">
      <w:r>
        <w:t>E</w:t>
      </w:r>
      <w:r w:rsidR="003661A9">
        <w:t xml:space="preserve">ach </w:t>
      </w:r>
      <w:r w:rsidR="003661A9" w:rsidRPr="00BD3303">
        <w:rPr>
          <w:rFonts w:ascii="Courier New" w:hAnsi="Courier New" w:cs="Courier New"/>
        </w:rPr>
        <w:t>object</w:t>
      </w:r>
      <w:r w:rsidR="003661A9">
        <w:t xml:space="preserve"> listed in the </w:t>
      </w:r>
      <w:r w:rsidR="00A0110B">
        <w:rPr>
          <w:rFonts w:ascii="Courier New" w:hAnsi="Courier New" w:cs="Courier New"/>
        </w:rPr>
        <w:t>oval-sc:</w:t>
      </w:r>
      <w:r w:rsidR="003661A9" w:rsidRPr="00BD3303">
        <w:rPr>
          <w:rFonts w:ascii="Courier New" w:hAnsi="Courier New" w:cs="Courier New"/>
        </w:rPr>
        <w:t>collected_objects</w:t>
      </w:r>
      <w:r w:rsidR="003661A9">
        <w:t xml:space="preserve"> MUST specify the outcome of the data collection </w:t>
      </w:r>
      <w:r>
        <w:t xml:space="preserve">effort </w:t>
      </w:r>
      <w:r w:rsidR="003661A9">
        <w:t xml:space="preserve">by setting the flag </w:t>
      </w:r>
      <w:r w:rsidR="003661A9" w:rsidRPr="00BD3303">
        <w:rPr>
          <w:rFonts w:ascii="Courier New" w:hAnsi="Courier New" w:cs="Courier New"/>
        </w:rPr>
        <w:t>property</w:t>
      </w:r>
      <w:r w:rsidR="003661A9">
        <w:t xml:space="preserve"> to the appropriate value.</w:t>
      </w:r>
      <w:r w:rsidR="00CB703E">
        <w:t xml:space="preserve"> </w:t>
      </w:r>
      <w:r w:rsidR="00C63A5C">
        <w:t xml:space="preserve">The valid flag values are defined in the </w:t>
      </w:r>
      <w:r w:rsidR="001E70A4">
        <w:rPr>
          <w:rFonts w:ascii="Courier New" w:hAnsi="Courier New"/>
        </w:rPr>
        <w:t>oval-sc</w:t>
      </w:r>
      <w:r w:rsidR="00C63A5C">
        <w:rPr>
          <w:rFonts w:ascii="Courier New" w:hAnsi="Courier New"/>
        </w:rPr>
        <w:t>:Flag</w:t>
      </w:r>
      <w:r w:rsidR="00C63A5C" w:rsidRPr="00705FBB">
        <w:rPr>
          <w:rFonts w:ascii="Courier New" w:hAnsi="Courier New"/>
        </w:rPr>
        <w:t>Enumeration</w:t>
      </w:r>
      <w:r w:rsidR="00C63A5C">
        <w:rPr>
          <w:rFonts w:ascii="Calibri" w:hAnsi="Calibri"/>
        </w:rPr>
        <w:t xml:space="preserve">. </w:t>
      </w:r>
      <w:r w:rsidR="00CB703E">
        <w:t xml:space="preserve">The correct usage of </w:t>
      </w:r>
      <w:r w:rsidR="00C63A5C">
        <w:t xml:space="preserve">the </w:t>
      </w:r>
      <w:r w:rsidR="00CB703E">
        <w:t>flag enumeration values</w:t>
      </w:r>
      <w:r>
        <w:t xml:space="preserve"> in the context of the </w:t>
      </w:r>
      <w:r w:rsidRPr="00BD3303">
        <w:rPr>
          <w:rFonts w:ascii="Courier New" w:hAnsi="Courier New" w:cs="Courier New"/>
        </w:rPr>
        <w:t>flag</w:t>
      </w:r>
      <w:r>
        <w:t xml:space="preserve"> property</w:t>
      </w:r>
      <w:r w:rsidR="00CB703E">
        <w:t xml:space="preserve"> is specified in the following table.</w:t>
      </w:r>
    </w:p>
    <w:tbl>
      <w:tblPr>
        <w:tblStyle w:val="LightList1"/>
        <w:tblW w:w="5000" w:type="pct"/>
        <w:tblLook w:val="04A0" w:firstRow="1" w:lastRow="0" w:firstColumn="1" w:lastColumn="0" w:noHBand="0" w:noVBand="1"/>
      </w:tblPr>
      <w:tblGrid>
        <w:gridCol w:w="2063"/>
        <w:gridCol w:w="7513"/>
      </w:tblGrid>
      <w:tr w:rsidR="006D0836"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6D0836" w:rsidRDefault="006D0836"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6D0836" w:rsidRDefault="006D0836"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6D0836"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6D0836" w:rsidRDefault="006D0836" w:rsidP="00CB703E">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 xml:space="preserve">MUST </w:t>
            </w:r>
            <w:r>
              <w:rPr>
                <w:color w:val="000000"/>
                <w:lang w:bidi="ar-SA"/>
              </w:rPr>
              <w:t xml:space="preserve">be used when </w:t>
            </w:r>
            <w:r w:rsidRPr="00D50E49">
              <w:rPr>
                <w:color w:val="000000"/>
                <w:lang w:bidi="ar-SA"/>
              </w:rPr>
              <w:t>an error</w:t>
            </w:r>
            <w:r>
              <w:rPr>
                <w:color w:val="000000"/>
                <w:lang w:bidi="ar-SA"/>
              </w:rPr>
              <w:t xml:space="preserve"> that prevents the collection of the OVAL Item</w:t>
            </w:r>
            <w:r w:rsidR="00CB703E">
              <w:rPr>
                <w:color w:val="000000"/>
                <w:lang w:bidi="ar-SA"/>
              </w:rPr>
              <w:t>s for the OVAL Object</w:t>
            </w:r>
            <w:r>
              <w:rPr>
                <w:color w:val="000000"/>
                <w:lang w:bidi="ar-SA"/>
              </w:rPr>
              <w:t>.</w:t>
            </w:r>
          </w:p>
          <w:p w:rsidR="00CB703E" w:rsidRDefault="00CB703E" w:rsidP="00CB703E">
            <w:pPr>
              <w:cnfStyle w:val="000000100000" w:firstRow="0" w:lastRow="0" w:firstColumn="0" w:lastColumn="0" w:oddVBand="0" w:evenVBand="0" w:oddHBand="1" w:evenHBand="0" w:firstRowFirstColumn="0" w:firstRowLastColumn="0" w:lastRowFirstColumn="0" w:lastRowLastColumn="0"/>
              <w:rPr>
                <w:color w:val="000000"/>
                <w:lang w:bidi="ar-SA"/>
              </w:rPr>
            </w:pPr>
          </w:p>
          <w:p w:rsidR="00CB703E" w:rsidRPr="00D50E49" w:rsidRDefault="000A4A84"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00CB703E">
              <w:rPr>
                <w:color w:val="000000"/>
                <w:lang w:bidi="ar-SA"/>
              </w:rPr>
              <w:t xml:space="preserve">he </w:t>
            </w:r>
            <w:r w:rsidR="00CB703E" w:rsidRPr="00BD3303">
              <w:rPr>
                <w:rFonts w:ascii="Courier New" w:hAnsi="Courier New" w:cs="Courier New"/>
                <w:color w:val="000000"/>
                <w:lang w:bidi="ar-SA"/>
              </w:rPr>
              <w:t>object</w:t>
            </w:r>
            <w:r w:rsidR="00CB703E">
              <w:rPr>
                <w:color w:val="000000"/>
                <w:lang w:bidi="ar-SA"/>
              </w:rPr>
              <w:t xml:space="preserve"> property SHOULD include one or more </w:t>
            </w:r>
            <w:r w:rsidR="00CB703E" w:rsidRPr="00BD3303">
              <w:rPr>
                <w:rFonts w:ascii="Courier New" w:hAnsi="Courier New" w:cs="Courier New"/>
                <w:color w:val="000000"/>
                <w:lang w:bidi="ar-SA"/>
              </w:rPr>
              <w:t>messages</w:t>
            </w:r>
            <w:r w:rsidR="00CB703E">
              <w:rPr>
                <w:color w:val="000000"/>
                <w:lang w:bidi="ar-SA"/>
              </w:rPr>
              <w:t xml:space="preserve"> describing the error condition.</w:t>
            </w:r>
          </w:p>
        </w:tc>
      </w:tr>
      <w:tr w:rsidR="006D0836"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b w:val="0"/>
                <w:color w:val="000000"/>
                <w:lang w:bidi="ar-SA"/>
              </w:rPr>
            </w:pPr>
            <w:r>
              <w:rPr>
                <w:color w:val="000000"/>
                <w:lang w:bidi="ar-SA"/>
              </w:rPr>
              <w:t>complete</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6D0836" w:rsidP="00CB703E">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MUST</w:t>
            </w:r>
            <w:r>
              <w:rPr>
                <w:color w:val="000000"/>
                <w:lang w:bidi="ar-SA"/>
              </w:rPr>
              <w:t xml:space="preserve"> be used when the </w:t>
            </w:r>
            <w:r w:rsidR="00CB703E">
              <w:rPr>
                <w:color w:val="000000"/>
                <w:lang w:bidi="ar-SA"/>
              </w:rPr>
              <w:t xml:space="preserve">collection process for the OVAL Object was successful and accurately captured the complete set of </w:t>
            </w:r>
            <w:r w:rsidR="00CF3C12">
              <w:rPr>
                <w:color w:val="000000"/>
                <w:lang w:bidi="ar-SA"/>
              </w:rPr>
              <w:t>matching OVAL Items.</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BD3303" w:rsidRDefault="006D0836" w:rsidP="0030168D">
            <w:pPr>
              <w:spacing w:after="200" w:line="276" w:lineRule="auto"/>
              <w:rPr>
                <w:color w:val="000000"/>
                <w:lang w:bidi="ar-SA"/>
              </w:rPr>
            </w:pPr>
            <w:r w:rsidRPr="006D0836">
              <w:rPr>
                <w:color w:val="000000"/>
                <w:lang w:bidi="ar-SA"/>
              </w:rPr>
              <w:t>incomplete</w:t>
            </w:r>
          </w:p>
        </w:tc>
        <w:tc>
          <w:tcPr>
            <w:tcW w:w="3923" w:type="pct"/>
            <w:tcBorders>
              <w:left w:val="single" w:sz="4" w:space="0" w:color="auto"/>
            </w:tcBorders>
          </w:tcPr>
          <w:p w:rsidR="00CF3C12"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F3C12">
              <w:rPr>
                <w:color w:val="000000"/>
                <w:lang w:bidi="ar-SA"/>
              </w:rPr>
              <w:t>MUST</w:t>
            </w:r>
            <w:r>
              <w:rPr>
                <w:color w:val="000000"/>
                <w:lang w:bidi="ar-SA"/>
              </w:rPr>
              <w:t xml:space="preserve"> be used when the </w:t>
            </w:r>
            <w:r w:rsidR="00CF3C12">
              <w:rPr>
                <w:color w:val="000000"/>
                <w:lang w:bidi="ar-SA"/>
              </w:rPr>
              <w:t xml:space="preserve">collection process for the OVAL Object was successful but the complete set of matching OVAL Items is not represented by the set of </w:t>
            </w:r>
            <w:r w:rsidR="00CF3C12" w:rsidRPr="00BD3303">
              <w:rPr>
                <w:rFonts w:ascii="Courier New" w:hAnsi="Courier New" w:cs="Courier New"/>
                <w:color w:val="000000"/>
                <w:lang w:bidi="ar-SA"/>
              </w:rPr>
              <w:t>references</w:t>
            </w:r>
            <w:r w:rsidR="00CF3C12">
              <w:rPr>
                <w:color w:val="000000"/>
                <w:lang w:bidi="ar-SA"/>
              </w:rPr>
              <w: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CF3C12"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SHOULD include one or more </w:t>
            </w:r>
            <w:r w:rsidRPr="00940AC8">
              <w:rPr>
                <w:rFonts w:ascii="Courier New" w:hAnsi="Courier New" w:cs="Courier New"/>
                <w:color w:val="000000"/>
                <w:lang w:bidi="ar-SA"/>
              </w:rPr>
              <w:t>messages</w:t>
            </w:r>
            <w:r>
              <w:rPr>
                <w:color w:val="000000"/>
                <w:lang w:bidi="ar-SA"/>
              </w:rPr>
              <w:t xml:space="preserve"> explaining the incomplete </w:t>
            </w:r>
            <w:r w:rsidRPr="00BD3303">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30168D" w:rsidRDefault="006D0836" w:rsidP="0030168D">
            <w:pPr>
              <w:spacing w:after="200" w:line="276" w:lineRule="auto"/>
              <w:rPr>
                <w:b w:val="0"/>
                <w:color w:val="000000"/>
                <w:lang w:bidi="ar-SA"/>
              </w:rPr>
            </w:pPr>
            <w:r w:rsidRPr="00D50E49">
              <w:rPr>
                <w:color w:val="000000"/>
                <w:lang w:bidi="ar-SA"/>
              </w:rPr>
              <w:t>does not exist</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CF3C12"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This value MUST be used when no matching OVAL Items were found.</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sidRPr="00D50E49">
              <w:rPr>
                <w:color w:val="000000"/>
                <w:lang w:bidi="ar-SA"/>
              </w:rPr>
              <w:t>not collected</w:t>
            </w:r>
          </w:p>
        </w:tc>
        <w:tc>
          <w:tcPr>
            <w:tcW w:w="3923" w:type="pct"/>
            <w:tcBorders>
              <w:left w:val="single" w:sz="4" w:space="0" w:color="auto"/>
            </w:tcBorders>
          </w:tcPr>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CF3C12">
              <w:rPr>
                <w:color w:val="000000"/>
                <w:lang w:bidi="ar-SA"/>
              </w:rPr>
              <w:t>MUST</w:t>
            </w:r>
            <w:r>
              <w:rPr>
                <w:color w:val="000000"/>
                <w:lang w:bidi="ar-SA"/>
              </w:rPr>
              <w:t xml:space="preserve"> be used when no attempt was made </w:t>
            </w:r>
            <w:r w:rsidR="00CF3C12">
              <w:rPr>
                <w:color w:val="000000"/>
                <w:lang w:bidi="ar-SA"/>
              </w:rPr>
              <w:t xml:space="preserve">to </w:t>
            </w:r>
            <w:r>
              <w:rPr>
                <w:color w:val="000000"/>
                <w:lang w:bidi="ar-SA"/>
              </w:rPr>
              <w:t xml:space="preserve">collect the OVAL </w:t>
            </w:r>
            <w:r w:rsidR="00CF3C12">
              <w:rPr>
                <w:color w:val="000000"/>
                <w:lang w:bidi="ar-SA"/>
              </w:rPr>
              <w:t>Object.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6D0836"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collected </w:t>
            </w:r>
            <w:r w:rsidRPr="00940AC8">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color w:val="000000"/>
                <w:lang w:bidi="ar-SA"/>
              </w:rPr>
            </w:pPr>
            <w:r>
              <w:rPr>
                <w:color w:val="000000"/>
                <w:lang w:bidi="ar-SA"/>
              </w:rPr>
              <w:t>not applicable</w:t>
            </w:r>
          </w:p>
        </w:tc>
        <w:tc>
          <w:tcPr>
            <w:tcW w:w="3923" w:type="pct"/>
            <w:tcBorders>
              <w:top w:val="single" w:sz="8" w:space="0" w:color="000000" w:themeColor="text1"/>
              <w:left w:val="single" w:sz="4" w:space="0" w:color="auto"/>
              <w:bottom w:val="single" w:sz="8" w:space="0" w:color="000000" w:themeColor="text1"/>
            </w:tcBorders>
          </w:tcPr>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t>
            </w:r>
            <w:r w:rsidRPr="00D50E49">
              <w:rPr>
                <w:color w:val="000000"/>
              </w:rPr>
              <w:t>the specified OVAL Object is not applicable to the system under test.</w:t>
            </w:r>
          </w:p>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p>
          <w:p w:rsidR="006D0836" w:rsidRPr="00D50E49" w:rsidRDefault="00CF3C12" w:rsidP="000A4A84">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lastRenderedPageBreak/>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applicable </w:t>
            </w:r>
            <w:r w:rsidRPr="00940AC8">
              <w:rPr>
                <w:rFonts w:ascii="Courier New" w:hAnsi="Courier New" w:cs="Courier New"/>
                <w:color w:val="000000"/>
                <w:lang w:bidi="ar-SA"/>
              </w:rPr>
              <w:t>flag</w:t>
            </w:r>
            <w:r>
              <w:rPr>
                <w:color w:val="000000"/>
                <w:lang w:bidi="ar-SA"/>
              </w:rPr>
              <w:t xml:space="preserve"> value.</w:t>
            </w:r>
          </w:p>
        </w:tc>
      </w:tr>
    </w:tbl>
    <w:p w:rsidR="00A23424" w:rsidRPr="00BD3303" w:rsidRDefault="00A23424" w:rsidP="00BD3303">
      <w:pPr>
        <w:pStyle w:val="Heading4"/>
      </w:pPr>
      <w:r w:rsidRPr="00BD3303">
        <w:lastRenderedPageBreak/>
        <w:t>variable_instance property</w:t>
      </w:r>
    </w:p>
    <w:p w:rsidR="00017242" w:rsidRPr="00BD3303" w:rsidRDefault="00017242" w:rsidP="003B4DC0">
      <w:pPr>
        <w:rPr>
          <w:highlight w:val="yellow"/>
        </w:rPr>
      </w:pPr>
      <w:r>
        <w:t xml:space="preserve">When an OVAL Object makes use of an OVAL Variable, either directly or indirectly, each </w:t>
      </w:r>
      <w:r w:rsidR="00D33E9C">
        <w:t xml:space="preserve">collection of </w:t>
      </w:r>
      <w:r>
        <w:t>value</w:t>
      </w:r>
      <w:r w:rsidR="00D33E9C">
        <w:t>s</w:t>
      </w:r>
      <w:r>
        <w:t xml:space="preserve"> assigned to </w:t>
      </w:r>
      <w:r w:rsidR="003B4DC0">
        <w:t>the</w:t>
      </w:r>
      <w:r>
        <w:t xml:space="preserve"> OVAL Variable MUST be differentiated by incrementing the </w:t>
      </w:r>
      <w:r w:rsidRPr="00BD3303">
        <w:rPr>
          <w:rFonts w:ascii="Courier New" w:hAnsi="Courier New" w:cs="Courier New"/>
        </w:rPr>
        <w:t>variable_instance</w:t>
      </w:r>
      <w:r>
        <w:t xml:space="preserve"> property </w:t>
      </w:r>
      <w:r w:rsidR="003B4DC0">
        <w:t xml:space="preserve">once for </w:t>
      </w:r>
      <w:r>
        <w:t xml:space="preserve">each </w:t>
      </w:r>
      <w:r w:rsidR="003B4DC0">
        <w:t xml:space="preserve">assigned </w:t>
      </w:r>
      <w:r w:rsidR="00D33E9C">
        <w:t xml:space="preserve">collection of </w:t>
      </w:r>
      <w:r w:rsidR="003B4DC0">
        <w:t>value</w:t>
      </w:r>
      <w:r w:rsidR="00D33E9C">
        <w:t>s</w:t>
      </w:r>
      <w:r w:rsidR="003B4DC0">
        <w:t xml:space="preserve"> </w:t>
      </w:r>
      <w:r w:rsidR="00D33E9C">
        <w:t xml:space="preserve">for </w:t>
      </w:r>
      <w:r>
        <w:t>the OVAL Variable.</w:t>
      </w:r>
      <w:r w:rsidR="00031EEE">
        <w:t xml:space="preserve"> When more than one </w:t>
      </w:r>
      <w:r w:rsidR="00D33E9C">
        <w:t xml:space="preserve">collection of </w:t>
      </w:r>
      <w:r w:rsidR="00031EEE">
        <w:t>value</w:t>
      </w:r>
      <w:r w:rsidR="00D33E9C">
        <w:t>s</w:t>
      </w:r>
      <w:r w:rsidR="00031EEE">
        <w:t xml:space="preserve"> is assigned to an OVAL Variable, a given OVAL Object will appear as a </w:t>
      </w:r>
      <w:r w:rsidR="00A0110B">
        <w:rPr>
          <w:rFonts w:ascii="Courier New" w:hAnsi="Courier New" w:cs="Courier New"/>
        </w:rPr>
        <w:t>oval-sc:</w:t>
      </w:r>
      <w:r w:rsidR="00031EEE" w:rsidRPr="00BD3303">
        <w:rPr>
          <w:rFonts w:ascii="Courier New" w:hAnsi="Courier New" w:cs="Courier New"/>
        </w:rPr>
        <w:t>collected_object</w:t>
      </w:r>
      <w:r w:rsidR="00031EEE">
        <w:t xml:space="preserve"> once for each assigned value.</w:t>
      </w:r>
    </w:p>
    <w:p w:rsidR="00A23424" w:rsidRPr="00BD3303" w:rsidRDefault="00A23424" w:rsidP="00BD3303">
      <w:pPr>
        <w:pStyle w:val="Heading4"/>
      </w:pPr>
      <w:r w:rsidRPr="006D0836">
        <w:t>Item References</w:t>
      </w:r>
    </w:p>
    <w:p w:rsidR="003B4DC0" w:rsidRPr="00877EAD" w:rsidRDefault="006D0836" w:rsidP="003B4DC0">
      <w:r w:rsidRPr="00877EAD">
        <w:t xml:space="preserve">Each </w:t>
      </w:r>
      <w:r w:rsidRPr="00B8334F">
        <w:t>OVAL Item</w:t>
      </w:r>
      <w:r w:rsidRPr="00877EAD">
        <w:t xml:space="preserve"> that is collected as a result of collecting a given </w:t>
      </w:r>
      <w:r w:rsidRPr="00B8334F">
        <w:t>OVAL Object</w:t>
      </w:r>
      <w:r w:rsidRPr="00877EAD">
        <w:t xml:space="preserve"> MUST be referenced </w:t>
      </w:r>
      <w:r w:rsidR="000A4A84" w:rsidRPr="00877EAD">
        <w:t>by</w:t>
      </w:r>
      <w:r w:rsidR="003656C2" w:rsidRPr="00877EAD">
        <w:t xml:space="preserve"> the</w:t>
      </w:r>
      <w:r w:rsidR="002A23F1" w:rsidRPr="00BA1220">
        <w:t xml:space="preserve"> </w:t>
      </w:r>
      <w:r w:rsidRPr="00BA1220">
        <w:rPr>
          <w:rFonts w:ascii="Courier New" w:hAnsi="Courier New" w:cs="Courier New"/>
        </w:rPr>
        <w:t>reference</w:t>
      </w:r>
      <w:r w:rsidRPr="00BA1220">
        <w:t xml:space="preserve"> property</w:t>
      </w:r>
      <w:r w:rsidR="003656C2" w:rsidRPr="00BA1220">
        <w:t xml:space="preserve"> of the </w:t>
      </w:r>
      <w:r w:rsidR="003656C2" w:rsidRPr="00BA1220">
        <w:rPr>
          <w:rFonts w:ascii="Courier New" w:hAnsi="Courier New" w:cs="Courier New"/>
        </w:rPr>
        <w:t>object</w:t>
      </w:r>
      <w:r w:rsidRPr="00BA1220">
        <w:t xml:space="preserve">. </w:t>
      </w:r>
      <w:r w:rsidR="00CB703E" w:rsidRPr="00BA1220">
        <w:t xml:space="preserve">A given </w:t>
      </w:r>
      <w:r w:rsidR="00CB703E" w:rsidRPr="00B8334F">
        <w:t>OVAL Item</w:t>
      </w:r>
      <w:r w:rsidR="00CB703E" w:rsidRPr="00877EAD">
        <w:t xml:space="preserve"> MAY be referenced by one or more </w:t>
      </w:r>
      <w:r w:rsidR="00CB703E" w:rsidRPr="00877EAD">
        <w:rPr>
          <w:rFonts w:ascii="Courier New" w:hAnsi="Courier New" w:cs="Courier New"/>
        </w:rPr>
        <w:t>objects</w:t>
      </w:r>
      <w:r w:rsidR="00CB703E" w:rsidRPr="00877EAD">
        <w:t xml:space="preserve">. This situation will occur when two distinct </w:t>
      </w:r>
      <w:r w:rsidR="00CB703E" w:rsidRPr="00B8334F">
        <w:t>OVAL Objects</w:t>
      </w:r>
      <w:r w:rsidR="00CB703E" w:rsidRPr="00877EAD">
        <w:t xml:space="preserve"> identify overlapping sets of </w:t>
      </w:r>
      <w:r w:rsidR="00CB703E" w:rsidRPr="00B8334F">
        <w:t>OVAL Items</w:t>
      </w:r>
      <w:r w:rsidR="00CB703E" w:rsidRPr="00877EAD">
        <w:t>.</w:t>
      </w:r>
    </w:p>
    <w:p w:rsidR="003661A9" w:rsidRPr="006D0836" w:rsidRDefault="003661A9" w:rsidP="003B4DC0">
      <w:r>
        <w:t xml:space="preserve">When the </w:t>
      </w:r>
      <w:r w:rsidRPr="00BD3303">
        <w:rPr>
          <w:rFonts w:ascii="Courier New" w:hAnsi="Courier New" w:cs="Courier New"/>
        </w:rPr>
        <w:t>flag</w:t>
      </w:r>
      <w:r>
        <w:t xml:space="preserve"> property has a value of </w:t>
      </w:r>
      <w:r w:rsidRPr="002A23F1">
        <w:rPr>
          <w:i/>
        </w:rPr>
        <w:t>‘not collected’</w:t>
      </w:r>
      <w:r>
        <w:t xml:space="preserve"> or </w:t>
      </w:r>
      <w:r w:rsidRPr="002A23F1">
        <w:rPr>
          <w:i/>
        </w:rPr>
        <w:t>‘not applicable’</w:t>
      </w:r>
      <w:r>
        <w:t xml:space="preserve"> the </w:t>
      </w:r>
      <w:r w:rsidR="00CB703E" w:rsidRPr="00BD3303">
        <w:rPr>
          <w:rFonts w:ascii="Courier New" w:hAnsi="Courier New" w:cs="Courier New"/>
        </w:rPr>
        <w:t>object</w:t>
      </w:r>
      <w:r w:rsidR="00CB703E">
        <w:t xml:space="preserve"> MUST NOT include any </w:t>
      </w:r>
      <w:r w:rsidR="000A4A84" w:rsidRPr="00B8334F">
        <w:t>OVAL Item</w:t>
      </w:r>
      <w:r w:rsidR="000A4A84">
        <w:t xml:space="preserve"> </w:t>
      </w:r>
      <w:r w:rsidR="00CB703E">
        <w:t xml:space="preserve">references. </w:t>
      </w:r>
    </w:p>
    <w:p w:rsidR="00A23424" w:rsidRDefault="00A23424" w:rsidP="00BD3303">
      <w:pPr>
        <w:pStyle w:val="Heading4"/>
      </w:pPr>
      <w:r w:rsidRPr="00481EE4">
        <w:t>Variable Values</w:t>
      </w:r>
    </w:p>
    <w:p w:rsidR="00017242" w:rsidRPr="00BD3303" w:rsidRDefault="00481EE4" w:rsidP="00017242">
      <w:pPr>
        <w:rPr>
          <w:highlight w:val="yellow"/>
        </w:rPr>
      </w:pPr>
      <w:r>
        <w:t xml:space="preserve">Each </w:t>
      </w:r>
      <w:r w:rsidRPr="00B8334F">
        <w:t>OVAL Variable</w:t>
      </w:r>
      <w:r w:rsidRPr="00877EAD">
        <w:t xml:space="preserve"> and its value used </w:t>
      </w:r>
      <w:r w:rsidR="002A23F1" w:rsidRPr="00BA1220">
        <w:t xml:space="preserve">when </w:t>
      </w:r>
      <w:r w:rsidRPr="00BA1220">
        <w:t xml:space="preserve">collecting </w:t>
      </w:r>
      <w:r w:rsidR="002A23F1" w:rsidRPr="00B8334F">
        <w:t>OVAL Items</w:t>
      </w:r>
      <w:r w:rsidR="002A23F1" w:rsidRPr="00877EAD">
        <w:t xml:space="preserve"> for </w:t>
      </w:r>
      <w:r w:rsidRPr="00BA1220">
        <w:t xml:space="preserve">an </w:t>
      </w:r>
      <w:r w:rsidRPr="00B8334F">
        <w:t>OVAL Object</w:t>
      </w:r>
      <w:r w:rsidRPr="00877EAD">
        <w:t xml:space="preserve"> MUST</w:t>
      </w:r>
      <w:r>
        <w:t xml:space="preserve"> be recorded in the </w:t>
      </w:r>
      <w:r w:rsidRPr="00BD3303">
        <w:rPr>
          <w:rFonts w:ascii="Courier New" w:hAnsi="Courier New" w:cs="Courier New"/>
        </w:rPr>
        <w:t>variable_value</w:t>
      </w:r>
      <w:r>
        <w:t xml:space="preserve"> property of the </w:t>
      </w:r>
      <w:r w:rsidRPr="00BD3303">
        <w:rPr>
          <w:rFonts w:ascii="Courier New" w:hAnsi="Courier New" w:cs="Courier New"/>
        </w:rPr>
        <w:t>object</w:t>
      </w:r>
      <w:r>
        <w:t>.</w:t>
      </w:r>
    </w:p>
    <w:p w:rsidR="0035499B" w:rsidRDefault="0035499B" w:rsidP="0035499B">
      <w:pPr>
        <w:pStyle w:val="Heading3"/>
      </w:pPr>
      <w:bookmarkStart w:id="2079" w:name="_Toc336259533"/>
      <w:r>
        <w:t>Conveying System Data without OVAL Objects</w:t>
      </w:r>
      <w:bookmarkEnd w:id="2079"/>
    </w:p>
    <w:p w:rsidR="0035499B" w:rsidRDefault="00F17929" w:rsidP="0035499B">
      <w:r>
        <w:t xml:space="preserve">OVAL Objects are commonly used to guide the collection of OVAL Items. However, </w:t>
      </w:r>
      <w:r w:rsidR="00963A72">
        <w:t>system state information may</w:t>
      </w:r>
      <w:r>
        <w:t xml:space="preserve"> be collected </w:t>
      </w:r>
      <w:r w:rsidR="0035499B" w:rsidRPr="009E7C74">
        <w:t xml:space="preserve">without the use of OVAL Objects. OVAL Items </w:t>
      </w:r>
      <w:r>
        <w:t>MAY</w:t>
      </w:r>
      <w:r w:rsidR="0035499B" w:rsidRPr="009E7C74">
        <w:t xml:space="preserve"> be collected by searching </w:t>
      </w:r>
      <w:r>
        <w:t xml:space="preserve">system </w:t>
      </w:r>
      <w:r w:rsidR="0035499B" w:rsidRPr="009E7C74">
        <w:t>data stores, API calls, algorithms, or other proprietary processes</w:t>
      </w:r>
      <w:r w:rsidR="003213F5">
        <w:t xml:space="preserve">. </w:t>
      </w:r>
      <w:r w:rsidR="0035499B" w:rsidRPr="009E7C74">
        <w:t>When this is done, the OVAL System Char</w:t>
      </w:r>
      <w:r w:rsidR="00A0110B">
        <w:t xml:space="preserve">acteristics will not contain a </w:t>
      </w:r>
      <w:r w:rsidR="00A0110B" w:rsidRPr="00A0110B">
        <w:rPr>
          <w:rFonts w:ascii="Courier New" w:hAnsi="Courier New" w:cs="Courier New"/>
        </w:rPr>
        <w:t>collected_o</w:t>
      </w:r>
      <w:r w:rsidR="0035499B" w:rsidRPr="00A0110B">
        <w:rPr>
          <w:rFonts w:ascii="Courier New" w:hAnsi="Courier New" w:cs="Courier New"/>
        </w:rPr>
        <w:t>bjects</w:t>
      </w:r>
      <w:r w:rsidR="0035499B" w:rsidRPr="009E7C74">
        <w:t xml:space="preserve"> section, </w:t>
      </w:r>
      <w:r w:rsidR="00BA1220">
        <w:t>however</w:t>
      </w:r>
      <w:r w:rsidR="0035499B" w:rsidRPr="009E7C74">
        <w:t>, it will contain a</w:t>
      </w:r>
      <w:r>
        <w:t xml:space="preserve"> </w:t>
      </w:r>
      <w:r w:rsidR="00A0110B" w:rsidRPr="00A0110B">
        <w:rPr>
          <w:rFonts w:ascii="Courier New" w:hAnsi="Courier New" w:cs="Courier New"/>
        </w:rPr>
        <w:t>s</w:t>
      </w:r>
      <w:r w:rsidR="00BA1220" w:rsidRPr="00A0110B">
        <w:rPr>
          <w:rFonts w:ascii="Courier New" w:hAnsi="Courier New" w:cs="Courier New"/>
        </w:rPr>
        <w:t>y</w:t>
      </w:r>
      <w:r w:rsidR="00A0110B" w:rsidRPr="00A0110B">
        <w:rPr>
          <w:rFonts w:ascii="Courier New" w:hAnsi="Courier New" w:cs="Courier New"/>
        </w:rPr>
        <w:t>stem_d</w:t>
      </w:r>
      <w:r w:rsidR="00BA1220" w:rsidRPr="00A0110B">
        <w:rPr>
          <w:rFonts w:ascii="Courier New" w:hAnsi="Courier New" w:cs="Courier New"/>
        </w:rPr>
        <w:t>ata</w:t>
      </w:r>
      <w:r w:rsidR="00BA1220">
        <w:t xml:space="preserve"> </w:t>
      </w:r>
      <w:r>
        <w:t>section with a</w:t>
      </w:r>
      <w:r w:rsidR="0035499B" w:rsidRPr="009E7C74">
        <w:t>ll of the OVAL Items collected.</w:t>
      </w:r>
    </w:p>
    <w:p w:rsidR="0084216D" w:rsidRDefault="00F17929" w:rsidP="006C7846">
      <w:pPr>
        <w:pStyle w:val="Heading3"/>
      </w:pPr>
      <w:bookmarkStart w:id="2080" w:name="_Toc336259534"/>
      <w:r>
        <w:t xml:space="preserve">Recording </w:t>
      </w:r>
      <w:r w:rsidR="0084216D">
        <w:t>System Data</w:t>
      </w:r>
      <w:r w:rsidR="007A64FD">
        <w:t xml:space="preserve"> and OVAL Items</w:t>
      </w:r>
      <w:bookmarkEnd w:id="2080"/>
    </w:p>
    <w:p w:rsidR="0084216D" w:rsidRDefault="00434C72" w:rsidP="0084216D">
      <w:r>
        <w:t xml:space="preserve">The </w:t>
      </w:r>
      <w:r w:rsidRPr="00BD3303">
        <w:rPr>
          <w:rFonts w:ascii="Courier New" w:hAnsi="Courier New" w:cs="Courier New"/>
        </w:rPr>
        <w:t>system_data</w:t>
      </w:r>
      <w:r>
        <w:t xml:space="preserve"> </w:t>
      </w:r>
      <w:r w:rsidR="000A4A84">
        <w:t>property holds a collection of OVAL Items. This section describes the process of building an OVAL Item and the constraints that apply to OVAL Items.</w:t>
      </w:r>
    </w:p>
    <w:p w:rsidR="006511CD" w:rsidRDefault="00133130" w:rsidP="00BD3303">
      <w:pPr>
        <w:pStyle w:val="Heading4"/>
      </w:pPr>
      <w:r>
        <w:t>Item IDs</w:t>
      </w:r>
    </w:p>
    <w:p w:rsidR="00133130" w:rsidRPr="00133130" w:rsidRDefault="00133130" w:rsidP="00133130">
      <w:r>
        <w:t xml:space="preserve">Each OVAL Item contains a unique identifier which distinguishes it from other OVAL Items that are represented in the collection of </w:t>
      </w:r>
      <w:r w:rsidRPr="00940AC8">
        <w:rPr>
          <w:rFonts w:ascii="Courier New" w:hAnsi="Courier New" w:cs="Courier New"/>
        </w:rPr>
        <w:t>system_data</w:t>
      </w:r>
      <w:r w:rsidRPr="00BD3303">
        <w:rPr>
          <w:rFonts w:cstheme="minorHAnsi"/>
        </w:rPr>
        <w:t>.</w:t>
      </w:r>
      <w:r>
        <w:rPr>
          <w:rFonts w:cstheme="minorHAnsi"/>
        </w:rPr>
        <w:t xml:space="preserve"> Item IDs MUST be unique within an OVAL System Characteristics Model.</w:t>
      </w:r>
    </w:p>
    <w:p w:rsidR="00133130" w:rsidRDefault="00133130" w:rsidP="00BD3303">
      <w:pPr>
        <w:pStyle w:val="Heading4"/>
      </w:pPr>
      <w:r>
        <w:t>Unique Items</w:t>
      </w:r>
    </w:p>
    <w:p w:rsidR="00133130" w:rsidRDefault="0039201B" w:rsidP="00133130">
      <w:pPr>
        <w:rPr>
          <w:rFonts w:cstheme="minorHAnsi"/>
        </w:rPr>
      </w:pPr>
      <w:r>
        <w:rPr>
          <w:rFonts w:cstheme="minorHAnsi"/>
        </w:rPr>
        <w:t xml:space="preserve">OVAL Items are differentiated by examining each OVAL Item’s name and each of the OVAL Item’s entity names and values. </w:t>
      </w:r>
      <w:r w:rsidR="00133130">
        <w:t xml:space="preserve">Each OVAL Item MUST represent a unique system data artifact. No two OVAL Items </w:t>
      </w:r>
      <w:r w:rsidR="00133130">
        <w:rPr>
          <w:rFonts w:cstheme="minorHAnsi"/>
        </w:rPr>
        <w:t xml:space="preserve">within an OVAL System Characteristics Model can be the same. </w:t>
      </w:r>
    </w:p>
    <w:p w:rsidR="00B94B8A" w:rsidRPr="00B94B8A" w:rsidRDefault="00B94B8A" w:rsidP="00B94B8A">
      <w:pPr>
        <w:pStyle w:val="Heading4"/>
      </w:pPr>
      <w:r w:rsidRPr="00B94B8A">
        <w:lastRenderedPageBreak/>
        <w:t>Partial Matches</w:t>
      </w:r>
    </w:p>
    <w:p w:rsidR="00B94B8A" w:rsidRPr="00C228E8" w:rsidRDefault="00B94B8A" w:rsidP="00B94B8A">
      <w:r w:rsidRPr="00B94B8A">
        <w:t>A partial match is when an OVAL Item, containing some information, is reported in the OVAL System Characteristics rather than</w:t>
      </w:r>
      <w:r>
        <w:t xml:space="preserve"> </w:t>
      </w:r>
      <w:r w:rsidRPr="00B94B8A">
        <w:t>simply not reporting the OVAL Item.  Partial matches are useful for debugging purposes when an OVAL Item does not exist on the system or is not collected due to limitations in the OVAL Capable Product.  Please note that the use of partial matches is optional.</w:t>
      </w:r>
    </w:p>
    <w:p w:rsidR="00133130" w:rsidRDefault="00133130" w:rsidP="00BD3303">
      <w:pPr>
        <w:pStyle w:val="Heading4"/>
      </w:pPr>
      <w:r>
        <w:t>Item Status</w:t>
      </w:r>
    </w:p>
    <w:p w:rsidR="00FC1261" w:rsidRDefault="00FC1261" w:rsidP="00FC1261">
      <w:pPr>
        <w:rPr>
          <w:rFonts w:ascii="Calibri" w:hAnsi="Calibri"/>
        </w:rPr>
      </w:pPr>
      <w:r>
        <w:t xml:space="preserve">The valid status values, for an OVAL Item, are defined in the </w:t>
      </w:r>
      <w:r w:rsidR="00981D77">
        <w:rPr>
          <w:rFonts w:ascii="Courier New" w:hAnsi="Courier New"/>
        </w:rPr>
        <w:t>oval-sc</w:t>
      </w:r>
      <w:r w:rsidRPr="00705FBB">
        <w:rPr>
          <w:rFonts w:ascii="Courier New" w:hAnsi="Courier New"/>
        </w:rPr>
        <w:t>:StatusEnumeration</w:t>
      </w:r>
      <w:r w:rsidR="003213F5">
        <w:rPr>
          <w:rFonts w:ascii="Calibri" w:hAnsi="Calibri"/>
        </w:rPr>
        <w:t xml:space="preserve">. </w:t>
      </w:r>
      <w:r>
        <w:t xml:space="preserve">The correct usage of the status enumeration values in the context of the </w:t>
      </w:r>
      <w:r>
        <w:rPr>
          <w:rFonts w:ascii="Courier New" w:hAnsi="Courier New" w:cs="Courier New"/>
        </w:rPr>
        <w:t>status</w:t>
      </w:r>
      <w:r>
        <w:t xml:space="preserve"> property is specified in the following table.</w:t>
      </w:r>
    </w:p>
    <w:tbl>
      <w:tblPr>
        <w:tblStyle w:val="LightList1"/>
        <w:tblW w:w="5000" w:type="pct"/>
        <w:tblLook w:val="04A0" w:firstRow="1" w:lastRow="0" w:firstColumn="1" w:lastColumn="0" w:noHBand="0" w:noVBand="1"/>
      </w:tblPr>
      <w:tblGrid>
        <w:gridCol w:w="2063"/>
        <w:gridCol w:w="7513"/>
      </w:tblGrid>
      <w:tr w:rsidR="00FC1261"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FC1261" w:rsidRDefault="00FC1261"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FC1261" w:rsidRDefault="00FC1261"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FC1261"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MUST 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an</w:t>
            </w:r>
            <w:r>
              <w:rPr>
                <w:color w:val="000000"/>
                <w:lang w:bidi="ar-SA"/>
              </w:rPr>
              <w:t xml:space="preserve"> OVAL Item or any of its entities.</w:t>
            </w:r>
          </w:p>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BD3303">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the error condition.</w:t>
            </w:r>
          </w:p>
        </w:tc>
      </w:tr>
      <w:tr w:rsidR="00FC1261"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FC1261" w:rsidRPr="00D50E49" w:rsidRDefault="00FC1261"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w:t>
            </w:r>
            <w:r w:rsidR="0039201B">
              <w:rPr>
                <w:color w:val="000000"/>
                <w:lang w:bidi="ar-SA"/>
              </w:rPr>
              <w:t>an</w:t>
            </w:r>
            <w:r>
              <w:rPr>
                <w:color w:val="000000"/>
                <w:lang w:bidi="ar-SA"/>
              </w:rPr>
              <w:t xml:space="preserve"> OVAL Item </w:t>
            </w:r>
            <w:r w:rsidR="0039201B">
              <w:rPr>
                <w:color w:val="000000"/>
                <w:lang w:bidi="ar-SA"/>
              </w:rPr>
              <w:t>is</w:t>
            </w:r>
            <w:r>
              <w:rPr>
                <w:color w:val="000000"/>
                <w:lang w:bidi="ar-SA"/>
              </w:rPr>
              <w:t xml:space="preserve"> successfully collected.</w:t>
            </w:r>
          </w:p>
        </w:tc>
      </w:tr>
      <w:tr w:rsidR="00FC1261"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sidRPr="00D50E49">
              <w:rPr>
                <w:color w:val="000000"/>
                <w:lang w:bidi="ar-SA"/>
              </w:rPr>
              <w:t>does not exist</w:t>
            </w:r>
          </w:p>
        </w:tc>
        <w:tc>
          <w:tcPr>
            <w:tcW w:w="3923" w:type="pct"/>
            <w:tcBorders>
              <w:left w:val="single" w:sz="4" w:space="0" w:color="auto"/>
            </w:tcBorders>
          </w:tcPr>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the OVAL Item </w:t>
            </w:r>
            <w:r w:rsidR="0039201B">
              <w:rPr>
                <w:color w:val="000000"/>
                <w:lang w:bidi="ar-SA"/>
              </w:rPr>
              <w:t>is</w:t>
            </w:r>
            <w:r>
              <w:rPr>
                <w:color w:val="000000"/>
                <w:lang w:bidi="ar-SA"/>
              </w:rPr>
              <w:t xml:space="preserve"> not found on the system being examined.</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MUST </w:t>
            </w:r>
            <w:r w:rsidR="00AB3BD4">
              <w:rPr>
                <w:color w:val="000000"/>
                <w:lang w:bidi="ar-SA"/>
              </w:rPr>
              <w:t>NOT</w:t>
            </w:r>
            <w:r>
              <w:rPr>
                <w:color w:val="000000"/>
                <w:lang w:bidi="ar-SA"/>
              </w:rPr>
              <w:t xml:space="preserve"> be reported in the OVAL System Characteristics.</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MAY include one or more </w:t>
            </w:r>
            <w:r w:rsidRPr="00940AC8">
              <w:rPr>
                <w:rFonts w:ascii="Courier New" w:hAnsi="Courier New" w:cs="Courier New"/>
                <w:color w:val="000000"/>
                <w:lang w:bidi="ar-SA"/>
              </w:rPr>
              <w:t>messages</w:t>
            </w:r>
            <w:r>
              <w:rPr>
                <w:color w:val="000000"/>
                <w:lang w:bidi="ar-SA"/>
              </w:rPr>
              <w:t xml:space="preserve"> describing this status value.</w:t>
            </w:r>
          </w:p>
        </w:tc>
      </w:tr>
      <w:tr w:rsidR="00FC1261"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when no attempt </w:t>
            </w:r>
            <w:r w:rsidR="0039201B">
              <w:rPr>
                <w:color w:val="000000"/>
                <w:lang w:bidi="ar-SA"/>
              </w:rPr>
              <w:t>is</w:t>
            </w:r>
            <w:r>
              <w:rPr>
                <w:color w:val="000000"/>
                <w:lang w:bidi="ar-SA"/>
              </w:rPr>
              <w:t xml:space="preserve"> made collect the OVAL Item.</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w:t>
            </w:r>
            <w:r w:rsidR="00AB3BD4">
              <w:rPr>
                <w:color w:val="000000"/>
                <w:lang w:bidi="ar-SA"/>
              </w:rPr>
              <w:t>MUST NOT</w:t>
            </w:r>
            <w:r>
              <w:rPr>
                <w:color w:val="000000"/>
                <w:lang w:bidi="ar-SA"/>
              </w:rPr>
              <w:t xml:space="preserve"> be reported in the OVAL System Characteristics.</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Pr="00D50E49" w:rsidRDefault="00FC1261" w:rsidP="00FC1261">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this status value</w:t>
            </w:r>
            <w:r w:rsidR="00AB3BD4">
              <w:rPr>
                <w:color w:val="000000"/>
                <w:lang w:bidi="ar-SA"/>
              </w:rPr>
              <w:t>.</w:t>
            </w:r>
          </w:p>
        </w:tc>
      </w:tr>
    </w:tbl>
    <w:p w:rsidR="00133130" w:rsidRPr="00133130" w:rsidRDefault="00133130" w:rsidP="00BD3303">
      <w:pPr>
        <w:pStyle w:val="Heading4"/>
      </w:pPr>
      <w:r>
        <w:t>Item Entities</w:t>
      </w:r>
    </w:p>
    <w:p w:rsidR="0084216D" w:rsidRDefault="0084216D" w:rsidP="0084216D">
      <w:pPr>
        <w:rPr>
          <w:rFonts w:ascii="Calibri" w:hAnsi="Calibri"/>
        </w:rPr>
      </w:pPr>
      <w:r>
        <w:rPr>
          <w:rFonts w:ascii="Calibri" w:hAnsi="Calibri"/>
        </w:rPr>
        <w:t xml:space="preserve">OVAL Item Entities must be added to the OVAL Item such that it aligns with the constraints specified in the appropriate </w:t>
      </w:r>
      <w:r w:rsidR="003260AF">
        <w:rPr>
          <w:rFonts w:ascii="Calibri" w:hAnsi="Calibri"/>
        </w:rPr>
        <w:t xml:space="preserve">OVAL </w:t>
      </w:r>
      <w:r w:rsidRPr="00C95DAB">
        <w:rPr>
          <w:rFonts w:ascii="Calibri" w:hAnsi="Calibri"/>
        </w:rPr>
        <w:t>Component Model and</w:t>
      </w:r>
      <w:r>
        <w:rPr>
          <w:rFonts w:ascii="Calibri" w:hAnsi="Calibri"/>
        </w:rPr>
        <w:t xml:space="preserve"> </w:t>
      </w:r>
      <w:r w:rsidR="0039201B">
        <w:rPr>
          <w:rFonts w:ascii="Calibri" w:hAnsi="Calibri"/>
        </w:rPr>
        <w:t>the requirements in this section</w:t>
      </w:r>
      <w:r>
        <w:rPr>
          <w:rFonts w:ascii="Calibri" w:hAnsi="Calibri"/>
        </w:rPr>
        <w:t>.</w:t>
      </w:r>
      <w:r w:rsidR="0039201B">
        <w:rPr>
          <w:rFonts w:ascii="Calibri" w:hAnsi="Calibri"/>
        </w:rPr>
        <w:t xml:space="preserve"> </w:t>
      </w:r>
    </w:p>
    <w:p w:rsidR="00F464CF" w:rsidRDefault="00F464CF" w:rsidP="00FE7AF9">
      <w:pPr>
        <w:pStyle w:val="Heading5"/>
      </w:pPr>
      <w:r>
        <w:t>Determining Which Entities to Include</w:t>
      </w:r>
    </w:p>
    <w:p w:rsidR="00933395" w:rsidRDefault="003260AF" w:rsidP="00933395">
      <w:pPr>
        <w:rPr>
          <w:rFonts w:ascii="Calibri" w:hAnsi="Calibri"/>
        </w:rPr>
      </w:pPr>
      <w:r>
        <w:rPr>
          <w:rFonts w:ascii="Calibri" w:hAnsi="Calibri"/>
        </w:rPr>
        <w:t>OVAL Component Model</w:t>
      </w:r>
      <w:r w:rsidR="00F464CF" w:rsidRPr="00C95DAB">
        <w:rPr>
          <w:rFonts w:ascii="Calibri" w:hAnsi="Calibri"/>
        </w:rPr>
        <w:t>s</w:t>
      </w:r>
      <w:r w:rsidR="00F464CF">
        <w:rPr>
          <w:rFonts w:ascii="Calibri" w:hAnsi="Calibri"/>
        </w:rPr>
        <w:t xml:space="preserve"> define concrete OVAL Items and their entities. All entities within an OVAL Item are optional. When creating an OVAL Item any number of item entities MAY be included.</w:t>
      </w:r>
      <w:r w:rsidR="00FD5F47">
        <w:rPr>
          <w:rFonts w:ascii="Calibri" w:hAnsi="Calibri"/>
        </w:rPr>
        <w:t xml:space="preserve"> </w:t>
      </w:r>
      <w:r w:rsidR="00933395">
        <w:rPr>
          <w:rFonts w:ascii="Calibri" w:hAnsi="Calibri"/>
        </w:rPr>
        <w:t>However, sufficient OVAL Item entities MUST be included to ensure that the OVAL Item describes only a single system configuration item.</w:t>
      </w:r>
    </w:p>
    <w:p w:rsidR="00F464CF" w:rsidRPr="00933395" w:rsidRDefault="00FD5F47" w:rsidP="00933395">
      <w:pPr>
        <w:rPr>
          <w:rFonts w:ascii="Calibri" w:hAnsi="Calibri"/>
        </w:rPr>
      </w:pPr>
      <w:r w:rsidRPr="00933395">
        <w:rPr>
          <w:rFonts w:ascii="Calibri" w:hAnsi="Calibri"/>
        </w:rPr>
        <w:lastRenderedPageBreak/>
        <w:t xml:space="preserve">Many OVAL Items </w:t>
      </w:r>
      <w:r w:rsidR="00CB7D17" w:rsidRPr="00BD3303">
        <w:rPr>
          <w:rFonts w:ascii="Calibri" w:hAnsi="Calibri"/>
        </w:rPr>
        <w:t xml:space="preserve">include </w:t>
      </w:r>
      <w:r w:rsidRPr="00933395">
        <w:rPr>
          <w:rFonts w:ascii="Calibri" w:hAnsi="Calibri"/>
        </w:rPr>
        <w:t>entities that have dependencies upon other entities within the same OVAL Item. When dependencies exist between OVAL Item entities</w:t>
      </w:r>
      <w:r w:rsidR="00933395">
        <w:rPr>
          <w:rFonts w:ascii="Calibri" w:hAnsi="Calibri"/>
        </w:rPr>
        <w:t>, if an entity is included then all entities that it depends upon MUST also be included in the OVAL Item.</w:t>
      </w:r>
      <w:r w:rsidR="00D41E93">
        <w:rPr>
          <w:rFonts w:ascii="Calibri" w:hAnsi="Calibri"/>
        </w:rPr>
        <w:t xml:space="preserve"> When using OVAL Objects to guide the collection of system data, the entities included in the OVAL Object SHOULD be included in the OVAL Items that it identifies.</w:t>
      </w:r>
    </w:p>
    <w:p w:rsidR="00FD5F47" w:rsidRPr="00BD3303" w:rsidRDefault="00FD5F47" w:rsidP="00933395">
      <w:r w:rsidRPr="00933395">
        <w:rPr>
          <w:rFonts w:ascii="Calibri" w:hAnsi="Calibri"/>
        </w:rPr>
        <w:t xml:space="preserve">When collecting system data an OVAL State MAY be used to determine which entities to include within and OVAL Item. This sort of processing can be an optimization made when collecting data. </w:t>
      </w:r>
      <w:r w:rsidR="00933395">
        <w:rPr>
          <w:rFonts w:ascii="Calibri" w:hAnsi="Calibri"/>
        </w:rPr>
        <w:t xml:space="preserve">For example, if the OVAL State makes an assertion about a single entity it may not be necessary to include all other OVAL Item entities. </w:t>
      </w:r>
    </w:p>
    <w:p w:rsidR="0039201B" w:rsidRDefault="0039201B" w:rsidP="00FE7AF9">
      <w:pPr>
        <w:pStyle w:val="Heading5"/>
      </w:pPr>
      <w:r>
        <w:t>Status</w:t>
      </w:r>
    </w:p>
    <w:p w:rsidR="0084216D" w:rsidRDefault="0084216D" w:rsidP="0084216D">
      <w:pPr>
        <w:rPr>
          <w:rFonts w:ascii="Calibri" w:hAnsi="Calibri"/>
        </w:rPr>
      </w:pPr>
      <w:r>
        <w:t xml:space="preserve">The OVAL Item Entity </w:t>
      </w:r>
      <w:r w:rsidRPr="00BD3303">
        <w:rPr>
          <w:rFonts w:ascii="Courier New" w:hAnsi="Courier New" w:cs="Courier New"/>
        </w:rPr>
        <w:t>status</w:t>
      </w:r>
      <w:r>
        <w:t xml:space="preserve"> conveys </w:t>
      </w:r>
      <w:r w:rsidR="0039201B">
        <w:t xml:space="preserve">the outcome of attempting </w:t>
      </w:r>
      <w:r>
        <w:t xml:space="preserve">to collect </w:t>
      </w:r>
      <w:r w:rsidR="003B5386">
        <w:t xml:space="preserve">one property of </w:t>
      </w:r>
      <w:r>
        <w:t xml:space="preserve">a piece of system </w:t>
      </w:r>
      <w:r w:rsidR="003B5386">
        <w:t>state information</w:t>
      </w:r>
      <w:r w:rsidR="003213F5">
        <w:t xml:space="preserve">. </w:t>
      </w:r>
      <w:r>
        <w:t xml:space="preserve">The valid OVAL Item Entity status values are defined in the </w:t>
      </w:r>
      <w:r w:rsidR="00981D77">
        <w:rPr>
          <w:rFonts w:ascii="Courier New" w:hAnsi="Courier New"/>
        </w:rPr>
        <w:t>oval-sc</w:t>
      </w:r>
      <w:r w:rsidRPr="00F06E38">
        <w:rPr>
          <w:rFonts w:ascii="Courier New" w:hAnsi="Courier New"/>
        </w:rPr>
        <w:t>:StatusEnumeration</w:t>
      </w:r>
      <w:r w:rsidR="003213F5">
        <w:rPr>
          <w:rFonts w:ascii="Calibri" w:hAnsi="Calibri"/>
        </w:rPr>
        <w:t xml:space="preserve">. </w:t>
      </w:r>
      <w:r w:rsidR="00A0110B">
        <w:rPr>
          <w:rFonts w:ascii="Calibri" w:hAnsi="Calibri"/>
        </w:rPr>
        <w:t>T</w:t>
      </w:r>
      <w:r>
        <w:rPr>
          <w:rFonts w:ascii="Calibri" w:hAnsi="Calibri"/>
        </w:rPr>
        <w:t xml:space="preserve">he status of an OVAL Item Entity </w:t>
      </w:r>
      <w:r w:rsidR="003B5386">
        <w:rPr>
          <w:rFonts w:ascii="Calibri" w:hAnsi="Calibri"/>
        </w:rPr>
        <w:t xml:space="preserve">can be </w:t>
      </w:r>
      <w:r>
        <w:rPr>
          <w:rFonts w:ascii="Calibri" w:hAnsi="Calibri"/>
        </w:rPr>
        <w:t xml:space="preserve">independent of other OVAL Item Entities and </w:t>
      </w:r>
      <w:r w:rsidR="003B5386">
        <w:rPr>
          <w:rFonts w:ascii="Calibri" w:hAnsi="Calibri"/>
        </w:rPr>
        <w:t>SHOULD NOT</w:t>
      </w:r>
      <w:r>
        <w:rPr>
          <w:rFonts w:ascii="Calibri" w:hAnsi="Calibri"/>
        </w:rPr>
        <w:t xml:space="preserve"> be propagated up to the containing OVAL Item.</w:t>
      </w:r>
      <w:r w:rsidR="00805B09">
        <w:rPr>
          <w:rFonts w:ascii="Calibri" w:hAnsi="Calibri"/>
        </w:rPr>
        <w:t xml:space="preserve"> </w:t>
      </w:r>
      <w:r w:rsidR="00A0110B">
        <w:rPr>
          <w:rFonts w:ascii="Calibri" w:hAnsi="Calibri"/>
        </w:rPr>
        <w:t xml:space="preserve"> </w:t>
      </w:r>
      <w:r>
        <w:rPr>
          <w:rFonts w:ascii="Calibri" w:hAnsi="Calibri"/>
        </w:rPr>
        <w:t>The following table indicates when to use each status value.</w:t>
      </w:r>
    </w:p>
    <w:tbl>
      <w:tblPr>
        <w:tblStyle w:val="LightList1"/>
        <w:tblW w:w="5000" w:type="pct"/>
        <w:tblLook w:val="04A0" w:firstRow="1" w:lastRow="0" w:firstColumn="1" w:lastColumn="0" w:noHBand="0" w:noVBand="1"/>
      </w:tblPr>
      <w:tblGrid>
        <w:gridCol w:w="2063"/>
        <w:gridCol w:w="7513"/>
      </w:tblGrid>
      <w:tr w:rsidR="0084216D" w:rsidTr="006C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84216D" w:rsidRDefault="0084216D" w:rsidP="006C7846">
            <w:pPr>
              <w:rPr>
                <w:b w:val="0"/>
                <w:bCs w:val="0"/>
                <w:lang w:bidi="ar-SA"/>
              </w:rPr>
            </w:pPr>
            <w:r w:rsidRPr="00A719C5">
              <w:rPr>
                <w:lang w:bidi="ar-SA"/>
              </w:rPr>
              <w:t>Enumeration Value</w:t>
            </w:r>
          </w:p>
        </w:tc>
        <w:tc>
          <w:tcPr>
            <w:tcW w:w="3923" w:type="pct"/>
            <w:tcBorders>
              <w:bottom w:val="single" w:sz="8" w:space="0" w:color="000000" w:themeColor="text1"/>
            </w:tcBorders>
          </w:tcPr>
          <w:p w:rsidR="0084216D" w:rsidRDefault="0084216D" w:rsidP="006C7846">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rror</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 xml:space="preserve">the </w:t>
            </w:r>
            <w:r>
              <w:rPr>
                <w:color w:val="000000"/>
                <w:lang w:bidi="ar-SA"/>
              </w:rPr>
              <w:t>OVAL Item Entity.</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exists on the system and is collected.</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4216D" w:rsidP="006C7846">
            <w:pPr>
              <w:rPr>
                <w:b w:val="0"/>
                <w:color w:val="000000"/>
                <w:lang w:bidi="ar-SA"/>
              </w:rPr>
            </w:pPr>
            <w:r w:rsidRPr="00D50E49">
              <w:rPr>
                <w:color w:val="000000"/>
                <w:lang w:bidi="ar-SA"/>
              </w:rPr>
              <w:t>does not exist</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does not exist on the system.</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4216D" w:rsidP="006C7846">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39201B">
              <w:rPr>
                <w:color w:val="000000"/>
                <w:lang w:bidi="ar-SA"/>
              </w:rPr>
              <w:t xml:space="preserve">MUST </w:t>
            </w:r>
            <w:r>
              <w:rPr>
                <w:color w:val="000000"/>
                <w:lang w:bidi="ar-SA"/>
              </w:rPr>
              <w:t xml:space="preserve">be used when no attempt </w:t>
            </w:r>
            <w:r w:rsidR="0039201B">
              <w:rPr>
                <w:color w:val="000000"/>
                <w:lang w:bidi="ar-SA"/>
              </w:rPr>
              <w:t xml:space="preserve">is </w:t>
            </w:r>
            <w:r>
              <w:rPr>
                <w:color w:val="000000"/>
                <w:lang w:bidi="ar-SA"/>
              </w:rPr>
              <w:t xml:space="preserve">made </w:t>
            </w:r>
            <w:r w:rsidR="0039201B">
              <w:rPr>
                <w:color w:val="000000"/>
                <w:lang w:bidi="ar-SA"/>
              </w:rPr>
              <w:t xml:space="preserve">to </w:t>
            </w:r>
            <w:r>
              <w:rPr>
                <w:color w:val="000000"/>
                <w:lang w:bidi="ar-SA"/>
              </w:rPr>
              <w:t>collect the OVAL Item Entity.</w:t>
            </w:r>
          </w:p>
        </w:tc>
      </w:tr>
    </w:tbl>
    <w:p w:rsidR="0039201B" w:rsidRDefault="0039201B" w:rsidP="00FE7AF9">
      <w:pPr>
        <w:pStyle w:val="Heading5"/>
      </w:pPr>
      <w:bookmarkStart w:id="2081" w:name="_Ref303607608"/>
      <w:r>
        <w:t>Datatype</w:t>
      </w:r>
      <w:bookmarkEnd w:id="2081"/>
    </w:p>
    <w:p w:rsidR="0084216D" w:rsidRDefault="0084216D" w:rsidP="0084216D">
      <w:r>
        <w:t xml:space="preserve">The </w:t>
      </w:r>
      <w:r w:rsidRPr="00BD3303">
        <w:rPr>
          <w:rFonts w:ascii="Courier New" w:hAnsi="Courier New" w:cs="Courier New"/>
        </w:rPr>
        <w:t>datatype</w:t>
      </w:r>
      <w:r>
        <w:t xml:space="preserve"> of the OVAL Item Entity describes how the </w:t>
      </w:r>
      <w:r w:rsidRPr="00BD3303">
        <w:rPr>
          <w:rFonts w:ascii="Courier New" w:hAnsi="Courier New" w:cs="Courier New"/>
        </w:rPr>
        <w:t>value</w:t>
      </w:r>
      <w:r>
        <w:t xml:space="preserve"> of the OVAL Item Entity should be interpreted</w:t>
      </w:r>
      <w:r w:rsidR="003213F5">
        <w:t xml:space="preserve">. </w:t>
      </w:r>
      <w:r>
        <w:t xml:space="preserve">The valid </w:t>
      </w:r>
      <w:r w:rsidRPr="00BD3303">
        <w:rPr>
          <w:rFonts w:ascii="Courier New" w:hAnsi="Courier New" w:cs="Courier New"/>
        </w:rPr>
        <w:t>datatype</w:t>
      </w:r>
      <w:r>
        <w:t xml:space="preserve"> values for an OVAL Item Entity are listed in the </w:t>
      </w:r>
      <w:r w:rsidR="00981D77">
        <w:rPr>
          <w:rFonts w:ascii="Courier New" w:hAnsi="Courier New"/>
        </w:rPr>
        <w:t>oval:</w:t>
      </w:r>
      <w:r w:rsidRPr="0050641E">
        <w:rPr>
          <w:rFonts w:ascii="Courier New" w:hAnsi="Courier New"/>
        </w:rPr>
        <w:t>DatatypeEnumeration</w:t>
      </w:r>
      <w:r w:rsidR="0039201B" w:rsidRPr="00BD3303">
        <w:rPr>
          <w:rFonts w:cstheme="minorHAnsi"/>
        </w:rPr>
        <w:t xml:space="preserve"> and </w:t>
      </w:r>
      <w:r w:rsidR="0039201B">
        <w:t xml:space="preserve">restricted as needed in </w:t>
      </w:r>
      <w:r w:rsidR="0039201B" w:rsidRPr="003260AF">
        <w:rPr>
          <w:rFonts w:ascii="Calibri" w:hAnsi="Calibri"/>
        </w:rPr>
        <w:t>OVAL Component Models</w:t>
      </w:r>
      <w:r w:rsidR="003213F5">
        <w:t xml:space="preserve">. </w:t>
      </w:r>
      <w:r>
        <w:t xml:space="preserve"> When assigning a </w:t>
      </w:r>
      <w:r w:rsidRPr="00BD3303">
        <w:rPr>
          <w:rFonts w:ascii="Courier New" w:hAnsi="Courier New" w:cs="Courier New"/>
        </w:rPr>
        <w:t>datatype</w:t>
      </w:r>
      <w:r>
        <w:t xml:space="preserve"> to an OVAL Item Entity, there are two cases to consider:</w:t>
      </w:r>
    </w:p>
    <w:p w:rsidR="0084216D" w:rsidRDefault="001F34A3" w:rsidP="00B8334F">
      <w:pPr>
        <w:pStyle w:val="ListParagraph"/>
        <w:numPr>
          <w:ilvl w:val="0"/>
          <w:numId w:val="43"/>
        </w:numPr>
      </w:pPr>
      <w:r>
        <w:t>T</w:t>
      </w:r>
      <w:r w:rsidR="0084216D">
        <w:t xml:space="preserve">he </w:t>
      </w:r>
      <w:r w:rsidR="0084216D" w:rsidRPr="00BD3303">
        <w:rPr>
          <w:rFonts w:ascii="Courier New" w:hAnsi="Courier New" w:cs="Courier New"/>
        </w:rPr>
        <w:t>datatype</w:t>
      </w:r>
      <w:r w:rsidR="0084216D">
        <w:t xml:space="preserve"> is fixed to a specific </w:t>
      </w:r>
      <w:r w:rsidR="0084216D" w:rsidRPr="00BD3303">
        <w:rPr>
          <w:rFonts w:ascii="Courier New" w:hAnsi="Courier New" w:cs="Courier New"/>
        </w:rPr>
        <w:t>datatype</w:t>
      </w:r>
      <w:r w:rsidR="0084216D">
        <w:t xml:space="preserve"> value</w:t>
      </w:r>
      <w:r w:rsidR="003213F5">
        <w:t xml:space="preserve">. </w:t>
      </w:r>
      <w:r w:rsidR="0084216D">
        <w:t xml:space="preserve">In this case, the OVAL Item Entity </w:t>
      </w:r>
      <w:r>
        <w:t>MUST</w:t>
      </w:r>
      <w:r w:rsidR="0084216D">
        <w:t xml:space="preserve"> always use the specified </w:t>
      </w:r>
      <w:r w:rsidR="0084216D" w:rsidRPr="00BD3303">
        <w:rPr>
          <w:rFonts w:ascii="Courier New" w:hAnsi="Courier New" w:cs="Courier New"/>
        </w:rPr>
        <w:t>datatype</w:t>
      </w:r>
      <w:r w:rsidR="0084216D">
        <w:t xml:space="preserve"> value.</w:t>
      </w:r>
    </w:p>
    <w:p w:rsidR="0084216D" w:rsidRDefault="001F34A3" w:rsidP="00B8334F">
      <w:pPr>
        <w:pStyle w:val="ListParagraph"/>
        <w:numPr>
          <w:ilvl w:val="0"/>
          <w:numId w:val="43"/>
        </w:numPr>
      </w:pPr>
      <w:r>
        <w:t>T</w:t>
      </w:r>
      <w:r w:rsidR="0084216D">
        <w:t xml:space="preserve">he </w:t>
      </w:r>
      <w:r w:rsidR="0084216D" w:rsidRPr="00BD3303">
        <w:rPr>
          <w:rFonts w:ascii="Courier New" w:hAnsi="Courier New" w:cs="Courier New"/>
        </w:rPr>
        <w:t>datatype</w:t>
      </w:r>
      <w:r w:rsidR="0084216D">
        <w:t xml:space="preserve"> can be one of </w:t>
      </w:r>
      <w:r w:rsidR="00A90E00">
        <w:t xml:space="preserve">several </w:t>
      </w:r>
      <w:r w:rsidR="0084216D">
        <w:t>datatype values</w:t>
      </w:r>
      <w:r w:rsidR="003213F5">
        <w:t xml:space="preserve">. </w:t>
      </w:r>
      <w:r w:rsidR="0084216D">
        <w:t xml:space="preserve">In this case, the </w:t>
      </w:r>
      <w:r w:rsidR="0084216D" w:rsidRPr="00BD3303">
        <w:rPr>
          <w:rFonts w:ascii="Courier New" w:hAnsi="Courier New" w:cs="Courier New"/>
        </w:rPr>
        <w:t>datatype</w:t>
      </w:r>
      <w:r w:rsidR="0084216D">
        <w:t xml:space="preserve"> value that most appropriately describes the value of the OVAL Item Entity</w:t>
      </w:r>
      <w:r w:rsidR="00400C15">
        <w:t xml:space="preserve"> SHOULD be used</w:t>
      </w:r>
      <w:r w:rsidR="003213F5">
        <w:t xml:space="preserve">. </w:t>
      </w:r>
      <w:r w:rsidR="0084216D">
        <w:t xml:space="preserve">If an OVAL Item Entity value is not present, the </w:t>
      </w:r>
      <w:r w:rsidR="0084216D" w:rsidRPr="00BD3303">
        <w:rPr>
          <w:rFonts w:ascii="Courier New" w:hAnsi="Courier New" w:cs="Courier New"/>
        </w:rPr>
        <w:t>datatype</w:t>
      </w:r>
      <w:r w:rsidR="0084216D">
        <w:t xml:space="preserve"> value </w:t>
      </w:r>
      <w:r w:rsidR="00815CD2">
        <w:t>MUST</w:t>
      </w:r>
      <w:r w:rsidR="0084216D">
        <w:t xml:space="preserve"> be set to the default datatype value specified in corresponding </w:t>
      </w:r>
      <w:r w:rsidR="0084216D" w:rsidRPr="003260AF">
        <w:t>OVAL Component Model</w:t>
      </w:r>
      <w:r w:rsidR="0084216D">
        <w:t>.</w:t>
      </w:r>
    </w:p>
    <w:p w:rsidR="00A90E00" w:rsidRDefault="00A90E00" w:rsidP="00FE7AF9">
      <w:pPr>
        <w:pStyle w:val="Heading5"/>
      </w:pPr>
      <w:r>
        <w:lastRenderedPageBreak/>
        <w:t>Value</w:t>
      </w:r>
    </w:p>
    <w:p w:rsidR="002A23F1" w:rsidRDefault="0084216D" w:rsidP="00BD3303">
      <w:r>
        <w:t xml:space="preserve">The final aspect of an OVAL Item Entity is its </w:t>
      </w:r>
      <w:r w:rsidRPr="00BD3303">
        <w:rPr>
          <w:rFonts w:ascii="Courier New" w:hAnsi="Courier New" w:cs="Courier New"/>
        </w:rPr>
        <w:t>value</w:t>
      </w:r>
      <w:r w:rsidR="003213F5">
        <w:t xml:space="preserve">. </w:t>
      </w:r>
      <w:r>
        <w:t>An OVAL Item Entity may contain simple character data or complex structured data as specified in the corresponding OVAL Component Model</w:t>
      </w:r>
      <w:r w:rsidR="003213F5">
        <w:t xml:space="preserve">. </w:t>
      </w:r>
      <w:r>
        <w:t xml:space="preserve">All OVAL Item Entity values </w:t>
      </w:r>
      <w:r w:rsidR="00815CD2">
        <w:t>MUST</w:t>
      </w:r>
      <w:r>
        <w:t xml:space="preserve"> conform to the constraints defined in the </w:t>
      </w:r>
      <w:r w:rsidR="002A23F1">
        <w:rPr>
          <w:rFonts w:ascii="Courier New" w:hAnsi="Courier New"/>
        </w:rPr>
        <w:t>o</w:t>
      </w:r>
      <w:r w:rsidR="00981D77">
        <w:rPr>
          <w:rFonts w:ascii="Courier New" w:hAnsi="Courier New"/>
        </w:rPr>
        <w:t>val-sc</w:t>
      </w:r>
      <w:r w:rsidRPr="00705FBB">
        <w:rPr>
          <w:rFonts w:ascii="Courier New" w:hAnsi="Courier New"/>
        </w:rPr>
        <w:t>:</w:t>
      </w:r>
      <w:r w:rsidR="00AD028C">
        <w:rPr>
          <w:rFonts w:ascii="Courier New" w:hAnsi="Courier New"/>
        </w:rPr>
        <w:t>Datatype</w:t>
      </w:r>
      <w:r w:rsidRPr="00705FBB">
        <w:rPr>
          <w:rFonts w:ascii="Courier New" w:hAnsi="Courier New"/>
        </w:rPr>
        <w:t>Enumeration</w:t>
      </w:r>
      <w:r>
        <w:rPr>
          <w:rFonts w:ascii="Calibri" w:hAnsi="Calibri"/>
        </w:rPr>
        <w:t>.</w:t>
      </w:r>
      <w:r w:rsidR="008C02BF" w:rsidRPr="006C7846" w:rsidDel="008C02BF">
        <w:t xml:space="preserve"> </w:t>
      </w:r>
    </w:p>
    <w:p w:rsidR="00512860" w:rsidRDefault="00512860" w:rsidP="002A23F1">
      <w:pPr>
        <w:pStyle w:val="Heading3"/>
      </w:pPr>
      <w:bookmarkStart w:id="2082" w:name="_Toc336259535"/>
      <w:r>
        <w:t>Content Integrity and Authenticity</w:t>
      </w:r>
      <w:bookmarkEnd w:id="2082"/>
    </w:p>
    <w:p w:rsidR="00710C7E" w:rsidRPr="00DC4CCD" w:rsidRDefault="008C02BF" w:rsidP="00710C7E">
      <w:r>
        <w:t>Content expressed in the OVAL System Characteristics Model MAY be digitally signed in order to preserve content integrity and authenticity</w:t>
      </w:r>
      <w:r w:rsidR="00805B09">
        <w:t xml:space="preserve">.  See Section </w:t>
      </w:r>
      <w:r w:rsidR="00805B09">
        <w:fldChar w:fldCharType="begin"/>
      </w:r>
      <w:r w:rsidR="00805B09">
        <w:instrText xml:space="preserve"> REF _Ref303608302 \r \h </w:instrText>
      </w:r>
      <w:r w:rsidR="00805B09">
        <w:fldChar w:fldCharType="separate"/>
      </w:r>
      <w:r w:rsidR="00082012">
        <w:t>6.1</w:t>
      </w:r>
      <w:r w:rsidR="00805B09">
        <w:fldChar w:fldCharType="end"/>
      </w:r>
      <w:r w:rsidR="00805B09">
        <w:t xml:space="preserve"> on XML Signature Support.</w:t>
      </w:r>
    </w:p>
    <w:p w:rsidR="004710BF" w:rsidRDefault="00FD6C8A" w:rsidP="00BD3303">
      <w:pPr>
        <w:pStyle w:val="Heading2"/>
      </w:pPr>
      <w:bookmarkStart w:id="2083" w:name="_Toc336259536"/>
      <w:r>
        <w:t>Producing OVAL Results</w:t>
      </w:r>
      <w:bookmarkEnd w:id="2083"/>
      <w:r w:rsidR="004710BF" w:rsidRPr="004710BF">
        <w:t xml:space="preserve"> </w:t>
      </w:r>
    </w:p>
    <w:p w:rsidR="00D35E93" w:rsidRDefault="00D35E93" w:rsidP="00D35E93">
      <w:r>
        <w:t>Producing OVAL Results is the process by which detailed system state information is evaluated against the expected state of a system and represented in a standard</w:t>
      </w:r>
      <w:r w:rsidR="001F34A3">
        <w:t>ized</w:t>
      </w:r>
      <w:r>
        <w:t xml:space="preserve"> format</w:t>
      </w:r>
      <w:r w:rsidR="003213F5">
        <w:t xml:space="preserve">. </w:t>
      </w:r>
      <w:r>
        <w:t xml:space="preserve">This </w:t>
      </w:r>
      <w:r w:rsidR="001F34A3">
        <w:t xml:space="preserve">standardized </w:t>
      </w:r>
      <w:r>
        <w:t>format conveys the results of the evaluation which can indicate the presence of a vulnerability, compliance to a policy, installation of software, or even the presence of malware artifacts</w:t>
      </w:r>
      <w:r w:rsidR="003213F5">
        <w:t xml:space="preserve">. </w:t>
      </w:r>
      <w:r>
        <w:t xml:space="preserve">Additionally, the results can be consumed by other tools where they can be interpreted and used to </w:t>
      </w:r>
      <w:r w:rsidR="001F34A3">
        <w:t xml:space="preserve">inform </w:t>
      </w:r>
      <w:r>
        <w:t>remediat</w:t>
      </w:r>
      <w:r w:rsidR="001F34A3">
        <w:t>ion of</w:t>
      </w:r>
      <w:r>
        <w:t xml:space="preserve"> discovered issues.</w:t>
      </w:r>
    </w:p>
    <w:p w:rsidR="00B22862" w:rsidRDefault="00B22862" w:rsidP="00FB5C04">
      <w:pPr>
        <w:pStyle w:val="Heading3"/>
      </w:pPr>
      <w:bookmarkStart w:id="2084" w:name="_Toc297714990"/>
      <w:bookmarkStart w:id="2085" w:name="_Toc297715277"/>
      <w:bookmarkStart w:id="2086" w:name="_Toc297715570"/>
      <w:bookmarkStart w:id="2087" w:name="_Toc297715858"/>
      <w:bookmarkStart w:id="2088" w:name="_Toc336259537"/>
      <w:bookmarkEnd w:id="2084"/>
      <w:bookmarkEnd w:id="2085"/>
      <w:bookmarkEnd w:id="2086"/>
      <w:bookmarkEnd w:id="2087"/>
      <w:r>
        <w:t>Definition Evaluation</w:t>
      </w:r>
      <w:bookmarkEnd w:id="2088"/>
    </w:p>
    <w:p w:rsidR="00B22862" w:rsidRDefault="00B22862" w:rsidP="00B22862">
      <w:r>
        <w:t xml:space="preserve">OVAL Definition Evaluation is the process </w:t>
      </w:r>
      <w:r w:rsidR="00993A06">
        <w:t xml:space="preserve">examining the characteristics of a system and </w:t>
      </w:r>
      <w:r>
        <w:t xml:space="preserve">applying one or more logical statements </w:t>
      </w:r>
      <w:r w:rsidR="00993A06">
        <w:t xml:space="preserve">about those characteristics </w:t>
      </w:r>
      <w:r>
        <w:t xml:space="preserve">to determine </w:t>
      </w:r>
      <w:r w:rsidR="00993A06">
        <w:t>an overall result for the system state that the</w:t>
      </w:r>
      <w:r>
        <w:t xml:space="preserve"> OVAL Definition</w:t>
      </w:r>
      <w:r w:rsidR="00993A06">
        <w:t xml:space="preserve"> describes</w:t>
      </w:r>
      <w:r w:rsidR="003213F5">
        <w:t xml:space="preserve">. </w:t>
      </w:r>
      <w:r w:rsidR="00993A06">
        <w:t xml:space="preserve">Each OVAL Definition has zero or one logical </w:t>
      </w:r>
      <w:r w:rsidR="00993A06" w:rsidRPr="00BD3303">
        <w:rPr>
          <w:rFonts w:ascii="Courier New" w:hAnsi="Courier New" w:cs="Courier New"/>
        </w:rPr>
        <w:t>criteria</w:t>
      </w:r>
      <w:r w:rsidR="00993A06">
        <w:t xml:space="preserve"> components</w:t>
      </w:r>
      <w:r w:rsidR="001F34A3">
        <w:t xml:space="preserve">, which are </w:t>
      </w:r>
      <w:r>
        <w:t>combined using logical operators, such as ‘</w:t>
      </w:r>
      <w:r w:rsidRPr="002D1C7F">
        <w:rPr>
          <w:rFonts w:ascii="Courier New" w:hAnsi="Courier New" w:cs="Courier New"/>
        </w:rPr>
        <w:t>AND</w:t>
      </w:r>
      <w:r>
        <w:rPr>
          <w:rFonts w:ascii="Courier New" w:hAnsi="Courier New" w:cs="Courier New"/>
        </w:rPr>
        <w:t>’</w:t>
      </w:r>
      <w:r>
        <w:t xml:space="preserve"> and ‘</w:t>
      </w:r>
      <w:r w:rsidRPr="002D1C7F">
        <w:rPr>
          <w:rFonts w:ascii="Courier New" w:hAnsi="Courier New" w:cs="Courier New"/>
        </w:rPr>
        <w:t>OR’</w:t>
      </w:r>
      <w:r w:rsidR="003213F5">
        <w:t xml:space="preserve">. </w:t>
      </w:r>
      <w:r w:rsidR="00993A06">
        <w:t xml:space="preserve">The overall result of </w:t>
      </w:r>
      <w:r w:rsidR="001F34A3">
        <w:t xml:space="preserve">evaluating </w:t>
      </w:r>
      <w:r w:rsidR="00993A06">
        <w:t xml:space="preserve">an OVAL Definition is determined by evaluating </w:t>
      </w:r>
      <w:r w:rsidR="00AA692D">
        <w:t xml:space="preserve">its </w:t>
      </w:r>
      <w:r w:rsidR="00AA692D" w:rsidRPr="00BD3303">
        <w:rPr>
          <w:rFonts w:ascii="Courier New" w:hAnsi="Courier New" w:cs="Courier New"/>
        </w:rPr>
        <w:t>criteria</w:t>
      </w:r>
      <w:r w:rsidR="00AA692D">
        <w:t xml:space="preserve"> component. This process is described in detail in the following section. </w:t>
      </w:r>
    </w:p>
    <w:p w:rsidR="00394DAE" w:rsidRPr="00394DAE" w:rsidRDefault="00394DAE" w:rsidP="00394DAE">
      <w:pPr>
        <w:pStyle w:val="Heading4"/>
      </w:pPr>
      <w:r w:rsidRPr="00394DAE">
        <w:t>Evaluating a Deprecated OVAL Definition</w:t>
      </w:r>
    </w:p>
    <w:p w:rsidR="00394DAE" w:rsidRPr="00D93CD9" w:rsidRDefault="00394DAE" w:rsidP="00394DAE">
      <w:r w:rsidRPr="00394DAE">
        <w:t xml:space="preserve">When evaluating a deprecated OVAL Definition, that does not have a </w:t>
      </w:r>
      <w:r w:rsidRPr="00394DAE">
        <w:rPr>
          <w:rFonts w:ascii="Courier New" w:hAnsi="Courier New"/>
        </w:rPr>
        <w:t>criteria</w:t>
      </w:r>
      <w:r w:rsidRPr="00394DAE">
        <w:t xml:space="preserve"> construct, the OVAL Definition MUST evaluate to </w:t>
      </w:r>
      <w:r w:rsidRPr="00394DAE">
        <w:rPr>
          <w:i/>
        </w:rPr>
        <w:t>‘not evaluated’</w:t>
      </w:r>
      <w:r w:rsidRPr="00394DAE">
        <w:t xml:space="preserve">.  If a deprecated OVAL Definition contains a </w:t>
      </w:r>
      <w:r w:rsidRPr="00394DAE">
        <w:rPr>
          <w:rFonts w:ascii="Courier New" w:hAnsi="Courier New"/>
        </w:rPr>
        <w:t>criteria</w:t>
      </w:r>
      <w:r w:rsidRPr="00394DAE">
        <w:t xml:space="preserve"> construct, the OVAL Definition SHOULD evaluate as if it were not deprecated.  However, the OVAL Definition MAY evaluate to </w:t>
      </w:r>
      <w:r w:rsidRPr="00394DAE">
        <w:rPr>
          <w:i/>
        </w:rPr>
        <w:t>‘not evaluted’</w:t>
      </w:r>
      <w:r w:rsidRPr="00394DAE">
        <w:t>.</w:t>
      </w:r>
    </w:p>
    <w:p w:rsidR="00B22862" w:rsidRDefault="00B22862" w:rsidP="00FB5C04">
      <w:pPr>
        <w:pStyle w:val="Heading4"/>
      </w:pPr>
      <w:r>
        <w:t>Criteria Evaluation</w:t>
      </w:r>
    </w:p>
    <w:p w:rsidR="00D35E93" w:rsidRDefault="00D35E93" w:rsidP="00D35E93">
      <w:pPr>
        <w:rPr>
          <w:rFonts w:ascii="Calibri" w:hAnsi="Calibri"/>
        </w:rPr>
      </w:pPr>
      <w:r>
        <w:t xml:space="preserve">A </w:t>
      </w:r>
      <w:r w:rsidRPr="002D1C7F">
        <w:rPr>
          <w:rFonts w:ascii="Courier New" w:hAnsi="Courier New" w:cs="Courier New"/>
        </w:rPr>
        <w:t>criteria</w:t>
      </w:r>
      <w:r w:rsidRPr="002C7D91">
        <w:rPr>
          <w:rFonts w:cstheme="minorHAnsi"/>
        </w:rPr>
        <w:t xml:space="preserve"> </w:t>
      </w:r>
      <w:r>
        <w:t>component of an OVAL Definition combines one or more logical statements in order to determine a result value</w:t>
      </w:r>
      <w:r w:rsidR="003213F5">
        <w:t xml:space="preserve">. </w:t>
      </w:r>
      <w:r>
        <w:t xml:space="preserve">A </w:t>
      </w:r>
      <w:r w:rsidRPr="002D1C7F">
        <w:rPr>
          <w:rFonts w:ascii="Courier New" w:hAnsi="Courier New" w:cs="Courier New"/>
        </w:rPr>
        <w:t>criteria</w:t>
      </w:r>
      <w:r>
        <w:t xml:space="preserve"> can be made up of other </w:t>
      </w:r>
      <w:r w:rsidRPr="002D1C7F">
        <w:rPr>
          <w:rFonts w:ascii="Courier New" w:hAnsi="Courier New" w:cs="Courier New"/>
        </w:rPr>
        <w:t>criteria</w:t>
      </w:r>
      <w:r>
        <w:t xml:space="preserve">, </w:t>
      </w:r>
      <w:r w:rsidRPr="002D1C7F">
        <w:rPr>
          <w:rFonts w:ascii="Courier New" w:hAnsi="Courier New" w:cs="Courier New"/>
        </w:rPr>
        <w:t>criterion</w:t>
      </w:r>
      <w:r>
        <w:t xml:space="preserve">, or </w:t>
      </w:r>
      <w:r w:rsidRPr="00936435">
        <w:rPr>
          <w:rFonts w:ascii="Courier New" w:hAnsi="Courier New" w:cs="Courier New"/>
        </w:rPr>
        <w:t>extend_definitions</w:t>
      </w:r>
      <w:r>
        <w:t xml:space="preserve">, along with an </w:t>
      </w:r>
      <w:r w:rsidRPr="00002302">
        <w:rPr>
          <w:rFonts w:ascii="Courier New" w:hAnsi="Courier New"/>
        </w:rPr>
        <w:t>operator</w:t>
      </w:r>
      <w:r w:rsidRPr="002C7D91">
        <w:rPr>
          <w:rFonts w:cstheme="minorHAnsi"/>
        </w:rPr>
        <w:t xml:space="preserve"> property</w:t>
      </w:r>
      <w:r>
        <w:t xml:space="preserve"> that specifies how to logically combine</w:t>
      </w:r>
      <w:r w:rsidR="00077E40">
        <w:t xml:space="preserve"> </w:t>
      </w:r>
      <w:r>
        <w:t>the specified logical statements</w:t>
      </w:r>
      <w:r w:rsidR="003213F5">
        <w:t xml:space="preserve">. </w:t>
      </w:r>
      <w:r>
        <w:t xml:space="preserve">For more information on how to combine the individual results of the logical statements specified within a </w:t>
      </w:r>
      <w:r w:rsidRPr="002A23F1">
        <w:rPr>
          <w:rFonts w:ascii="Courier New" w:hAnsi="Courier New" w:cs="Courier New"/>
        </w:rPr>
        <w:t>crite</w:t>
      </w:r>
      <w:r w:rsidR="001F34A3" w:rsidRPr="002A23F1">
        <w:rPr>
          <w:rFonts w:ascii="Courier New" w:hAnsi="Courier New" w:cs="Courier New"/>
        </w:rPr>
        <w:t>ria</w:t>
      </w:r>
      <w:r w:rsidR="001F34A3">
        <w:t xml:space="preserve">, </w:t>
      </w:r>
      <w:r w:rsidR="00084D0D">
        <w:t xml:space="preserve">see </w:t>
      </w:r>
      <w:r w:rsidR="001F34A3">
        <w:t>Section</w:t>
      </w:r>
      <w:r w:rsidR="00A0110B">
        <w:t xml:space="preserve"> </w:t>
      </w:r>
      <w:r w:rsidR="00A0110B">
        <w:fldChar w:fldCharType="begin"/>
      </w:r>
      <w:r w:rsidR="00A0110B">
        <w:instrText xml:space="preserve"> REF _Ref303609003 \r \h </w:instrText>
      </w:r>
      <w:r w:rsidR="00A0110B">
        <w:fldChar w:fldCharType="separate"/>
      </w:r>
      <w:r w:rsidR="00082012">
        <w:t>5.3.6.2</w:t>
      </w:r>
      <w:r w:rsidR="00A0110B">
        <w:fldChar w:fldCharType="end"/>
      </w:r>
      <w:r w:rsidR="003213F5">
        <w:t xml:space="preserve">. </w:t>
      </w:r>
      <w:r w:rsidR="002C7D91">
        <w:t xml:space="preserve">The result value of the criteria is determined by first </w:t>
      </w:r>
      <w:r w:rsidR="001F34A3">
        <w:t xml:space="preserve">evaluating </w:t>
      </w:r>
      <w:r w:rsidR="002C7D91">
        <w:t xml:space="preserve">the </w:t>
      </w:r>
      <w:r w:rsidR="002C7D91" w:rsidRPr="00EB07E5">
        <w:rPr>
          <w:rFonts w:ascii="Courier New" w:hAnsi="Courier New" w:cs="Courier New"/>
        </w:rPr>
        <w:t>operator</w:t>
      </w:r>
      <w:r w:rsidR="002C7D91">
        <w:t xml:space="preserve"> property to combine th</w:t>
      </w:r>
      <w:r w:rsidR="001F34A3">
        <w:t>e logical statements and t</w:t>
      </w:r>
      <w:r w:rsidR="002C7D91">
        <w:t>hen</w:t>
      </w:r>
      <w:r w:rsidR="001F34A3">
        <w:t xml:space="preserve"> evaluating the </w:t>
      </w:r>
      <w:r w:rsidR="002C7D91" w:rsidRPr="00EB07E5">
        <w:rPr>
          <w:rFonts w:ascii="Courier New" w:hAnsi="Courier New" w:cs="Courier New"/>
        </w:rPr>
        <w:t>negate</w:t>
      </w:r>
      <w:r w:rsidR="002C7D91">
        <w:t xml:space="preserve"> property</w:t>
      </w:r>
      <w:r w:rsidR="003213F5">
        <w:t xml:space="preserve">. </w:t>
      </w:r>
      <w:r w:rsidR="00084D0D">
        <w:rPr>
          <w:rFonts w:ascii="Calibri" w:hAnsi="Calibri"/>
        </w:rPr>
        <w:t xml:space="preserve">See </w:t>
      </w:r>
      <w:r w:rsidR="002C7D91" w:rsidRPr="00270F18">
        <w:rPr>
          <w:rFonts w:ascii="Calibri" w:hAnsi="Calibri"/>
        </w:rPr>
        <w:t xml:space="preserve">Section </w:t>
      </w:r>
      <w:r w:rsidR="0042235C">
        <w:rPr>
          <w:rFonts w:ascii="Calibri" w:hAnsi="Calibri"/>
        </w:rPr>
        <w:fldChar w:fldCharType="begin"/>
      </w:r>
      <w:r w:rsidR="0042235C">
        <w:rPr>
          <w:rFonts w:ascii="Calibri" w:hAnsi="Calibri"/>
        </w:rPr>
        <w:instrText xml:space="preserve"> REF _Ref303608901 \r \h </w:instrText>
      </w:r>
      <w:r w:rsidR="0042235C">
        <w:rPr>
          <w:rFonts w:ascii="Calibri" w:hAnsi="Calibri"/>
        </w:rPr>
      </w:r>
      <w:r w:rsidR="0042235C">
        <w:rPr>
          <w:rFonts w:ascii="Calibri" w:hAnsi="Calibri"/>
        </w:rPr>
        <w:fldChar w:fldCharType="separate"/>
      </w:r>
      <w:r w:rsidR="00082012">
        <w:rPr>
          <w:rFonts w:ascii="Calibri" w:hAnsi="Calibri"/>
        </w:rPr>
        <w:t>5.3.1.5</w:t>
      </w:r>
      <w:r w:rsidR="0042235C">
        <w:rPr>
          <w:rFonts w:ascii="Calibri" w:hAnsi="Calibri"/>
        </w:rPr>
        <w:fldChar w:fldCharType="end"/>
      </w:r>
      <w:r w:rsidR="0042235C">
        <w:rPr>
          <w:rFonts w:ascii="Calibri" w:hAnsi="Calibri"/>
        </w:rPr>
        <w:t xml:space="preserve"> </w:t>
      </w:r>
      <w:r w:rsidR="002C7D91" w:rsidRPr="00270F18">
        <w:rPr>
          <w:rFonts w:ascii="Calibri" w:hAnsi="Calibri"/>
        </w:rPr>
        <w:t>for additional information on how to n</w:t>
      </w:r>
      <w:r w:rsidR="002C7D91">
        <w:rPr>
          <w:rFonts w:ascii="Calibri" w:hAnsi="Calibri"/>
        </w:rPr>
        <w:t xml:space="preserve">egate the result of the </w:t>
      </w:r>
      <w:r w:rsidR="002C7D91" w:rsidRPr="00EB07E5">
        <w:rPr>
          <w:rFonts w:ascii="Courier New" w:hAnsi="Courier New" w:cs="Courier New"/>
        </w:rPr>
        <w:t>criteria</w:t>
      </w:r>
      <w:r w:rsidR="002C7D91" w:rsidRPr="00270F18">
        <w:rPr>
          <w:rFonts w:ascii="Calibri" w:hAnsi="Calibri"/>
        </w:rPr>
        <w:t>.</w:t>
      </w:r>
    </w:p>
    <w:p w:rsidR="00394DAE" w:rsidRPr="00394DAE" w:rsidRDefault="00394DAE" w:rsidP="00394DAE">
      <w:pPr>
        <w:pStyle w:val="Heading5"/>
      </w:pPr>
      <w:r w:rsidRPr="00394DAE">
        <w:lastRenderedPageBreak/>
        <w:t>applicability_check</w:t>
      </w:r>
    </w:p>
    <w:p w:rsidR="00394DAE" w:rsidRPr="00CE4DE6"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criteria</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criteria</w:t>
      </w:r>
      <w:r w:rsidRPr="00394DAE">
        <w:t xml:space="preserve"> construct in the OVAL Results.</w:t>
      </w:r>
    </w:p>
    <w:p w:rsidR="00B22862" w:rsidRDefault="00B22862" w:rsidP="00FB5C04">
      <w:pPr>
        <w:pStyle w:val="Heading4"/>
      </w:pPr>
      <w:r>
        <w:t>Criterion Evaluation</w:t>
      </w:r>
    </w:p>
    <w:p w:rsidR="00D35E93" w:rsidRDefault="00D35E93" w:rsidP="00D35E93">
      <w:pPr>
        <w:rPr>
          <w:rFonts w:ascii="Calibri" w:hAnsi="Calibri"/>
        </w:rPr>
      </w:pPr>
      <w:r w:rsidRPr="00270F18">
        <w:t xml:space="preserve">The result of a </w:t>
      </w:r>
      <w:r w:rsidRPr="00270F18">
        <w:rPr>
          <w:rFonts w:ascii="Courier New" w:hAnsi="Courier New"/>
        </w:rPr>
        <w:t>criterion</w:t>
      </w:r>
      <w:r w:rsidRPr="00270F18">
        <w:rPr>
          <w:rFonts w:ascii="Calibri" w:hAnsi="Calibri"/>
        </w:rPr>
        <w:t xml:space="preserve"> construct is the result of the OVAL Test that it references, after the </w:t>
      </w:r>
      <w:r w:rsidR="002C7D91" w:rsidRPr="00632916">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00805B09">
        <w:rPr>
          <w:rFonts w:ascii="Calibri" w:hAnsi="Calibri"/>
        </w:rPr>
        <w:t xml:space="preserve"> </w:t>
      </w:r>
      <w:r w:rsidR="00577B85">
        <w:rPr>
          <w:rFonts w:ascii="Calibri" w:hAnsi="Calibri"/>
        </w:rPr>
        <w:t xml:space="preserve">Negate Evaluation </w:t>
      </w:r>
      <w:r w:rsidRPr="00270F18">
        <w:rPr>
          <w:rFonts w:ascii="Calibri" w:hAnsi="Calibri"/>
        </w:rPr>
        <w:t>for additional information on how to negate the result of an OVAL Test.</w:t>
      </w:r>
    </w:p>
    <w:p w:rsidR="00A11FB5" w:rsidRDefault="00A11FB5" w:rsidP="00D35E93">
      <w:r>
        <w:t xml:space="preserve">The </w:t>
      </w:r>
      <w:r w:rsidRPr="00632916">
        <w:rPr>
          <w:rFonts w:ascii="Courier New" w:hAnsi="Courier New" w:cs="Courier New"/>
        </w:rPr>
        <w:t>variable_instance</w:t>
      </w:r>
      <w:r>
        <w:t xml:space="preserve"> property of the </w:t>
      </w:r>
      <w:r w:rsidRPr="002C7D91">
        <w:rPr>
          <w:rFonts w:ascii="Courier New" w:hAnsi="Courier New" w:cs="Courier New"/>
        </w:rPr>
        <w:t>criterion</w:t>
      </w:r>
      <w:r>
        <w:t xml:space="preserve"> is carried over from the </w:t>
      </w:r>
      <w:r w:rsidRPr="00632916">
        <w:rPr>
          <w:rFonts w:ascii="Courier New" w:hAnsi="Courier New" w:cs="Courier New"/>
        </w:rPr>
        <w:t>variable_instance</w:t>
      </w:r>
      <w:r>
        <w:t xml:space="preserve"> value of the referenced OVAL Test.</w:t>
      </w:r>
    </w:p>
    <w:p w:rsidR="00394DAE" w:rsidRPr="00394DAE" w:rsidRDefault="00394DAE" w:rsidP="00394DAE">
      <w:pPr>
        <w:pStyle w:val="Heading5"/>
      </w:pPr>
      <w:r w:rsidRPr="00394DAE">
        <w:t>applicability_check</w:t>
      </w:r>
    </w:p>
    <w:p w:rsidR="00394DAE" w:rsidRPr="00DF301A"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criterion</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criterion</w:t>
      </w:r>
      <w:r w:rsidRPr="00394DAE">
        <w:t xml:space="preserve"> construct in the OVAL Results.</w:t>
      </w:r>
    </w:p>
    <w:p w:rsidR="00B22862" w:rsidRDefault="00B22862" w:rsidP="00FB5C04">
      <w:pPr>
        <w:pStyle w:val="Heading4"/>
      </w:pPr>
      <w:r>
        <w:t xml:space="preserve">Extend </w:t>
      </w:r>
      <w:r w:rsidR="001809E9">
        <w:t>Definition Evaluation</w:t>
      </w:r>
    </w:p>
    <w:p w:rsidR="00D35E93" w:rsidRDefault="00D35E93" w:rsidP="00D35E93">
      <w:pPr>
        <w:rPr>
          <w:rFonts w:ascii="Calibri" w:hAnsi="Calibri"/>
        </w:rPr>
      </w:pPr>
      <w:r w:rsidRPr="00270F18">
        <w:t>The result of a</w:t>
      </w:r>
      <w:r w:rsidR="00077E40">
        <w:t>n</w:t>
      </w:r>
      <w:r w:rsidRPr="00270F18">
        <w:t xml:space="preserve"> </w:t>
      </w:r>
      <w:r w:rsidRPr="00270F18">
        <w:rPr>
          <w:rFonts w:ascii="Courier New" w:hAnsi="Courier New"/>
        </w:rPr>
        <w:t>extend_definition</w:t>
      </w:r>
      <w:r w:rsidRPr="00270F18">
        <w:rPr>
          <w:rFonts w:ascii="Calibri" w:hAnsi="Calibri"/>
        </w:rPr>
        <w:t xml:space="preserve"> construct is the result of the OVAL Definition, that it references, after the </w:t>
      </w:r>
      <w:r w:rsidR="002C7D91" w:rsidRPr="00EB07E5">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00805B09"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Pr="00270F18">
        <w:rPr>
          <w:rFonts w:ascii="Calibri" w:hAnsi="Calibri"/>
        </w:rPr>
        <w:t xml:space="preserve"> Negate Evaluation for additional information on how to negate the result of an OVAL Definition.</w:t>
      </w:r>
    </w:p>
    <w:p w:rsidR="00A11FB5" w:rsidRDefault="00A11FB5" w:rsidP="00D35E93">
      <w:r>
        <w:t xml:space="preserve">The </w:t>
      </w:r>
      <w:r w:rsidRPr="00632916">
        <w:rPr>
          <w:rFonts w:ascii="Courier New" w:hAnsi="Courier New" w:cs="Courier New"/>
        </w:rPr>
        <w:t>variable_instance</w:t>
      </w:r>
      <w:r>
        <w:t xml:space="preserve"> property of the </w:t>
      </w:r>
      <w:r w:rsidR="00077E40" w:rsidRPr="00270F18">
        <w:rPr>
          <w:rFonts w:ascii="Courier New" w:hAnsi="Courier New"/>
        </w:rPr>
        <w:t>extend_definition</w:t>
      </w:r>
      <w:r>
        <w:t xml:space="preserve"> is carried over from the </w:t>
      </w:r>
      <w:r w:rsidRPr="00632916">
        <w:rPr>
          <w:rFonts w:ascii="Courier New" w:hAnsi="Courier New" w:cs="Courier New"/>
        </w:rPr>
        <w:t>variable_instance</w:t>
      </w:r>
      <w:r>
        <w:t xml:space="preserve"> value of the referenced OVAL Definition.</w:t>
      </w:r>
    </w:p>
    <w:p w:rsidR="0015491C" w:rsidRPr="0015491C" w:rsidRDefault="0015491C" w:rsidP="0015491C">
      <w:pPr>
        <w:pStyle w:val="Heading5"/>
      </w:pPr>
      <w:r w:rsidRPr="0015491C">
        <w:t>applicability_check</w:t>
      </w:r>
    </w:p>
    <w:p w:rsidR="0015491C" w:rsidRPr="00CE4DE6" w:rsidRDefault="0015491C" w:rsidP="0015491C">
      <w:r w:rsidRPr="0015491C">
        <w:t xml:space="preserve">If a value for the </w:t>
      </w:r>
      <w:r w:rsidRPr="0015491C">
        <w:rPr>
          <w:rFonts w:ascii="Courier New" w:hAnsi="Courier New"/>
        </w:rPr>
        <w:t>applicability_check</w:t>
      </w:r>
      <w:r w:rsidRPr="0015491C">
        <w:t xml:space="preserve"> property is specified on the </w:t>
      </w:r>
      <w:r w:rsidRPr="0015491C">
        <w:rPr>
          <w:rFonts w:ascii="Courier New" w:hAnsi="Courier New"/>
        </w:rPr>
        <w:t>extend_definition</w:t>
      </w:r>
      <w:r w:rsidRPr="0015491C">
        <w:t xml:space="preserve"> construct, in an OVAL Definition, the </w:t>
      </w:r>
      <w:r w:rsidRPr="0015491C">
        <w:rPr>
          <w:rFonts w:ascii="Courier New" w:hAnsi="Courier New"/>
        </w:rPr>
        <w:t>applicability_check</w:t>
      </w:r>
      <w:r w:rsidRPr="0015491C">
        <w:t xml:space="preserve"> property and value MUST be replicated on the </w:t>
      </w:r>
      <w:r w:rsidRPr="0015491C">
        <w:rPr>
          <w:rFonts w:ascii="Courier New" w:hAnsi="Courier New"/>
        </w:rPr>
        <w:t>extend_definition</w:t>
      </w:r>
      <w:r w:rsidRPr="0015491C">
        <w:t xml:space="preserve"> construct in the OVAL Results.</w:t>
      </w:r>
    </w:p>
    <w:p w:rsidR="00A57AAC" w:rsidRDefault="00A57AAC" w:rsidP="00FB5C04">
      <w:pPr>
        <w:pStyle w:val="Heading4"/>
      </w:pPr>
      <w:bookmarkStart w:id="2089" w:name="_Ref303608901"/>
      <w:r>
        <w:t>Negate Evaluation</w:t>
      </w:r>
      <w:bookmarkEnd w:id="2089"/>
    </w:p>
    <w:p w:rsidR="00D35E93" w:rsidRPr="00936435" w:rsidRDefault="00D35E93" w:rsidP="00D35E93">
      <w:r>
        <w:t xml:space="preserve">When the </w:t>
      </w:r>
      <w:r w:rsidRPr="00936435">
        <w:rPr>
          <w:rFonts w:ascii="Courier New" w:hAnsi="Courier New" w:cs="Courier New"/>
        </w:rPr>
        <w:t>negate</w:t>
      </w:r>
      <w:r>
        <w:t xml:space="preserve"> property is </w:t>
      </w:r>
      <w:r w:rsidR="00E14067" w:rsidRPr="00E14067">
        <w:rPr>
          <w:rFonts w:ascii="Calibri" w:hAnsi="Calibri"/>
          <w:i/>
        </w:rPr>
        <w:t>‘true’</w:t>
      </w:r>
      <w:r>
        <w:t>, the final result of a construct MUST be the logical complement of its result value</w:t>
      </w:r>
      <w:r w:rsidR="003213F5">
        <w:t xml:space="preserve">. </w:t>
      </w:r>
      <w:r>
        <w:t xml:space="preserve">That is, for any construct that evaluates to </w:t>
      </w:r>
      <w:r w:rsidR="00E14067" w:rsidRPr="00E14067">
        <w:rPr>
          <w:rFonts w:ascii="Calibri" w:hAnsi="Calibri" w:cs="Courier New"/>
          <w:i/>
        </w:rPr>
        <w:t>‘true’</w:t>
      </w:r>
      <w:r>
        <w:t xml:space="preserve">, the final result would become </w:t>
      </w:r>
      <w:r w:rsidR="00E14067" w:rsidRPr="00E14067">
        <w:rPr>
          <w:rFonts w:ascii="Calibri" w:hAnsi="Calibri" w:cs="Courier New"/>
          <w:i/>
        </w:rPr>
        <w:t>‘false’</w:t>
      </w:r>
      <w:r>
        <w:t xml:space="preserve">, and vice versa. The </w:t>
      </w:r>
      <w:r w:rsidRPr="00DF301A">
        <w:rPr>
          <w:rFonts w:ascii="Courier New" w:hAnsi="Courier New" w:cs="Courier New"/>
        </w:rPr>
        <w:t>negate</w:t>
      </w:r>
      <w:r>
        <w:t xml:space="preserve"> property does not apply to non-Boolean result values</w:t>
      </w:r>
      <w:r w:rsidR="003213F5">
        <w:t xml:space="preserve">. </w:t>
      </w:r>
      <w:r>
        <w:t>If a non-Boolean result value is encountered, the final result MUST be the non-Boolean result value</w:t>
      </w:r>
      <w:r w:rsidR="003213F5">
        <w:t xml:space="preserve">. </w:t>
      </w:r>
      <w:r>
        <w:t xml:space="preserve">If the negate property is set to </w:t>
      </w:r>
      <w:r w:rsidR="00E14067" w:rsidRPr="00E14067">
        <w:rPr>
          <w:rFonts w:ascii="Calibri" w:hAnsi="Calibri"/>
          <w:i/>
        </w:rPr>
        <w:t>‘false’</w:t>
      </w:r>
      <w:r>
        <w:t xml:space="preserve">, the final result of a construct will be its </w:t>
      </w:r>
      <w:r w:rsidR="001F34A3">
        <w:t xml:space="preserve">original </w:t>
      </w:r>
      <w:r>
        <w:t>result value.</w:t>
      </w:r>
    </w:p>
    <w:p w:rsidR="0050623B" w:rsidRDefault="0050623B" w:rsidP="00EB07E5">
      <w:pPr>
        <w:pStyle w:val="Heading4"/>
      </w:pPr>
      <w:r>
        <w:t>Variable Instance</w:t>
      </w:r>
    </w:p>
    <w:p w:rsidR="0050623B" w:rsidRPr="007219D9" w:rsidRDefault="004B2C61" w:rsidP="0050623B">
      <w:r>
        <w:t xml:space="preserve">The value of the </w:t>
      </w:r>
      <w:r w:rsidRPr="00586C15">
        <w:rPr>
          <w:rFonts w:ascii="Courier New" w:hAnsi="Courier New" w:cs="Courier New"/>
        </w:rPr>
        <w:t>variable_instance</w:t>
      </w:r>
      <w:r>
        <w:t xml:space="preserve"> property is derived from the </w:t>
      </w:r>
      <w:r w:rsidR="00586C15" w:rsidRPr="00586C15">
        <w:rPr>
          <w:rFonts w:ascii="Courier New" w:hAnsi="Courier New" w:cs="Courier New"/>
        </w:rPr>
        <w:t>variable_instance</w:t>
      </w:r>
      <w:r w:rsidR="00586C15">
        <w:t xml:space="preserve"> values of the OVAL Definitions and OVAL Tests that are referenced within the OVAL Definition’s </w:t>
      </w:r>
      <w:r w:rsidR="00586C15" w:rsidRPr="00586C15">
        <w:rPr>
          <w:rFonts w:ascii="Courier New" w:hAnsi="Courier New" w:cs="Courier New"/>
        </w:rPr>
        <w:t>criteria</w:t>
      </w:r>
      <w:r w:rsidR="003213F5">
        <w:t xml:space="preserve">. </w:t>
      </w:r>
      <w:r w:rsidR="0050623B">
        <w:t xml:space="preserve">When an OVAL </w:t>
      </w:r>
      <w:r w:rsidR="00586C15">
        <w:t>Definition references another OVAL Definition o</w:t>
      </w:r>
      <w:r w:rsidR="0071109C">
        <w:t>r</w:t>
      </w:r>
      <w:r w:rsidR="00586C15">
        <w:t xml:space="preserve"> an OVAL Test that </w:t>
      </w:r>
      <w:r w:rsidR="0050623B">
        <w:t xml:space="preserve">makes use of an OVAL Variable, each collection of values assigned to the OVAL Variable MUST be differentiated by </w:t>
      </w:r>
      <w:r w:rsidR="0050623B">
        <w:lastRenderedPageBreak/>
        <w:t xml:space="preserve">incrementing the </w:t>
      </w:r>
      <w:r w:rsidR="0050623B" w:rsidRPr="00BD3303">
        <w:rPr>
          <w:rFonts w:ascii="Courier New" w:hAnsi="Courier New" w:cs="Courier New"/>
        </w:rPr>
        <w:t>variable_instance</w:t>
      </w:r>
      <w:r w:rsidR="0050623B">
        <w:t xml:space="preserve"> property</w:t>
      </w:r>
      <w:r w:rsidR="0071109C">
        <w:t xml:space="preserve">. The </w:t>
      </w:r>
      <w:r w:rsidR="0071109C" w:rsidRPr="00BD3303">
        <w:rPr>
          <w:rFonts w:ascii="Courier New" w:hAnsi="Courier New" w:cs="Courier New"/>
        </w:rPr>
        <w:t>variable_instance</w:t>
      </w:r>
      <w:r w:rsidR="0050623B">
        <w:t xml:space="preserve"> </w:t>
      </w:r>
      <w:r w:rsidR="0071109C">
        <w:t xml:space="preserve">value is incremented </w:t>
      </w:r>
      <w:r w:rsidR="0050623B">
        <w:t xml:space="preserve">once for each assigned collection of values for the OVAL Variable. When more than one collection of values is assigned to an OVAL Variable, an OVAL </w:t>
      </w:r>
      <w:r w:rsidR="00586C15">
        <w:t xml:space="preserve">Definition </w:t>
      </w:r>
      <w:r w:rsidR="0050623B">
        <w:t xml:space="preserve">will appear in the </w:t>
      </w:r>
      <w:r w:rsidR="00586C15">
        <w:rPr>
          <w:rFonts w:ascii="Courier New" w:hAnsi="Courier New"/>
        </w:rPr>
        <w:t>definition</w:t>
      </w:r>
      <w:r w:rsidR="00586C15" w:rsidRPr="00270F18">
        <w:rPr>
          <w:rFonts w:ascii="Courier New" w:hAnsi="Courier New"/>
        </w:rPr>
        <w:t>s</w:t>
      </w:r>
      <w:r w:rsidR="00586C15">
        <w:t xml:space="preserve"> </w:t>
      </w:r>
      <w:r w:rsidR="0050623B">
        <w:t>section once for each assigned collection of values.</w:t>
      </w:r>
    </w:p>
    <w:p w:rsidR="00B22862" w:rsidRDefault="00B22862" w:rsidP="00FB5C04">
      <w:pPr>
        <w:pStyle w:val="Heading3"/>
      </w:pPr>
      <w:bookmarkStart w:id="2090" w:name="_Toc336259538"/>
      <w:r>
        <w:t>Test Evaluation</w:t>
      </w:r>
      <w:bookmarkEnd w:id="2090"/>
    </w:p>
    <w:p w:rsidR="002E0B54" w:rsidRDefault="00B22862" w:rsidP="00B22862">
      <w:r>
        <w:t>An OVAL Test is the standardized representation of an assertion about the state of a system</w:t>
      </w:r>
      <w:r w:rsidR="003213F5">
        <w:t xml:space="preserve">. </w:t>
      </w:r>
      <w:r>
        <w:t xml:space="preserve">An OVAL Test contains references to an OVAL Object </w:t>
      </w:r>
      <w:r w:rsidR="002E0B54">
        <w:t xml:space="preserve">that </w:t>
      </w:r>
      <w:r>
        <w:t xml:space="preserve">specifies which </w:t>
      </w:r>
      <w:r w:rsidR="00BF5464">
        <w:t>system data</w:t>
      </w:r>
      <w:r>
        <w:t xml:space="preserve"> to collect and zero or more OVAL States </w:t>
      </w:r>
      <w:r w:rsidR="002E0B54">
        <w:t xml:space="preserve">that </w:t>
      </w:r>
      <w:r>
        <w:t xml:space="preserve">specify the </w:t>
      </w:r>
      <w:r w:rsidR="00BF5464">
        <w:t>expected state of the collected system data</w:t>
      </w:r>
      <w:r w:rsidR="003213F5">
        <w:t xml:space="preserve">. </w:t>
      </w:r>
      <w:r>
        <w:t xml:space="preserve">OVAL Test Evaluation is the process of comparing </w:t>
      </w:r>
      <w:r w:rsidR="001F34A3">
        <w:t>the</w:t>
      </w:r>
      <w:r>
        <w:t xml:space="preserve"> collected set of</w:t>
      </w:r>
      <w:r w:rsidR="00BF5464">
        <w:t xml:space="preserve"> system data, as </w:t>
      </w:r>
      <w:r>
        <w:t>OVAL Items</w:t>
      </w:r>
      <w:r w:rsidR="00BF5464">
        <w:t>,</w:t>
      </w:r>
      <w:r>
        <w:t xml:space="preserve"> </w:t>
      </w:r>
      <w:r w:rsidR="00BF5464">
        <w:t>to</w:t>
      </w:r>
      <w:r>
        <w:t xml:space="preserve"> zero or more OVAL States</w:t>
      </w:r>
      <w:r w:rsidR="00BF5464">
        <w:t xml:space="preserve">. </w:t>
      </w:r>
    </w:p>
    <w:p w:rsidR="00B22862" w:rsidRDefault="00BF5464" w:rsidP="00B22862">
      <w:r>
        <w:t>T</w:t>
      </w:r>
      <w:r w:rsidR="00B22862">
        <w:t xml:space="preserve">he result of the OVAL Test Evaluation is </w:t>
      </w:r>
      <w:r>
        <w:t xml:space="preserve">then </w:t>
      </w:r>
      <w:r w:rsidR="00B22862">
        <w:t xml:space="preserve">determined by combining the results of the following three </w:t>
      </w:r>
      <w:r>
        <w:t xml:space="preserve">test </w:t>
      </w:r>
      <w:r w:rsidR="00B22862">
        <w:t>evaluation</w:t>
      </w:r>
      <w:r>
        <w:t xml:space="preserve"> parameters:</w:t>
      </w:r>
    </w:p>
    <w:p w:rsidR="00B22862" w:rsidRDefault="00B22862" w:rsidP="00366827">
      <w:pPr>
        <w:pStyle w:val="ListParagraph"/>
        <w:numPr>
          <w:ilvl w:val="0"/>
          <w:numId w:val="22"/>
        </w:numPr>
        <w:spacing w:line="240" w:lineRule="auto"/>
        <w:ind w:left="360" w:firstLine="0"/>
        <w:contextualSpacing w:val="0"/>
      </w:pPr>
      <w:r w:rsidRPr="00A66574">
        <w:rPr>
          <w:b/>
        </w:rPr>
        <w:t>Existence Check Evaluation</w:t>
      </w:r>
      <w:r>
        <w:t xml:space="preserve"> – The process of determining whether or not the number of OVAL Items, that match the specified OVAL Object, satisfy the requirements specified by the </w:t>
      </w:r>
      <w:r w:rsidRPr="00EB07E5">
        <w:rPr>
          <w:rFonts w:ascii="Courier New" w:hAnsi="Courier New" w:cs="Courier New"/>
        </w:rPr>
        <w:t>check_existence</w:t>
      </w:r>
      <w:r>
        <w:t xml:space="preserve"> property.</w:t>
      </w:r>
    </w:p>
    <w:p w:rsidR="00B22862" w:rsidRDefault="00B22862" w:rsidP="00366827">
      <w:pPr>
        <w:pStyle w:val="ListParagraph"/>
        <w:numPr>
          <w:ilvl w:val="0"/>
          <w:numId w:val="22"/>
        </w:numPr>
        <w:spacing w:line="240" w:lineRule="auto"/>
        <w:ind w:left="360" w:firstLine="0"/>
        <w:contextualSpacing w:val="0"/>
      </w:pPr>
      <w:r w:rsidRPr="00A66574">
        <w:rPr>
          <w:b/>
        </w:rPr>
        <w:t>Check Evaluation</w:t>
      </w:r>
      <w:r>
        <w:t xml:space="preserve"> – The process of determining whether or not the number of collected OVAL Items, specified by the check property, match the specified OVAL States.</w:t>
      </w:r>
    </w:p>
    <w:p w:rsidR="00B22862" w:rsidRDefault="00B22862" w:rsidP="00366827">
      <w:pPr>
        <w:pStyle w:val="ListParagraph"/>
        <w:numPr>
          <w:ilvl w:val="0"/>
          <w:numId w:val="22"/>
        </w:numPr>
        <w:spacing w:line="240" w:lineRule="auto"/>
        <w:ind w:left="360" w:firstLine="0"/>
        <w:contextualSpacing w:val="0"/>
      </w:pPr>
      <w:r w:rsidRPr="00A66574">
        <w:rPr>
          <w:b/>
        </w:rPr>
        <w:t>State Operator Evaluation</w:t>
      </w:r>
      <w:r>
        <w:t xml:space="preserve"> – The process of combining the individual results, from the comparison of an OVAL Item </w:t>
      </w:r>
      <w:r w:rsidR="00BF5464">
        <w:t xml:space="preserve">to </w:t>
      </w:r>
      <w:r>
        <w:t xml:space="preserve">the specified OVAL States, according to the </w:t>
      </w:r>
      <w:r w:rsidRPr="00EB07E5">
        <w:rPr>
          <w:rFonts w:ascii="Courier New" w:hAnsi="Courier New" w:cs="Courier New"/>
        </w:rPr>
        <w:t>state_operator</w:t>
      </w:r>
      <w:r>
        <w:t xml:space="preserve"> property.</w:t>
      </w:r>
    </w:p>
    <w:p w:rsidR="00B22862" w:rsidRDefault="00167F06" w:rsidP="00167F06">
      <w:pPr>
        <w:jc w:val="center"/>
      </w:pPr>
      <w:r w:rsidRPr="00167F06">
        <w:rPr>
          <w:noProof/>
          <w:lang w:bidi="ar-SA"/>
        </w:rPr>
        <w:lastRenderedPageBreak/>
        <w:drawing>
          <wp:inline distT="0" distB="0" distL="0" distR="0" wp14:anchorId="7BA4A9AB" wp14:editId="770E10DC">
            <wp:extent cx="5943600" cy="5011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5011644"/>
                    </a:xfrm>
                    <a:prstGeom prst="rect">
                      <a:avLst/>
                    </a:prstGeom>
                    <a:noFill/>
                    <a:ln>
                      <a:noFill/>
                    </a:ln>
                  </pic:spPr>
                </pic:pic>
              </a:graphicData>
            </a:graphic>
          </wp:inline>
        </w:drawing>
      </w:r>
    </w:p>
    <w:p w:rsidR="00B22862" w:rsidRDefault="00B22862" w:rsidP="00FB5C04">
      <w:pPr>
        <w:pStyle w:val="Heading4"/>
      </w:pPr>
      <w:r>
        <w:t>Existence Check Evaluation</w:t>
      </w:r>
    </w:p>
    <w:p w:rsidR="00B22862" w:rsidRDefault="00B22862" w:rsidP="00B22862">
      <w:pPr>
        <w:spacing w:line="240" w:lineRule="auto"/>
        <w:rPr>
          <w:rFonts w:ascii="Calibri" w:hAnsi="Calibri"/>
        </w:rPr>
      </w:pPr>
      <w:r>
        <w:t xml:space="preserve">Existence Check Evaluation is the process of determining whether or not the number of OVAL Items, that match the specified OVAL Object, satisfy the requirements specified by the </w:t>
      </w:r>
      <w:r w:rsidRPr="0060748A">
        <w:rPr>
          <w:rFonts w:ascii="Courier New" w:hAnsi="Courier New" w:cs="Courier New"/>
        </w:rPr>
        <w:t>check_existence</w:t>
      </w:r>
      <w:r>
        <w:t xml:space="preserve"> property</w:t>
      </w:r>
      <w:r w:rsidR="003213F5">
        <w:t xml:space="preserve">. </w:t>
      </w:r>
      <w:r w:rsidRPr="00A66574">
        <w:rPr>
          <w:rFonts w:ascii="Calibri" w:hAnsi="Calibri"/>
        </w:rPr>
        <w:t xml:space="preserve">The </w:t>
      </w:r>
      <w:r w:rsidRPr="0060748A">
        <w:rPr>
          <w:rFonts w:ascii="Courier New" w:hAnsi="Courier New" w:cs="Courier New"/>
        </w:rPr>
        <w:t>check_existence</w:t>
      </w:r>
      <w:r w:rsidRPr="00A66574">
        <w:rPr>
          <w:rFonts w:ascii="Calibri" w:hAnsi="Calibri"/>
        </w:rPr>
        <w:t xml:space="preserve"> property specifies how many OVAL Items that match the specified OVAL Object must exist on the system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To </w:t>
      </w:r>
      <w:r w:rsidR="00BF5464">
        <w:rPr>
          <w:rFonts w:ascii="Calibri" w:hAnsi="Calibri"/>
        </w:rPr>
        <w:t>determine if</w:t>
      </w:r>
      <w:r>
        <w:rPr>
          <w:rFonts w:ascii="Calibri" w:hAnsi="Calibri"/>
        </w:rPr>
        <w:t xml:space="preserve"> the </w:t>
      </w:r>
      <w:r w:rsidRPr="0060748A">
        <w:rPr>
          <w:rFonts w:ascii="Courier New" w:hAnsi="Courier New" w:cs="Courier New"/>
        </w:rPr>
        <w:t>check_existence</w:t>
      </w:r>
      <w:r>
        <w:rPr>
          <w:rFonts w:ascii="Calibri" w:hAnsi="Calibri"/>
        </w:rPr>
        <w:t xml:space="preserve"> property is satisfied, the status of each OVAL Item collected by the OVAL Object must be examined.</w:t>
      </w:r>
    </w:p>
    <w:p w:rsidR="00B22862" w:rsidRPr="00A33128" w:rsidRDefault="00B22862" w:rsidP="00B22862">
      <w:pPr>
        <w:spacing w:line="240" w:lineRule="auto"/>
        <w:rPr>
          <w:lang w:bidi="ar-SA"/>
        </w:rPr>
      </w:pPr>
      <w:r w:rsidRPr="000C1480">
        <w:rPr>
          <w:lang w:bidi="ar-SA"/>
        </w:rPr>
        <w:t xml:space="preserve">The following tables describe how each </w:t>
      </w:r>
      <w:r w:rsidRPr="0060748A">
        <w:rPr>
          <w:rFonts w:ascii="Courier New" w:hAnsi="Courier New" w:cs="Courier New"/>
          <w:lang w:bidi="ar-SA"/>
        </w:rPr>
        <w:t>ExistenceEnumeration</w:t>
      </w:r>
      <w:r w:rsidRPr="000C1480">
        <w:rPr>
          <w:lang w:bidi="ar-SA"/>
        </w:rPr>
        <w:t xml:space="preserve"> value affects the result of </w:t>
      </w:r>
      <w:r>
        <w:rPr>
          <w:lang w:bidi="ar-SA"/>
        </w:rPr>
        <w:t>the Existence Check</w:t>
      </w:r>
      <w:r w:rsidRPr="000C1480">
        <w:rPr>
          <w:lang w:bidi="ar-SA"/>
        </w:rPr>
        <w:t xml:space="preserve"> </w:t>
      </w:r>
      <w:r>
        <w:rPr>
          <w:lang w:bidi="ar-SA"/>
        </w:rPr>
        <w:t>E</w:t>
      </w:r>
      <w:r w:rsidRPr="000C1480">
        <w:rPr>
          <w:lang w:bidi="ar-SA"/>
        </w:rPr>
        <w:t>valuation</w:t>
      </w:r>
      <w:r w:rsidR="003213F5">
        <w:rPr>
          <w:lang w:bidi="ar-SA"/>
        </w:rPr>
        <w:t xml:space="preserve">. </w:t>
      </w:r>
      <w:r w:rsidRPr="000C1480">
        <w:rPr>
          <w:lang w:bidi="ar-SA"/>
        </w:rPr>
        <w:t xml:space="preserve">The far left column identifies the </w:t>
      </w:r>
      <w:r w:rsidRPr="0060748A">
        <w:rPr>
          <w:rFonts w:ascii="Courier New" w:hAnsi="Courier New" w:cs="Courier New"/>
          <w:lang w:bidi="ar-SA"/>
        </w:rPr>
        <w:t>ExistenceEnumeration</w:t>
      </w:r>
      <w:r w:rsidRPr="000C1480">
        <w:rPr>
          <w:lang w:bidi="ar-SA"/>
        </w:rPr>
        <w:t xml:space="preserve"> value in question</w:t>
      </w:r>
      <w:r w:rsidR="00593E7F">
        <w:rPr>
          <w:lang w:bidi="ar-SA"/>
        </w:rPr>
        <w:t>,</w:t>
      </w:r>
      <w:r w:rsidRPr="000C1480">
        <w:rPr>
          <w:lang w:bidi="ar-SA"/>
        </w:rPr>
        <w:t xml:space="preserve"> and the middle column specifies the different combinations of individual </w:t>
      </w:r>
      <w:r>
        <w:rPr>
          <w:lang w:bidi="ar-SA"/>
        </w:rPr>
        <w:t>OVAL Item status values</w:t>
      </w:r>
      <w:r w:rsidRPr="000C1480">
        <w:rPr>
          <w:lang w:bidi="ar-SA"/>
        </w:rPr>
        <w:t xml:space="preserve"> that may b</w:t>
      </w:r>
      <w:r>
        <w:rPr>
          <w:lang w:bidi="ar-SA"/>
        </w:rPr>
        <w:t>e</w:t>
      </w:r>
      <w:r w:rsidRPr="000C1480">
        <w:rPr>
          <w:lang w:bidi="ar-SA"/>
        </w:rPr>
        <w:t xml:space="preserve"> </w:t>
      </w:r>
      <w:r>
        <w:rPr>
          <w:lang w:bidi="ar-SA"/>
        </w:rPr>
        <w:t>found</w:t>
      </w:r>
      <w:r w:rsidR="003213F5">
        <w:rPr>
          <w:lang w:bidi="ar-SA"/>
        </w:rPr>
        <w:t xml:space="preserve">. </w:t>
      </w:r>
      <w:r w:rsidR="00593E7F">
        <w:rPr>
          <w:lang w:bidi="ar-SA"/>
        </w:rPr>
        <w:t>The</w:t>
      </w:r>
      <w:r w:rsidRPr="000C1480">
        <w:rPr>
          <w:lang w:bidi="ar-SA"/>
        </w:rPr>
        <w:t xml:space="preserve"> last column specifies the final result</w:t>
      </w:r>
      <w:r>
        <w:rPr>
          <w:lang w:bidi="ar-SA"/>
        </w:rPr>
        <w:t xml:space="preserve"> of the Existence Check Evaluation</w:t>
      </w:r>
      <w:r w:rsidRPr="000C1480">
        <w:rPr>
          <w:lang w:bidi="ar-SA"/>
        </w:rPr>
        <w:t xml:space="preserve"> according to </w:t>
      </w:r>
      <w:r>
        <w:rPr>
          <w:lang w:bidi="ar-SA"/>
        </w:rPr>
        <w:t>the</w:t>
      </w:r>
      <w:r w:rsidRPr="000C1480">
        <w:rPr>
          <w:lang w:bidi="ar-SA"/>
        </w:rPr>
        <w:t xml:space="preserve"> combination of individual </w:t>
      </w:r>
      <w:r>
        <w:rPr>
          <w:lang w:bidi="ar-SA"/>
        </w:rPr>
        <w:t>OVAL Item status values</w:t>
      </w:r>
      <w:r w:rsidR="003213F5">
        <w:rPr>
          <w:lang w:bidi="ar-SA"/>
        </w:rPr>
        <w:t xml:space="preserve">. </w:t>
      </w:r>
    </w:p>
    <w:tbl>
      <w:tblPr>
        <w:tblStyle w:val="LightList1"/>
        <w:tblW w:w="5000" w:type="pct"/>
        <w:tblLook w:val="04A0" w:firstRow="1" w:lastRow="0" w:firstColumn="1" w:lastColumn="0" w:noHBand="0" w:noVBand="1"/>
      </w:tblPr>
      <w:tblGrid>
        <w:gridCol w:w="2387"/>
        <w:gridCol w:w="870"/>
        <w:gridCol w:w="1772"/>
        <w:gridCol w:w="814"/>
        <w:gridCol w:w="1680"/>
        <w:gridCol w:w="2053"/>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tcPr>
          <w:p w:rsidR="00B22862" w:rsidRDefault="00B22862" w:rsidP="00F115A6">
            <w:pPr>
              <w:jc w:val="center"/>
            </w:pPr>
            <w:r>
              <w:t>Enumeration Value</w:t>
            </w:r>
          </w:p>
        </w:tc>
        <w:tc>
          <w:tcPr>
            <w:tcW w:w="2681"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72"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val="restart"/>
          </w:tcPr>
          <w:p w:rsidR="00B22862" w:rsidRPr="0060748A" w:rsidRDefault="00B22862" w:rsidP="00F115A6">
            <w:r w:rsidRPr="0060748A">
              <w:t>all_exist</w:t>
            </w:r>
          </w:p>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BF5464" w:rsidRDefault="00B22862" w:rsidP="00F115A6">
            <w:r w:rsidRPr="0060748A">
              <w:t>any_exist</w:t>
            </w:r>
          </w:p>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9B08FF"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true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417"/>
        <w:gridCol w:w="871"/>
        <w:gridCol w:w="1775"/>
        <w:gridCol w:w="816"/>
        <w:gridCol w:w="1680"/>
        <w:gridCol w:w="2017"/>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tcPr>
          <w:p w:rsidR="00B22862" w:rsidRDefault="00B22862" w:rsidP="00F115A6">
            <w:pPr>
              <w:jc w:val="center"/>
            </w:pPr>
            <w:r>
              <w:t>Enumeration Value</w:t>
            </w:r>
          </w:p>
        </w:tc>
        <w:tc>
          <w:tcPr>
            <w:tcW w:w="268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53"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val="restart"/>
          </w:tcPr>
          <w:p w:rsidR="00B22862" w:rsidRPr="009A12F6" w:rsidRDefault="00B22862" w:rsidP="00F115A6">
            <w:pPr>
              <w:rPr>
                <w:b w:val="0"/>
              </w:rPr>
            </w:pPr>
            <w:r w:rsidRPr="009A12F6">
              <w:t>at_least_one_exists</w:t>
            </w:r>
          </w:p>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Pr="00394468"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Pr="00703013"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none_exist</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4C6283"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only_one_exists</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Pr="00DC312D"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2+</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FB5C04">
      <w:pPr>
        <w:pStyle w:val="Heading4"/>
      </w:pPr>
      <w:r>
        <w:t>Check Evaluation</w:t>
      </w:r>
    </w:p>
    <w:p w:rsidR="00A17ADC" w:rsidRPr="00002302" w:rsidRDefault="00A17ADC" w:rsidP="00A17ADC">
      <w:pPr>
        <w:spacing w:line="240" w:lineRule="auto"/>
        <w:rPr>
          <w:rFonts w:ascii="Calibri" w:hAnsi="Calibri"/>
        </w:rPr>
      </w:pPr>
      <w:r w:rsidRPr="00A66574">
        <w:t>Check Evaluation</w:t>
      </w:r>
      <w:r w:rsidRPr="001D3D69">
        <w:t xml:space="preserve"> </w:t>
      </w:r>
      <w:r>
        <w:t>is the process of determining whether or not the number of collected OVAL Items, specified by the check property, match the specified OVAL States</w:t>
      </w:r>
      <w:r w:rsidR="003213F5">
        <w:t xml:space="preserve">. </w:t>
      </w:r>
      <w:r w:rsidRPr="00816CA1">
        <w:t xml:space="preserve">The check property specifies how many of the collected OVAL Items must match the specified OVAL States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For additional information on how to determine if the check property is satisfied, </w:t>
      </w:r>
      <w:r w:rsidR="00084D0D">
        <w:rPr>
          <w:rFonts w:ascii="Calibri" w:hAnsi="Calibri"/>
        </w:rPr>
        <w:t xml:space="preserve">see </w:t>
      </w:r>
      <w:r w:rsidR="000F39B9">
        <w:rPr>
          <w:rFonts w:ascii="Calibri" w:hAnsi="Calibri"/>
        </w:rPr>
        <w:t xml:space="preserve">Section </w:t>
      </w:r>
      <w:r w:rsidR="000F39B9">
        <w:rPr>
          <w:rFonts w:ascii="Calibri" w:hAnsi="Calibri"/>
        </w:rPr>
        <w:fldChar w:fldCharType="begin"/>
      </w:r>
      <w:r w:rsidR="000F39B9">
        <w:rPr>
          <w:rFonts w:ascii="Calibri" w:hAnsi="Calibri"/>
        </w:rPr>
        <w:instrText xml:space="preserve"> REF _Ref303605724 \r \h </w:instrText>
      </w:r>
      <w:r w:rsidR="000F39B9">
        <w:rPr>
          <w:rFonts w:ascii="Calibri" w:hAnsi="Calibri"/>
        </w:rPr>
      </w:r>
      <w:r w:rsidR="000F39B9">
        <w:rPr>
          <w:rFonts w:ascii="Calibri" w:hAnsi="Calibri"/>
        </w:rPr>
        <w:fldChar w:fldCharType="separate"/>
      </w:r>
      <w:r w:rsidR="00082012">
        <w:rPr>
          <w:rFonts w:ascii="Calibri" w:hAnsi="Calibri"/>
        </w:rPr>
        <w:t>5.3.6.1</w:t>
      </w:r>
      <w:r w:rsidR="000F39B9">
        <w:rPr>
          <w:rFonts w:ascii="Calibri" w:hAnsi="Calibri"/>
        </w:rPr>
        <w:fldChar w:fldCharType="end"/>
      </w:r>
      <w:r w:rsidR="00E808BB">
        <w:rPr>
          <w:rFonts w:ascii="Calibri" w:hAnsi="Calibri"/>
        </w:rPr>
        <w:t xml:space="preserve"> Check Enumeration Evaluation</w:t>
      </w:r>
      <w:r>
        <w:rPr>
          <w:rFonts w:ascii="Calibri" w:hAnsi="Calibri"/>
        </w:rPr>
        <w:t>.</w:t>
      </w:r>
    </w:p>
    <w:p w:rsidR="00B22862" w:rsidRDefault="00B22862" w:rsidP="00FB5C04">
      <w:pPr>
        <w:pStyle w:val="Heading4"/>
      </w:pPr>
      <w:r>
        <w:t>State Operator Evaluation</w:t>
      </w:r>
    </w:p>
    <w:p w:rsidR="00EB07E5" w:rsidRDefault="00D35E93" w:rsidP="00EB07E5">
      <w:r w:rsidRPr="00A66574">
        <w:t>State Operator Evaluation</w:t>
      </w:r>
      <w:r>
        <w:t xml:space="preserve"> is the process of combining the individual results, from the comparison of an OVAL Item </w:t>
      </w:r>
      <w:r w:rsidR="00EB07E5">
        <w:t>to</w:t>
      </w:r>
      <w:r>
        <w:t xml:space="preserve"> the specified OVAL States, according to the </w:t>
      </w:r>
      <w:r w:rsidRPr="00EB07E5">
        <w:rPr>
          <w:rFonts w:ascii="Courier New" w:hAnsi="Courier New" w:cs="Courier New"/>
        </w:rPr>
        <w:t>state_operator</w:t>
      </w:r>
      <w:r>
        <w:t xml:space="preserve"> property</w:t>
      </w:r>
      <w:r w:rsidR="001D6677">
        <w:t>, to produce a result for the OVAL Test</w:t>
      </w:r>
      <w:r w:rsidR="003213F5">
        <w:t xml:space="preserve">. </w:t>
      </w:r>
      <w:r>
        <w:t xml:space="preserve">For additional information on how to determine the final result using the </w:t>
      </w:r>
      <w:r w:rsidRPr="00EB07E5">
        <w:rPr>
          <w:rFonts w:ascii="Courier New" w:hAnsi="Courier New" w:cs="Courier New"/>
        </w:rPr>
        <w:t>state_operator</w:t>
      </w:r>
      <w:r>
        <w:t xml:space="preserve"> property, </w:t>
      </w:r>
      <w:r w:rsidR="00084D0D">
        <w:t xml:space="preserve">see </w:t>
      </w:r>
      <w:r w:rsidR="000F39B9">
        <w:t xml:space="preserve">Section </w:t>
      </w:r>
      <w:r w:rsidR="000F39B9">
        <w:fldChar w:fldCharType="begin"/>
      </w:r>
      <w:r w:rsidR="000F39B9">
        <w:instrText xml:space="preserve"> REF _Ref303609003 \r \h </w:instrText>
      </w:r>
      <w:r w:rsidR="000F39B9">
        <w:fldChar w:fldCharType="separate"/>
      </w:r>
      <w:r w:rsidR="00082012">
        <w:t>5.3.6.2</w:t>
      </w:r>
      <w:r w:rsidR="000F39B9">
        <w:fldChar w:fldCharType="end"/>
      </w:r>
      <w:r w:rsidR="00027BBD">
        <w:t xml:space="preserve"> Operator Enumeration Evaluation</w:t>
      </w:r>
      <w:r>
        <w:t>.</w:t>
      </w:r>
    </w:p>
    <w:p w:rsidR="00B22862" w:rsidRDefault="00B22862" w:rsidP="00EB07E5">
      <w:pPr>
        <w:pStyle w:val="Heading4"/>
      </w:pPr>
      <w:r>
        <w:t xml:space="preserve">Determining the Final </w:t>
      </w:r>
      <w:r w:rsidR="00270C30">
        <w:t xml:space="preserve">OVAL Test Evaluation </w:t>
      </w:r>
      <w:r>
        <w:t>Result</w:t>
      </w:r>
    </w:p>
    <w:p w:rsidR="002C206F" w:rsidRDefault="00755CA9" w:rsidP="00C7773F">
      <w:r>
        <w:t xml:space="preserve">While the final result of the OVAL Test Evaluation is the combination of the results from the three evaluations (Existence Check Evaluation, Check Evaluation, and State Operator Evaluation), how the result is calculated </w:t>
      </w:r>
      <w:r w:rsidR="0036214F">
        <w:t>will</w:t>
      </w:r>
      <w:r>
        <w:t xml:space="preserve"> vary depending </w:t>
      </w:r>
      <w:r w:rsidR="00472AE6">
        <w:t>up</w:t>
      </w:r>
      <w:r>
        <w:t xml:space="preserve">on </w:t>
      </w:r>
      <w:r w:rsidR="0036214F">
        <w:t>if</w:t>
      </w:r>
      <w:r>
        <w:t xml:space="preserve"> the optional collected object section is present in the OVAL System Characteristics</w:t>
      </w:r>
      <w:r w:rsidR="003213F5">
        <w:t xml:space="preserve">. </w:t>
      </w:r>
      <w:r w:rsidR="00E86682">
        <w:t xml:space="preserve">However, in either case, if the result of the Existence Check Evaluation is </w:t>
      </w:r>
      <w:r w:rsidR="00E14067" w:rsidRPr="00E14067">
        <w:rPr>
          <w:rFonts w:ascii="Calibri" w:hAnsi="Calibri"/>
          <w:i/>
        </w:rPr>
        <w:t>‘false’</w:t>
      </w:r>
      <w:r w:rsidR="00E86682">
        <w:t xml:space="preserve">, the Check and State Operator Evaluations can be </w:t>
      </w:r>
      <w:r w:rsidR="001D6677">
        <w:t>ignored</w:t>
      </w:r>
      <w:r w:rsidR="00E86682">
        <w:t xml:space="preserve"> and the final result of the OVAL Test will be </w:t>
      </w:r>
      <w:r w:rsidR="00E14067" w:rsidRPr="00E14067">
        <w:rPr>
          <w:rFonts w:ascii="Calibri" w:hAnsi="Calibri"/>
          <w:i/>
        </w:rPr>
        <w:t>‘false’</w:t>
      </w:r>
      <w:r w:rsidR="00E86682">
        <w:t>.</w:t>
      </w:r>
    </w:p>
    <w:p w:rsidR="00521797" w:rsidRDefault="00270C30" w:rsidP="00FB5C04">
      <w:pPr>
        <w:pStyle w:val="Heading5"/>
      </w:pPr>
      <w:r>
        <w:t xml:space="preserve">Final OVAL Test Evaluation Result without a </w:t>
      </w:r>
      <w:r w:rsidR="00755CA9">
        <w:t>Collected Objects Section</w:t>
      </w:r>
    </w:p>
    <w:p w:rsidR="0055071A" w:rsidRDefault="00521797" w:rsidP="00A96BA9">
      <w:r w:rsidRPr="00270C30">
        <w:t xml:space="preserve">When the Collected Objects section is not present in the OVAL System Characteristics, </w:t>
      </w:r>
      <w:r w:rsidR="0055071A" w:rsidRPr="00270C30">
        <w:t xml:space="preserve">all OVAL Items present in the OVAL System Characteristics </w:t>
      </w:r>
      <w:r w:rsidR="00270C30" w:rsidRPr="00270C30">
        <w:t>must be examined</w:t>
      </w:r>
      <w:r w:rsidR="008A0F01">
        <w:t xml:space="preserve">. Each OVAL Item MUST be examined to determine </w:t>
      </w:r>
      <w:r w:rsidR="0055071A" w:rsidRPr="00270C30">
        <w:t>which match the OVAL Object according to Sectio</w:t>
      </w:r>
      <w:r w:rsidR="000F39B9">
        <w:t xml:space="preserve">n </w:t>
      </w:r>
      <w:r w:rsidR="000F39B9">
        <w:fldChar w:fldCharType="begin"/>
      </w:r>
      <w:r w:rsidR="000F39B9">
        <w:instrText xml:space="preserve"> REF _Ref303609053 \r \h </w:instrText>
      </w:r>
      <w:r w:rsidR="000F39B9">
        <w:fldChar w:fldCharType="separate"/>
      </w:r>
      <w:r w:rsidR="00082012">
        <w:t>5.3.3.1</w:t>
      </w:r>
      <w:r w:rsidR="000F39B9">
        <w:fldChar w:fldCharType="end"/>
      </w:r>
      <w:r w:rsidR="0055071A" w:rsidRPr="00270C30">
        <w:t xml:space="preserve"> </w:t>
      </w:r>
      <w:r w:rsidR="00E808BB" w:rsidRPr="007F3D7A">
        <w:t>Matching an OVAL Object to an OVAL Item</w:t>
      </w:r>
      <w:r w:rsidR="00E808BB" w:rsidRPr="00270C30">
        <w:t xml:space="preserve"> </w:t>
      </w:r>
      <w:r w:rsidR="0055071A" w:rsidRPr="00270C30">
        <w:t xml:space="preserve">and </w:t>
      </w:r>
      <w:r w:rsidR="008A0F01">
        <w:t xml:space="preserve">Section </w:t>
      </w:r>
      <w:r w:rsidR="000F39B9">
        <w:fldChar w:fldCharType="begin"/>
      </w:r>
      <w:r w:rsidR="000F39B9">
        <w:instrText xml:space="preserve"> REF _Ref303609067 \r \h </w:instrText>
      </w:r>
      <w:r w:rsidR="000F39B9">
        <w:fldChar w:fldCharType="separate"/>
      </w:r>
      <w:r w:rsidR="00082012">
        <w:t>5.3.3.2</w:t>
      </w:r>
      <w:r w:rsidR="000F39B9">
        <w:fldChar w:fldCharType="end"/>
      </w:r>
      <w:r w:rsidR="00E808BB">
        <w:t xml:space="preserve"> </w:t>
      </w:r>
      <w:r w:rsidR="008D01C9" w:rsidRPr="007F3D7A">
        <w:t>Matching an OVAL Object Entity to an OVAL Item Entity</w:t>
      </w:r>
      <w:r w:rsidR="003213F5">
        <w:t xml:space="preserve">. </w:t>
      </w:r>
      <w:r w:rsidR="001557FA" w:rsidRPr="00270C30">
        <w:t>Once the set of matching OVAL Items is determined, the</w:t>
      </w:r>
      <w:r w:rsidR="008A0F01">
        <w:t>y</w:t>
      </w:r>
      <w:r w:rsidR="001557FA" w:rsidRPr="00270C30">
        <w:t xml:space="preserve"> can undergo the three different evaluations that make up OVAL Test Evaluation.</w:t>
      </w:r>
    </w:p>
    <w:p w:rsidR="00B22862" w:rsidRDefault="00270C30" w:rsidP="00FB5C04">
      <w:pPr>
        <w:pStyle w:val="Heading5"/>
      </w:pPr>
      <w:r>
        <w:t>Final OVAL Test Evaluation Result with a Collected Objects Section</w:t>
      </w:r>
    </w:p>
    <w:p w:rsidR="005B18F4" w:rsidRDefault="002010AC">
      <w:r>
        <w:t>When the Collected Objects section is present in the OVAL System Characteristics the flag value of an OVAL Object</w:t>
      </w:r>
      <w:r w:rsidR="00EC0624">
        <w:t>, in the Collected Objects section,</w:t>
      </w:r>
      <w:r>
        <w:t xml:space="preserve"> must be examined before the Existence Check Evaluation is performed.</w:t>
      </w:r>
    </w:p>
    <w:p w:rsidR="005B18F4" w:rsidRDefault="00EC0624">
      <w:r>
        <w:t>If the OVAL Object, referenced by an OVAL Test, cannot be found in the Collected Objects section, the final result of the OVAL Test</w:t>
      </w:r>
      <w:r w:rsidR="005B18F4">
        <w:t xml:space="preserve"> </w:t>
      </w:r>
      <w:r w:rsidR="008A0F01">
        <w:t xml:space="preserve">MUST </w:t>
      </w:r>
      <w:r>
        <w:t xml:space="preserve">be </w:t>
      </w:r>
      <w:r w:rsidR="00E14067" w:rsidRPr="00E14067">
        <w:rPr>
          <w:rFonts w:ascii="Calibri" w:hAnsi="Calibri"/>
          <w:i/>
        </w:rPr>
        <w:t>‘unknown’</w:t>
      </w:r>
      <w:r>
        <w:t>.</w:t>
      </w:r>
    </w:p>
    <w:p w:rsidR="005B18F4" w:rsidRDefault="005B18F4">
      <w:r>
        <w:lastRenderedPageBreak/>
        <w:t>Otherwise, if the OVAL Object, referenced by an OVAL Test, is found, the following</w:t>
      </w:r>
      <w:r w:rsidR="00220B0A">
        <w:t xml:space="preserve"> guidelines must be followed when determining the final result of an OVAL Test.</w:t>
      </w:r>
    </w:p>
    <w:p w:rsidR="001557FA" w:rsidRDefault="005B18F4" w:rsidP="00366827">
      <w:pPr>
        <w:pStyle w:val="ListParagraph"/>
        <w:numPr>
          <w:ilvl w:val="0"/>
          <w:numId w:val="18"/>
        </w:numPr>
      </w:pPr>
      <w:r>
        <w:t xml:space="preserve">If the </w:t>
      </w:r>
      <w:r w:rsidR="00220B0A">
        <w:t xml:space="preserve">flag value </w:t>
      </w:r>
      <w:r>
        <w:t xml:space="preserve">is </w:t>
      </w:r>
      <w:r w:rsidR="00E14067" w:rsidRPr="00E14067">
        <w:rPr>
          <w:rFonts w:ascii="Calibri" w:hAnsi="Calibri"/>
          <w:i/>
        </w:rPr>
        <w:t>‘error’</w:t>
      </w:r>
      <w:r w:rsidRPr="00607BBF">
        <w:t xml:space="preserve">, </w:t>
      </w:r>
      <w:r>
        <w:t xml:space="preserve">the final result of the OVAL Test </w:t>
      </w:r>
      <w:r w:rsidR="008A0F01">
        <w:t xml:space="preserve">MUST </w:t>
      </w:r>
      <w:r>
        <w:t xml:space="preserve">be </w:t>
      </w:r>
      <w:r w:rsidR="00E14067" w:rsidRPr="00E14067">
        <w:rPr>
          <w:rFonts w:ascii="Calibri" w:hAnsi="Calibri"/>
          <w:i/>
        </w:rPr>
        <w:t>‘error’</w:t>
      </w:r>
      <w:r>
        <w:t>.</w:t>
      </w:r>
    </w:p>
    <w:p w:rsidR="005B18F4" w:rsidRDefault="005B18F4" w:rsidP="00366827">
      <w:pPr>
        <w:pStyle w:val="ListParagraph"/>
        <w:numPr>
          <w:ilvl w:val="0"/>
          <w:numId w:val="18"/>
        </w:numPr>
      </w:pPr>
      <w:r>
        <w:t xml:space="preserve">If the </w:t>
      </w:r>
      <w:r w:rsidR="00220B0A">
        <w:t xml:space="preserve">flag value is </w:t>
      </w:r>
      <w:r w:rsidR="00E14067" w:rsidRPr="00E14067">
        <w:rPr>
          <w:rFonts w:ascii="Calibri" w:hAnsi="Calibri"/>
          <w:i/>
        </w:rPr>
        <w:t>‘not collected’</w:t>
      </w:r>
      <w:r w:rsidR="00220B0A" w:rsidRPr="00607BBF">
        <w:rPr>
          <w:rFonts w:ascii="Calibri" w:hAnsi="Calibri"/>
        </w:rPr>
        <w:t xml:space="preserve">, the </w:t>
      </w:r>
      <w:r w:rsidR="00220B0A">
        <w:t xml:space="preserve">final result of the OVAL Test </w:t>
      </w:r>
      <w:r w:rsidR="008A0F01">
        <w:t>MUST</w:t>
      </w:r>
      <w:r w:rsidR="008A0F01" w:rsidDel="008A0F01">
        <w:t xml:space="preserve"> </w:t>
      </w:r>
      <w:r w:rsidR="00220B0A">
        <w:t xml:space="preserve">be </w:t>
      </w:r>
      <w:r w:rsidR="00E14067" w:rsidRPr="00E14067">
        <w:rPr>
          <w:rFonts w:ascii="Calibri" w:hAnsi="Calibri"/>
          <w:i/>
        </w:rPr>
        <w:t>‘unknown’</w:t>
      </w:r>
      <w:r w:rsidR="00220B0A">
        <w:t>.</w:t>
      </w:r>
    </w:p>
    <w:p w:rsidR="00220B0A" w:rsidRDefault="00220B0A" w:rsidP="00366827">
      <w:pPr>
        <w:pStyle w:val="ListParagraph"/>
        <w:numPr>
          <w:ilvl w:val="0"/>
          <w:numId w:val="18"/>
        </w:numPr>
      </w:pPr>
      <w:r>
        <w:t xml:space="preserve">If the flag value is </w:t>
      </w:r>
      <w:r w:rsidR="00E14067" w:rsidRPr="00E14067">
        <w:rPr>
          <w:rFonts w:ascii="Calibri" w:hAnsi="Calibri"/>
          <w:i/>
        </w:rPr>
        <w:t>‘not applicable’</w:t>
      </w:r>
      <w:r>
        <w:t xml:space="preserve">, the final result of the OVAL Test </w:t>
      </w:r>
      <w:r w:rsidR="008A0F01">
        <w:t>MUST</w:t>
      </w:r>
      <w:r w:rsidR="008A0F01" w:rsidDel="008A0F01">
        <w:t xml:space="preserve"> </w:t>
      </w:r>
      <w:r>
        <w:t xml:space="preserve">be </w:t>
      </w:r>
      <w:r w:rsidR="00E14067" w:rsidRPr="00E14067">
        <w:rPr>
          <w:rFonts w:ascii="Calibri" w:hAnsi="Calibri"/>
          <w:i/>
        </w:rPr>
        <w:t>‘not applicable’</w:t>
      </w:r>
      <w:r>
        <w:t>.</w:t>
      </w:r>
    </w:p>
    <w:p w:rsidR="00220B0A" w:rsidRDefault="00220B0A" w:rsidP="00366827">
      <w:pPr>
        <w:pStyle w:val="ListParagraph"/>
        <w:numPr>
          <w:ilvl w:val="0"/>
          <w:numId w:val="18"/>
        </w:numPr>
      </w:pPr>
      <w:r>
        <w:t xml:space="preserve">If the flag value is </w:t>
      </w:r>
      <w:r w:rsidR="00E14067" w:rsidRPr="00E14067">
        <w:rPr>
          <w:rFonts w:ascii="Calibri" w:hAnsi="Calibri"/>
          <w:i/>
        </w:rPr>
        <w:t>‘does not exist’</w:t>
      </w:r>
      <w:r>
        <w:t>, th</w:t>
      </w:r>
      <w:r w:rsidR="00100DA0">
        <w:t xml:space="preserve">e final result is determined solely </w:t>
      </w:r>
      <w:r w:rsidR="008A0F01">
        <w:t xml:space="preserve">by </w:t>
      </w:r>
      <w:r w:rsidR="00100DA0">
        <w:t>performing the Check Existence Evaluation.</w:t>
      </w:r>
    </w:p>
    <w:p w:rsidR="00F9160E" w:rsidRDefault="00F9160E" w:rsidP="00366827">
      <w:pPr>
        <w:pStyle w:val="ListParagraph"/>
        <w:numPr>
          <w:ilvl w:val="0"/>
          <w:numId w:val="18"/>
        </w:numPr>
      </w:pPr>
      <w:r>
        <w:t xml:space="preserve">If the flag value is </w:t>
      </w:r>
      <w:r w:rsidR="00E14067" w:rsidRPr="00E14067">
        <w:rPr>
          <w:rFonts w:ascii="Calibri" w:hAnsi="Calibri"/>
          <w:i/>
        </w:rPr>
        <w:t>‘complete’</w:t>
      </w:r>
      <w:r>
        <w:t xml:space="preserve">, the final result is determined by </w:t>
      </w:r>
      <w:r w:rsidR="00044F96">
        <w:t xml:space="preserve">first </w:t>
      </w:r>
      <w:r>
        <w:t>performing the C</w:t>
      </w:r>
      <w:r w:rsidR="00044F96">
        <w:t>heck Existence Evaluation followed by the Check Evaluation</w:t>
      </w:r>
      <w:r>
        <w:t xml:space="preserve"> and State Operator Evaluation.</w:t>
      </w:r>
    </w:p>
    <w:p w:rsidR="000201C7" w:rsidRDefault="000201C7" w:rsidP="00366827">
      <w:pPr>
        <w:pStyle w:val="ListParagraph"/>
        <w:numPr>
          <w:ilvl w:val="0"/>
          <w:numId w:val="18"/>
        </w:numPr>
      </w:pPr>
      <w:r>
        <w:t xml:space="preserve">If the flag value is </w:t>
      </w:r>
      <w:r w:rsidR="00E14067" w:rsidRPr="00E14067">
        <w:rPr>
          <w:rFonts w:ascii="Calibri" w:hAnsi="Calibri"/>
          <w:i/>
        </w:rPr>
        <w:t>‘incomplete’</w:t>
      </w:r>
      <w:r>
        <w:t xml:space="preserve">, the final result </w:t>
      </w:r>
      <w:r w:rsidR="008A0F01">
        <w:t>is determined as follows:</w:t>
      </w:r>
    </w:p>
    <w:p w:rsidR="000201C7" w:rsidRDefault="000201C7" w:rsidP="00366827">
      <w:pPr>
        <w:pStyle w:val="ListParagraph"/>
        <w:numPr>
          <w:ilvl w:val="1"/>
          <w:numId w:val="18"/>
        </w:numPr>
      </w:pPr>
      <w:r>
        <w:t xml:space="preserve">If the </w:t>
      </w:r>
      <w:r w:rsidRPr="00607BBF">
        <w:rPr>
          <w:rFonts w:ascii="Courier New" w:hAnsi="Courier New"/>
        </w:rPr>
        <w:t>check_existence</w:t>
      </w:r>
      <w:r>
        <w:t xml:space="preserve"> property</w:t>
      </w:r>
      <w:r w:rsidR="00D3163B">
        <w:t xml:space="preserve"> has a value of</w:t>
      </w:r>
      <w:r>
        <w:t xml:space="preserve"> </w:t>
      </w:r>
      <w:r w:rsidR="00E14067" w:rsidRPr="00E14067">
        <w:rPr>
          <w:rFonts w:ascii="Calibri" w:hAnsi="Calibri"/>
          <w:i/>
        </w:rPr>
        <w:t>‘none_exist’</w:t>
      </w:r>
      <w:r>
        <w:t xml:space="preserve"> and one or more OVAL Items, referenced by the OVAL Object, have a status of </w:t>
      </w:r>
      <w:r w:rsidR="00E14067" w:rsidRPr="00E14067">
        <w:rPr>
          <w:rFonts w:ascii="Calibri" w:hAnsi="Calibri"/>
          <w:i/>
        </w:rPr>
        <w:t>‘exists’</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D3163B" w:rsidRDefault="00D3163B" w:rsidP="00366827">
      <w:pPr>
        <w:pStyle w:val="ListParagraph"/>
        <w:numPr>
          <w:ilvl w:val="1"/>
          <w:numId w:val="18"/>
        </w:numPr>
      </w:pPr>
      <w:r>
        <w:t xml:space="preserve">If the </w:t>
      </w:r>
      <w:r w:rsidRPr="00207846">
        <w:rPr>
          <w:rFonts w:ascii="Courier New" w:hAnsi="Courier New"/>
        </w:rPr>
        <w:t>check_existence</w:t>
      </w:r>
      <w:r>
        <w:t xml:space="preserve"> property has a value of </w:t>
      </w:r>
      <w:r w:rsidR="00E14067">
        <w:t>‘</w:t>
      </w:r>
      <w:r w:rsidRPr="00E14067">
        <w:rPr>
          <w:rFonts w:ascii="Calibri" w:hAnsi="Calibri"/>
          <w:i/>
        </w:rPr>
        <w:t xml:space="preserve">only one </w:t>
      </w:r>
      <w:r w:rsidR="00E14067" w:rsidRPr="00E14067">
        <w:rPr>
          <w:rFonts w:ascii="Calibri" w:hAnsi="Calibri"/>
          <w:i/>
        </w:rPr>
        <w:t>exists’</w:t>
      </w:r>
      <w:r>
        <w:t xml:space="preserve"> and more than one OVAL Item, referenced by the OVAL Object, has a status of </w:t>
      </w:r>
      <w:r w:rsidR="00E14067" w:rsidRPr="00E14067">
        <w:rPr>
          <w:rFonts w:ascii="Calibri" w:hAnsi="Calibri"/>
          <w:i/>
        </w:rPr>
        <w:t>‘exists’</w:t>
      </w:r>
      <w:r>
        <w:t>, the</w:t>
      </w:r>
      <w:r w:rsidR="00694158">
        <w:t xml:space="preserv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0B597C" w:rsidRDefault="000B597C" w:rsidP="00366827">
      <w:pPr>
        <w:pStyle w:val="ListParagraph"/>
        <w:numPr>
          <w:ilvl w:val="1"/>
          <w:numId w:val="18"/>
        </w:numPr>
      </w:pPr>
      <w:r>
        <w:t>If the result of the Existence Check Evaluation is true</w:t>
      </w:r>
      <w:r w:rsidR="00BA30C9">
        <w:t xml:space="preserve">, the following special cases during the Check Evaluation </w:t>
      </w:r>
      <w:r w:rsidR="008A0F01">
        <w:t>MUST</w:t>
      </w:r>
      <w:r w:rsidR="008A0F01" w:rsidDel="008A0F01">
        <w:t xml:space="preserve"> </w:t>
      </w:r>
      <w:r w:rsidR="00BA30C9">
        <w:t>be considered</w:t>
      </w:r>
      <w:r w:rsidR="008A0F01">
        <w:t>:</w:t>
      </w:r>
    </w:p>
    <w:p w:rsidR="00BA30C9" w:rsidRDefault="00BA30C9" w:rsidP="00366827">
      <w:pPr>
        <w:pStyle w:val="ListParagraph"/>
        <w:numPr>
          <w:ilvl w:val="2"/>
          <w:numId w:val="18"/>
        </w:numPr>
      </w:pPr>
      <w:r>
        <w:t xml:space="preserve">If the Check Evaluation evaluates to </w:t>
      </w:r>
      <w:r w:rsidR="00E14067" w:rsidRPr="00E14067">
        <w:rPr>
          <w:rFonts w:ascii="Calibri" w:hAnsi="Calibri"/>
          <w:i/>
        </w:rPr>
        <w:t>‘false’</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BA30C9" w:rsidRDefault="00BA30C9" w:rsidP="00366827">
      <w:pPr>
        <w:pStyle w:val="ListParagraph"/>
        <w:numPr>
          <w:ilvl w:val="2"/>
          <w:numId w:val="18"/>
        </w:numPr>
      </w:pPr>
      <w:r>
        <w:t xml:space="preserve">If the </w:t>
      </w:r>
      <w:r w:rsidRPr="00607BBF">
        <w:rPr>
          <w:rFonts w:ascii="Courier New" w:hAnsi="Courier New"/>
        </w:rPr>
        <w:t>check</w:t>
      </w:r>
      <w:r>
        <w:t xml:space="preserve"> property has a value of</w:t>
      </w:r>
      <w:r w:rsidRPr="0042235C">
        <w:t xml:space="preserve"> </w:t>
      </w:r>
      <w:r w:rsidR="0042235C" w:rsidRPr="0042235C">
        <w:rPr>
          <w:i/>
        </w:rPr>
        <w:t>‘</w:t>
      </w:r>
      <w:r w:rsidRPr="0042235C">
        <w:rPr>
          <w:i/>
        </w:rPr>
        <w:t>at least one satisfies</w:t>
      </w:r>
      <w:r w:rsidR="0042235C" w:rsidRPr="0042235C">
        <w:rPr>
          <w:i/>
        </w:rPr>
        <w:t>’</w:t>
      </w:r>
      <w:r w:rsidRPr="0042235C">
        <w:t xml:space="preserve"> </w:t>
      </w:r>
      <w:r w:rsidR="0042235C">
        <w:t>and the check e</w:t>
      </w:r>
      <w:r>
        <w:t xml:space="preserve">valuation evaluates to </w:t>
      </w:r>
      <w:r w:rsidR="00E14067" w:rsidRPr="00E14067">
        <w:rPr>
          <w:rFonts w:ascii="Calibri" w:hAnsi="Calibri"/>
          <w:i/>
        </w:rPr>
        <w:t>‘true’</w:t>
      </w:r>
      <w:r>
        <w:t xml:space="preserve">, the final result of the OVAL Test </w:t>
      </w:r>
      <w:r w:rsidR="008A0F01">
        <w:t>MUST</w:t>
      </w:r>
      <w:r w:rsidR="008A0F01" w:rsidDel="008A0F01">
        <w:t xml:space="preserve"> </w:t>
      </w:r>
      <w:r>
        <w:t xml:space="preserve">be </w:t>
      </w:r>
      <w:r w:rsidR="00E14067" w:rsidRPr="00E14067">
        <w:rPr>
          <w:rFonts w:ascii="Calibri" w:hAnsi="Calibri"/>
          <w:i/>
        </w:rPr>
        <w:t>‘true’</w:t>
      </w:r>
      <w:r>
        <w:t>.</w:t>
      </w:r>
    </w:p>
    <w:p w:rsidR="000B597C" w:rsidRDefault="000B597C" w:rsidP="00366827">
      <w:pPr>
        <w:pStyle w:val="ListParagraph"/>
        <w:numPr>
          <w:ilvl w:val="1"/>
          <w:numId w:val="18"/>
        </w:numPr>
      </w:pPr>
      <w:r>
        <w:t xml:space="preserve">Otherwise, the final result of the OVAL Test </w:t>
      </w:r>
      <w:r w:rsidR="008A0F01">
        <w:t>MUST</w:t>
      </w:r>
      <w:r w:rsidR="008A0F01" w:rsidDel="008A0F01">
        <w:t xml:space="preserve"> </w:t>
      </w:r>
      <w:r>
        <w:t xml:space="preserve">be </w:t>
      </w:r>
      <w:r w:rsidR="00E14067" w:rsidRPr="00E14067">
        <w:rPr>
          <w:rFonts w:ascii="Calibri" w:hAnsi="Calibri"/>
          <w:i/>
        </w:rPr>
        <w:t>‘unknown’</w:t>
      </w:r>
      <w:r>
        <w:t>.</w:t>
      </w:r>
    </w:p>
    <w:tbl>
      <w:tblPr>
        <w:tblStyle w:val="LightList3"/>
        <w:tblW w:w="5000" w:type="pct"/>
        <w:tblLook w:val="04A0" w:firstRow="1" w:lastRow="0" w:firstColumn="1" w:lastColumn="0" w:noHBand="0" w:noVBand="1"/>
      </w:tblPr>
      <w:tblGrid>
        <w:gridCol w:w="2852"/>
        <w:gridCol w:w="6724"/>
      </w:tblGrid>
      <w:tr w:rsidR="00C7773F" w:rsidTr="0099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bottom w:val="single" w:sz="8" w:space="0" w:color="000000" w:themeColor="text1"/>
            </w:tcBorders>
          </w:tcPr>
          <w:p w:rsidR="00C7773F" w:rsidRDefault="00C7773F" w:rsidP="00B8334F">
            <w:pPr>
              <w:rPr>
                <w:b w:val="0"/>
                <w:bCs w:val="0"/>
                <w:color w:val="auto"/>
              </w:rPr>
            </w:pPr>
            <w:r>
              <w:t>Enumeration Value</w:t>
            </w:r>
          </w:p>
        </w:tc>
        <w:tc>
          <w:tcPr>
            <w:tcW w:w="3511" w:type="pct"/>
            <w:tcBorders>
              <w:bottom w:val="single" w:sz="8" w:space="0" w:color="000000" w:themeColor="text1"/>
            </w:tcBorders>
          </w:tcPr>
          <w:p w:rsidR="00C7773F" w:rsidRDefault="00C7773F" w:rsidP="00993A0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Test Result</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error</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e</w:t>
            </w:r>
            <w:r w:rsidR="00C7773F" w:rsidRPr="003601CC">
              <w:t>rror</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complete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incomplete</w:t>
            </w:r>
          </w:p>
        </w:tc>
        <w:tc>
          <w:tcPr>
            <w:tcW w:w="3511" w:type="pct"/>
            <w:tcBorders>
              <w:left w:val="single" w:sz="4" w:space="0" w:color="auto"/>
            </w:tcBorders>
          </w:tcPr>
          <w:p w:rsidR="00C7773F" w:rsidRPr="003601CC" w:rsidRDefault="00C7773F" w:rsidP="00993A06">
            <w:pPr>
              <w:cnfStyle w:val="000000100000" w:firstRow="0" w:lastRow="0" w:firstColumn="0" w:lastColumn="0" w:oddVBand="0" w:evenVBand="0" w:oddHBand="1" w:evenHBand="0" w:firstRowFirstColumn="0" w:firstRowLastColumn="0" w:lastRowFirstColumn="0" w:lastRowLastColumn="0"/>
            </w:pPr>
            <w:r w:rsidRPr="003601CC">
              <w:t>depends on check_existence and check attributes</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does not exist</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not collected</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u</w:t>
            </w:r>
            <w:r w:rsidR="00C7773F" w:rsidRPr="003601CC">
              <w:t>nknown</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not applicable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not applicable</w:t>
            </w:r>
          </w:p>
        </w:tc>
      </w:tr>
    </w:tbl>
    <w:p w:rsidR="0050623B" w:rsidRDefault="0050623B" w:rsidP="0050623B">
      <w:pPr>
        <w:pStyle w:val="Heading4"/>
      </w:pPr>
      <w:r>
        <w:t>Variable Instance</w:t>
      </w:r>
    </w:p>
    <w:p w:rsidR="0050623B" w:rsidRDefault="0050623B" w:rsidP="00EB07E5">
      <w:r>
        <w:t xml:space="preserve">When an OVAL Test makes use of an OVAL Variable, either directly or indirectly, </w:t>
      </w:r>
      <w:r w:rsidR="00E401E7">
        <w:t xml:space="preserve">OVAL Test is evaluated once for </w:t>
      </w:r>
      <w:r>
        <w:t>each collection of values assigned to the OVAL Variable</w:t>
      </w:r>
      <w:r w:rsidR="003213F5">
        <w:t xml:space="preserve">. </w:t>
      </w:r>
      <w:r w:rsidR="00542916">
        <w:t>E</w:t>
      </w:r>
      <w:r w:rsidR="00E401E7">
        <w:t>ach evaluation result for the OVAL Tests</w:t>
      </w:r>
      <w:r>
        <w:t xml:space="preserve"> MUST be differentiated by incrementing the </w:t>
      </w:r>
      <w:r w:rsidRPr="00BD3303">
        <w:rPr>
          <w:rFonts w:ascii="Courier New" w:hAnsi="Courier New" w:cs="Courier New"/>
        </w:rPr>
        <w:t>variable_instance</w:t>
      </w:r>
      <w:r>
        <w:t xml:space="preserve"> property once for each assigned collection of values for the OVAL Variable. When more than one collection of values is assigned to an OVAL Vari</w:t>
      </w:r>
      <w:r w:rsidR="004B2C61">
        <w:t xml:space="preserve">able, an OVAL Test will appear </w:t>
      </w:r>
      <w:r>
        <w:t xml:space="preserve">in the </w:t>
      </w:r>
      <w:r w:rsidRPr="00270F18">
        <w:rPr>
          <w:rFonts w:ascii="Courier New" w:hAnsi="Courier New"/>
        </w:rPr>
        <w:t>tests</w:t>
      </w:r>
      <w:r>
        <w:t xml:space="preserve"> section once for each assigned collection of values.</w:t>
      </w:r>
    </w:p>
    <w:p w:rsidR="00B22862" w:rsidRDefault="00907ED9" w:rsidP="00FB5C04">
      <w:pPr>
        <w:pStyle w:val="Heading3"/>
      </w:pPr>
      <w:bookmarkStart w:id="2091" w:name="_Toc336259539"/>
      <w:r>
        <w:t xml:space="preserve">OVAL </w:t>
      </w:r>
      <w:r w:rsidR="00B22862">
        <w:t>Object Evaluation</w:t>
      </w:r>
      <w:bookmarkEnd w:id="2091"/>
    </w:p>
    <w:p w:rsidR="00B22862" w:rsidRDefault="00B22862" w:rsidP="00B22862">
      <w:r>
        <w:lastRenderedPageBreak/>
        <w:t>At the highest level, OVAL Object Evaluation is the process of collecting OVAL Items based on the constraints specified by the OVAL Object Entities and OVAL Behaviors, if present, in an OVAL Object</w:t>
      </w:r>
      <w:r w:rsidR="003213F5">
        <w:t xml:space="preserve">. </w:t>
      </w:r>
      <w:r w:rsidR="00711141">
        <w:t xml:space="preserve">An OVAL Object contains the minimal </w:t>
      </w:r>
      <w:r w:rsidR="00F00B98">
        <w:t>number</w:t>
      </w:r>
      <w:r w:rsidR="00711141">
        <w:t xml:space="preserve"> of OVAL Object Entities needed to uniquely identify the system state information that makes up </w:t>
      </w:r>
      <w:r w:rsidR="00B629DD">
        <w:t>the corresponding</w:t>
      </w:r>
      <w:r w:rsidR="00711141">
        <w:t xml:space="preserve"> OVAL Item</w:t>
      </w:r>
      <w:r w:rsidR="003213F5">
        <w:t xml:space="preserve">. </w:t>
      </w:r>
      <w:r>
        <w:t xml:space="preserve">The methodology used to collect the system </w:t>
      </w:r>
      <w:r w:rsidR="00711141">
        <w:t xml:space="preserve">state </w:t>
      </w:r>
      <w:r>
        <w:t>information for the OVAL Items is strictly an implementation detail</w:t>
      </w:r>
      <w:r w:rsidR="003213F5">
        <w:t xml:space="preserve">. </w:t>
      </w:r>
      <w:r w:rsidR="00822668">
        <w:t>Regardless of the chosen methodology, the</w:t>
      </w:r>
      <w:r>
        <w:t xml:space="preserve"> same OVAL Items </w:t>
      </w:r>
      <w:r w:rsidR="00822668">
        <w:t xml:space="preserve">MUST be collected </w:t>
      </w:r>
      <w:r>
        <w:t xml:space="preserve">on a system for a </w:t>
      </w:r>
      <w:r w:rsidR="00822668">
        <w:t xml:space="preserve">given </w:t>
      </w:r>
      <w:r>
        <w:t xml:space="preserve">OVAL Object except when the </w:t>
      </w:r>
      <w:r w:rsidRPr="00E03581">
        <w:rPr>
          <w:rFonts w:ascii="Courier New" w:hAnsi="Courier New"/>
        </w:rPr>
        <w:t>flag</w:t>
      </w:r>
      <w:r>
        <w:t xml:space="preserve"> for the collected OVAL Object has a value of </w:t>
      </w:r>
      <w:r w:rsidR="00E14067" w:rsidRPr="00E14067">
        <w:rPr>
          <w:rFonts w:ascii="Calibri" w:hAnsi="Calibri"/>
          <w:i/>
        </w:rPr>
        <w:t>‘incomplete’</w:t>
      </w:r>
      <w:r w:rsidR="0042235C">
        <w:t>.</w:t>
      </w:r>
    </w:p>
    <w:p w:rsidR="00B22862" w:rsidRDefault="00822668" w:rsidP="00822668">
      <w:pPr>
        <w:pStyle w:val="Heading4"/>
      </w:pPr>
      <w:bookmarkStart w:id="2092" w:name="_Ref303609053"/>
      <w:r>
        <w:t>Matching an</w:t>
      </w:r>
      <w:r w:rsidR="00B22862">
        <w:t xml:space="preserve"> OVAL Object to an OVAL Item</w:t>
      </w:r>
      <w:bookmarkEnd w:id="2092"/>
    </w:p>
    <w:p w:rsidR="00B22862" w:rsidRDefault="00B22862" w:rsidP="00B22862">
      <w:r>
        <w:t>An OVAL Item match</w:t>
      </w:r>
      <w:r w:rsidR="00884FF5">
        <w:t>es</w:t>
      </w:r>
      <w:r>
        <w:t xml:space="preserve"> an OVAL Object </w:t>
      </w:r>
      <w:r w:rsidR="00F82C4A">
        <w:t>only if</w:t>
      </w:r>
      <w:r>
        <w:t xml:space="preserve"> every OVAL Object Entity</w:t>
      </w:r>
      <w:r w:rsidR="00822668">
        <w:t xml:space="preserve">, as guided by any OVAL Behaviors, </w:t>
      </w:r>
      <w:r>
        <w:t xml:space="preserve">matches the corresponding OVAL Item Entity in the OVAL Item under consideration. </w:t>
      </w:r>
    </w:p>
    <w:p w:rsidR="00B22862" w:rsidRDefault="00822668" w:rsidP="00822668">
      <w:pPr>
        <w:pStyle w:val="Heading4"/>
      </w:pPr>
      <w:bookmarkStart w:id="2093" w:name="_Ref303609067"/>
      <w:r>
        <w:t>Matching an</w:t>
      </w:r>
      <w:r w:rsidR="00B22862">
        <w:t xml:space="preserve"> OVAL Object Entity to an OVAL Item Entity</w:t>
      </w:r>
      <w:bookmarkEnd w:id="2093"/>
    </w:p>
    <w:p w:rsidR="00B22862" w:rsidRDefault="00D20B64" w:rsidP="00B22862">
      <w:r>
        <w:t>A</w:t>
      </w:r>
      <w:r w:rsidR="00B22862">
        <w:t xml:space="preserve">n </w:t>
      </w:r>
      <w:r w:rsidR="00B22862" w:rsidRPr="00B8334F">
        <w:t>OVAL Object Entity</w:t>
      </w:r>
      <w:r w:rsidR="00B22862" w:rsidRPr="008D01C9">
        <w:t xml:space="preserve"> </w:t>
      </w:r>
      <w:r w:rsidR="00B22862">
        <w:t>match</w:t>
      </w:r>
      <w:r w:rsidR="00884FF5">
        <w:t>es</w:t>
      </w:r>
      <w:r w:rsidR="00B22862">
        <w:t xml:space="preserve"> an OVAL Item Entity </w:t>
      </w:r>
      <w:r w:rsidR="00F82C4A">
        <w:t>only if</w:t>
      </w:r>
      <w:r w:rsidR="00B22862">
        <w:t xml:space="preserve"> the value of the OVAL Item Entity matches the value of the OVAL Object Entity in the context of the specified datatype and operation. </w:t>
      </w:r>
      <w:r w:rsidR="00084D0D">
        <w:t xml:space="preserve">See </w:t>
      </w:r>
      <w:r w:rsidR="000F39B9">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rsidR="00B22862">
        <w:t>for additional information regarding the allowable datatypes, operations, and how they should be interpreted.</w:t>
      </w:r>
    </w:p>
    <w:p w:rsidR="001B02B5" w:rsidRDefault="001B02B5" w:rsidP="00C07927">
      <w:pPr>
        <w:pStyle w:val="Heading4"/>
      </w:pPr>
      <w:r>
        <w:t>OVAL Object Entity Evaluation</w:t>
      </w:r>
    </w:p>
    <w:p w:rsidR="001B02B5" w:rsidRPr="00DA650D" w:rsidRDefault="001B02B5" w:rsidP="001B02B5">
      <w:r>
        <w:t>OVAL Object Entity Evaluation is the process of searching for system state information that matches the values of an OVAL Object Entity in the context of the specified datatype and operation</w:t>
      </w:r>
      <w:r w:rsidR="003213F5">
        <w:t xml:space="preserve">. </w:t>
      </w:r>
      <w:r w:rsidR="00D20B64">
        <w:t xml:space="preserve">This process is further defined </w:t>
      </w:r>
      <w:r w:rsidR="00715D7F">
        <w:t>below</w:t>
      </w:r>
      <w:r w:rsidR="00D20B64">
        <w:t>.</w:t>
      </w:r>
    </w:p>
    <w:p w:rsidR="001B02B5" w:rsidRDefault="001B02B5" w:rsidP="001F22B1">
      <w:pPr>
        <w:pStyle w:val="Heading5"/>
      </w:pPr>
      <w:bookmarkStart w:id="2094" w:name="_Ref303609604"/>
      <w:r>
        <w:t>Datatype and Operation Evaluation</w:t>
      </w:r>
      <w:bookmarkEnd w:id="2094"/>
    </w:p>
    <w:p w:rsidR="001B02B5" w:rsidRPr="00816929" w:rsidRDefault="00816929" w:rsidP="001B02B5">
      <w:r>
        <w:t>The datatype and operation property associated with an OVAL Object Entity specifies what system state information should be collected from the system in the form of an OVAL Item</w:t>
      </w:r>
      <w:r w:rsidR="003213F5">
        <w:t xml:space="preserve">. </w:t>
      </w:r>
      <w:r>
        <w:t xml:space="preserve">When comparing a value specified in the OVAL Object Entity against system state information, the operation </w:t>
      </w:r>
      <w:r w:rsidR="00815CD2">
        <w:t>MUST</w:t>
      </w:r>
      <w:r>
        <w:t xml:space="preserve"> be performed in the context of the specified datatype</w:t>
      </w:r>
      <w:r w:rsidR="00F96E8E">
        <w:t>;</w:t>
      </w:r>
      <w:r>
        <w:t xml:space="preserve"> the same operation for two different datatypes could yield different results</w:t>
      </w:r>
      <w:r w:rsidR="003213F5">
        <w:t xml:space="preserve">. </w:t>
      </w:r>
      <w:r w:rsidR="00084D0D">
        <w:t xml:space="preserve">See </w:t>
      </w:r>
      <w:r w:rsidR="0042235C">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t xml:space="preserve">for additional information on how </w:t>
      </w:r>
      <w:r w:rsidR="00F96E8E">
        <w:t xml:space="preserve">to apply an </w:t>
      </w:r>
      <w:r>
        <w:t>operation</w:t>
      </w:r>
      <w:r w:rsidR="00F96E8E">
        <w:t xml:space="preserve"> in </w:t>
      </w:r>
      <w:r>
        <w:t>the context of a particular datatype.</w:t>
      </w:r>
    </w:p>
    <w:p w:rsidR="00C07927" w:rsidRDefault="001B02B5" w:rsidP="00C07927">
      <w:pPr>
        <w:pStyle w:val="Heading5"/>
      </w:pPr>
      <w:r>
        <w:t xml:space="preserve">nil </w:t>
      </w:r>
      <w:r w:rsidR="00CF27F4">
        <w:t>Object Entities</w:t>
      </w:r>
    </w:p>
    <w:p w:rsidR="00C07927" w:rsidRDefault="001B02B5" w:rsidP="00C07927">
      <w:pPr>
        <w:rPr>
          <w:rFonts w:ascii="Calibri" w:hAnsi="Calibri"/>
        </w:rPr>
      </w:pPr>
      <w:r>
        <w:t xml:space="preserve">For many OVAL Object Entities, there are situations </w:t>
      </w:r>
      <w:r w:rsidR="00CF27F4">
        <w:t>in which</w:t>
      </w:r>
      <w:r>
        <w:t xml:space="preserve"> the OVAL Object Entity does not need to be considered in the evaluation of the OVAL Object</w:t>
      </w:r>
      <w:r w:rsidR="003213F5">
        <w:t xml:space="preserve">. </w:t>
      </w:r>
      <w:r>
        <w:t xml:space="preserve">When the nil property is set to </w:t>
      </w:r>
      <w:r w:rsidR="00CF27F4" w:rsidRPr="00CF27F4">
        <w:rPr>
          <w:i/>
        </w:rPr>
        <w:t>‘</w:t>
      </w:r>
      <w:r w:rsidRPr="00CF27F4">
        <w:rPr>
          <w:rFonts w:cstheme="minorHAnsi"/>
          <w:i/>
        </w:rPr>
        <w:t>true</w:t>
      </w:r>
      <w:r w:rsidR="00CF27F4" w:rsidRPr="00CF27F4">
        <w:rPr>
          <w:rFonts w:cstheme="minorHAnsi"/>
          <w:i/>
        </w:rPr>
        <w:t>’</w:t>
      </w:r>
      <w:r>
        <w:rPr>
          <w:rFonts w:ascii="Calibri" w:hAnsi="Calibri"/>
        </w:rPr>
        <w:t xml:space="preserve">, it indicates that the OVAL Object Entity </w:t>
      </w:r>
      <w:r w:rsidR="00815CD2">
        <w:rPr>
          <w:rFonts w:ascii="Calibri" w:hAnsi="Calibri"/>
        </w:rPr>
        <w:t>MUST</w:t>
      </w:r>
      <w:r>
        <w:rPr>
          <w:rFonts w:ascii="Calibri" w:hAnsi="Calibri"/>
        </w:rPr>
        <w:t xml:space="preserve"> not be considered during OVAL Object Evaluation and </w:t>
      </w:r>
      <w:r w:rsidR="00815CD2">
        <w:rPr>
          <w:rFonts w:ascii="Calibri" w:hAnsi="Calibri"/>
        </w:rPr>
        <w:t>MUST NOT</w:t>
      </w:r>
      <w:r>
        <w:rPr>
          <w:rFonts w:ascii="Calibri" w:hAnsi="Calibri"/>
        </w:rPr>
        <w:t xml:space="preserve"> be collected</w:t>
      </w:r>
      <w:r w:rsidR="003213F5">
        <w:rPr>
          <w:rFonts w:ascii="Calibri" w:hAnsi="Calibri"/>
        </w:rPr>
        <w:t xml:space="preserve">. </w:t>
      </w:r>
      <w:r>
        <w:rPr>
          <w:rFonts w:ascii="Calibri" w:hAnsi="Calibri"/>
        </w:rPr>
        <w:t xml:space="preserve">For more information about a particular OVAL Object Entity and how the nil property affects it, </w:t>
      </w:r>
      <w:r w:rsidR="00084D0D">
        <w:rPr>
          <w:rFonts w:ascii="Calibri" w:hAnsi="Calibri"/>
        </w:rPr>
        <w:t xml:space="preserve">see </w:t>
      </w:r>
      <w:r>
        <w:rPr>
          <w:rFonts w:ascii="Calibri" w:hAnsi="Calibri"/>
        </w:rPr>
        <w:t>the appropriate OVAL Component Model.</w:t>
      </w:r>
    </w:p>
    <w:p w:rsidR="00B22862" w:rsidRDefault="00B22862" w:rsidP="00C07927">
      <w:pPr>
        <w:pStyle w:val="Heading5"/>
      </w:pPr>
      <w:r>
        <w:t>Referencing an OVAL Variable</w:t>
      </w:r>
    </w:p>
    <w:p w:rsidR="00C07927" w:rsidRDefault="00CF27F4" w:rsidP="00C07927">
      <w:r>
        <w:t xml:space="preserve">An OVAL Variable may be referenced </w:t>
      </w:r>
      <w:r w:rsidR="00B22862">
        <w:t xml:space="preserve">from an Object Entity in order to specify </w:t>
      </w:r>
      <w:r w:rsidR="009B54F9">
        <w:t xml:space="preserve">a collection of </w:t>
      </w:r>
      <w:r w:rsidR="00B22862">
        <w:t xml:space="preserve">values or to use a </w:t>
      </w:r>
      <w:r w:rsidR="00FA756D">
        <w:t xml:space="preserve">collection of </w:t>
      </w:r>
      <w:r w:rsidR="00B22862">
        <w:t>value</w:t>
      </w:r>
      <w:r w:rsidR="00FA756D">
        <w:t>s</w:t>
      </w:r>
      <w:r w:rsidR="00B22862">
        <w:t xml:space="preserve"> that </w:t>
      </w:r>
      <w:r w:rsidR="00B61E5E">
        <w:t>was determined</w:t>
      </w:r>
      <w:r w:rsidR="00B22862">
        <w:t xml:space="preserve"> </w:t>
      </w:r>
      <w:r w:rsidR="00F334E6">
        <w:t>at runtime</w:t>
      </w:r>
      <w:r w:rsidR="003213F5">
        <w:t xml:space="preserve">. </w:t>
      </w:r>
      <w:r w:rsidR="0015491C" w:rsidRPr="0015491C">
        <w:t xml:space="preserve">When the </w:t>
      </w:r>
      <w:r w:rsidR="0015491C" w:rsidRPr="0015491C">
        <w:rPr>
          <w:rFonts w:ascii="Courier New" w:hAnsi="Courier New"/>
        </w:rPr>
        <w:t>var_ref</w:t>
      </w:r>
      <w:r w:rsidR="0015491C" w:rsidRPr="0015491C">
        <w:t xml:space="preserve"> property is specified, the </w:t>
      </w:r>
      <w:r w:rsidR="0015491C" w:rsidRPr="0015491C">
        <w:rPr>
          <w:rFonts w:ascii="Courier New" w:hAnsi="Courier New"/>
        </w:rPr>
        <w:t>var_check</w:t>
      </w:r>
      <w:r w:rsidR="0015491C" w:rsidRPr="0015491C">
        <w:t xml:space="preserve"> property </w:t>
      </w:r>
      <w:r w:rsidR="00E772E8">
        <w:t>SHOULD</w:t>
      </w:r>
      <w:r w:rsidR="0015491C" w:rsidRPr="0015491C">
        <w:t xml:space="preserve"> also be specified.</w:t>
      </w:r>
      <w:r w:rsidR="0015491C">
        <w:t xml:space="preserve"> </w:t>
      </w:r>
      <w:r w:rsidR="00084D0D">
        <w:t xml:space="preserve">See </w:t>
      </w:r>
      <w:r w:rsidR="000F39B9">
        <w:t xml:space="preserve">Section </w:t>
      </w:r>
      <w:r w:rsidR="000F39B9">
        <w:fldChar w:fldCharType="begin"/>
      </w:r>
      <w:r w:rsidR="000F39B9">
        <w:instrText xml:space="preserve"> REF _Ref303609342 \r \h </w:instrText>
      </w:r>
      <w:r w:rsidR="000F39B9">
        <w:fldChar w:fldCharType="separate"/>
      </w:r>
      <w:r w:rsidR="00082012">
        <w:t>5.3.6.4</w:t>
      </w:r>
      <w:r w:rsidR="000F39B9">
        <w:fldChar w:fldCharType="end"/>
      </w:r>
      <w:r w:rsidR="001B02B5">
        <w:t xml:space="preserve"> Variable Check Evaluation for more information on how to evaluate an OVAL Object Entity that references a variable</w:t>
      </w:r>
      <w:r w:rsidR="00C07927">
        <w:t>.</w:t>
      </w:r>
    </w:p>
    <w:p w:rsidR="00D743C7" w:rsidRDefault="00B22862" w:rsidP="00C07927">
      <w:r>
        <w:lastRenderedPageBreak/>
        <w:t xml:space="preserve">In addition to the OVAL Item Entity value matching the values specified in the OVAL Variable according to the </w:t>
      </w:r>
      <w:r w:rsidRPr="00CF27F4">
        <w:rPr>
          <w:rFonts w:ascii="Courier New" w:hAnsi="Courier New" w:cs="Courier New"/>
        </w:rPr>
        <w:t>var_check</w:t>
      </w:r>
      <w:r>
        <w:t xml:space="preserve"> property, the flag associated with the OVAL Variable </w:t>
      </w:r>
      <w:r w:rsidR="00815CD2">
        <w:t>MUST</w:t>
      </w:r>
      <w:r>
        <w:t xml:space="preserve"> also be considered</w:t>
      </w:r>
      <w:r w:rsidR="003213F5">
        <w:t xml:space="preserve">. </w:t>
      </w:r>
      <w:r>
        <w:t>The OVAL Variable flag indicates the outcome of the collection of values for the OVAL Variable</w:t>
      </w:r>
      <w:r w:rsidR="003213F5">
        <w:t xml:space="preserve">. </w:t>
      </w:r>
      <w:r>
        <w:t>It is important to consider this outcome because it may affect the ability of an OVAL Object Entity to successfully match the corresponding OVAL Item Entity</w:t>
      </w:r>
      <w:r w:rsidR="003213F5">
        <w:t xml:space="preserve">. </w:t>
      </w:r>
      <w:r>
        <w:t>Additionally, this flag will also impact the collected object flag</w:t>
      </w:r>
      <w:r w:rsidR="00D743C7">
        <w:t>.</w:t>
      </w:r>
    </w:p>
    <w:p w:rsidR="00B22862" w:rsidRDefault="00AB3A41" w:rsidP="00C07927">
      <w:r>
        <w:t>The following table describes what flags a</w:t>
      </w:r>
      <w:r w:rsidR="00B23320">
        <w:t xml:space="preserve">re valid given the flag value of the OVAL Variable </w:t>
      </w:r>
      <w:r>
        <w:t xml:space="preserve">referenced by an OVAL Object Entity. </w:t>
      </w:r>
    </w:p>
    <w:tbl>
      <w:tblPr>
        <w:tblStyle w:val="LightList5"/>
        <w:tblW w:w="0" w:type="auto"/>
        <w:tblLook w:val="04A0" w:firstRow="1" w:lastRow="0" w:firstColumn="1" w:lastColumn="0" w:noHBand="0" w:noVBand="1"/>
      </w:tblPr>
      <w:tblGrid>
        <w:gridCol w:w="4788"/>
        <w:gridCol w:w="4788"/>
      </w:tblGrid>
      <w:tr w:rsidR="00B22862" w:rsidTr="001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rsidR="00B22862" w:rsidRDefault="00B22862" w:rsidP="00F115A6">
            <w:r>
              <w:t>Flag of OVAL Variable</w:t>
            </w:r>
          </w:p>
        </w:tc>
        <w:tc>
          <w:tcPr>
            <w:tcW w:w="4788" w:type="dxa"/>
            <w:tcBorders>
              <w:bottom w:val="single" w:sz="8" w:space="0" w:color="000000" w:themeColor="text1"/>
            </w:tcBorders>
          </w:tcPr>
          <w:p w:rsidR="00B22862" w:rsidRDefault="00B22862" w:rsidP="001B02B5">
            <w:pPr>
              <w:cnfStyle w:val="100000000000" w:firstRow="1" w:lastRow="0" w:firstColumn="0" w:lastColumn="0" w:oddVBand="0" w:evenVBand="0" w:oddHBand="0" w:evenHBand="0" w:firstRowFirstColumn="0" w:firstRowLastColumn="0" w:lastRowFirstColumn="0" w:lastRowLastColumn="0"/>
            </w:pPr>
            <w:r>
              <w:t xml:space="preserve">Valid </w:t>
            </w:r>
            <w:r w:rsidR="001B02B5">
              <w:t xml:space="preserve">OVAL </w:t>
            </w:r>
            <w:r>
              <w:t>Object Flags</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single" w:sz="4" w:space="0" w:color="auto"/>
            </w:tcBorders>
          </w:tcPr>
          <w:p w:rsidR="00B22862" w:rsidRDefault="00AB3A41" w:rsidP="00C07927">
            <w:r>
              <w:t>error</w:t>
            </w:r>
          </w:p>
        </w:tc>
        <w:tc>
          <w:tcPr>
            <w:tcW w:w="4788" w:type="dxa"/>
            <w:tcBorders>
              <w:left w:val="single" w:sz="4" w:space="0" w:color="auto"/>
              <w:bottom w:val="single" w:sz="4" w:space="0" w:color="auto"/>
            </w:tcBorders>
          </w:tcPr>
          <w:p w:rsidR="00B22862" w:rsidRPr="0042235C" w:rsidRDefault="0042235C" w:rsidP="0036682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1E43A4" w:rsidRPr="0042235C">
              <w:rPr>
                <w:i/>
              </w:rPr>
              <w:t>e</w:t>
            </w:r>
            <w:r w:rsidR="00B22862" w:rsidRPr="0042235C">
              <w:rPr>
                <w:i/>
              </w:rPr>
              <w:t>rror</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complete</w:t>
            </w:r>
          </w:p>
        </w:tc>
        <w:tc>
          <w:tcPr>
            <w:tcW w:w="4788" w:type="dxa"/>
            <w:tcBorders>
              <w:top w:val="single" w:sz="4" w:space="0" w:color="auto"/>
              <w:left w:val="single" w:sz="4" w:space="0" w:color="auto"/>
              <w:bottom w:val="single" w:sz="4" w:space="0" w:color="auto"/>
            </w:tcBorders>
          </w:tcPr>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incomplete</w:t>
            </w:r>
          </w:p>
        </w:tc>
        <w:tc>
          <w:tcPr>
            <w:tcW w:w="4788" w:type="dxa"/>
            <w:tcBorders>
              <w:top w:val="single" w:sz="4" w:space="0" w:color="auto"/>
              <w:left w:val="single" w:sz="4" w:space="0" w:color="auto"/>
              <w:bottom w:val="single" w:sz="4" w:space="0" w:color="auto"/>
            </w:tcBorders>
          </w:tcPr>
          <w:p w:rsidR="00B22862" w:rsidRPr="0042235C" w:rsidRDefault="0042235C" w:rsidP="00366827">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366827">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366827">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366827">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366827">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does </w:t>
            </w:r>
            <w:r w:rsidR="00B22862">
              <w:t>not exist</w:t>
            </w:r>
          </w:p>
        </w:tc>
        <w:tc>
          <w:tcPr>
            <w:tcW w:w="4788" w:type="dxa"/>
            <w:tcBorders>
              <w:top w:val="single" w:sz="4" w:space="0" w:color="auto"/>
              <w:left w:val="single" w:sz="4" w:space="0" w:color="auto"/>
              <w:bottom w:val="single" w:sz="4" w:space="0" w:color="auto"/>
            </w:tcBorders>
          </w:tcPr>
          <w:p w:rsidR="00B22862" w:rsidRPr="0042235C" w:rsidRDefault="0042235C" w:rsidP="00366827">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not </w:t>
            </w:r>
            <w:r w:rsidR="00B22862">
              <w:t>collected</w:t>
            </w:r>
          </w:p>
        </w:tc>
        <w:tc>
          <w:tcPr>
            <w:tcW w:w="4788" w:type="dxa"/>
            <w:tcBorders>
              <w:top w:val="single" w:sz="4" w:space="0" w:color="auto"/>
              <w:left w:val="single" w:sz="4" w:space="0" w:color="auto"/>
              <w:bottom w:val="single" w:sz="4" w:space="0" w:color="auto"/>
            </w:tcBorders>
          </w:tcPr>
          <w:p w:rsidR="00B22862" w:rsidRPr="0042235C" w:rsidRDefault="0042235C" w:rsidP="0036682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8" w:space="0" w:color="000000" w:themeColor="text1"/>
              <w:right w:val="single" w:sz="4" w:space="0" w:color="auto"/>
            </w:tcBorders>
          </w:tcPr>
          <w:p w:rsidR="00B22862" w:rsidRDefault="00AB3A41" w:rsidP="00F115A6">
            <w:r>
              <w:t xml:space="preserve">not </w:t>
            </w:r>
            <w:r w:rsidR="00B22862">
              <w:t>applicable</w:t>
            </w:r>
          </w:p>
        </w:tc>
        <w:tc>
          <w:tcPr>
            <w:tcW w:w="4788" w:type="dxa"/>
            <w:tcBorders>
              <w:top w:val="single" w:sz="4" w:space="0" w:color="auto"/>
              <w:left w:val="single" w:sz="4" w:space="0" w:color="auto"/>
              <w:bottom w:val="single" w:sz="8" w:space="0" w:color="000000" w:themeColor="text1"/>
            </w:tcBorders>
          </w:tcPr>
          <w:p w:rsidR="00B22862" w:rsidRPr="0042235C" w:rsidRDefault="0042235C" w:rsidP="00366827">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bl>
    <w:p w:rsidR="00B22862" w:rsidRDefault="00B22862" w:rsidP="00B22862"/>
    <w:p w:rsidR="00F246DC" w:rsidRDefault="00F246DC" w:rsidP="00B22862">
      <w:r>
        <w:t xml:space="preserve">For additional information on when each flag value MUST be used, </w:t>
      </w:r>
      <w:r w:rsidR="00084D0D">
        <w:t xml:space="preserve">see </w:t>
      </w:r>
      <w:r>
        <w:t>Sectio</w:t>
      </w:r>
      <w:r w:rsidR="00F96E8E">
        <w:t xml:space="preserve">n </w:t>
      </w:r>
      <w:r w:rsidR="0042235C">
        <w:fldChar w:fldCharType="begin"/>
      </w:r>
      <w:r w:rsidR="0042235C">
        <w:instrText xml:space="preserve"> REF _Ref303796562 \r \h </w:instrText>
      </w:r>
      <w:r w:rsidR="0042235C">
        <w:fldChar w:fldCharType="separate"/>
      </w:r>
      <w:r w:rsidR="00082012">
        <w:t>5.2.2.1</w:t>
      </w:r>
      <w:r w:rsidR="0042235C">
        <w:fldChar w:fldCharType="end"/>
      </w:r>
      <w:r>
        <w:t>.</w:t>
      </w:r>
    </w:p>
    <w:p w:rsidR="001B02B5" w:rsidRDefault="001B02B5" w:rsidP="003C44C3">
      <w:pPr>
        <w:pStyle w:val="Heading5"/>
      </w:pPr>
      <w:bookmarkStart w:id="2095" w:name="_Ref303608709"/>
      <w:r>
        <w:t>Collected Object Flag Evaluation</w:t>
      </w:r>
      <w:bookmarkEnd w:id="2095"/>
    </w:p>
    <w:p w:rsidR="00B22862" w:rsidRDefault="00B22862" w:rsidP="00B22862">
      <w:r>
        <w:t xml:space="preserve">However, when there are multiple OVAL Object Entities in an OVAL Object the flag values for each OVAL Object Entity </w:t>
      </w:r>
      <w:r w:rsidR="00815CD2">
        <w:t>MUST</w:t>
      </w:r>
      <w:r>
        <w:t xml:space="preserve"> be considered when determining which flag values are appropriate</w:t>
      </w:r>
      <w:r w:rsidR="003213F5">
        <w:t xml:space="preserve">. </w:t>
      </w:r>
      <w:r>
        <w:t>The following table describes how multiple flag values influence the collected object flag of the OVAL Object referencing the variable.</w:t>
      </w:r>
    </w:p>
    <w:tbl>
      <w:tblPr>
        <w:tblStyle w:val="LightList1"/>
        <w:tblW w:w="0" w:type="auto"/>
        <w:tblLayout w:type="fixed"/>
        <w:tblLook w:val="04A0" w:firstRow="1" w:lastRow="0" w:firstColumn="1" w:lastColumn="0" w:noHBand="0" w:noVBand="1"/>
      </w:tblPr>
      <w:tblGrid>
        <w:gridCol w:w="1638"/>
        <w:gridCol w:w="900"/>
        <w:gridCol w:w="1260"/>
        <w:gridCol w:w="1260"/>
        <w:gridCol w:w="1530"/>
        <w:gridCol w:w="1440"/>
        <w:gridCol w:w="1548"/>
      </w:tblGrid>
      <w:tr w:rsidR="00B22862" w:rsidTr="000652B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8" w:space="0" w:color="000000" w:themeColor="text1"/>
              <w:right w:val="single" w:sz="4" w:space="0" w:color="auto"/>
            </w:tcBorders>
          </w:tcPr>
          <w:p w:rsidR="00B22862" w:rsidRDefault="00B22862" w:rsidP="00F115A6">
            <w:pPr>
              <w:jc w:val="center"/>
              <w:rPr>
                <w:rFonts w:ascii="Calibri" w:hAnsi="Calibri"/>
              </w:rPr>
            </w:pPr>
            <w:r>
              <w:rPr>
                <w:rFonts w:ascii="Calibri" w:hAnsi="Calibri"/>
              </w:rPr>
              <w:t>Resulting Flag</w:t>
            </w:r>
          </w:p>
        </w:tc>
        <w:tc>
          <w:tcPr>
            <w:tcW w:w="7938" w:type="dxa"/>
            <w:gridSpan w:val="6"/>
            <w:tcBorders>
              <w:top w:val="single" w:sz="8" w:space="0" w:color="000000" w:themeColor="text1"/>
              <w:left w:val="single" w:sz="4" w:space="0" w:color="auto"/>
            </w:tcBorders>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22862" w:rsidTr="000652B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38" w:type="dxa"/>
            <w:vMerge/>
            <w:tcBorders>
              <w:right w:val="single" w:sz="4" w:space="0" w:color="auto"/>
            </w:tcBorders>
          </w:tcPr>
          <w:p w:rsidR="00B22862" w:rsidRDefault="00B22862" w:rsidP="00F115A6">
            <w:pPr>
              <w:jc w:val="center"/>
              <w:rPr>
                <w:rFonts w:ascii="Calibri" w:hAnsi="Calibri"/>
              </w:rPr>
            </w:pPr>
          </w:p>
        </w:tc>
        <w:tc>
          <w:tcPr>
            <w:tcW w:w="90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incomplete</w:t>
            </w:r>
          </w:p>
        </w:tc>
        <w:tc>
          <w:tcPr>
            <w:tcW w:w="153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44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548" w:type="dxa"/>
            <w:tcBorders>
              <w:lef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96E8E">
            <w:pPr>
              <w:rPr>
                <w:rFonts w:ascii="Calibri" w:hAnsi="Calibri"/>
                <w:b w:val="0"/>
              </w:rPr>
            </w:pPr>
            <w:r>
              <w:rPr>
                <w:rFonts w:ascii="Calibri" w:hAnsi="Calibri"/>
                <w:b w:val="0"/>
              </w:rPr>
              <w:t>e</w:t>
            </w:r>
            <w:r w:rsidR="00B22862" w:rsidRPr="007B4B53">
              <w:rPr>
                <w:rFonts w:ascii="Calibri" w:hAnsi="Calibri"/>
                <w:b w:val="0"/>
              </w:rPr>
              <w:t>rror</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c</w:t>
            </w:r>
            <w:r w:rsidR="00B22862" w:rsidRPr="007B4B53">
              <w:rPr>
                <w:rFonts w:ascii="Calibri" w:hAnsi="Calibri"/>
                <w:b w:val="0"/>
              </w:rPr>
              <w:t>omplete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i</w:t>
            </w:r>
            <w:r w:rsidR="00B22862" w:rsidRPr="007B4B53">
              <w:rPr>
                <w:rFonts w:ascii="Calibri" w:hAnsi="Calibri"/>
                <w:b w:val="0"/>
              </w:rPr>
              <w:t>ncomplete</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does not exist</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collected</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applicable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22862" w:rsidRDefault="00B22862" w:rsidP="00FB5C04">
      <w:pPr>
        <w:pStyle w:val="Heading4"/>
      </w:pPr>
      <w:r>
        <w:lastRenderedPageBreak/>
        <w:t xml:space="preserve">Set </w:t>
      </w:r>
      <w:r w:rsidR="00D9124E">
        <w:t xml:space="preserve">Evaluation </w:t>
      </w:r>
    </w:p>
    <w:p w:rsidR="00B22862" w:rsidRDefault="00B22862" w:rsidP="00B22862">
      <w:r>
        <w:t xml:space="preserve">The </w:t>
      </w:r>
      <w:r w:rsidRPr="00262385">
        <w:rPr>
          <w:rFonts w:ascii="Courier New" w:hAnsi="Courier New" w:cs="Courier New"/>
        </w:rPr>
        <w:t>set</w:t>
      </w:r>
      <w:r>
        <w:t xml:space="preserve"> construct provides the </w:t>
      </w:r>
      <w:r w:rsidR="005F1E7A">
        <w:t>ability to combine</w:t>
      </w:r>
      <w:r>
        <w:t xml:space="preserve"> </w:t>
      </w:r>
      <w:r w:rsidR="005F1E7A">
        <w:t xml:space="preserve">the collected OVAL Items of </w:t>
      </w:r>
      <w:r>
        <w:t xml:space="preserve">one or two OVAL Objects </w:t>
      </w:r>
      <w:r w:rsidR="005F1E7A">
        <w:t xml:space="preserve">using the set operators defined in the </w:t>
      </w:r>
      <w:r w:rsidR="0014377D" w:rsidRPr="0014377D">
        <w:rPr>
          <w:rFonts w:ascii="Courier New" w:hAnsi="Courier New"/>
        </w:rPr>
        <w:t>SetOperatorEnumeration</w:t>
      </w:r>
      <w:r w:rsidR="003213F5">
        <w:t xml:space="preserve">. </w:t>
      </w:r>
      <w:r w:rsidR="00084D0D">
        <w:t xml:space="preserve">See </w:t>
      </w:r>
      <w:r w:rsidR="000F39B9">
        <w:t xml:space="preserve">Section </w:t>
      </w:r>
      <w:r w:rsidR="000F39B9">
        <w:fldChar w:fldCharType="begin"/>
      </w:r>
      <w:r w:rsidR="000F39B9">
        <w:instrText xml:space="preserve"> REF _Ref303609413 \r \h </w:instrText>
      </w:r>
      <w:r w:rsidR="000F39B9">
        <w:fldChar w:fldCharType="separate"/>
      </w:r>
      <w:r w:rsidR="00082012">
        <w:t>4.3.49</w:t>
      </w:r>
      <w:r w:rsidR="000F39B9">
        <w:fldChar w:fldCharType="end"/>
      </w:r>
      <w:r w:rsidR="005F1E7A">
        <w:t xml:space="preserve"> </w:t>
      </w:r>
      <w:r w:rsidR="0014377D" w:rsidRPr="0014377D">
        <w:rPr>
          <w:rFonts w:ascii="Courier New" w:hAnsi="Courier New"/>
        </w:rPr>
        <w:t>SetOperatorEnumeration</w:t>
      </w:r>
      <w:r w:rsidR="005F1E7A">
        <w:t xml:space="preserve"> for more information about the allowed set operators.</w:t>
      </w:r>
      <w:r>
        <w:t xml:space="preserve"> </w:t>
      </w:r>
    </w:p>
    <w:p w:rsidR="00B22862" w:rsidRDefault="00B22862" w:rsidP="00B22862">
      <w:r>
        <w:t xml:space="preserve">The processing of a </w:t>
      </w:r>
      <w:r w:rsidRPr="00297B5C">
        <w:rPr>
          <w:rFonts w:ascii="Courier New" w:hAnsi="Courier New" w:cs="Courier New"/>
        </w:rPr>
        <w:t>set</w:t>
      </w:r>
      <w:r>
        <w:t xml:space="preserve"> </w:t>
      </w:r>
      <w:r w:rsidR="00550F99">
        <w:t xml:space="preserve">MUST </w:t>
      </w:r>
      <w:r>
        <w:t>be done in the following manner:</w:t>
      </w:r>
    </w:p>
    <w:p w:rsidR="00B22862" w:rsidRDefault="00B22862" w:rsidP="00366827">
      <w:pPr>
        <w:pStyle w:val="ListParagraph"/>
        <w:numPr>
          <w:ilvl w:val="0"/>
          <w:numId w:val="21"/>
        </w:numPr>
      </w:pPr>
      <w:r>
        <w:t xml:space="preserve">Identify the OVAL Objects that </w:t>
      </w:r>
      <w:r w:rsidR="00ED0B92">
        <w:t>are</w:t>
      </w:r>
      <w:r>
        <w:t xml:space="preserve"> part of the </w:t>
      </w:r>
      <w:r w:rsidRPr="00297B5C">
        <w:rPr>
          <w:rFonts w:ascii="Courier New" w:hAnsi="Courier New" w:cs="Courier New"/>
        </w:rPr>
        <w:t>set</w:t>
      </w:r>
      <w:r>
        <w:t xml:space="preserve"> by examining the </w:t>
      </w:r>
      <w:r w:rsidRPr="00A5665F">
        <w:rPr>
          <w:rFonts w:ascii="Courier New" w:hAnsi="Courier New" w:cs="Courier New"/>
        </w:rPr>
        <w:t>object_reference</w:t>
      </w:r>
      <w:r w:rsidR="00ED0B92">
        <w:rPr>
          <w:rFonts w:ascii="Courier New" w:hAnsi="Courier New" w:cs="Courier New"/>
        </w:rPr>
        <w:t>s</w:t>
      </w:r>
      <w:r>
        <w:t xml:space="preserve"> associated with the </w:t>
      </w:r>
      <w:r w:rsidRPr="00297B5C">
        <w:rPr>
          <w:rFonts w:ascii="Courier New" w:hAnsi="Courier New" w:cs="Courier New"/>
        </w:rPr>
        <w:t>set</w:t>
      </w:r>
      <w:r w:rsidR="003213F5">
        <w:t xml:space="preserve">. </w:t>
      </w:r>
      <w:r>
        <w:t xml:space="preserve">Each </w:t>
      </w:r>
      <w:r w:rsidRPr="00A5665F">
        <w:rPr>
          <w:rFonts w:ascii="Courier New" w:hAnsi="Courier New" w:cs="Courier New"/>
        </w:rPr>
        <w:t>object_reference</w:t>
      </w:r>
      <w:r>
        <w:t xml:space="preserve"> will refer to </w:t>
      </w:r>
      <w:r w:rsidR="00C72B1C">
        <w:t xml:space="preserve">an OVAL Object </w:t>
      </w:r>
      <w:r w:rsidR="00ED0B92">
        <w:t xml:space="preserve">that </w:t>
      </w:r>
      <w:r w:rsidR="000652B1">
        <w:t>describes a</w:t>
      </w:r>
      <w:r w:rsidR="00C72B1C">
        <w:t xml:space="preserve"> </w:t>
      </w:r>
      <w:r w:rsidR="00A00EA0">
        <w:t xml:space="preserve">unique </w:t>
      </w:r>
      <w:r w:rsidR="00C72B1C">
        <w:t>set of collected OVAL Items</w:t>
      </w:r>
      <w:r>
        <w:t>.</w:t>
      </w:r>
    </w:p>
    <w:p w:rsidR="00B22862" w:rsidRDefault="00B22862" w:rsidP="00366827">
      <w:pPr>
        <w:pStyle w:val="ListParagraph"/>
        <w:numPr>
          <w:ilvl w:val="0"/>
          <w:numId w:val="21"/>
        </w:numPr>
      </w:pPr>
      <w:r>
        <w:t xml:space="preserve">For every defined </w:t>
      </w:r>
      <w:r w:rsidRPr="00297B5C">
        <w:rPr>
          <w:rFonts w:ascii="Courier New" w:hAnsi="Courier New" w:cs="Courier New"/>
        </w:rPr>
        <w:t>filter</w:t>
      </w:r>
      <w:r>
        <w:t xml:space="preserve"> (</w:t>
      </w:r>
      <w:r w:rsidR="00D743C7">
        <w:t xml:space="preserve">See </w:t>
      </w:r>
      <w:r w:rsidR="000F39B9">
        <w:t xml:space="preserve">Section </w:t>
      </w:r>
      <w:r w:rsidR="000F39B9">
        <w:fldChar w:fldCharType="begin"/>
      </w:r>
      <w:r w:rsidR="000F39B9">
        <w:instrText xml:space="preserve"> REF _Ref303609435 \r \h </w:instrText>
      </w:r>
      <w:r w:rsidR="000F39B9">
        <w:fldChar w:fldCharType="separate"/>
      </w:r>
      <w:r w:rsidR="00082012">
        <w:t>5.3.3.4.2</w:t>
      </w:r>
      <w:r w:rsidR="000F39B9">
        <w:fldChar w:fldCharType="end"/>
      </w:r>
      <w:r w:rsidR="00EB657C">
        <w:t xml:space="preserve"> </w:t>
      </w:r>
      <w:r w:rsidRPr="00297B5C">
        <w:rPr>
          <w:rFonts w:ascii="Courier New" w:hAnsi="Courier New" w:cs="Courier New"/>
        </w:rPr>
        <w:t>filter</w:t>
      </w:r>
      <w:r>
        <w:t xml:space="preserve">), apply the associated </w:t>
      </w:r>
      <w:r w:rsidRPr="00297B5C">
        <w:rPr>
          <w:rFonts w:ascii="Courier New" w:hAnsi="Courier New" w:cs="Courier New"/>
        </w:rPr>
        <w:t>filter</w:t>
      </w:r>
      <w:r>
        <w:t xml:space="preserve"> to each OVAL</w:t>
      </w:r>
      <w:r w:rsidR="000652B1">
        <w:t xml:space="preserve"> </w:t>
      </w:r>
      <w:r w:rsidR="00ED41EC">
        <w:t>Item</w:t>
      </w:r>
      <w:r>
        <w:t>.</w:t>
      </w:r>
    </w:p>
    <w:p w:rsidR="00B22862" w:rsidRDefault="00B22862" w:rsidP="00366827">
      <w:pPr>
        <w:pStyle w:val="ListParagraph"/>
        <w:numPr>
          <w:ilvl w:val="0"/>
          <w:numId w:val="21"/>
        </w:numPr>
      </w:pPr>
      <w:r>
        <w:t xml:space="preserve">Apply the set operator to all OVAL </w:t>
      </w:r>
      <w:r w:rsidR="00402DDE">
        <w:t xml:space="preserve">Items </w:t>
      </w:r>
      <w:r>
        <w:t>remaining in the set</w:t>
      </w:r>
      <w:r w:rsidR="00D275CC">
        <w:t>.</w:t>
      </w:r>
    </w:p>
    <w:p w:rsidR="00B22862" w:rsidRPr="00262385" w:rsidRDefault="00B22862" w:rsidP="00366827">
      <w:pPr>
        <w:pStyle w:val="ListParagraph"/>
        <w:numPr>
          <w:ilvl w:val="0"/>
          <w:numId w:val="21"/>
        </w:numPr>
      </w:pPr>
      <w:r>
        <w:t xml:space="preserve">The </w:t>
      </w:r>
      <w:r w:rsidR="000652B1">
        <w:t xml:space="preserve">resulting </w:t>
      </w:r>
      <w:r>
        <w:t xml:space="preserve">OVAL </w:t>
      </w:r>
      <w:r w:rsidR="00D275CC">
        <w:t xml:space="preserve">Items will be the </w:t>
      </w:r>
      <w:r w:rsidR="00A00EA0">
        <w:t xml:space="preserve">unique </w:t>
      </w:r>
      <w:r w:rsidR="00D275CC">
        <w:t xml:space="preserve">set of OVAL Items referenced by the OVAL Object that contains the </w:t>
      </w:r>
      <w:r w:rsidR="00D275CC" w:rsidRPr="003C44C3">
        <w:rPr>
          <w:rFonts w:ascii="Courier New" w:hAnsi="Courier New"/>
        </w:rPr>
        <w:t>set</w:t>
      </w:r>
      <w:r>
        <w:t>.</w:t>
      </w:r>
    </w:p>
    <w:p w:rsidR="00B22862" w:rsidRDefault="00964FFF" w:rsidP="00FB5C04">
      <w:pPr>
        <w:pStyle w:val="Heading5"/>
      </w:pPr>
      <w:r>
        <w:t>Set Operator</w:t>
      </w:r>
    </w:p>
    <w:p w:rsidR="00B22862" w:rsidRPr="00262385" w:rsidRDefault="00B22862" w:rsidP="00B22862">
      <w:pPr>
        <w:rPr>
          <w:rFonts w:cstheme="minorHAnsi"/>
          <w:color w:val="000000"/>
          <w:lang w:bidi="ar-SA"/>
        </w:rPr>
      </w:pPr>
      <w:r w:rsidRPr="00361EF8">
        <w:rPr>
          <w:rFonts w:cstheme="minorHAnsi"/>
          <w:color w:val="000000"/>
          <w:lang w:bidi="ar-SA"/>
        </w:rPr>
        <w:t xml:space="preserve">Set operations are used to </w:t>
      </w:r>
      <w:r w:rsidR="00EB657C">
        <w:rPr>
          <w:rFonts w:cstheme="minorHAnsi"/>
          <w:color w:val="000000"/>
          <w:lang w:bidi="ar-SA"/>
        </w:rPr>
        <w:t>combine</w:t>
      </w:r>
      <w:r w:rsidR="00EB657C" w:rsidRPr="00361EF8">
        <w:rPr>
          <w:rFonts w:cstheme="minorHAnsi"/>
          <w:color w:val="000000"/>
          <w:lang w:bidi="ar-SA"/>
        </w:rPr>
        <w:t xml:space="preserve"> </w:t>
      </w:r>
      <w:r w:rsidRPr="00361EF8">
        <w:rPr>
          <w:rFonts w:cstheme="minorHAnsi"/>
          <w:color w:val="000000"/>
          <w:lang w:bidi="ar-SA"/>
        </w:rPr>
        <w:t xml:space="preserve">multiple sets of </w:t>
      </w:r>
      <w:r w:rsidR="00EB657C" w:rsidRPr="00361EF8">
        <w:rPr>
          <w:rFonts w:cstheme="minorHAnsi"/>
          <w:color w:val="000000"/>
          <w:lang w:bidi="ar-SA"/>
        </w:rPr>
        <w:t xml:space="preserve">different </w:t>
      </w:r>
      <w:r w:rsidR="000652B1">
        <w:rPr>
          <w:rFonts w:cstheme="minorHAnsi"/>
          <w:color w:val="000000"/>
          <w:lang w:bidi="ar-SA"/>
        </w:rPr>
        <w:t xml:space="preserve">OVAL Items, as identified by the </w:t>
      </w:r>
      <w:r w:rsidR="000652B1" w:rsidRPr="009B7AB3">
        <w:rPr>
          <w:rFonts w:ascii="Courier New" w:hAnsi="Courier New" w:cs="Courier New"/>
          <w:color w:val="000000"/>
          <w:lang w:bidi="ar-SA"/>
        </w:rPr>
        <w:t>object_reference</w:t>
      </w:r>
      <w:r w:rsidR="000652B1">
        <w:rPr>
          <w:rFonts w:cstheme="minorHAnsi"/>
          <w:color w:val="000000"/>
          <w:lang w:bidi="ar-SA"/>
        </w:rPr>
        <w:t xml:space="preserve"> and </w:t>
      </w:r>
      <w:r w:rsidR="009B7AB3">
        <w:rPr>
          <w:rFonts w:cstheme="minorHAnsi"/>
          <w:color w:val="000000"/>
          <w:lang w:bidi="ar-SA"/>
        </w:rPr>
        <w:t xml:space="preserve">limited by any </w:t>
      </w:r>
      <w:r w:rsidR="009B7AB3" w:rsidRPr="009B7AB3">
        <w:rPr>
          <w:rFonts w:ascii="Courier New" w:hAnsi="Courier New" w:cs="Courier New"/>
          <w:color w:val="000000"/>
          <w:lang w:bidi="ar-SA"/>
        </w:rPr>
        <w:t>filter</w:t>
      </w:r>
      <w:r w:rsidR="009B7AB3">
        <w:rPr>
          <w:rFonts w:cstheme="minorHAnsi"/>
          <w:color w:val="000000"/>
          <w:lang w:bidi="ar-SA"/>
        </w:rPr>
        <w:t xml:space="preserve">, </w:t>
      </w:r>
      <w:r w:rsidRPr="00361EF8">
        <w:rPr>
          <w:rFonts w:cstheme="minorHAnsi"/>
          <w:color w:val="000000"/>
          <w:lang w:bidi="ar-SA"/>
        </w:rPr>
        <w:t>into a single unique set</w:t>
      </w:r>
      <w:r w:rsidR="009B7AB3">
        <w:rPr>
          <w:rFonts w:cstheme="minorHAnsi"/>
          <w:color w:val="000000"/>
          <w:lang w:bidi="ar-SA"/>
        </w:rPr>
        <w:t xml:space="preserve"> of OVAL Items</w:t>
      </w:r>
      <w:r w:rsidRPr="00361EF8">
        <w:rPr>
          <w:rFonts w:cstheme="minorHAnsi"/>
          <w:color w:val="000000"/>
          <w:lang w:bidi="ar-SA"/>
        </w:rPr>
        <w:t xml:space="preserve">. The different operators that guide </w:t>
      </w:r>
      <w:r w:rsidR="000652B1">
        <w:rPr>
          <w:rFonts w:cstheme="minorHAnsi"/>
          <w:color w:val="000000"/>
          <w:lang w:bidi="ar-SA"/>
        </w:rPr>
        <w:t>process</w:t>
      </w:r>
      <w:r w:rsidRPr="00361EF8">
        <w:rPr>
          <w:rFonts w:cstheme="minorHAnsi"/>
          <w:color w:val="000000"/>
          <w:lang w:bidi="ar-SA"/>
        </w:rPr>
        <w:t xml:space="preserve"> are </w:t>
      </w:r>
      <w:r w:rsidR="009B7AB3">
        <w:rPr>
          <w:rFonts w:cstheme="minorHAnsi"/>
          <w:color w:val="000000"/>
          <w:lang w:bidi="ar-SA"/>
        </w:rPr>
        <w:t xml:space="preserve">in the </w:t>
      </w:r>
      <w:r w:rsidR="009B7AB3" w:rsidRPr="009B7AB3">
        <w:rPr>
          <w:rFonts w:ascii="Courier New" w:hAnsi="Courier New" w:cs="Courier New"/>
        </w:rPr>
        <w:t>SetOperatorEnumeration</w:t>
      </w:r>
      <w:r w:rsidR="009B7AB3" w:rsidRPr="009B7AB3">
        <w:rPr>
          <w:rFonts w:cstheme="minorHAnsi"/>
        </w:rPr>
        <w:t>.</w:t>
      </w:r>
      <w:r w:rsidRPr="00361EF8">
        <w:rPr>
          <w:rFonts w:cstheme="minorHAnsi"/>
          <w:color w:val="000000"/>
          <w:lang w:bidi="ar-SA"/>
        </w:rPr>
        <w:t xml:space="preserve"> For each operator, if only a single </w:t>
      </w:r>
      <w:r w:rsidRPr="009B7AB3">
        <w:rPr>
          <w:rFonts w:ascii="Courier New" w:hAnsi="Courier New" w:cs="Courier New"/>
          <w:color w:val="000000"/>
          <w:lang w:bidi="ar-SA"/>
        </w:rPr>
        <w:t>object</w:t>
      </w:r>
      <w:r w:rsidR="009B7AB3" w:rsidRPr="009B7AB3">
        <w:rPr>
          <w:rFonts w:ascii="Courier New" w:hAnsi="Courier New" w:cs="Courier New"/>
          <w:color w:val="000000"/>
          <w:lang w:bidi="ar-SA"/>
        </w:rPr>
        <w:t>_reference</w:t>
      </w:r>
      <w:r w:rsidRPr="009B7AB3">
        <w:rPr>
          <w:rFonts w:cstheme="minorHAnsi"/>
          <w:color w:val="000000"/>
          <w:lang w:bidi="ar-SA"/>
        </w:rPr>
        <w:t xml:space="preserve"> </w:t>
      </w:r>
      <w:r w:rsidRPr="00361EF8">
        <w:rPr>
          <w:rFonts w:cstheme="minorHAnsi"/>
          <w:color w:val="000000"/>
          <w:lang w:bidi="ar-SA"/>
        </w:rPr>
        <w:t xml:space="preserve">has been supplied then the resulting set is simply </w:t>
      </w:r>
      <w:r w:rsidR="009B7AB3" w:rsidRPr="00361EF8">
        <w:rPr>
          <w:rFonts w:cstheme="minorHAnsi"/>
          <w:color w:val="000000"/>
          <w:lang w:bidi="ar-SA"/>
        </w:rPr>
        <w:t>th</w:t>
      </w:r>
      <w:r w:rsidR="009B7AB3">
        <w:rPr>
          <w:rFonts w:cstheme="minorHAnsi"/>
          <w:color w:val="000000"/>
          <w:lang w:bidi="ar-SA"/>
        </w:rPr>
        <w:t xml:space="preserve">e </w:t>
      </w:r>
      <w:r w:rsidRPr="00361EF8">
        <w:rPr>
          <w:rFonts w:cstheme="minorHAnsi"/>
          <w:color w:val="000000"/>
          <w:lang w:bidi="ar-SA"/>
        </w:rPr>
        <w:t xml:space="preserve">complete </w:t>
      </w:r>
      <w:r w:rsidR="009B7AB3">
        <w:rPr>
          <w:rFonts w:cstheme="minorHAnsi"/>
          <w:color w:val="000000"/>
          <w:lang w:bidi="ar-SA"/>
        </w:rPr>
        <w:t>set of OVAL Items identified by the referenced OVAL O</w:t>
      </w:r>
      <w:r w:rsidRPr="00361EF8">
        <w:rPr>
          <w:rFonts w:cstheme="minorHAnsi"/>
          <w:color w:val="000000"/>
          <w:lang w:bidi="ar-SA"/>
        </w:rPr>
        <w:t>bject</w:t>
      </w:r>
      <w:r w:rsidR="009B7AB3">
        <w:rPr>
          <w:rFonts w:cstheme="minorHAnsi"/>
          <w:color w:val="000000"/>
          <w:lang w:bidi="ar-SA"/>
        </w:rPr>
        <w:t xml:space="preserve"> after any included filters have been applied</w:t>
      </w:r>
      <w:r w:rsidRPr="00361EF8">
        <w:rPr>
          <w:rFonts w:cstheme="minorHAnsi"/>
          <w:color w:val="000000"/>
          <w:lang w:bidi="ar-SA"/>
        </w:rPr>
        <w:t>.</w:t>
      </w:r>
    </w:p>
    <w:p w:rsidR="00B22862" w:rsidRDefault="000652B1" w:rsidP="00B22862">
      <w:pPr>
        <w:rPr>
          <w:rFonts w:cstheme="minorHAnsi"/>
          <w:color w:val="000000"/>
          <w:lang w:bidi="ar-SA"/>
        </w:rPr>
      </w:pPr>
      <w:r>
        <w:rPr>
          <w:rFonts w:cstheme="minorHAnsi"/>
          <w:color w:val="000000"/>
          <w:lang w:bidi="ar-SA"/>
        </w:rPr>
        <w:t>The tables b</w:t>
      </w:r>
      <w:r w:rsidR="00B22862" w:rsidRPr="00361EF8">
        <w:rPr>
          <w:rFonts w:cstheme="minorHAnsi"/>
          <w:color w:val="000000"/>
          <w:lang w:bidi="ar-SA"/>
        </w:rPr>
        <w:t xml:space="preserve">elow </w:t>
      </w:r>
      <w:r>
        <w:rPr>
          <w:rFonts w:cstheme="minorHAnsi"/>
          <w:color w:val="000000"/>
          <w:lang w:bidi="ar-SA"/>
        </w:rPr>
        <w:t xml:space="preserve">explain </w:t>
      </w:r>
      <w:r w:rsidR="00B22862" w:rsidRPr="00361EF8">
        <w:rPr>
          <w:rFonts w:cstheme="minorHAnsi"/>
          <w:color w:val="000000"/>
          <w:lang w:bidi="ar-SA"/>
        </w:rPr>
        <w:t xml:space="preserve">how different flags are combined </w:t>
      </w:r>
      <w:r>
        <w:rPr>
          <w:rFonts w:cstheme="minorHAnsi"/>
          <w:color w:val="000000"/>
          <w:lang w:bidi="ar-SA"/>
        </w:rPr>
        <w:t xml:space="preserve">for each </w:t>
      </w:r>
      <w:r w:rsidR="00B22862" w:rsidRPr="00B8334F">
        <w:rPr>
          <w:rFonts w:ascii="Courier New" w:hAnsi="Courier New" w:cs="Courier New"/>
          <w:color w:val="000000"/>
          <w:lang w:bidi="ar-SA"/>
        </w:rPr>
        <w:t>set_operator</w:t>
      </w:r>
      <w:r w:rsidR="00B22862" w:rsidRPr="00361EF8">
        <w:rPr>
          <w:rFonts w:cstheme="minorHAnsi"/>
          <w:color w:val="000000"/>
          <w:lang w:bidi="ar-SA"/>
        </w:rPr>
        <w:t xml:space="preserve"> to return a new flag. These tables are needed when computing the flag for collected objects that represent object sets in an OVAL Definition. The top row identifies the flag associated with the first set or object reference. The left column identifies the flag associated with the second set or object reference. The matrix inside the table represent</w:t>
      </w:r>
      <w:r w:rsidR="009B7AB3">
        <w:rPr>
          <w:rFonts w:cstheme="minorHAnsi"/>
          <w:color w:val="000000"/>
          <w:lang w:bidi="ar-SA"/>
        </w:rPr>
        <w:t>s</w:t>
      </w:r>
      <w:r w:rsidR="00B22862" w:rsidRPr="00361EF8">
        <w:rPr>
          <w:rFonts w:cstheme="minorHAnsi"/>
          <w:color w:val="000000"/>
          <w:lang w:bidi="ar-SA"/>
        </w:rPr>
        <w:t xml:space="preserve"> the resulting flag when the given </w:t>
      </w:r>
      <w:r w:rsidR="00B8334F" w:rsidRPr="00B8334F">
        <w:rPr>
          <w:rFonts w:ascii="Courier New" w:hAnsi="Courier New" w:cs="Courier New"/>
          <w:color w:val="000000"/>
          <w:lang w:bidi="ar-SA"/>
        </w:rPr>
        <w:t>set_operator</w:t>
      </w:r>
      <w:r w:rsidR="00B22862" w:rsidRPr="00361EF8">
        <w:rPr>
          <w:rFonts w:cstheme="minorHAnsi"/>
          <w:color w:val="000000"/>
          <w:lang w:bidi="ar-SA"/>
        </w:rPr>
        <w:t xml:space="preserve"> is applied.</w:t>
      </w:r>
    </w:p>
    <w:p w:rsidR="00F96E8E" w:rsidRDefault="00F96E8E" w:rsidP="00FA5BCC">
      <w:pPr>
        <w:pStyle w:val="Caption"/>
        <w:keepNext/>
        <w:tabs>
          <w:tab w:val="left" w:pos="3600"/>
        </w:tabs>
        <w:jc w:val="center"/>
      </w:pPr>
      <w:r>
        <w:t xml:space="preserve">Table </w:t>
      </w:r>
      <w:fldSimple w:instr=" STYLEREF 1 \s ">
        <w:r w:rsidR="00082012">
          <w:rPr>
            <w:noProof/>
          </w:rPr>
          <w:t>5</w:t>
        </w:r>
      </w:fldSimple>
      <w:r w:rsidR="00A80170">
        <w:noBreakHyphen/>
      </w:r>
      <w:fldSimple w:instr=" SEQ Table \* ARABIC \s 1 ">
        <w:r w:rsidR="00082012">
          <w:rPr>
            <w:noProof/>
          </w:rPr>
          <w:t>1</w:t>
        </w:r>
      </w:fldSimple>
      <w:r>
        <w:t xml:space="preserve"> set_operator = COMPLEMENT</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981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FA5BC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981D7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96E8E" w:rsidRPr="009F6B56" w:rsidRDefault="00FA5BCC" w:rsidP="00FA5BCC">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w:t>
            </w:r>
            <w:r w:rsidR="00F96E8E">
              <w:t>ot</w:t>
            </w:r>
            <w:r>
              <w:t xml:space="preserve"> </w:t>
            </w:r>
            <w:r w:rsidR="00F96E8E">
              <w:t>collected</w:t>
            </w:r>
          </w:p>
        </w:tc>
        <w:tc>
          <w:tcPr>
            <w:tcW w:w="762" w:type="pct"/>
            <w:tcBorders>
              <w:lef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w:t>
            </w:r>
            <w:r w:rsidR="00FA5BCC">
              <w:t xml:space="preserve"> </w:t>
            </w:r>
            <w:r>
              <w:t>applicable</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error</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A5BCC" w:rsidP="00FA5BCC">
            <w:pPr>
              <w:tabs>
                <w:tab w:val="left" w:pos="6262"/>
              </w:tabs>
              <w:cnfStyle w:val="000000000000" w:firstRow="0" w:lastRow="0" w:firstColumn="0" w:lastColumn="0" w:oddVBand="0" w:evenVBand="0" w:oddHBand="0" w:evenHBand="0" w:firstRowFirstColumn="0" w:firstRowLastColumn="0" w:lastRowFirstColumn="0" w:lastRowLastColumn="0"/>
            </w:pPr>
            <w:r>
              <w:t>e</w:t>
            </w:r>
            <w:r w:rsidR="00F96E8E">
              <w:t>rror</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complete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incomplete</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does not exist</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collected</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applicable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bl>
    <w:p w:rsidR="00FA5BCC" w:rsidRDefault="00FA5BCC" w:rsidP="00FA5BCC"/>
    <w:p w:rsidR="00FA5BCC" w:rsidRDefault="00FA5BCC" w:rsidP="00FA5BCC">
      <w:pPr>
        <w:pStyle w:val="Caption"/>
        <w:keepNext/>
        <w:jc w:val="center"/>
      </w:pPr>
      <w:r>
        <w:lastRenderedPageBreak/>
        <w:t xml:space="preserve">Table </w:t>
      </w:r>
      <w:fldSimple w:instr=" STYLEREF 1 \s ">
        <w:r w:rsidR="00082012">
          <w:rPr>
            <w:noProof/>
          </w:rPr>
          <w:t>5</w:t>
        </w:r>
      </w:fldSimple>
      <w:r w:rsidR="00A80170">
        <w:noBreakHyphen/>
      </w:r>
      <w:fldSimple w:instr=" SEQ Table \* ARABIC \s 1 ">
        <w:r w:rsidR="00082012">
          <w:rPr>
            <w:noProof/>
          </w:rPr>
          <w:t>2</w:t>
        </w:r>
      </w:fldSimple>
      <w:r>
        <w:t xml:space="preserve"> set_operator = INTERSECTION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FA5BCC" w:rsidRDefault="00FA5BCC" w:rsidP="00B22862">
      <w:pPr>
        <w:tabs>
          <w:tab w:val="left" w:pos="6262"/>
        </w:tabs>
      </w:pPr>
    </w:p>
    <w:p w:rsidR="00FA5BCC" w:rsidRDefault="00FA5BCC" w:rsidP="00FA5BCC">
      <w:pPr>
        <w:pStyle w:val="Caption"/>
        <w:keepNext/>
        <w:jc w:val="center"/>
      </w:pPr>
      <w:r>
        <w:t xml:space="preserve">Table </w:t>
      </w:r>
      <w:fldSimple w:instr=" STYLEREF 1 \s ">
        <w:r w:rsidR="00082012">
          <w:rPr>
            <w:noProof/>
          </w:rPr>
          <w:t>5</w:t>
        </w:r>
      </w:fldSimple>
      <w:r w:rsidR="00A80170">
        <w:noBreakHyphen/>
      </w:r>
      <w:fldSimple w:instr=" SEQ Table \* ARABIC \s 1 ">
        <w:r w:rsidR="00082012">
          <w:rPr>
            <w:noProof/>
          </w:rPr>
          <w:t>3</w:t>
        </w:r>
      </w:fldSimple>
      <w:r>
        <w:t xml:space="preserve"> set_operator = UNION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FB5C04">
      <w:pPr>
        <w:pStyle w:val="Heading5"/>
      </w:pPr>
      <w:bookmarkStart w:id="2096" w:name="_Ref303609435"/>
      <w:r>
        <w:t>filter</w:t>
      </w:r>
      <w:bookmarkEnd w:id="2096"/>
    </w:p>
    <w:p w:rsidR="00B22862" w:rsidRPr="00E42FCF" w:rsidRDefault="00B22862" w:rsidP="00B22862">
      <w:r w:rsidRPr="00E42FCF">
        <w:t xml:space="preserve">The </w:t>
      </w:r>
      <w:r w:rsidRPr="00E42FCF">
        <w:rPr>
          <w:rFonts w:ascii="Courier New" w:hAnsi="Courier New" w:cs="Courier New"/>
        </w:rPr>
        <w:t>filter</w:t>
      </w:r>
      <w:r w:rsidRPr="00E42FCF">
        <w:t xml:space="preserve"> construct provides a way to control the OVAL </w:t>
      </w:r>
      <w:r w:rsidR="009B7AB3" w:rsidRPr="00E42FCF">
        <w:t xml:space="preserve">Items </w:t>
      </w:r>
      <w:r w:rsidRPr="00E42FCF">
        <w:t xml:space="preserve">that are </w:t>
      </w:r>
      <w:r w:rsidR="009B7AB3" w:rsidRPr="00E42FCF">
        <w:t>included</w:t>
      </w:r>
      <w:r w:rsidRPr="00E42FCF">
        <w:t xml:space="preserve"> a </w:t>
      </w:r>
      <w:r w:rsidRPr="00E42FCF">
        <w:rPr>
          <w:rFonts w:ascii="Courier New" w:hAnsi="Courier New" w:cs="Courier New"/>
        </w:rPr>
        <w:t>set</w:t>
      </w:r>
      <w:r w:rsidR="003213F5">
        <w:t xml:space="preserve">. </w:t>
      </w:r>
      <w:r w:rsidR="00084D0D" w:rsidRPr="00E42FCF">
        <w:t xml:space="preserve">See </w:t>
      </w:r>
      <w:r w:rsidR="007257C9" w:rsidRPr="00E42FCF">
        <w:t>Section</w:t>
      </w:r>
      <w:r w:rsidR="000F39B9">
        <w:t xml:space="preserve"> </w:t>
      </w:r>
      <w:r w:rsidR="000F39B9">
        <w:fldChar w:fldCharType="begin"/>
      </w:r>
      <w:r w:rsidR="000F39B9">
        <w:instrText xml:space="preserve"> REF _Ref300291029 \r \h </w:instrText>
      </w:r>
      <w:r w:rsidR="000F39B9">
        <w:fldChar w:fldCharType="separate"/>
      </w:r>
      <w:r w:rsidR="00082012">
        <w:t>5.3.3.5</w:t>
      </w:r>
      <w:r w:rsidR="000F39B9">
        <w:fldChar w:fldCharType="end"/>
      </w:r>
      <w:r w:rsidR="009B7AB3" w:rsidRPr="00E42FCF">
        <w:t xml:space="preserve"> OVAL </w:t>
      </w:r>
      <w:r w:rsidR="00BE55A5" w:rsidRPr="00E42FCF">
        <w:t>Filter Evaluation</w:t>
      </w:r>
      <w:r w:rsidR="007257C9" w:rsidRPr="00E42FCF">
        <w:t xml:space="preserve"> for </w:t>
      </w:r>
      <w:r w:rsidR="00BE55A5" w:rsidRPr="00E42FCF">
        <w:t>additional information</w:t>
      </w:r>
      <w:r w:rsidR="007257C9" w:rsidRPr="00E42FCF">
        <w:t>.</w:t>
      </w:r>
    </w:p>
    <w:p w:rsidR="00B22862" w:rsidRPr="00E42FCF" w:rsidRDefault="00A354EB" w:rsidP="00FB5C04">
      <w:pPr>
        <w:pStyle w:val="Heading5"/>
      </w:pPr>
      <w:r w:rsidRPr="00E42FCF">
        <w:t>object_reference</w:t>
      </w:r>
    </w:p>
    <w:p w:rsidR="007C5129" w:rsidRPr="00C56D9A" w:rsidRDefault="00E070E0" w:rsidP="003C44C3">
      <w:r w:rsidRPr="00E42FCF">
        <w:t xml:space="preserve">When evaluating an </w:t>
      </w:r>
      <w:r w:rsidRPr="00B8334F">
        <w:rPr>
          <w:rFonts w:ascii="Courier New" w:hAnsi="Courier New" w:cs="Courier New"/>
        </w:rPr>
        <w:t>object_reference</w:t>
      </w:r>
      <w:r w:rsidRPr="00E42FCF">
        <w:t xml:space="preserve">, </w:t>
      </w:r>
      <w:r w:rsidR="007C5129" w:rsidRPr="00E42FCF">
        <w:t xml:space="preserve">an </w:t>
      </w:r>
      <w:r w:rsidRPr="00E42FCF">
        <w:t xml:space="preserve">error MUST be reported it the </w:t>
      </w:r>
      <w:r w:rsidR="007C5129" w:rsidRPr="00E42FCF">
        <w:t xml:space="preserve">OVAL Object identifier is </w:t>
      </w:r>
      <w:r w:rsidRPr="00E42FCF">
        <w:t xml:space="preserve">invalid, </w:t>
      </w:r>
      <w:r w:rsidR="00E42FCF" w:rsidRPr="00E42FCF">
        <w:t xml:space="preserve">the </w:t>
      </w:r>
      <w:r w:rsidR="007C5129" w:rsidRPr="00E42FCF">
        <w:t>referenced OVAL Object does not exist</w:t>
      </w:r>
      <w:r w:rsidR="00E42FCF" w:rsidRPr="00E42FCF">
        <w:t xml:space="preserve">, or the referenced OVAL Object does </w:t>
      </w:r>
      <w:r w:rsidR="006A7056">
        <w:t>n</w:t>
      </w:r>
      <w:r w:rsidR="00E42FCF" w:rsidRPr="00E42FCF">
        <w:t>ot align with the OVAL Object that is referring to it.</w:t>
      </w:r>
    </w:p>
    <w:p w:rsidR="00B22862" w:rsidRDefault="00303D8E" w:rsidP="00FB5C04">
      <w:pPr>
        <w:pStyle w:val="Heading4"/>
      </w:pPr>
      <w:bookmarkStart w:id="2097" w:name="_Ref300291029"/>
      <w:r>
        <w:t xml:space="preserve">OVAL </w:t>
      </w:r>
      <w:r w:rsidR="00B22862">
        <w:t>Filter</w:t>
      </w:r>
      <w:r w:rsidR="00D9124E">
        <w:t xml:space="preserve"> Evaluation</w:t>
      </w:r>
      <w:bookmarkEnd w:id="2097"/>
    </w:p>
    <w:p w:rsidR="005B0774" w:rsidRDefault="005B0774" w:rsidP="003C44C3">
      <w:r>
        <w:lastRenderedPageBreak/>
        <w:t>An OVAL Filter is a mechanism that provides the capability to either include or exclude OVAL Items based on their system state information</w:t>
      </w:r>
      <w:r w:rsidR="003213F5">
        <w:t xml:space="preserve">. </w:t>
      </w:r>
      <w:r>
        <w:t xml:space="preserve">This is done through the referencing of an OVAL State that specifies the requirements for a matching OVAL Item and the </w:t>
      </w:r>
      <w:r w:rsidRPr="0097084A">
        <w:rPr>
          <w:rFonts w:ascii="Courier New" w:hAnsi="Courier New" w:cs="Courier New"/>
        </w:rPr>
        <w:t>action</w:t>
      </w:r>
      <w:r>
        <w:t xml:space="preserve"> property that states whether or not the matching OVAL Items will </w:t>
      </w:r>
      <w:r w:rsidR="00A450DB">
        <w:t xml:space="preserve">be </w:t>
      </w:r>
      <w:r>
        <w:t>included or excluded.</w:t>
      </w:r>
    </w:p>
    <w:p w:rsidR="005B0774" w:rsidRDefault="00E070E0" w:rsidP="003C44C3">
      <w:r w:rsidRPr="00E070E0">
        <w:t xml:space="preserve">When </w:t>
      </w:r>
      <w:r>
        <w:t>evaluating</w:t>
      </w:r>
      <w:r w:rsidRPr="00E070E0">
        <w:t xml:space="preserve"> an OVAL Filter, a</w:t>
      </w:r>
      <w:r w:rsidR="005B0774" w:rsidRPr="00E070E0">
        <w:t>n error MUST be reported if the OVAL State identifier is not legal, the referenced OVAL State does not exist, or the referenced OVAL State does not align with the OVAL Object where it is used.</w:t>
      </w:r>
    </w:p>
    <w:p w:rsidR="00080399" w:rsidRPr="00080399" w:rsidRDefault="00080399" w:rsidP="003C44C3">
      <w:r>
        <w:t xml:space="preserve">The </w:t>
      </w:r>
      <w:r w:rsidRPr="0097084A">
        <w:rPr>
          <w:rFonts w:ascii="Courier New" w:hAnsi="Courier New" w:cs="Courier New"/>
        </w:rPr>
        <w:t>action</w:t>
      </w:r>
      <w:r>
        <w:t xml:space="preserve"> property specifies whether or not the matching OVAL Items will be included or excluded</w:t>
      </w:r>
      <w:r w:rsidR="003213F5">
        <w:t xml:space="preserve">. </w:t>
      </w:r>
      <w:r>
        <w:t xml:space="preserve">The </w:t>
      </w:r>
      <w:r w:rsidRPr="0097084A">
        <w:rPr>
          <w:rFonts w:ascii="Courier New" w:hAnsi="Courier New" w:cs="Courier New"/>
        </w:rPr>
        <w:t>action</w:t>
      </w:r>
      <w:r>
        <w:t xml:space="preserve"> property enumeration values are defined in Section </w:t>
      </w:r>
      <w:r w:rsidR="000F39B9">
        <w:fldChar w:fldCharType="begin"/>
      </w:r>
      <w:r w:rsidR="000F39B9">
        <w:instrText xml:space="preserve"> REF _Ref303609559 \r \h </w:instrText>
      </w:r>
      <w:r w:rsidR="000F39B9">
        <w:fldChar w:fldCharType="separate"/>
      </w:r>
      <w:r w:rsidR="00082012">
        <w:t>4.3.46</w:t>
      </w:r>
      <w:r w:rsidR="000F39B9">
        <w:fldChar w:fldCharType="end"/>
      </w:r>
      <w:r w:rsidR="006A7056">
        <w:t xml:space="preserve"> ArithmeticEnumeration</w:t>
      </w:r>
      <w:r w:rsidR="008120C2">
        <w:t>.</w:t>
      </w:r>
    </w:p>
    <w:p w:rsidR="005E0D8B" w:rsidRDefault="005E0D8B" w:rsidP="003C44C3">
      <w:pPr>
        <w:pStyle w:val="Heading5"/>
      </w:pPr>
      <w:r>
        <w:t>Applying Multiple Filters</w:t>
      </w:r>
      <w:r w:rsidR="006250AB">
        <w:t xml:space="preserve"> </w:t>
      </w:r>
    </w:p>
    <w:p w:rsidR="00892D23" w:rsidRPr="00892D23" w:rsidRDefault="00FD3FCD" w:rsidP="003C44C3">
      <w:r>
        <w:t>When multiple OVAL Filters are specified, they MUST be evaluated sequentially from first to last to the collection of OVAL Items under consideration.</w:t>
      </w:r>
    </w:p>
    <w:p w:rsidR="00892D23" w:rsidRDefault="005E0D8B" w:rsidP="002B7F29">
      <w:pPr>
        <w:pStyle w:val="Heading4"/>
      </w:pPr>
      <w:r>
        <w:t>OVAL Object Filter</w:t>
      </w:r>
    </w:p>
    <w:p w:rsidR="005E0D8B" w:rsidRDefault="005E0D8B" w:rsidP="005E0D8B">
      <w:r>
        <w:t xml:space="preserve">When applying a filter to </w:t>
      </w:r>
      <w:r w:rsidR="00805700">
        <w:t xml:space="preserve">OVAL Objects, every collected OVAL Item is </w:t>
      </w:r>
      <w:r>
        <w:t>compared to the OVAL State</w:t>
      </w:r>
      <w:r w:rsidR="00805700">
        <w:t xml:space="preserve"> referenced by the OVAL Filter</w:t>
      </w:r>
      <w:r w:rsidR="003213F5">
        <w:t xml:space="preserve">. </w:t>
      </w:r>
      <w:r w:rsidR="00805700">
        <w:t xml:space="preserve">If the collected OVAL Items match the OVAL State they are included or excluded based on the </w:t>
      </w:r>
      <w:r w:rsidR="00805700" w:rsidRPr="003C44C3">
        <w:rPr>
          <w:rFonts w:ascii="Courier New" w:hAnsi="Courier New"/>
        </w:rPr>
        <w:t>action</w:t>
      </w:r>
      <w:r w:rsidR="00805700">
        <w:t xml:space="preserve"> property</w:t>
      </w:r>
      <w:r w:rsidR="003213F5">
        <w:t xml:space="preserve">. </w:t>
      </w:r>
      <w:r w:rsidR="00805700">
        <w:t>The final set of collected OVAL Items is the set of collected OVAL Items after</w:t>
      </w:r>
      <w:r w:rsidR="00E134C9">
        <w:t xml:space="preserve"> each</w:t>
      </w:r>
      <w:r w:rsidR="00805700">
        <w:t xml:space="preserve"> OVAL Filter is </w:t>
      </w:r>
      <w:r w:rsidR="002B1E4D">
        <w:t>evaluated</w:t>
      </w:r>
      <w:r w:rsidR="003213F5">
        <w:t xml:space="preserve">. </w:t>
      </w:r>
      <w:r w:rsidR="002B1E4D">
        <w:t xml:space="preserve"> </w:t>
      </w:r>
      <w:r w:rsidR="00700B02">
        <w:t>S</w:t>
      </w:r>
      <w:r w:rsidR="002B1E4D">
        <w:t>ee</w:t>
      </w:r>
      <w:r w:rsidR="00700B02">
        <w:t xml:space="preserve"> </w:t>
      </w:r>
      <w:r w:rsidR="000F39B9">
        <w:t xml:space="preserve">Section </w:t>
      </w:r>
      <w:r w:rsidR="000F39B9">
        <w:fldChar w:fldCharType="begin"/>
      </w:r>
      <w:r w:rsidR="000F39B9">
        <w:instrText xml:space="preserve"> REF _Ref300291029 \r \h </w:instrText>
      </w:r>
      <w:r w:rsidR="000F39B9">
        <w:fldChar w:fldCharType="separate"/>
      </w:r>
      <w:r w:rsidR="00082012">
        <w:t>5.3.3.5</w:t>
      </w:r>
      <w:r w:rsidR="000F39B9">
        <w:fldChar w:fldCharType="end"/>
      </w:r>
      <w:r w:rsidR="00700B02">
        <w:t xml:space="preserve"> </w:t>
      </w:r>
      <w:r w:rsidR="00561B04">
        <w:t>OVAL Filer Evaluation</w:t>
      </w:r>
      <w:r w:rsidR="00B8334F">
        <w:t xml:space="preserve"> </w:t>
      </w:r>
      <w:r w:rsidR="002B1E4D">
        <w:t>for additional information.</w:t>
      </w:r>
    </w:p>
    <w:p w:rsidR="00B22862" w:rsidRDefault="00DC4CCD" w:rsidP="00FB5C04">
      <w:pPr>
        <w:pStyle w:val="Heading3"/>
      </w:pPr>
      <w:bookmarkStart w:id="2098" w:name="_Toc336259540"/>
      <w:r>
        <w:t xml:space="preserve">OVAL </w:t>
      </w:r>
      <w:r w:rsidR="00B22862">
        <w:t>State Evaluation</w:t>
      </w:r>
      <w:bookmarkEnd w:id="2098"/>
    </w:p>
    <w:p w:rsidR="00A17ADC" w:rsidRPr="00E55879" w:rsidRDefault="00A17ADC" w:rsidP="00A17ADC">
      <w:r>
        <w:t>The OVAL State is the standardized representation for expressing a</w:t>
      </w:r>
      <w:r w:rsidR="00084D0D">
        <w:t xml:space="preserve">n expected </w:t>
      </w:r>
      <w:r>
        <w:t>machine state</w:t>
      </w:r>
      <w:r w:rsidR="003213F5">
        <w:t xml:space="preserve">. </w:t>
      </w:r>
      <w:r w:rsidR="00965667">
        <w:t xml:space="preserve">In </w:t>
      </w:r>
      <w:r>
        <w:t xml:space="preserve">the OVAL State </w:t>
      </w:r>
      <w:r w:rsidR="00965667">
        <w:t xml:space="preserve">each OVAL State Entity </w:t>
      </w:r>
      <w:r>
        <w:t>expresses the expected value(s) for a single piece of configuration information</w:t>
      </w:r>
      <w:r w:rsidR="003213F5">
        <w:t xml:space="preserve">. </w:t>
      </w:r>
      <w:r>
        <w:t>OVAL State Evaluation is the process of comparing a specified OVAL State against a collected OVAL Item on the system</w:t>
      </w:r>
      <w:r w:rsidR="003213F5">
        <w:t xml:space="preserve">. </w:t>
      </w:r>
      <w:r>
        <w:t xml:space="preserve">OVAL State Evaluation can be broken up into two distinct parts: </w:t>
      </w:r>
    </w:p>
    <w:p w:rsidR="00A17ADC" w:rsidRDefault="00A17ADC" w:rsidP="00366827">
      <w:pPr>
        <w:pStyle w:val="ListParagraph"/>
        <w:numPr>
          <w:ilvl w:val="0"/>
          <w:numId w:val="32"/>
        </w:numPr>
        <w:spacing w:line="240" w:lineRule="auto"/>
        <w:contextualSpacing w:val="0"/>
      </w:pPr>
      <w:r>
        <w:rPr>
          <w:b/>
        </w:rPr>
        <w:t>State Entity</w:t>
      </w:r>
      <w:r w:rsidRPr="00A66574">
        <w:rPr>
          <w:b/>
        </w:rPr>
        <w:t xml:space="preserve"> Evaluation</w:t>
      </w:r>
      <w:r>
        <w:t xml:space="preserve"> – The process of determining whether or not an OVAL Item Entity, in a collected OVAL Item, matches the corresponding OVAL State Entity specified in an OVAL State.</w:t>
      </w:r>
    </w:p>
    <w:p w:rsidR="00A17ADC" w:rsidRDefault="0097084A" w:rsidP="00366827">
      <w:pPr>
        <w:pStyle w:val="ListParagraph"/>
        <w:numPr>
          <w:ilvl w:val="0"/>
          <w:numId w:val="32"/>
        </w:numPr>
        <w:spacing w:line="240" w:lineRule="auto"/>
        <w:ind w:left="360" w:firstLine="0"/>
        <w:contextualSpacing w:val="0"/>
      </w:pPr>
      <w:r>
        <w:rPr>
          <w:b/>
        </w:rPr>
        <w:t xml:space="preserve">State </w:t>
      </w:r>
      <w:r w:rsidR="00A17ADC" w:rsidRPr="00A66574">
        <w:rPr>
          <w:b/>
        </w:rPr>
        <w:t>Operator Evaluation</w:t>
      </w:r>
      <w:r w:rsidR="00A17ADC">
        <w:t xml:space="preserve"> – The process of combining the individual results, from the comparison of an OVAL Item Entity against the specified OVAL State Entity, according to the operator property.</w:t>
      </w:r>
    </w:p>
    <w:p w:rsidR="00A17ADC" w:rsidRDefault="00A17ADC" w:rsidP="00A17ADC">
      <w:pPr>
        <w:spacing w:line="240" w:lineRule="auto"/>
      </w:pPr>
      <w:r>
        <w:t>The following diagram describes OVAL State Evaluation.</w:t>
      </w:r>
    </w:p>
    <w:p w:rsidR="00A17ADC" w:rsidRDefault="00E4012F" w:rsidP="00E4012F">
      <w:pPr>
        <w:spacing w:line="240" w:lineRule="auto"/>
        <w:jc w:val="center"/>
      </w:pPr>
      <w:r w:rsidRPr="00E4012F">
        <w:rPr>
          <w:noProof/>
          <w:lang w:bidi="ar-SA"/>
        </w:rPr>
        <w:lastRenderedPageBreak/>
        <w:drawing>
          <wp:inline distT="0" distB="0" distL="0" distR="0" wp14:anchorId="71A9BEFB" wp14:editId="18109527">
            <wp:extent cx="531812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8125" cy="3291840"/>
                    </a:xfrm>
                    <a:prstGeom prst="rect">
                      <a:avLst/>
                    </a:prstGeom>
                    <a:noFill/>
                    <a:ln>
                      <a:noFill/>
                    </a:ln>
                  </pic:spPr>
                </pic:pic>
              </a:graphicData>
            </a:graphic>
          </wp:inline>
        </w:drawing>
      </w:r>
    </w:p>
    <w:p w:rsidR="00A17ADC" w:rsidRDefault="00A17ADC" w:rsidP="00A17ADC">
      <w:pPr>
        <w:pStyle w:val="Heading4"/>
      </w:pPr>
      <w:bookmarkStart w:id="2099" w:name="_Ref303609730"/>
      <w:r>
        <w:t>OVAL State Entity Evaluation</w:t>
      </w:r>
      <w:bookmarkEnd w:id="2099"/>
    </w:p>
    <w:p w:rsidR="00F66E85" w:rsidRDefault="00A17ADC" w:rsidP="003C44C3">
      <w:r>
        <w:t>OVAL State Entity Evaluation is the process of comparing a specified OVAL State Entity against the corresponding collected OVAL Item Entities</w:t>
      </w:r>
      <w:r w:rsidR="003213F5">
        <w:t xml:space="preserve">. </w:t>
      </w:r>
      <w:r>
        <w:t xml:space="preserve">This comparison </w:t>
      </w:r>
      <w:r w:rsidR="00815CD2">
        <w:t>MUST</w:t>
      </w:r>
      <w:r>
        <w:t xml:space="preserve"> be done in the context of the datatype </w:t>
      </w:r>
      <w:r w:rsidR="0097084A">
        <w:t xml:space="preserve">and </w:t>
      </w:r>
      <w:r>
        <w:t xml:space="preserve">operation, whether or not an OVAL Variable is referenced, and whether or not there are multiple </w:t>
      </w:r>
      <w:r w:rsidR="0097084A">
        <w:t xml:space="preserve">occurrences </w:t>
      </w:r>
      <w:r>
        <w:t>of the corresponding OVAL Item Entity in the collected OVAL Item.</w:t>
      </w:r>
    </w:p>
    <w:p w:rsidR="00A17ADC" w:rsidRDefault="00A17ADC">
      <w:pPr>
        <w:pStyle w:val="Heading5"/>
      </w:pPr>
      <w:r>
        <w:t>Datatype and Operation Evaluation</w:t>
      </w:r>
    </w:p>
    <w:p w:rsidR="00A17ADC" w:rsidRPr="0041253D" w:rsidRDefault="00A17ADC" w:rsidP="00A17ADC">
      <w:r>
        <w:t>The datatype and operation property associated with an OVAL State Entity specifies how the collected OVAL Item Entity compares to the value(s) specified in the OVAL State Entity</w:t>
      </w:r>
      <w:r w:rsidR="003213F5">
        <w:t xml:space="preserve">. </w:t>
      </w:r>
      <w:r>
        <w:t xml:space="preserve">When comparing a value specified in the OVAL State Entity against a collected OVAL Item Entity, the operation </w:t>
      </w:r>
      <w:r w:rsidR="00815CD2">
        <w:t>MUST</w:t>
      </w:r>
      <w:r>
        <w:t xml:space="preserve"> be performed in the context of the specified datatype</w:t>
      </w:r>
      <w:r w:rsidR="003213F5">
        <w:t xml:space="preserve">. </w:t>
      </w:r>
      <w:r w:rsidR="00084D0D">
        <w:t xml:space="preserve">See </w:t>
      </w:r>
      <w:r w:rsidR="001465EE">
        <w:t xml:space="preserve">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 for additional information on how an operation </w:t>
      </w:r>
      <w:r w:rsidR="00963E0E">
        <w:t xml:space="preserve">is </w:t>
      </w:r>
      <w:r>
        <w:t>applied in the context of a particular datatype.</w:t>
      </w:r>
    </w:p>
    <w:p w:rsidR="00A17ADC" w:rsidRDefault="0042235C" w:rsidP="00A17ADC">
      <w:pPr>
        <w:pStyle w:val="Heading5"/>
      </w:pPr>
      <w:r>
        <w:t>var_check Evaluation</w:t>
      </w:r>
    </w:p>
    <w:p w:rsidR="00A17ADC" w:rsidRPr="004650F7" w:rsidRDefault="00A17ADC" w:rsidP="00A17ADC">
      <w:r>
        <w:t xml:space="preserve">An OVAL Variable can be referenced from an OVAL State Entity to specify </w:t>
      </w:r>
      <w:r w:rsidR="00900AAD">
        <w:t>a collection of</w:t>
      </w:r>
      <w:r>
        <w:t xml:space="preserve"> values that the corresponding OVAL Item Entities will be compared against or to utilize a </w:t>
      </w:r>
      <w:r w:rsidR="00D0361E">
        <w:t xml:space="preserve">collection of </w:t>
      </w:r>
      <w:r>
        <w:t>value</w:t>
      </w:r>
      <w:r w:rsidR="00D0361E">
        <w:t xml:space="preserve">s that </w:t>
      </w:r>
      <w:r w:rsidR="00196E90">
        <w:t>was determined</w:t>
      </w:r>
      <w:r>
        <w:t xml:space="preserve"> </w:t>
      </w:r>
      <w:r w:rsidR="00265E08">
        <w:t>at runtime</w:t>
      </w:r>
      <w:r w:rsidR="003213F5">
        <w:t xml:space="preserve">. </w:t>
      </w:r>
      <w:r>
        <w:t xml:space="preserve">For information on how to </w:t>
      </w:r>
      <w:r w:rsidR="00387FEE">
        <w:t xml:space="preserve">evaluate </w:t>
      </w:r>
      <w:r>
        <w:t>a</w:t>
      </w:r>
      <w:r w:rsidR="00963E0E">
        <w:t>n</w:t>
      </w:r>
      <w:r>
        <w:t xml:space="preserve"> OVAL State Entity that references an OVAL Variable, </w:t>
      </w:r>
      <w:r w:rsidR="00084D0D">
        <w:t xml:space="preserve">see </w:t>
      </w:r>
      <w:r w:rsidR="001465EE">
        <w:t xml:space="preserve">Section </w:t>
      </w:r>
      <w:r w:rsidR="001465EE">
        <w:fldChar w:fldCharType="begin"/>
      </w:r>
      <w:r w:rsidR="001465EE">
        <w:instrText xml:space="preserve"> REF _Ref303609342 \r \h </w:instrText>
      </w:r>
      <w:r w:rsidR="001465EE">
        <w:fldChar w:fldCharType="separate"/>
      </w:r>
      <w:r w:rsidR="00082012">
        <w:t>5.3.6.4</w:t>
      </w:r>
      <w:r w:rsidR="001465EE">
        <w:fldChar w:fldCharType="end"/>
      </w:r>
      <w:r>
        <w:t xml:space="preserve"> Variable Check Evaluation.</w:t>
      </w:r>
    </w:p>
    <w:p w:rsidR="00A17ADC" w:rsidRPr="00836039" w:rsidRDefault="00A17ADC" w:rsidP="00A17ADC">
      <w:pPr>
        <w:pStyle w:val="Heading5"/>
      </w:pPr>
      <w:r>
        <w:t xml:space="preserve">entity_check </w:t>
      </w:r>
      <w:r w:rsidR="00963E0E">
        <w:t>Evaluation</w:t>
      </w:r>
    </w:p>
    <w:p w:rsidR="00A17ADC" w:rsidRDefault="00A67272" w:rsidP="00A17ADC">
      <w:r>
        <w:t>A</w:t>
      </w:r>
      <w:r w:rsidR="00A17ADC">
        <w:t xml:space="preserve">n OVAL Item may contain multiple </w:t>
      </w:r>
      <w:r w:rsidR="00963E0E">
        <w:t xml:space="preserve">occurrences </w:t>
      </w:r>
      <w:r w:rsidR="00A17ADC">
        <w:t>of an OVAL Item Entity to represent that the OVAL Item has multiple values for that particular OVAL Item Entity</w:t>
      </w:r>
      <w:r w:rsidR="003213F5">
        <w:t xml:space="preserve">. </w:t>
      </w:r>
      <w:r w:rsidR="00A17ADC">
        <w:t xml:space="preserve">The </w:t>
      </w:r>
      <w:r w:rsidR="00A17ADC" w:rsidRPr="00963E0E">
        <w:rPr>
          <w:rFonts w:ascii="Courier New" w:hAnsi="Courier New" w:cs="Courier New"/>
        </w:rPr>
        <w:t>entity_check</w:t>
      </w:r>
      <w:r w:rsidR="00A17ADC">
        <w:t xml:space="preserve"> property </w:t>
      </w:r>
      <w:r>
        <w:t xml:space="preserve">specifies </w:t>
      </w:r>
      <w:r w:rsidR="00A17ADC">
        <w:t xml:space="preserve">how many </w:t>
      </w:r>
      <w:r w:rsidR="00963E0E">
        <w:t xml:space="preserve">occurrences </w:t>
      </w:r>
      <w:r w:rsidR="00A17ADC">
        <w:t xml:space="preserve">of </w:t>
      </w:r>
      <w:r>
        <w:t>an</w:t>
      </w:r>
      <w:r w:rsidR="00A17ADC">
        <w:t xml:space="preserve"> OVAL Item Entity</w:t>
      </w:r>
      <w:r w:rsidR="00084D0D">
        <w:t xml:space="preserve"> MUST match the </w:t>
      </w:r>
      <w:r>
        <w:t xml:space="preserve">OVAL State Entity, as defined in </w:t>
      </w:r>
      <w:r w:rsidR="00387FEE">
        <w:t xml:space="preserve">Section </w:t>
      </w:r>
      <w:r w:rsidR="001465EE">
        <w:lastRenderedPageBreak/>
        <w:fldChar w:fldCharType="begin"/>
      </w:r>
      <w:r w:rsidR="001465EE">
        <w:instrText xml:space="preserve"> REF _Ref303609730 \r \h </w:instrText>
      </w:r>
      <w:r w:rsidR="001465EE">
        <w:fldChar w:fldCharType="separate"/>
      </w:r>
      <w:r w:rsidR="00082012">
        <w:t>5.3.4.1</w:t>
      </w:r>
      <w:r w:rsidR="001465EE">
        <w:fldChar w:fldCharType="end"/>
      </w:r>
      <w:r w:rsidR="00A17ADC">
        <w:t xml:space="preserve"> OVAL </w:t>
      </w:r>
      <w:r w:rsidR="001465EE">
        <w:t xml:space="preserve">State </w:t>
      </w:r>
      <w:r w:rsidR="00A17ADC">
        <w:t xml:space="preserve">Entity Evaluation, </w:t>
      </w:r>
      <w:r>
        <w:t xml:space="preserve">in order to evaluate to </w:t>
      </w:r>
      <w:r w:rsidR="00963E0E" w:rsidRPr="00963E0E">
        <w:rPr>
          <w:i/>
        </w:rPr>
        <w:t>‘</w:t>
      </w:r>
      <w:r w:rsidR="00A17ADC" w:rsidRPr="00963E0E">
        <w:rPr>
          <w:rFonts w:cstheme="minorHAnsi"/>
          <w:i/>
        </w:rPr>
        <w:t>true</w:t>
      </w:r>
      <w:r w:rsidR="00963E0E" w:rsidRPr="00963E0E">
        <w:rPr>
          <w:rFonts w:cstheme="minorHAnsi"/>
          <w:i/>
        </w:rPr>
        <w:t>’</w:t>
      </w:r>
      <w:r w:rsidR="003213F5">
        <w:t xml:space="preserve">. </w:t>
      </w:r>
      <w:r w:rsidR="00A17ADC">
        <w:t xml:space="preserve">The valid values for the </w:t>
      </w:r>
      <w:r w:rsidR="00A17ADC" w:rsidRPr="00963E0E">
        <w:rPr>
          <w:rFonts w:ascii="Courier New" w:hAnsi="Courier New" w:cs="Courier New"/>
        </w:rPr>
        <w:t>entity_check</w:t>
      </w:r>
      <w:r w:rsidR="00A17ADC">
        <w:t xml:space="preserve"> property are defined by the </w:t>
      </w:r>
      <w:r w:rsidR="00A17ADC" w:rsidRPr="00963E0E">
        <w:rPr>
          <w:rFonts w:ascii="Courier New" w:hAnsi="Courier New" w:cs="Courier New"/>
        </w:rPr>
        <w:t>CheckEnumeration</w:t>
      </w:r>
      <w:r w:rsidR="009E7089">
        <w:rPr>
          <w:rFonts w:ascii="Courier New" w:hAnsi="Courier New" w:cs="Courier New"/>
        </w:rPr>
        <w:t>.</w:t>
      </w:r>
      <w:r w:rsidR="00A17ADC">
        <w:t xml:space="preserve"> </w:t>
      </w:r>
      <w:r w:rsidR="001465EE">
        <w:t xml:space="preserve">See Section </w:t>
      </w:r>
      <w:r w:rsidR="001465EE">
        <w:fldChar w:fldCharType="begin"/>
      </w:r>
      <w:r w:rsidR="001465EE">
        <w:instrText xml:space="preserve"> REF _Ref303605724 \r \h </w:instrText>
      </w:r>
      <w:r w:rsidR="001465EE">
        <w:fldChar w:fldCharType="separate"/>
      </w:r>
      <w:r w:rsidR="00082012">
        <w:t>5.3.6.1</w:t>
      </w:r>
      <w:r w:rsidR="001465EE">
        <w:fldChar w:fldCharType="end"/>
      </w:r>
      <w:r w:rsidR="009E7089">
        <w:t xml:space="preserve"> Check Enumeration Evaluation</w:t>
      </w:r>
      <w:r w:rsidR="009E7089" w:rsidDel="009E7089">
        <w:t xml:space="preserve"> </w:t>
      </w:r>
      <w:r w:rsidR="00A17ADC">
        <w:t xml:space="preserve">for more information </w:t>
      </w:r>
      <w:r w:rsidR="009E7089">
        <w:t xml:space="preserve">about </w:t>
      </w:r>
      <w:r w:rsidR="00A17ADC">
        <w:t>how to apply the property.</w:t>
      </w:r>
    </w:p>
    <w:p w:rsidR="00A17ADC" w:rsidRDefault="00A17ADC" w:rsidP="00A17ADC">
      <w:pPr>
        <w:pStyle w:val="Heading5"/>
      </w:pPr>
      <w:r>
        <w:t>Determining the Final Result of an OVAL State Entity Evaluation</w:t>
      </w:r>
    </w:p>
    <w:p w:rsidR="00A17ADC" w:rsidRDefault="00A17ADC" w:rsidP="00A17ADC">
      <w:r>
        <w:t xml:space="preserve">The final result of an OVAL State Entity Evaluation is determined by first comparing the value specified in the OVAL State Entity with each </w:t>
      </w:r>
      <w:r w:rsidR="00963E0E">
        <w:t>occurrence</w:t>
      </w:r>
      <w:r>
        <w:t xml:space="preserve"> of </w:t>
      </w:r>
      <w:r w:rsidR="0074620C">
        <w:t>a</w:t>
      </w:r>
      <w:r>
        <w:t xml:space="preserve"> corresponding OVAL Item Entity, in an OVAL Item, in the context of the specified </w:t>
      </w:r>
      <w:r w:rsidRPr="00963E0E">
        <w:rPr>
          <w:rFonts w:ascii="Courier New" w:hAnsi="Courier New" w:cs="Courier New"/>
        </w:rPr>
        <w:t>datatype</w:t>
      </w:r>
      <w:r>
        <w:t xml:space="preserve"> and </w:t>
      </w:r>
      <w:r w:rsidRPr="00963E0E">
        <w:rPr>
          <w:rFonts w:ascii="Courier New" w:hAnsi="Courier New" w:cs="Courier New"/>
        </w:rPr>
        <w:t>operation</w:t>
      </w:r>
      <w:r w:rsidR="001465EE">
        <w:t xml:space="preserve"> as defined in 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w:t>
      </w:r>
      <w:r w:rsidR="003213F5">
        <w:t xml:space="preserve">. </w:t>
      </w:r>
      <w:r w:rsidR="009E7089">
        <w:t>The</w:t>
      </w:r>
      <w:r>
        <w:t xml:space="preserve"> results of the comparisons are evaluated against the specified </w:t>
      </w:r>
      <w:r w:rsidRPr="00963E0E">
        <w:rPr>
          <w:rFonts w:ascii="Courier New" w:hAnsi="Courier New" w:cs="Courier New"/>
        </w:rPr>
        <w:t>entity_check</w:t>
      </w:r>
      <w:r>
        <w:t xml:space="preserve"> pr</w:t>
      </w:r>
      <w:r w:rsidR="001465EE">
        <w:t xml:space="preserve">operty according to Section </w:t>
      </w:r>
      <w:r w:rsidR="001465EE">
        <w:fldChar w:fldCharType="begin"/>
      </w:r>
      <w:r w:rsidR="001465EE">
        <w:instrText xml:space="preserve"> REF _Ref303605724 \r \h </w:instrText>
      </w:r>
      <w:r w:rsidR="001465EE">
        <w:fldChar w:fldCharType="separate"/>
      </w:r>
      <w:r w:rsidR="00082012">
        <w:t>5.3.6.1</w:t>
      </w:r>
      <w:r w:rsidR="001465EE">
        <w:fldChar w:fldCharType="end"/>
      </w:r>
      <w:r>
        <w:t xml:space="preserve"> Check Enumeration Evaluation</w:t>
      </w:r>
      <w:r w:rsidR="003213F5">
        <w:t xml:space="preserve">. </w:t>
      </w:r>
      <w:r>
        <w:t>This will be the final result of the OVAL State Entity Evaluation unless an OVAL Variable was also referenced.</w:t>
      </w:r>
    </w:p>
    <w:p w:rsidR="005049F1" w:rsidRDefault="00A17ADC" w:rsidP="009D2131">
      <w:r>
        <w:t xml:space="preserve">If an OVAL Variable was referenced, the above procedure </w:t>
      </w:r>
      <w:r w:rsidR="00815CD2">
        <w:t>MUST</w:t>
      </w:r>
      <w:r>
        <w:t xml:space="preserve"> be performed for each value in the OVAL Variable</w:t>
      </w:r>
      <w:r w:rsidR="003213F5">
        <w:t xml:space="preserve">. </w:t>
      </w:r>
      <w:r>
        <w:t xml:space="preserve">The final result </w:t>
      </w:r>
      <w:r w:rsidR="00815CD2">
        <w:t>MUST</w:t>
      </w:r>
      <w:r>
        <w:t xml:space="preserve"> then be computed by examining the </w:t>
      </w:r>
      <w:r w:rsidRPr="00963E0E">
        <w:rPr>
          <w:rFonts w:ascii="Courier New" w:hAnsi="Courier New" w:cs="Courier New"/>
        </w:rPr>
        <w:t>var_check</w:t>
      </w:r>
      <w:r w:rsidR="001465EE">
        <w:rPr>
          <w:rFonts w:ascii="Courier New" w:hAnsi="Courier New" w:cs="Courier New"/>
        </w:rPr>
        <w:t xml:space="preserve"> </w:t>
      </w:r>
      <w:r>
        <w:t>property and the individual results for each OVAL Variable value</w:t>
      </w:r>
      <w:r w:rsidR="0074620C">
        <w:t xml:space="preserve"> comparison</w:t>
      </w:r>
      <w:r>
        <w:t>.</w:t>
      </w:r>
      <w:r w:rsidR="001465EE">
        <w:t xml:space="preserve">  See Section </w:t>
      </w:r>
      <w:r w:rsidR="001465EE">
        <w:fldChar w:fldCharType="begin"/>
      </w:r>
      <w:r w:rsidR="001465EE">
        <w:instrText xml:space="preserve"> REF _Ref303609342 \r \h </w:instrText>
      </w:r>
      <w:r w:rsidR="001465EE">
        <w:fldChar w:fldCharType="separate"/>
      </w:r>
      <w:r w:rsidR="00082012">
        <w:t>5.3.6.4</w:t>
      </w:r>
      <w:r w:rsidR="001465EE">
        <w:fldChar w:fldCharType="end"/>
      </w:r>
      <w:r w:rsidR="001465EE">
        <w:t xml:space="preserve"> Variable Check Evaluation.</w:t>
      </w:r>
    </w:p>
    <w:p w:rsidR="0097084A" w:rsidRDefault="0097084A" w:rsidP="0097084A">
      <w:pPr>
        <w:pStyle w:val="Heading4"/>
      </w:pPr>
      <w:r>
        <w:t>Operator Evaluation</w:t>
      </w:r>
    </w:p>
    <w:p w:rsidR="0097084A" w:rsidRDefault="0097084A" w:rsidP="0097084A">
      <w:r>
        <w:t xml:space="preserve">Once the OVAL State Entity Evaluation is complete for every OVAL State Entity, the individual results from each evaluation MUST be combined according to the </w:t>
      </w:r>
      <w:r w:rsidRPr="00272B33">
        <w:rPr>
          <w:rFonts w:ascii="Courier New" w:hAnsi="Courier New" w:cs="Courier New"/>
        </w:rPr>
        <w:t>operator</w:t>
      </w:r>
      <w:r>
        <w:t xml:space="preserve"> property specified on the OVAL State</w:t>
      </w:r>
      <w:r w:rsidR="003213F5">
        <w:t xml:space="preserve">. </w:t>
      </w:r>
      <w:r>
        <w:t>The combined result will be the final result of the OVAL State Evaluation</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t xml:space="preserve"> </w:t>
      </w:r>
      <w:r w:rsidR="00CF2257">
        <w:t xml:space="preserve">Operator Enumeration Evaluation </w:t>
      </w:r>
      <w:r>
        <w:t xml:space="preserve">for more information on applying the </w:t>
      </w:r>
      <w:r w:rsidRPr="00272B33">
        <w:rPr>
          <w:rFonts w:ascii="Courier New" w:hAnsi="Courier New" w:cs="Courier New"/>
        </w:rPr>
        <w:t>operator</w:t>
      </w:r>
      <w:r>
        <w:t xml:space="preserve"> to the individual results of the evaluations</w:t>
      </w:r>
      <w:r w:rsidR="00272B33">
        <w:t>.</w:t>
      </w:r>
    </w:p>
    <w:p w:rsidR="00B22862" w:rsidRDefault="00DC4CCD" w:rsidP="00FB5C04">
      <w:pPr>
        <w:pStyle w:val="Heading3"/>
      </w:pPr>
      <w:bookmarkStart w:id="2100" w:name="_Toc336259541"/>
      <w:r>
        <w:t xml:space="preserve">OVAL </w:t>
      </w:r>
      <w:r w:rsidR="00B22862">
        <w:t>Variable Evaluation</w:t>
      </w:r>
      <w:bookmarkEnd w:id="2100"/>
    </w:p>
    <w:p w:rsidR="00B00722" w:rsidRDefault="00B00722" w:rsidP="00B00722">
      <w:r>
        <w:t>OVAL Variable Evaluation is the process of retrieving a collection of values from sources both local and external to OVAL Definitions as well as manipulating those values through the evaluation of OVAL Functions</w:t>
      </w:r>
      <w:r w:rsidR="003213F5">
        <w:t xml:space="preserve">. </w:t>
      </w:r>
      <w:r>
        <w:t xml:space="preserve">OVAL Variables can be used in OVAL Definitions to specify </w:t>
      </w:r>
      <w:r w:rsidR="0015559B">
        <w:t>a collection of</w:t>
      </w:r>
      <w:r>
        <w:t xml:space="preserve"> values, manipulate values, retrieve values at </w:t>
      </w:r>
      <w:r w:rsidR="00734732">
        <w:t>runtime</w:t>
      </w:r>
      <w:r>
        <w:t>, and create generic and reusable content</w:t>
      </w:r>
      <w:r w:rsidR="003213F5">
        <w:t>.</w:t>
      </w:r>
    </w:p>
    <w:p w:rsidR="00B00722" w:rsidRDefault="00B00722" w:rsidP="00B00722">
      <w:pPr>
        <w:pStyle w:val="Heading4"/>
      </w:pPr>
      <w:r>
        <w:t>Constant Variable</w:t>
      </w:r>
    </w:p>
    <w:p w:rsidR="00B00722" w:rsidRDefault="00B00722" w:rsidP="00B00722">
      <w:r>
        <w:t xml:space="preserve">A </w:t>
      </w:r>
      <w:r w:rsidRPr="00B8334F">
        <w:rPr>
          <w:rFonts w:ascii="Courier New" w:hAnsi="Courier New" w:cs="Courier New"/>
        </w:rPr>
        <w:t>constant_variable</w:t>
      </w:r>
      <w:r>
        <w:t xml:space="preserve"> is a locally defined collection of one or more values that are specified prior to </w:t>
      </w:r>
      <w:r w:rsidR="00A40C3D">
        <w:t xml:space="preserve">evaluation </w:t>
      </w:r>
      <w:r>
        <w:t>time.</w:t>
      </w:r>
    </w:p>
    <w:p w:rsidR="00B00722" w:rsidRDefault="00B00722" w:rsidP="00B00722">
      <w:pPr>
        <w:pStyle w:val="Heading5"/>
      </w:pPr>
      <w:r>
        <w:t>Determining the Flag Value</w:t>
      </w:r>
    </w:p>
    <w:p w:rsidR="00B00722" w:rsidRDefault="00B00722" w:rsidP="00B00722">
      <w:pPr>
        <w:rPr>
          <w:rFonts w:ascii="Calibri" w:hAnsi="Calibri"/>
        </w:rPr>
      </w:pPr>
      <w:r>
        <w:t xml:space="preserve">A </w:t>
      </w:r>
      <w:r w:rsidRPr="00A40C3D">
        <w:rPr>
          <w:rFonts w:ascii="Courier New" w:hAnsi="Courier New" w:cs="Courier New"/>
        </w:rPr>
        <w:t>constant_variable</w:t>
      </w:r>
      <w:r>
        <w:t xml:space="preserve"> is only capable of </w:t>
      </w:r>
      <w:r w:rsidR="00894837">
        <w:t xml:space="preserve">having </w:t>
      </w:r>
      <w:r>
        <w:t xml:space="preserve">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B90188">
        <w:rPr>
          <w:rFonts w:ascii="Calibri" w:hAnsi="Calibri"/>
        </w:rPr>
        <w:t>,</w:t>
      </w:r>
      <w:r>
        <w:t xml:space="preserve"> </w:t>
      </w:r>
      <w:r w:rsidRPr="00B90188">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caps/>
        </w:rPr>
        <w:t>T</w:t>
      </w:r>
      <w:r>
        <w:rPr>
          <w:rFonts w:ascii="Calibri" w:hAnsi="Calibri"/>
        </w:rPr>
        <w:t>he flag value of</w:t>
      </w:r>
      <w:r w:rsidRPr="003D2A02">
        <w:rPr>
          <w:rFonts w:cstheme="minorHAnsi"/>
        </w:rPr>
        <w:t xml:space="preserve"> </w:t>
      </w:r>
      <w:r w:rsidR="003D2A02" w:rsidRPr="003D2A02">
        <w:rPr>
          <w:rFonts w:cstheme="minorHAnsi"/>
          <w:i/>
        </w:rPr>
        <w:t>‘</w:t>
      </w:r>
      <w:r w:rsidRPr="003D2A02">
        <w:rPr>
          <w:rFonts w:cstheme="minorHAnsi"/>
          <w:i/>
        </w:rPr>
        <w:t>does not exist</w:t>
      </w:r>
      <w:r w:rsidR="003D2A02" w:rsidRPr="003D2A02">
        <w:rPr>
          <w:rFonts w:cstheme="minorHAnsi"/>
          <w:i/>
        </w:rPr>
        <w:t>’</w:t>
      </w:r>
      <w:r w:rsidR="003D2A02">
        <w:rPr>
          <w:rFonts w:ascii="Calibri" w:hAnsi="Calibri"/>
        </w:rPr>
        <w:t xml:space="preserve"> i</w:t>
      </w:r>
      <w:r>
        <w:rPr>
          <w:rFonts w:ascii="Calibri" w:hAnsi="Calibri"/>
        </w:rPr>
        <w:t xml:space="preserve">s not used for the evaluation of a </w:t>
      </w:r>
      <w:r w:rsidRPr="00B8334F">
        <w:rPr>
          <w:rFonts w:ascii="Courier New" w:hAnsi="Courier New" w:cs="Courier New"/>
        </w:rPr>
        <w:t>constant_variable</w:t>
      </w:r>
      <w:r>
        <w:rPr>
          <w:rFonts w:ascii="Calibri" w:hAnsi="Calibri"/>
        </w:rPr>
        <w:t xml:space="preserve"> because a constant variable is required to contain at least one value</w:t>
      </w:r>
      <w:r w:rsidR="003213F5">
        <w:rPr>
          <w:rFonts w:ascii="Calibri" w:hAnsi="Calibri"/>
        </w:rPr>
        <w:t xml:space="preserve">. </w:t>
      </w:r>
      <w:r>
        <w:rPr>
          <w:rFonts w:ascii="Calibri" w:hAnsi="Calibri"/>
        </w:rPr>
        <w:t>The following table outlines when a constant variable will evaluate to each of the flag values.</w:t>
      </w:r>
    </w:p>
    <w:tbl>
      <w:tblPr>
        <w:tblStyle w:val="LightList4"/>
        <w:tblW w:w="0" w:type="auto"/>
        <w:tblLook w:val="04A0" w:firstRow="1" w:lastRow="0" w:firstColumn="1" w:lastColumn="0" w:noHBand="0" w:noVBand="1"/>
      </w:tblPr>
      <w:tblGrid>
        <w:gridCol w:w="1908"/>
        <w:gridCol w:w="7668"/>
      </w:tblGrid>
      <w:tr w:rsidR="00B00722" w:rsidTr="004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rsidR="00B00722" w:rsidRDefault="00B00722" w:rsidP="00B8334F">
            <w:pPr>
              <w:rPr>
                <w:rFonts w:ascii="Calibri" w:hAnsi="Calibri"/>
                <w:b w:val="0"/>
                <w:bCs w:val="0"/>
                <w:color w:val="auto"/>
              </w:rPr>
            </w:pPr>
            <w:r>
              <w:rPr>
                <w:rFonts w:ascii="Calibri" w:hAnsi="Calibri"/>
              </w:rPr>
              <w:t>FlagEnumeration Value</w:t>
            </w:r>
          </w:p>
        </w:tc>
        <w:tc>
          <w:tcPr>
            <w:tcW w:w="766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rPr>
              <w:t>Description</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error</w:t>
            </w:r>
          </w:p>
        </w:tc>
        <w:tc>
          <w:tcPr>
            <w:tcW w:w="7668" w:type="dxa"/>
            <w:tcBorders>
              <w:left w:val="single" w:sz="4" w:space="0" w:color="auto"/>
            </w:tcBorders>
          </w:tcPr>
          <w:p w:rsidR="00B00722" w:rsidRDefault="00B00722" w:rsidP="00815CD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w:t>
            </w:r>
            <w:r w:rsidR="00815CD2">
              <w:rPr>
                <w:rFonts w:ascii="Calibri" w:hAnsi="Calibri"/>
              </w:rPr>
              <w:t>MUST</w:t>
            </w:r>
            <w:r>
              <w:rPr>
                <w:rFonts w:ascii="Calibri" w:hAnsi="Calibri"/>
              </w:rPr>
              <w:t xml:space="preserve"> be used when one or more values do not conform to the </w:t>
            </w:r>
            <w:r>
              <w:rPr>
                <w:rFonts w:ascii="Calibri" w:hAnsi="Calibri"/>
              </w:rPr>
              <w:lastRenderedPageBreak/>
              <w:t xml:space="preserve">specified datatype as defined in the </w:t>
            </w:r>
            <w:r w:rsidR="00981D77" w:rsidRPr="00B8334F">
              <w:rPr>
                <w:rFonts w:ascii="Courier New" w:hAnsi="Courier New" w:cs="Courier New"/>
              </w:rPr>
              <w:t>oval:</w:t>
            </w:r>
            <w:r w:rsidRPr="00B8334F">
              <w:rPr>
                <w:rFonts w:ascii="Courier New" w:hAnsi="Courier New" w:cs="Courier New"/>
              </w:rPr>
              <w:t>DatatypeEnumeration</w:t>
            </w: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complete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815CD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w:t>
            </w:r>
            <w:r w:rsidR="00815CD2">
              <w:rPr>
                <w:rFonts w:ascii="Calibri" w:hAnsi="Calibri"/>
              </w:rPr>
              <w:t>MUST</w:t>
            </w:r>
            <w:r>
              <w:rPr>
                <w:rFonts w:ascii="Calibri" w:hAnsi="Calibri"/>
              </w:rPr>
              <w:t xml:space="preserve"> be used when all values conform to the specified datatype and the collection of constant variables is supported in the </w:t>
            </w:r>
            <w:r w:rsidR="00926C3D">
              <w:rPr>
                <w:rFonts w:ascii="Calibri" w:hAnsi="Calibri"/>
              </w:rPr>
              <w:t>OVAL-capable product</w:t>
            </w: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6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66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4"/>
      </w:pPr>
      <w:r>
        <w:t>External Variable</w:t>
      </w:r>
    </w:p>
    <w:p w:rsidR="00B00722" w:rsidRDefault="00B00722" w:rsidP="00B00722">
      <w:r>
        <w:t xml:space="preserve">An </w:t>
      </w:r>
      <w:r w:rsidRPr="00A40C3D">
        <w:rPr>
          <w:rFonts w:ascii="Courier New" w:hAnsi="Courier New" w:cs="Courier New"/>
        </w:rPr>
        <w:t>external</w:t>
      </w:r>
      <w:r w:rsidR="00A40C3D" w:rsidRPr="00A40C3D">
        <w:rPr>
          <w:rFonts w:ascii="Courier New" w:hAnsi="Courier New" w:cs="Courier New"/>
        </w:rPr>
        <w:t>_</w:t>
      </w:r>
      <w:r w:rsidRPr="00A40C3D">
        <w:rPr>
          <w:rFonts w:ascii="Courier New" w:hAnsi="Courier New" w:cs="Courier New"/>
        </w:rPr>
        <w:t>variable</w:t>
      </w:r>
      <w:r>
        <w:t xml:space="preserve"> is a locally declared, externally defined, collection of one or more values</w:t>
      </w:r>
      <w:r w:rsidR="003213F5">
        <w:t xml:space="preserve">. </w:t>
      </w:r>
      <w:r>
        <w:t xml:space="preserve">The values referenced by an </w:t>
      </w:r>
      <w:r w:rsidRPr="00A40C3D">
        <w:rPr>
          <w:rFonts w:ascii="Courier New" w:hAnsi="Courier New" w:cs="Courier New"/>
        </w:rPr>
        <w:t>external_variable</w:t>
      </w:r>
      <w:r>
        <w:t xml:space="preserve"> are collected from the external source at run-time.</w:t>
      </w:r>
    </w:p>
    <w:p w:rsidR="00B00722" w:rsidRDefault="00B00722" w:rsidP="00B00722">
      <w:pPr>
        <w:pStyle w:val="Heading5"/>
      </w:pPr>
      <w:r>
        <w:t>Validating External Variable Values</w:t>
      </w:r>
    </w:p>
    <w:p w:rsidR="00B00722" w:rsidRPr="00E35E91" w:rsidRDefault="00B00722" w:rsidP="00B00722">
      <w:r>
        <w:t xml:space="preserve">The OVAL Language provides the </w:t>
      </w:r>
      <w:r w:rsidRPr="00B90188">
        <w:rPr>
          <w:rFonts w:ascii="Courier New" w:hAnsi="Courier New"/>
        </w:rPr>
        <w:t>PossibleValueType</w:t>
      </w:r>
      <w:r>
        <w:t xml:space="preserve"> and </w:t>
      </w:r>
      <w:r w:rsidRPr="00B90188">
        <w:rPr>
          <w:rFonts w:ascii="Courier New" w:hAnsi="Courier New"/>
        </w:rPr>
        <w:t>PossibleRestriction</w:t>
      </w:r>
      <w:r>
        <w:t xml:space="preserve"> constructs as a mechanism to validate input coming from sources external to the OVAL Definitions.</w:t>
      </w:r>
    </w:p>
    <w:p w:rsidR="00B00722" w:rsidRDefault="00B00722" w:rsidP="00B00722">
      <w:pPr>
        <w:pStyle w:val="Heading6"/>
      </w:pPr>
      <w:r>
        <w:t>Possible Restriction</w:t>
      </w:r>
    </w:p>
    <w:p w:rsidR="00B00722" w:rsidRDefault="00B00722" w:rsidP="00B00722">
      <w:r>
        <w:t xml:space="preserve">The </w:t>
      </w:r>
      <w:r w:rsidR="00D05BFD" w:rsidRPr="00D05BFD">
        <w:rPr>
          <w:rFonts w:ascii="Courier New" w:hAnsi="Courier New"/>
        </w:rPr>
        <w:t>possible_restriction</w:t>
      </w:r>
      <w:r>
        <w:t xml:space="preserve"> construct specifies one or more restrictions on the values of </w:t>
      </w:r>
      <w:r w:rsidRPr="00CC1039">
        <w:t>an external variable</w:t>
      </w:r>
      <w:r w:rsidR="003213F5">
        <w:t xml:space="preserve">. </w:t>
      </w:r>
      <w:r w:rsidRPr="00CC1039">
        <w:t xml:space="preserve">When more than one restriction is used the </w:t>
      </w:r>
      <w:r>
        <w:t xml:space="preserve">individual </w:t>
      </w:r>
      <w:r w:rsidRPr="00CC1039">
        <w:t xml:space="preserve">results of each comparison between the restriction and the external variable value </w:t>
      </w:r>
      <w:r w:rsidR="00815CD2">
        <w:t>MUST</w:t>
      </w:r>
      <w:r w:rsidRPr="00CC1039">
        <w:t xml:space="preserve"> be combined</w:t>
      </w:r>
      <w:r w:rsidRPr="00857F40">
        <w:t xml:space="preserve"> using the logical AND operator</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rsidRPr="00D05BFD">
        <w:t xml:space="preserve"> Operator Enumeration Evaluation</w:t>
      </w:r>
      <w:r>
        <w:t xml:space="preserve"> for more information on how to combine the individual results using the AND operator. The final result, after combining the individual results, will be the result of the </w:t>
      </w:r>
      <w:r w:rsidR="00D05BFD" w:rsidRPr="00D05BFD">
        <w:rPr>
          <w:rFonts w:ascii="Courier New" w:hAnsi="Courier New"/>
        </w:rPr>
        <w:t>possible_restriction</w:t>
      </w:r>
      <w:r>
        <w:t xml:space="preserve"> construct</w:t>
      </w:r>
      <w:r w:rsidR="003213F5">
        <w:t xml:space="preserve">. </w:t>
      </w:r>
    </w:p>
    <w:p w:rsidR="00B00722" w:rsidRDefault="00B00722" w:rsidP="00B00722">
      <w:pPr>
        <w:pStyle w:val="Heading7"/>
      </w:pPr>
      <w:r>
        <w:t>Restriction</w:t>
      </w:r>
    </w:p>
    <w:p w:rsidR="00B00722" w:rsidRPr="00B37474" w:rsidRDefault="00B00722" w:rsidP="00B00722">
      <w:r>
        <w:t xml:space="preserve">Each restriction allows for the specification of an operation and a value that will be compared to a </w:t>
      </w:r>
      <w:r w:rsidR="00A40C3D">
        <w:t xml:space="preserve">supplied </w:t>
      </w:r>
      <w:r>
        <w:t xml:space="preserve">value </w:t>
      </w:r>
      <w:r w:rsidR="00A40C3D">
        <w:t xml:space="preserve">for </w:t>
      </w:r>
      <w:r>
        <w:t xml:space="preserve">the </w:t>
      </w:r>
      <w:r w:rsidR="00D05BFD" w:rsidRPr="00D05BFD">
        <w:rPr>
          <w:rFonts w:ascii="Courier New" w:hAnsi="Courier New"/>
        </w:rPr>
        <w:t>external_variable</w:t>
      </w:r>
      <w:r w:rsidR="003213F5">
        <w:t xml:space="preserve">. </w:t>
      </w:r>
      <w:r>
        <w:t xml:space="preserve">The result of this comparison will be used in the computation of the final result of the </w:t>
      </w:r>
      <w:r w:rsidR="00D05BFD" w:rsidRPr="00D05BFD">
        <w:rPr>
          <w:rFonts w:ascii="Courier New" w:hAnsi="Courier New"/>
        </w:rPr>
        <w:t>possible_restriction</w:t>
      </w:r>
      <w:r>
        <w:t xml:space="preserve"> construct</w:t>
      </w:r>
      <w:r w:rsidR="003213F5">
        <w:t xml:space="preserve">. </w:t>
      </w:r>
      <w:r w:rsidR="00084D0D" w:rsidRPr="0042235C">
        <w:t xml:space="preserve">See </w:t>
      </w:r>
      <w:r w:rsidRPr="0042235C">
        <w:t>S</w:t>
      </w:r>
      <w:r w:rsidR="001465EE" w:rsidRPr="0042235C">
        <w:t xml:space="preserve">ection </w:t>
      </w:r>
      <w:r w:rsidR="001465EE" w:rsidRPr="0042235C">
        <w:fldChar w:fldCharType="begin"/>
      </w:r>
      <w:r w:rsidR="001465EE" w:rsidRPr="0042235C">
        <w:instrText xml:space="preserve"> REF _Ref303610059 \r \h </w:instrText>
      </w:r>
      <w:r w:rsidR="0042235C">
        <w:instrText xml:space="preserve"> \* MERGEFORMAT </w:instrText>
      </w:r>
      <w:r w:rsidR="001465EE" w:rsidRPr="0042235C">
        <w:fldChar w:fldCharType="separate"/>
      </w:r>
      <w:r w:rsidR="00082012">
        <w:t>5.3.5.2.1.3</w:t>
      </w:r>
      <w:r w:rsidR="001465EE" w:rsidRPr="0042235C">
        <w:fldChar w:fldCharType="end"/>
      </w:r>
      <w:r w:rsidRPr="0042235C">
        <w:t xml:space="preserve"> for</w:t>
      </w:r>
      <w:r>
        <w:t xml:space="preserve"> additional information on how to determine the result of the comparison between the specified value and the external variable value using the specified operation</w:t>
      </w:r>
      <w:r w:rsidR="00A40C3D">
        <w:t xml:space="preserve"> in the context of the d</w:t>
      </w:r>
      <w:r w:rsidR="00E4012F">
        <w:t>a</w:t>
      </w:r>
      <w:r w:rsidR="00A40C3D">
        <w:t xml:space="preserve">tatype specified on the </w:t>
      </w:r>
      <w:r w:rsidR="00D05BFD" w:rsidRPr="00D05BFD">
        <w:rPr>
          <w:rFonts w:ascii="Courier New" w:hAnsi="Courier New"/>
        </w:rPr>
        <w:t>external_variable</w:t>
      </w:r>
      <w:r w:rsidR="00A40C3D">
        <w:t>.</w:t>
      </w:r>
    </w:p>
    <w:p w:rsidR="00B00722" w:rsidRDefault="00B00722" w:rsidP="00B00722">
      <w:pPr>
        <w:pStyle w:val="Heading6"/>
      </w:pPr>
      <w:r>
        <w:t xml:space="preserve">Possible </w:t>
      </w:r>
      <w:r w:rsidR="0045342F">
        <w:t>V</w:t>
      </w:r>
      <w:r>
        <w:t>alue</w:t>
      </w:r>
    </w:p>
    <w:p w:rsidR="00B00722" w:rsidRPr="00306528" w:rsidRDefault="00B00722" w:rsidP="00B00722">
      <w:r>
        <w:t xml:space="preserve">The </w:t>
      </w:r>
      <w:r w:rsidR="00D05BFD" w:rsidRPr="00D05BFD">
        <w:rPr>
          <w:rFonts w:ascii="Courier New" w:hAnsi="Courier New"/>
        </w:rPr>
        <w:t>possible_value</w:t>
      </w:r>
      <w:r>
        <w:t xml:space="preserve"> construct specifies a permitted external variable value</w:t>
      </w:r>
      <w:r w:rsidR="003213F5">
        <w:t xml:space="preserve">. </w:t>
      </w:r>
      <w:r>
        <w:t xml:space="preserve">The specified value and the external variable value </w:t>
      </w:r>
      <w:r w:rsidR="00815CD2">
        <w:t>MUST</w:t>
      </w:r>
      <w:r>
        <w:t xml:space="preserve"> </w:t>
      </w:r>
      <w:r w:rsidR="00B164FC">
        <w:t xml:space="preserve">be </w:t>
      </w:r>
      <w:r>
        <w:t>compared as string values using the equals operation</w:t>
      </w:r>
      <w:r w:rsidR="003213F5">
        <w:t xml:space="preserve">. </w:t>
      </w:r>
      <w:r w:rsidR="00084D0D">
        <w:t xml:space="preserve">See </w:t>
      </w:r>
      <w:r w:rsidR="001465EE">
        <w:t xml:space="preserve">Section </w:t>
      </w:r>
      <w:r w:rsidR="001465EE">
        <w:fldChar w:fldCharType="begin"/>
      </w:r>
      <w:r w:rsidR="001465EE">
        <w:instrText xml:space="preserve"> REF _Ref303610059 \r \h </w:instrText>
      </w:r>
      <w:r w:rsidR="001465EE">
        <w:fldChar w:fldCharType="separate"/>
      </w:r>
      <w:r w:rsidR="00082012">
        <w:t>5.3.5.2.1.3</w:t>
      </w:r>
      <w:r w:rsidR="001465EE">
        <w:fldChar w:fldCharType="end"/>
      </w:r>
      <w:r>
        <w:t xml:space="preserve"> for additional information on how to determine the result of the comparison</w:t>
      </w:r>
      <w:r w:rsidR="003213F5">
        <w:t xml:space="preserve">. </w:t>
      </w:r>
      <w:r>
        <w:t>The result of this comparison will be used in determining the final result of validating an external variable value.</w:t>
      </w:r>
    </w:p>
    <w:p w:rsidR="00B00722" w:rsidRDefault="00B00722" w:rsidP="00B00722">
      <w:pPr>
        <w:pStyle w:val="Heading6"/>
      </w:pPr>
      <w:bookmarkStart w:id="2101" w:name="_Ref303610059"/>
      <w:r>
        <w:t>Determining the Final Result of Validating an External Variable Value</w:t>
      </w:r>
      <w:bookmarkEnd w:id="2101"/>
    </w:p>
    <w:p w:rsidR="00B00722" w:rsidRDefault="00B00722" w:rsidP="00B00722">
      <w:r>
        <w:t xml:space="preserve">The final result of validating an external variable value is determined by combining every </w:t>
      </w:r>
      <w:r w:rsidR="00D05BFD" w:rsidRPr="00D05BFD">
        <w:rPr>
          <w:rFonts w:ascii="Courier New" w:hAnsi="Courier New"/>
        </w:rPr>
        <w:t>possible_restriction</w:t>
      </w:r>
      <w:r>
        <w:t xml:space="preserve"> and </w:t>
      </w:r>
      <w:r w:rsidR="00D05BFD" w:rsidRPr="00D05BFD">
        <w:rPr>
          <w:rFonts w:ascii="Courier New" w:hAnsi="Courier New"/>
        </w:rPr>
        <w:t>possible_value</w:t>
      </w:r>
      <w:r>
        <w:t xml:space="preserve"> constructs using the logical </w:t>
      </w:r>
      <w:r w:rsidR="00D05BFD" w:rsidRPr="00D05BFD">
        <w:rPr>
          <w:i/>
        </w:rPr>
        <w:t>‘</w:t>
      </w:r>
      <w:r w:rsidRPr="00D05BFD">
        <w:rPr>
          <w:i/>
        </w:rPr>
        <w:t>OR</w:t>
      </w:r>
      <w:r w:rsidR="00D05BFD" w:rsidRPr="00D05BFD">
        <w:rPr>
          <w:i/>
        </w:rPr>
        <w:t>’</w:t>
      </w:r>
      <w:r>
        <w:t xml:space="preserve"> operator</w:t>
      </w:r>
      <w:r w:rsidR="003213F5">
        <w:t xml:space="preserve">. </w:t>
      </w:r>
      <w:r w:rsidR="00084D0D">
        <w:t xml:space="preserve">See </w:t>
      </w:r>
      <w:r w:rsidRPr="00D05BFD">
        <w:lastRenderedPageBreak/>
        <w:t>Section 5.3.9.2 Operator Enumeration Evaluation</w:t>
      </w:r>
      <w:r>
        <w:t xml:space="preserve"> for more information on how to combine the individual results using the </w:t>
      </w:r>
      <w:r w:rsidR="00D05BFD" w:rsidRPr="00D05BFD">
        <w:rPr>
          <w:i/>
        </w:rPr>
        <w:t>‘</w:t>
      </w:r>
      <w:r w:rsidRPr="00D05BFD">
        <w:rPr>
          <w:i/>
        </w:rPr>
        <w:t>OR</w:t>
      </w:r>
      <w:r w:rsidR="00D05BFD" w:rsidRPr="00D05BFD">
        <w:rPr>
          <w:i/>
        </w:rPr>
        <w:t>’</w:t>
      </w:r>
      <w:r>
        <w:t xml:space="preserve"> operator.</w:t>
      </w:r>
    </w:p>
    <w:p w:rsidR="00B00722" w:rsidRDefault="00B00722" w:rsidP="00B00722">
      <w:pPr>
        <w:pStyle w:val="Heading5"/>
      </w:pPr>
      <w:r>
        <w:t>Determining the Flag Value</w:t>
      </w:r>
    </w:p>
    <w:p w:rsidR="00B00722" w:rsidRDefault="00B00722" w:rsidP="00B00722">
      <w:pPr>
        <w:rPr>
          <w:rFonts w:ascii="Calibri" w:hAnsi="Calibri"/>
        </w:rPr>
      </w:pPr>
      <w:r>
        <w:t>A</w:t>
      </w:r>
      <w:r w:rsidR="002D65DC">
        <w:t xml:space="preserve">n external </w:t>
      </w:r>
      <w:r>
        <w:t xml:space="preserve">variable is only capable of returning 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E908A5">
        <w:rPr>
          <w:rFonts w:ascii="Calibri" w:hAnsi="Calibri"/>
        </w:rPr>
        <w:t>,</w:t>
      </w:r>
      <w:r>
        <w:t xml:space="preserve"> </w:t>
      </w:r>
      <w:r w:rsidR="00E14067" w:rsidRPr="00E14067">
        <w:rPr>
          <w:rFonts w:ascii="Calibri" w:hAnsi="Calibri"/>
          <w:i/>
        </w:rPr>
        <w:t>‘does not exist’</w:t>
      </w:r>
      <w:r>
        <w:t xml:space="preserve">, </w:t>
      </w:r>
      <w:r w:rsidRPr="00E908A5">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rPr>
        <w:t>The following table outlines when a</w:t>
      </w:r>
      <w:r w:rsidR="00E72DB7">
        <w:rPr>
          <w:rFonts w:ascii="Calibri" w:hAnsi="Calibri"/>
        </w:rPr>
        <w:t>n</w:t>
      </w:r>
      <w:r>
        <w:rPr>
          <w:rFonts w:ascii="Calibri" w:hAnsi="Calibri"/>
        </w:rPr>
        <w:t xml:space="preserve"> </w:t>
      </w:r>
      <w:r w:rsidR="00E72DB7">
        <w:rPr>
          <w:rFonts w:ascii="Calibri" w:hAnsi="Calibri"/>
        </w:rPr>
        <w:t xml:space="preserve">external </w:t>
      </w:r>
      <w:r>
        <w:rPr>
          <w:rFonts w:ascii="Calibri" w:hAnsi="Calibri"/>
        </w:rPr>
        <w:t>variable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w:t>
            </w:r>
            <w:r w:rsidR="00815CD2">
              <w:rPr>
                <w:rFonts w:ascii="Calibri" w:hAnsi="Calibri"/>
              </w:rPr>
              <w:t>MUST</w:t>
            </w:r>
            <w:r>
              <w:rPr>
                <w:rFonts w:ascii="Calibri" w:hAnsi="Calibri"/>
              </w:rPr>
              <w:t xml:space="preserve">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w:t>
            </w:r>
            <w:r w:rsidR="00815CD2">
              <w:rPr>
                <w:rFonts w:ascii="Calibri" w:hAnsi="Calibri"/>
              </w:rPr>
              <w:t>MUST</w:t>
            </w:r>
            <w:r>
              <w:rPr>
                <w:rFonts w:ascii="Calibri" w:hAnsi="Calibri"/>
              </w:rPr>
              <w:t xml:space="preserve">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w:t>
            </w:r>
            <w:r w:rsidR="00815CD2">
              <w:rPr>
                <w:rFonts w:ascii="Calibri" w:hAnsi="Calibri"/>
              </w:rPr>
              <w:t>MUST</w:t>
            </w:r>
            <w:r>
              <w:rPr>
                <w:rFonts w:ascii="Calibri" w:hAnsi="Calibri"/>
              </w:rPr>
              <w:t xml:space="preserve"> be used when there is a value, collected from the external source, that does not conform to the restrictions specified by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 or if there is an error processing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w:t>
            </w:r>
          </w:p>
          <w:p w:rsidR="009E7089" w:rsidRDefault="009E7089"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w:t>
            </w:r>
            <w:r w:rsidR="00815CD2">
              <w:rPr>
                <w:rFonts w:ascii="Calibri" w:hAnsi="Calibri"/>
              </w:rPr>
              <w:t>MUST</w:t>
            </w:r>
            <w:r>
              <w:rPr>
                <w:rFonts w:ascii="Calibri" w:hAnsi="Calibri"/>
              </w:rPr>
              <w:t xml:space="preserve"> be used when the final result of validating the external variable values is not </w:t>
            </w:r>
            <w:r w:rsidR="00D05BFD" w:rsidRPr="00D05BFD">
              <w:rPr>
                <w:rFonts w:cstheme="minorHAnsi"/>
                <w:i/>
              </w:rPr>
              <w:t>‘</w:t>
            </w:r>
            <w:r w:rsidRPr="00D05BFD">
              <w:rPr>
                <w:rFonts w:cstheme="minorHAnsi"/>
                <w:i/>
              </w:rPr>
              <w:t>true</w:t>
            </w:r>
            <w:r w:rsidR="00D05BFD" w:rsidRPr="00D05BFD">
              <w:rPr>
                <w:rFonts w:cstheme="minorHAnsi"/>
                <w:i/>
              </w:rPr>
              <w:t>’</w:t>
            </w:r>
            <w:r>
              <w:rPr>
                <w:rFonts w:ascii="Calibri" w:hAnsi="Calibri"/>
              </w:rPr>
              <w:t>.</w:t>
            </w: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w:t>
            </w:r>
            <w:r w:rsidR="00815CD2">
              <w:rPr>
                <w:rFonts w:ascii="Calibri" w:hAnsi="Calibri"/>
              </w:rPr>
              <w:t>MUST</w:t>
            </w:r>
            <w:r>
              <w:rPr>
                <w:rFonts w:ascii="Calibri" w:hAnsi="Calibri"/>
              </w:rPr>
              <w:t xml:space="preserve"> be used when the external source for the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2D65DC"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w:t>
            </w:r>
            <w:r w:rsidR="00815CD2">
              <w:rPr>
                <w:rFonts w:ascii="Calibri" w:hAnsi="Calibri"/>
              </w:rPr>
              <w:t>MUST</w:t>
            </w:r>
            <w:r>
              <w:rPr>
                <w:rFonts w:ascii="Calibri" w:hAnsi="Calibri"/>
              </w:rPr>
              <w:t xml:space="preserve"> be used when the final result of validating every external variable value is </w:t>
            </w:r>
            <w:r w:rsidR="00D05BFD" w:rsidRPr="00D05BFD">
              <w:rPr>
                <w:rFonts w:ascii="Calibri" w:hAnsi="Calibri"/>
                <w:i/>
              </w:rPr>
              <w:t>‘</w:t>
            </w:r>
            <w:r w:rsidRPr="00D05BFD">
              <w:rPr>
                <w:rFonts w:cstheme="minorHAnsi"/>
                <w:i/>
              </w:rPr>
              <w:t>true</w:t>
            </w:r>
            <w:r w:rsidR="00D05BFD" w:rsidRPr="00D05BFD">
              <w:rPr>
                <w:rFonts w:cstheme="minorHAnsi"/>
                <w:i/>
              </w:rPr>
              <w:t>’</w:t>
            </w:r>
            <w:r w:rsidRPr="00B90188">
              <w:t xml:space="preserve"> and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E72DB7"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Pr="00E3025B" w:rsidRDefault="00B00722" w:rsidP="00B00722">
      <w:pPr>
        <w:pStyle w:val="Heading4"/>
      </w:pPr>
      <w:r w:rsidRPr="00E3025B">
        <w:t xml:space="preserve">Local </w:t>
      </w:r>
      <w:r w:rsidR="00F2222C">
        <w:t>V</w:t>
      </w:r>
      <w:r w:rsidRPr="00E3025B">
        <w:t>ariable</w:t>
      </w:r>
    </w:p>
    <w:p w:rsidR="00B00722" w:rsidRPr="00BF7197" w:rsidRDefault="00B00722" w:rsidP="00B00722">
      <w:r>
        <w:t xml:space="preserve">A </w:t>
      </w:r>
      <w:r w:rsidR="00D05BFD" w:rsidRPr="00D05BFD">
        <w:rPr>
          <w:rFonts w:ascii="Courier New" w:hAnsi="Courier New"/>
        </w:rPr>
        <w:t>local_variable</w:t>
      </w:r>
      <w:r>
        <w:t xml:space="preserve"> is a locally defined collection of one or more values that may be composed of values from </w:t>
      </w:r>
      <w:r w:rsidR="00ED2C9F">
        <w:t xml:space="preserve">other </w:t>
      </w:r>
      <w:r>
        <w:t xml:space="preserve">sources collected at </w:t>
      </w:r>
      <w:r w:rsidR="00ED2C9F">
        <w:t xml:space="preserve">evaluation </w:t>
      </w:r>
      <w:r>
        <w:t>time.</w:t>
      </w:r>
    </w:p>
    <w:p w:rsidR="00B00722" w:rsidRDefault="00B00722" w:rsidP="00B00722">
      <w:pPr>
        <w:pStyle w:val="Heading5"/>
      </w:pPr>
      <w:r>
        <w:t>OVAL Function Evaluation</w:t>
      </w:r>
    </w:p>
    <w:p w:rsidR="00B00722" w:rsidRDefault="00B00722" w:rsidP="00B00722">
      <w:pPr>
        <w:rPr>
          <w:rFonts w:ascii="Calibri" w:hAnsi="Calibri" w:cs="Calibri"/>
        </w:rPr>
      </w:pPr>
      <w:r>
        <w:t>An OVAL Function is a construct, in the OVAL Language, that takes one or more collections of values and manipulates them in some defined way</w:t>
      </w:r>
      <w:r w:rsidR="003213F5">
        <w:t xml:space="preserve">. </w:t>
      </w:r>
      <w:r w:rsidRPr="00F520F1">
        <w:t>The</w:t>
      </w:r>
      <w:r>
        <w:t xml:space="preserve"> result of evaluating an OVAL Function will be zero or more values</w:t>
      </w:r>
      <w:r w:rsidR="003213F5">
        <w:rPr>
          <w:rFonts w:ascii="Calibri" w:hAnsi="Calibri" w:cs="Calibri"/>
        </w:rPr>
        <w:t xml:space="preserve">. </w:t>
      </w:r>
    </w:p>
    <w:p w:rsidR="00B00722" w:rsidRDefault="00B00722" w:rsidP="00B00722">
      <w:pPr>
        <w:pStyle w:val="Heading6"/>
      </w:pPr>
      <w:r>
        <w:t>Nested Functions</w:t>
      </w:r>
    </w:p>
    <w:p w:rsidR="00B00722" w:rsidRDefault="00B00722" w:rsidP="00B00722">
      <w:pPr>
        <w:rPr>
          <w:rFonts w:ascii="Calibri" w:hAnsi="Calibri" w:cs="Calibri"/>
        </w:rPr>
      </w:pPr>
      <w:r>
        <w:rPr>
          <w:rFonts w:ascii="Calibri" w:hAnsi="Calibri" w:cs="Calibri"/>
        </w:rPr>
        <w:t xml:space="preserve">Due to the recursive nature of the </w:t>
      </w:r>
      <w:r w:rsidRPr="00B90188">
        <w:rPr>
          <w:rFonts w:ascii="Courier New" w:hAnsi="Courier New" w:cs="Calibri"/>
        </w:rPr>
        <w:t>ComponentGroup</w:t>
      </w:r>
      <w:r>
        <w:rPr>
          <w:rFonts w:ascii="Calibri" w:hAnsi="Calibri" w:cs="Calibri"/>
        </w:rPr>
        <w:t xml:space="preserve"> construct, OVAL </w:t>
      </w:r>
      <w:r w:rsidRPr="00F520F1">
        <w:rPr>
          <w:rFonts w:ascii="Calibri" w:hAnsi="Calibri" w:cs="Calibri"/>
        </w:rPr>
        <w:t>Functions can be nested within one another</w:t>
      </w:r>
      <w:r w:rsidR="003213F5">
        <w:rPr>
          <w:rFonts w:ascii="Calibri" w:hAnsi="Calibri" w:cs="Calibri"/>
        </w:rPr>
        <w:t xml:space="preserve">. </w:t>
      </w:r>
      <w:r w:rsidR="00C64DF3">
        <w:rPr>
          <w:rFonts w:ascii="Calibri" w:hAnsi="Calibri" w:cs="Calibri"/>
        </w:rPr>
        <w:t>In this case, a depth-first approach is taken to processing OVAL Functions. As a result</w:t>
      </w:r>
      <w:r w:rsidRPr="00F520F1">
        <w:rPr>
          <w:rFonts w:ascii="Calibri" w:hAnsi="Calibri" w:cs="Calibri"/>
        </w:rPr>
        <w:t xml:space="preserve">, the </w:t>
      </w:r>
      <w:r w:rsidRPr="00F520F1">
        <w:rPr>
          <w:rFonts w:ascii="Calibri" w:hAnsi="Calibri" w:cs="Calibri"/>
        </w:rPr>
        <w:lastRenderedPageBreak/>
        <w:t xml:space="preserve">inner most </w:t>
      </w:r>
      <w:r>
        <w:rPr>
          <w:rFonts w:ascii="Calibri" w:hAnsi="Calibri" w:cs="Calibri"/>
        </w:rPr>
        <w:t>OVAL F</w:t>
      </w:r>
      <w:r w:rsidRPr="00F520F1">
        <w:rPr>
          <w:rFonts w:ascii="Calibri" w:hAnsi="Calibri" w:cs="Calibri"/>
        </w:rPr>
        <w:t>unction</w:t>
      </w:r>
      <w:r w:rsidR="00F2222C">
        <w:rPr>
          <w:rFonts w:ascii="Calibri" w:hAnsi="Calibri" w:cs="Calibri"/>
        </w:rPr>
        <w:t xml:space="preserve">s are </w:t>
      </w:r>
      <w:r w:rsidRPr="00F520F1">
        <w:rPr>
          <w:rFonts w:ascii="Calibri" w:hAnsi="Calibri" w:cs="Calibri"/>
        </w:rPr>
        <w:t>evaluated</w:t>
      </w:r>
      <w:r w:rsidR="00F2222C">
        <w:rPr>
          <w:rFonts w:ascii="Calibri" w:hAnsi="Calibri" w:cs="Calibri"/>
        </w:rPr>
        <w:t xml:space="preserve"> first</w:t>
      </w:r>
      <w:r w:rsidRPr="00F520F1">
        <w:rPr>
          <w:rFonts w:ascii="Calibri" w:hAnsi="Calibri" w:cs="Calibri"/>
        </w:rPr>
        <w:t xml:space="preserve">, and then the resulting values are used as </w:t>
      </w:r>
      <w:r>
        <w:rPr>
          <w:rFonts w:ascii="Calibri" w:hAnsi="Calibri" w:cs="Calibri"/>
        </w:rPr>
        <w:t xml:space="preserve">input to </w:t>
      </w:r>
      <w:r w:rsidRPr="00F520F1">
        <w:rPr>
          <w:rFonts w:ascii="Calibri" w:hAnsi="Calibri" w:cs="Calibri"/>
        </w:rPr>
        <w:t xml:space="preserve">the outer </w:t>
      </w:r>
      <w:r>
        <w:rPr>
          <w:rFonts w:ascii="Calibri" w:hAnsi="Calibri" w:cs="Calibri"/>
        </w:rPr>
        <w:t>OVAL Function</w:t>
      </w:r>
      <w:r w:rsidRPr="00F520F1">
        <w:rPr>
          <w:rFonts w:ascii="Calibri" w:hAnsi="Calibri" w:cs="Calibri"/>
        </w:rPr>
        <w:t xml:space="preserve"> and so on</w:t>
      </w:r>
      <w:r w:rsidR="00C64DF3">
        <w:rPr>
          <w:rFonts w:ascii="Calibri" w:hAnsi="Calibri" w:cs="Calibri"/>
        </w:rPr>
        <w:t>.</w:t>
      </w:r>
    </w:p>
    <w:p w:rsidR="00B00722" w:rsidRPr="00F520F1" w:rsidRDefault="00B00722" w:rsidP="00B00722">
      <w:pPr>
        <w:pStyle w:val="Heading6"/>
      </w:pPr>
      <w:r>
        <w:t>Evaluating OVAL Functions with Sub-components with Multiple Values</w:t>
      </w:r>
      <w:r w:rsidRPr="00F520F1">
        <w:t xml:space="preserve"> </w:t>
      </w:r>
    </w:p>
    <w:p w:rsidR="00B00722" w:rsidRDefault="00B00722" w:rsidP="00B00722">
      <w:r>
        <w:t>W</w:t>
      </w:r>
      <w:r w:rsidRPr="00F520F1">
        <w:t>hen one or more of the specified sub-components resolve to multiple values, the function will be a</w:t>
      </w:r>
      <w:r w:rsidR="00E53512">
        <w:t>pplied to the Cartesian product</w:t>
      </w:r>
      <w:r w:rsidR="00E53512">
        <w:rPr>
          <w:rStyle w:val="FootnoteReference"/>
        </w:rPr>
        <w:footnoteReference w:id="14"/>
      </w:r>
      <w:r w:rsidR="00CF7305">
        <w:t xml:space="preserve"> </w:t>
      </w:r>
      <w:r w:rsidRPr="00F520F1">
        <w:t>of the</w:t>
      </w:r>
      <w:r>
        <w:t xml:space="preserve"> values, in the </w:t>
      </w:r>
      <w:r w:rsidRPr="00F520F1">
        <w:t xml:space="preserve">sub-components, </w:t>
      </w:r>
      <w:r>
        <w:t xml:space="preserve">and will result in a collection of </w:t>
      </w:r>
      <w:r w:rsidRPr="00F520F1">
        <w:t>values.</w:t>
      </w:r>
    </w:p>
    <w:p w:rsidR="00B00722" w:rsidRDefault="00B00722" w:rsidP="00B00722">
      <w:pPr>
        <w:pStyle w:val="Heading6"/>
      </w:pPr>
      <w:r>
        <w:t>Casting the Input of OVAL Functions</w:t>
      </w:r>
    </w:p>
    <w:p w:rsidR="00B00722" w:rsidRPr="00F520F1" w:rsidRDefault="00B00722" w:rsidP="00B00722">
      <w:r>
        <w:t>OVAL F</w:t>
      </w:r>
      <w:r w:rsidRPr="00F520F1">
        <w:t>unction</w:t>
      </w:r>
      <w:r>
        <w:t>s</w:t>
      </w:r>
      <w:r w:rsidRPr="00F520F1">
        <w:t xml:space="preserve"> </w:t>
      </w:r>
      <w:r>
        <w:t>are</w:t>
      </w:r>
      <w:r w:rsidRPr="00F520F1">
        <w:t xml:space="preserve"> designed to work on </w:t>
      </w:r>
      <w:r>
        <w:t>values with specific datatypes</w:t>
      </w:r>
      <w:r w:rsidR="003213F5">
        <w:t xml:space="preserve">. </w:t>
      </w:r>
      <w:r w:rsidR="00ED2C9F">
        <w:t>I</w:t>
      </w:r>
      <w:r>
        <w:t xml:space="preserve">f an input value is encountered that does not align with required datatypes an attempt </w:t>
      </w:r>
      <w:r w:rsidR="00815CD2">
        <w:t>MUST</w:t>
      </w:r>
      <w:r>
        <w:t xml:space="preserve"> be made to cast the input value(s) to the required datatype before evaluating the OVAL Function.</w:t>
      </w:r>
      <w:r w:rsidRPr="00F520F1">
        <w:t xml:space="preserve"> </w:t>
      </w:r>
      <w:r w:rsidR="00ED2C9F">
        <w:t>If the input value cannot be cast to the required dataty</w:t>
      </w:r>
      <w:r w:rsidR="00FA42DD">
        <w:t>p</w:t>
      </w:r>
      <w:r w:rsidR="00E15689">
        <w:t xml:space="preserve">e the flag value, of the OVAL Function, MUST be set to </w:t>
      </w:r>
      <w:r w:rsidR="00E15689" w:rsidRPr="00E15689">
        <w:rPr>
          <w:i/>
        </w:rPr>
        <w:t>‘error’</w:t>
      </w:r>
      <w:r w:rsidR="00ED2C9F">
        <w:t xml:space="preserve">. </w:t>
      </w:r>
    </w:p>
    <w:p w:rsidR="00B00722" w:rsidRDefault="00B00722" w:rsidP="00B00722">
      <w:pPr>
        <w:pStyle w:val="Heading6"/>
      </w:pPr>
      <w:r>
        <w:t>Determining the Flag Value</w:t>
      </w:r>
    </w:p>
    <w:p w:rsidR="00B00722" w:rsidRDefault="00B00722" w:rsidP="00B00722">
      <w:r>
        <w:t xml:space="preserve">When determining the flag value of an OVAL Function, the combined flag value of the sub-components </w:t>
      </w:r>
      <w:r w:rsidR="00815CD2">
        <w:t>MUST</w:t>
      </w:r>
      <w:r>
        <w:t xml:space="preserve"> be computed in order to determine if the evaluation of the OVAL Function should continue</w:t>
      </w:r>
      <w:r w:rsidR="003213F5">
        <w:t xml:space="preserve">. </w:t>
      </w:r>
      <w:r>
        <w:t>The following tables outline how to combine the sub-component flag values.</w:t>
      </w:r>
    </w:p>
    <w:tbl>
      <w:tblPr>
        <w:tblStyle w:val="LightList1"/>
        <w:tblpPr w:leftFromText="180" w:rightFromText="180" w:vertAnchor="text" w:horzAnchor="margin" w:tblpXSpec="center" w:tblpY="204"/>
        <w:tblW w:w="5000" w:type="pct"/>
        <w:tblBorders>
          <w:insideH w:val="single" w:sz="8" w:space="0" w:color="000000" w:themeColor="text1"/>
          <w:insideV w:val="single" w:sz="4" w:space="0" w:color="auto"/>
        </w:tblBorders>
        <w:tblLook w:val="04A0" w:firstRow="1" w:lastRow="0" w:firstColumn="1" w:lastColumn="0" w:noHBand="0" w:noVBand="1"/>
      </w:tblPr>
      <w:tblGrid>
        <w:gridCol w:w="2063"/>
        <w:gridCol w:w="7513"/>
      </w:tblGrid>
      <w:tr w:rsidR="00B00722" w:rsidRPr="0067409A"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67409A" w:rsidRDefault="00B00722" w:rsidP="007C5160">
            <w:pPr>
              <w:tabs>
                <w:tab w:val="left" w:pos="6262"/>
              </w:tabs>
              <w:jc w:val="center"/>
              <w:rPr>
                <w:rFonts w:cs="Times New Roman"/>
                <w:sz w:val="24"/>
                <w:szCs w:val="24"/>
                <w:lang w:bidi="ar-SA"/>
              </w:rPr>
            </w:pPr>
            <w:r w:rsidRPr="0067409A">
              <w:rPr>
                <w:rFonts w:cs="Times New Roman"/>
                <w:sz w:val="24"/>
                <w:szCs w:val="24"/>
                <w:lang w:bidi="ar-SA"/>
              </w:rPr>
              <w:t>Notation</w:t>
            </w:r>
          </w:p>
        </w:tc>
        <w:tc>
          <w:tcPr>
            <w:tcW w:w="3923" w:type="pct"/>
          </w:tcPr>
          <w:p w:rsidR="00B00722" w:rsidRPr="0067409A" w:rsidRDefault="00D05BFD" w:rsidP="007C5160">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i/>
                <w:color w:val="000000"/>
                <w:sz w:val="24"/>
                <w:szCs w:val="24"/>
                <w:lang w:bidi="ar-SA"/>
              </w:rPr>
            </w:pPr>
            <w:r w:rsidRPr="005F17A3">
              <w:rPr>
                <w:rFonts w:cs="Times New Roman"/>
                <w:b w:val="0"/>
                <w:i/>
                <w:color w:val="000000"/>
                <w:sz w:val="24"/>
                <w:szCs w:val="24"/>
                <w:lang w:bidi="ar-SA"/>
              </w:rPr>
              <w:t>X</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 xml:space="preserve">, </w:t>
            </w:r>
            <w:r w:rsidRPr="005F17A3">
              <w:rPr>
                <w:rFonts w:cs="Times New Roman"/>
                <w:b w:val="0"/>
                <w:i/>
                <w:color w:val="000000"/>
                <w:sz w:val="24"/>
                <w:szCs w:val="24"/>
                <w:lang w:bidi="ar-SA"/>
              </w:rPr>
              <w:t>y</w:t>
            </w:r>
          </w:p>
        </w:tc>
        <w:tc>
          <w:tcPr>
            <w:tcW w:w="3923" w:type="pct"/>
          </w:tcPr>
          <w:p w:rsidR="00B00722" w:rsidRPr="0067409A" w:rsidRDefault="00B00722" w:rsidP="007C5160">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w:t>
            </w:r>
            <w:r w:rsidRPr="0067409A">
              <w:rPr>
                <w:rFonts w:cs="Times New Roman"/>
                <w:i/>
                <w:color w:val="000000"/>
                <w:sz w:val="24"/>
                <w:szCs w:val="24"/>
                <w:lang w:bidi="ar-SA"/>
              </w:rPr>
              <w:t>y</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more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bl>
    <w:p w:rsidR="00B00722" w:rsidRDefault="00B00722" w:rsidP="00B00722"/>
    <w:tbl>
      <w:tblPr>
        <w:tblStyle w:val="LightList1"/>
        <w:tblW w:w="0" w:type="auto"/>
        <w:tblLook w:val="04A0" w:firstRow="1" w:lastRow="0" w:firstColumn="1" w:lastColumn="0" w:noHBand="0" w:noVBand="1"/>
      </w:tblPr>
      <w:tblGrid>
        <w:gridCol w:w="1368"/>
        <w:gridCol w:w="1368"/>
        <w:gridCol w:w="1368"/>
        <w:gridCol w:w="1368"/>
        <w:gridCol w:w="1368"/>
        <w:gridCol w:w="1368"/>
        <w:gridCol w:w="1368"/>
      </w:tblGrid>
      <w:tr w:rsidR="00B00722" w:rsidTr="007C516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68" w:type="dxa"/>
            <w:vMerge w:val="restart"/>
            <w:tcBorders>
              <w:top w:val="single" w:sz="8" w:space="0" w:color="000000" w:themeColor="text1"/>
              <w:right w:val="single" w:sz="4" w:space="0" w:color="auto"/>
            </w:tcBorders>
          </w:tcPr>
          <w:p w:rsidR="00B00722" w:rsidRDefault="00B00722" w:rsidP="007C5160">
            <w:pPr>
              <w:jc w:val="center"/>
              <w:rPr>
                <w:rFonts w:ascii="Calibri" w:hAnsi="Calibri"/>
              </w:rPr>
            </w:pPr>
            <w:r>
              <w:rPr>
                <w:rFonts w:ascii="Calibri" w:hAnsi="Calibri"/>
              </w:rPr>
              <w:t>Resulting Flag</w:t>
            </w:r>
          </w:p>
        </w:tc>
        <w:tc>
          <w:tcPr>
            <w:tcW w:w="8208" w:type="dxa"/>
            <w:gridSpan w:val="6"/>
            <w:tcBorders>
              <w:top w:val="single" w:sz="8" w:space="0" w:color="000000" w:themeColor="text1"/>
              <w:left w:val="single" w:sz="4" w:space="0" w:color="auto"/>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00722" w:rsidTr="007C516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368" w:type="dxa"/>
            <w:vMerge/>
            <w:tcBorders>
              <w:right w:val="single" w:sz="4" w:space="0" w:color="auto"/>
            </w:tcBorders>
          </w:tcPr>
          <w:p w:rsidR="00B00722" w:rsidRDefault="00B00722" w:rsidP="007C5160">
            <w:pPr>
              <w:jc w:val="center"/>
              <w:rPr>
                <w:rFonts w:ascii="Calibri" w:hAnsi="Calibri"/>
              </w:rPr>
            </w:pP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368" w:type="dxa"/>
            <w:tcBorders>
              <w:left w:val="single" w:sz="4" w:space="0" w:color="auto"/>
              <w:right w:val="single" w:sz="4" w:space="0" w:color="auto"/>
            </w:tcBorders>
            <w:shd w:val="clear" w:color="auto" w:fill="FFFFFF" w:themeFill="background1"/>
          </w:tcPr>
          <w:p w:rsidR="00B00722" w:rsidRPr="00757642" w:rsidRDefault="00FA42DD"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00B00722" w:rsidRPr="00757642">
              <w:rPr>
                <w:rFonts w:ascii="Calibri" w:hAnsi="Calibri"/>
              </w:rPr>
              <w:t>ncomplete</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368" w:type="dxa"/>
            <w:tcBorders>
              <w:lef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e</w:t>
            </w:r>
            <w:r w:rsidRPr="007B4B53">
              <w:rPr>
                <w:rFonts w:ascii="Calibri" w:hAnsi="Calibri"/>
                <w:b w:val="0"/>
              </w:rPr>
              <w:t>rror</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c</w:t>
            </w:r>
            <w:r w:rsidRPr="007B4B53">
              <w:rPr>
                <w:rFonts w:ascii="Calibri" w:hAnsi="Calibri"/>
                <w:b w:val="0"/>
              </w:rPr>
              <w:t>omplete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i</w:t>
            </w:r>
            <w:r w:rsidRPr="007B4B53">
              <w:rPr>
                <w:rFonts w:ascii="Calibri" w:hAnsi="Calibri"/>
                <w:b w:val="0"/>
              </w:rPr>
              <w:t>ncomplete</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does not exist</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collected</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applicable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00722" w:rsidRDefault="00B00722" w:rsidP="00B00722"/>
    <w:p w:rsidR="00B00722" w:rsidRPr="00F520F1" w:rsidRDefault="00B00722" w:rsidP="00B00722">
      <w:r>
        <w:lastRenderedPageBreak/>
        <w:t xml:space="preserve">Once the flag values of the sub-components have been combined the evaluation of an OVAL Function </w:t>
      </w:r>
      <w:r w:rsidR="00815CD2">
        <w:t>MUST</w:t>
      </w:r>
      <w:r>
        <w:t xml:space="preserve"> only continue if the flag value is </w:t>
      </w:r>
      <w:r w:rsidR="00EC0E36" w:rsidRPr="00EC0E36">
        <w:rPr>
          <w:rFonts w:cstheme="minorHAnsi"/>
          <w:i/>
        </w:rPr>
        <w:t>‘</w:t>
      </w:r>
      <w:r w:rsidRPr="00EC0E36">
        <w:rPr>
          <w:rFonts w:cstheme="minorHAnsi"/>
          <w:i/>
        </w:rPr>
        <w:t>complete</w:t>
      </w:r>
      <w:r w:rsidR="00EC0E36" w:rsidRPr="00EC0E36">
        <w:rPr>
          <w:rFonts w:cstheme="minorHAnsi"/>
          <w:i/>
        </w:rPr>
        <w:t>’</w:t>
      </w:r>
      <w:r w:rsidR="003213F5">
        <w:t xml:space="preserve">. </w:t>
      </w:r>
      <w:r>
        <w:t xml:space="preserve">All other flag values mean that the evaluation of the OVAL Function </w:t>
      </w:r>
      <w:r w:rsidR="00BE4C01">
        <w:t>stops</w:t>
      </w:r>
      <w:r>
        <w:t xml:space="preserve"> and the flag of the OVAL Function </w:t>
      </w:r>
      <w:r w:rsidR="00BE4C01">
        <w:t xml:space="preserve">MUST </w:t>
      </w:r>
      <w:r>
        <w:t xml:space="preserve">be </w:t>
      </w:r>
      <w:r w:rsidR="00EC0E36" w:rsidRPr="00EC0E36">
        <w:rPr>
          <w:i/>
        </w:rPr>
        <w:t>‘</w:t>
      </w:r>
      <w:r w:rsidRPr="00EC0E36">
        <w:rPr>
          <w:rFonts w:cstheme="minorHAnsi"/>
          <w:i/>
        </w:rPr>
        <w:t>error</w:t>
      </w:r>
      <w:r w:rsidR="00EC0E36" w:rsidRPr="00EC0E36">
        <w:rPr>
          <w:rFonts w:cstheme="minorHAnsi"/>
          <w:i/>
        </w:rPr>
        <w:t>’</w:t>
      </w:r>
      <w:r w:rsidR="003213F5">
        <w:t xml:space="preserve">. </w:t>
      </w:r>
      <w:r>
        <w:t xml:space="preserve">The following table outlines how to determine the flag value of </w:t>
      </w:r>
      <w:r w:rsidR="00BE4C01">
        <w:t xml:space="preserve">an </w:t>
      </w:r>
      <w:r>
        <w:t>OVAL Function.</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error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w:t>
            </w:r>
            <w:r w:rsidR="00815CD2">
              <w:t>MUST</w:t>
            </w:r>
            <w:r>
              <w:t xml:space="preserve"> be used if the combined sub-component flag is a value other than </w:t>
            </w:r>
            <w:r w:rsidR="00EC0E36" w:rsidRPr="00EC0E36">
              <w:rPr>
                <w:rFonts w:cstheme="minorHAnsi"/>
                <w:i/>
              </w:rPr>
              <w:t>‘</w:t>
            </w:r>
            <w:r w:rsidRPr="00EC0E36">
              <w:rPr>
                <w:rFonts w:cstheme="minorHAnsi"/>
                <w:i/>
              </w:rPr>
              <w:t>complete</w:t>
            </w:r>
            <w:r w:rsidR="00EC0E36" w:rsidRPr="00EC0E36">
              <w:rPr>
                <w:rFonts w:cstheme="minorHAnsi"/>
                <w:i/>
              </w:rPr>
              <w:t>’</w:t>
            </w:r>
            <w:r>
              <w:t>.</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w:t>
            </w:r>
            <w:r w:rsidR="00815CD2">
              <w:t>MUST</w:t>
            </w:r>
            <w:r>
              <w:t xml:space="preserve"> be used if an error occurred during the computation of an OVAL Function.</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Pr="0045299D"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w:t>
            </w:r>
            <w:r w:rsidR="00815CD2">
              <w:t>MUST</w:t>
            </w:r>
            <w:r>
              <w:t xml:space="preserve"> be used if an attempt to cast an input value to a required datatype failed.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complete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BE4C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w:t>
            </w:r>
            <w:r w:rsidR="00815CD2">
              <w:rPr>
                <w:rFonts w:ascii="Calibri" w:hAnsi="Calibri"/>
              </w:rPr>
              <w:t>MUST</w:t>
            </w:r>
            <w:r>
              <w:rPr>
                <w:rFonts w:ascii="Calibri" w:hAnsi="Calibri"/>
              </w:rPr>
              <w:t xml:space="preserve"> be used if the combined sub-component flag is complete and the </w:t>
            </w:r>
            <w:r w:rsidR="00BE4C01">
              <w:rPr>
                <w:rFonts w:ascii="Calibri" w:hAnsi="Calibri"/>
              </w:rPr>
              <w:t xml:space="preserve">evaluation </w:t>
            </w:r>
            <w:r>
              <w:rPr>
                <w:rFonts w:ascii="Calibri" w:hAnsi="Calibri"/>
              </w:rPr>
              <w:t>of the OVAL Function completes successfully.</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86D45"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OVAL Components</w:t>
      </w:r>
    </w:p>
    <w:p w:rsidR="00B00722" w:rsidRDefault="00B00722" w:rsidP="00B00722">
      <w:r>
        <w:t xml:space="preserve">A component is a reference to another part of the content that allows further evaluation or manipulation of the value or values specified by the referral. </w:t>
      </w:r>
    </w:p>
    <w:p w:rsidR="00B00722" w:rsidRDefault="00B00722" w:rsidP="00B00722">
      <w:pPr>
        <w:pStyle w:val="Heading6"/>
      </w:pPr>
      <w:r>
        <w:t>Literal Component</w:t>
      </w:r>
    </w:p>
    <w:p w:rsidR="00B00722" w:rsidRDefault="00B00722" w:rsidP="00B00722">
      <w:r>
        <w:t xml:space="preserve">A </w:t>
      </w:r>
      <w:r w:rsidR="00EC0E36" w:rsidRPr="00EC0E36">
        <w:rPr>
          <w:rFonts w:ascii="Courier New" w:hAnsi="Courier New"/>
        </w:rPr>
        <w:t>literal_component</w:t>
      </w:r>
      <w:r>
        <w:t xml:space="preserve"> is a component that allows the specification of a literal value</w:t>
      </w:r>
      <w:r w:rsidR="003213F5">
        <w:t xml:space="preserve">. </w:t>
      </w:r>
      <w:r>
        <w:t xml:space="preserve">The value can be of any supported datatype as specified in the </w:t>
      </w:r>
      <w:r w:rsidR="00D05BFD" w:rsidRPr="00D05BFD">
        <w:rPr>
          <w:rFonts w:ascii="Courier New" w:hAnsi="Courier New"/>
        </w:rPr>
        <w:t>oval:DatatypeEnumeration</w:t>
      </w:r>
      <w:r w:rsidR="003213F5">
        <w:t xml:space="preserve">. </w:t>
      </w:r>
      <w:r>
        <w:t xml:space="preserve">The default datatype is </w:t>
      </w:r>
      <w:r w:rsidRPr="00904115">
        <w:rPr>
          <w:i/>
        </w:rPr>
        <w:t>‘string’</w:t>
      </w:r>
      <w:r>
        <w:t>.</w:t>
      </w:r>
    </w:p>
    <w:p w:rsidR="00B00722" w:rsidRDefault="00B00722" w:rsidP="00B00722">
      <w:pPr>
        <w:pStyle w:val="Heading7"/>
      </w:pPr>
      <w:r>
        <w:t xml:space="preserve">Determining the Flag Value </w:t>
      </w:r>
    </w:p>
    <w:p w:rsidR="005D561B" w:rsidRPr="00FD4AA5" w:rsidRDefault="00FD4AA5" w:rsidP="00904115">
      <w:pPr>
        <w:rPr>
          <w:rFonts w:ascii="Calibri" w:hAnsi="Calibri"/>
        </w:rPr>
      </w:pPr>
      <w:r>
        <w:t xml:space="preserve">A </w:t>
      </w:r>
      <w:r w:rsidR="00EC0E36" w:rsidRPr="00EC0E36">
        <w:rPr>
          <w:rFonts w:ascii="Courier New" w:hAnsi="Courier New"/>
        </w:rPr>
        <w:t>literal_component</w:t>
      </w:r>
      <w:r>
        <w:t xml:space="preserve"> is only capable of </w:t>
      </w:r>
      <w:r w:rsidR="0015730A">
        <w:t>evaluating to</w:t>
      </w:r>
      <w:r>
        <w:t xml:space="preserve"> a flag value of </w:t>
      </w:r>
      <w:r w:rsidR="00E14067" w:rsidRPr="00E14067">
        <w:rPr>
          <w:rFonts w:ascii="Calibri" w:hAnsi="Calibri"/>
          <w:i/>
        </w:rPr>
        <w:t>‘error’</w:t>
      </w:r>
      <w:r>
        <w:rPr>
          <w:rFonts w:ascii="Calibri" w:hAnsi="Calibri"/>
        </w:rPr>
        <w:t xml:space="preserve"> or </w:t>
      </w:r>
      <w:r w:rsidR="00E14067" w:rsidRPr="00E14067">
        <w:rPr>
          <w:rFonts w:ascii="Calibri" w:hAnsi="Calibri"/>
          <w:i/>
        </w:rPr>
        <w:t>‘complete’</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literal_component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981D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w:t>
            </w:r>
            <w:r w:rsidR="00815CD2">
              <w:rPr>
                <w:rFonts w:ascii="Calibri" w:hAnsi="Calibri"/>
              </w:rPr>
              <w:t>MUST</w:t>
            </w:r>
            <w:r>
              <w:rPr>
                <w:rFonts w:ascii="Calibri" w:hAnsi="Calibri"/>
              </w:rPr>
              <w:t xml:space="preserve"> be used when the value does not conform to the specified datatype as defined in the </w:t>
            </w:r>
            <w:r w:rsidR="00D05BFD" w:rsidRPr="00D05BFD">
              <w:rPr>
                <w:rFonts w:ascii="Courier New" w:hAnsi="Courier New"/>
              </w:rPr>
              <w:t>oval:DatatypeEnumeration</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74D9D"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981D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w:t>
            </w:r>
            <w:r w:rsidR="00815CD2">
              <w:rPr>
                <w:rFonts w:ascii="Calibri" w:hAnsi="Calibri"/>
              </w:rPr>
              <w:t>MUST</w:t>
            </w:r>
            <w:r>
              <w:rPr>
                <w:rFonts w:ascii="Calibri" w:hAnsi="Calibri"/>
              </w:rPr>
              <w:t xml:space="preserve"> be used when the value conforms to the specified datatype as defined in the </w:t>
            </w:r>
            <w:r w:rsidR="00D05BFD" w:rsidRPr="00D05BFD">
              <w:rPr>
                <w:rFonts w:ascii="Courier New" w:hAnsi="Courier New"/>
              </w:rPr>
              <w:t>oval:DatatypeEnumeration</w:t>
            </w: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5A69E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6"/>
      </w:pPr>
      <w:r>
        <w:t>Object Component</w:t>
      </w:r>
    </w:p>
    <w:p w:rsidR="00B00722" w:rsidRDefault="00B00722" w:rsidP="00B00722">
      <w:r>
        <w:t>An object component is a component that resolves to the value(s) of OVAL Item Entities or OVAL Fields, in OVAL Items, that were collected by an OVAL Object</w:t>
      </w:r>
      <w:r w:rsidR="003213F5">
        <w:t xml:space="preserve">. </w:t>
      </w:r>
      <w:r>
        <w:t xml:space="preserve">The property, </w:t>
      </w:r>
      <w:r w:rsidRPr="00904115">
        <w:rPr>
          <w:rFonts w:ascii="Courier New" w:hAnsi="Courier New" w:cs="Courier New"/>
        </w:rPr>
        <w:t>object_ref</w:t>
      </w:r>
      <w:r w:rsidR="005370E7">
        <w:rPr>
          <w:rFonts w:ascii="Courier New" w:hAnsi="Courier New" w:cs="Courier New"/>
        </w:rPr>
        <w:t>,</w:t>
      </w:r>
      <w:r>
        <w:t xml:space="preserve"> </w:t>
      </w:r>
      <w:r w:rsidR="00815CD2">
        <w:t>MUST</w:t>
      </w:r>
      <w:r>
        <w:t xml:space="preserve"> reference an existing OVAL Object.</w:t>
      </w:r>
    </w:p>
    <w:p w:rsidR="00B00722" w:rsidRDefault="00B00722" w:rsidP="00B00722">
      <w:r>
        <w:t xml:space="preserve">The value that is used by the object component </w:t>
      </w:r>
      <w:r w:rsidR="00815CD2">
        <w:t>MUST</w:t>
      </w:r>
      <w:r>
        <w:t xml:space="preserve"> be specified using the </w:t>
      </w:r>
      <w:r w:rsidRPr="00904115">
        <w:rPr>
          <w:rFonts w:ascii="Courier New" w:hAnsi="Courier New" w:cs="Courier New"/>
        </w:rPr>
        <w:t>item_field</w:t>
      </w:r>
      <w:r>
        <w:t xml:space="preserve"> property of the object component</w:t>
      </w:r>
      <w:r w:rsidR="003213F5">
        <w:t xml:space="preserve">. </w:t>
      </w:r>
      <w:r>
        <w:t>This indicates which entity should be used as the value for the component</w:t>
      </w:r>
      <w:r w:rsidR="003213F5">
        <w:t xml:space="preserve">. </w:t>
      </w:r>
      <w:r w:rsidR="00F2222C">
        <w:t>I</w:t>
      </w:r>
      <w:r>
        <w:t>n the case that the OVAL Object collects multiple OVAL Items as part of its evaluation</w:t>
      </w:r>
      <w:r w:rsidR="00F2222C">
        <w:t>, this can resolve to a collection of values</w:t>
      </w:r>
      <w:r w:rsidR="003213F5">
        <w:t xml:space="preserve">. </w:t>
      </w:r>
      <w:r w:rsidR="00F2222C">
        <w:t xml:space="preserve">In the case that an OVAL Item Entity has a datatype of </w:t>
      </w:r>
      <w:r w:rsidR="00F2222C" w:rsidRPr="00904115">
        <w:rPr>
          <w:i/>
        </w:rPr>
        <w:t>‘record’</w:t>
      </w:r>
      <w:r w:rsidR="00F2222C">
        <w:rPr>
          <w:i/>
        </w:rPr>
        <w:t xml:space="preserve">, </w:t>
      </w:r>
      <w:r w:rsidR="00F2222C" w:rsidRPr="00F2222C">
        <w:t>t</w:t>
      </w:r>
      <w:r>
        <w:t xml:space="preserve">he </w:t>
      </w:r>
      <w:r w:rsidRPr="00904115">
        <w:rPr>
          <w:rFonts w:ascii="Courier New" w:hAnsi="Courier New" w:cs="Courier New"/>
        </w:rPr>
        <w:t>record_field</w:t>
      </w:r>
      <w:r>
        <w:t xml:space="preserve"> property can be used to indicate which</w:t>
      </w:r>
      <w:r w:rsidR="00F2222C">
        <w:t xml:space="preserve"> field to use for the component</w:t>
      </w:r>
      <w:r>
        <w:t>.</w:t>
      </w:r>
    </w:p>
    <w:p w:rsidR="00B00722" w:rsidRDefault="00B00722" w:rsidP="00B00722">
      <w:pPr>
        <w:pStyle w:val="Heading7"/>
      </w:pPr>
      <w:r>
        <w:t>Determining the Flag Value</w:t>
      </w:r>
    </w:p>
    <w:p w:rsidR="008F45D5" w:rsidRPr="00EA753F" w:rsidRDefault="00EA753F" w:rsidP="008F45D5">
      <w:pPr>
        <w:rPr>
          <w:rFonts w:ascii="Calibri" w:hAnsi="Calibri"/>
        </w:rPr>
      </w:pPr>
      <w:r>
        <w:t xml:space="preserve">An </w:t>
      </w:r>
      <w:r w:rsidR="00EC0E36" w:rsidRPr="00EC0E36">
        <w:rPr>
          <w:rFonts w:ascii="Courier New" w:hAnsi="Courier New"/>
        </w:rPr>
        <w:t>object_component</w:t>
      </w:r>
      <w:r>
        <w:t xml:space="preserve"> is only capable of evaluating to a flag value of </w:t>
      </w:r>
      <w:r w:rsidR="00EC0E36" w:rsidRPr="00EC0E36">
        <w:rPr>
          <w:i/>
        </w:rPr>
        <w:t>‘</w:t>
      </w:r>
      <w:r w:rsidRPr="00EC0E36">
        <w:rPr>
          <w:rFonts w:cstheme="minorHAnsi"/>
          <w:i/>
        </w:rPr>
        <w:t>error</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complete</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incomplete</w:t>
      </w:r>
      <w:r w:rsidR="00EC0E36" w:rsidRPr="00EC0E36">
        <w:rPr>
          <w:rFonts w:cstheme="minorHAnsi"/>
          <w:i/>
        </w:rPr>
        <w:t>’</w:t>
      </w:r>
      <w:r w:rsidRPr="00EC0E36">
        <w:rPr>
          <w:rFonts w:cstheme="minorHAnsi"/>
        </w:rPr>
        <w:t xml:space="preserve">, or </w:t>
      </w:r>
      <w:r w:rsidR="00EC0E36" w:rsidRPr="00EC0E36">
        <w:rPr>
          <w:rFonts w:cstheme="minorHAnsi"/>
          <w:i/>
        </w:rPr>
        <w:t>‘</w:t>
      </w:r>
      <w:r w:rsidRPr="00EC0E36">
        <w:rPr>
          <w:rFonts w:cstheme="minorHAnsi"/>
          <w:i/>
        </w:rPr>
        <w:t>not collected</w:t>
      </w:r>
      <w:r w:rsidR="00EC0E36" w:rsidRPr="00EC0E36">
        <w:rPr>
          <w:rFonts w:cstheme="minorHAnsi"/>
          <w:i/>
        </w:rPr>
        <w:t>’</w:t>
      </w:r>
      <w:r w:rsidR="003213F5">
        <w:rPr>
          <w:rFonts w:ascii="Calibri" w:hAnsi="Calibri"/>
          <w:caps/>
        </w:rPr>
        <w:t xml:space="preserve">. </w:t>
      </w:r>
      <w:r>
        <w:rPr>
          <w:rFonts w:ascii="Calibri" w:hAnsi="Calibri"/>
        </w:rPr>
        <w:t>The following table outlines when a</w:t>
      </w:r>
      <w:r w:rsidR="00B1334A">
        <w:rPr>
          <w:rFonts w:ascii="Calibri" w:hAnsi="Calibri"/>
        </w:rPr>
        <w:t>n</w:t>
      </w:r>
      <w:r>
        <w:rPr>
          <w:rFonts w:ascii="Calibri" w:hAnsi="Calibri"/>
        </w:rPr>
        <w:t xml:space="preserve"> </w:t>
      </w:r>
      <w:r w:rsidR="00EC0E36" w:rsidRPr="00EC0E36">
        <w:rPr>
          <w:rFonts w:ascii="Courier New" w:hAnsi="Courier New"/>
        </w:rPr>
        <w:t>object_component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5A69E7"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w:t>
            </w:r>
            <w:r w:rsidR="00815CD2">
              <w:t>MUST</w:t>
            </w:r>
            <w:r>
              <w:t xml:space="preserve"> be used when the value does not conform to the specified datatype as defined in the </w:t>
            </w:r>
            <w:r w:rsidR="00D05BFD" w:rsidRPr="00D05BFD">
              <w:rPr>
                <w:rFonts w:ascii="Courier New" w:hAnsi="Courier New"/>
              </w:rPr>
              <w:t>oval:DatatypeEnumeration</w:t>
            </w:r>
            <w:r>
              <w:t>.</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w:t>
            </w:r>
            <w:r w:rsidR="00815CD2">
              <w:t>MUST</w:t>
            </w:r>
            <w:r>
              <w:t xml:space="preserve"> be used if the OVAL Object does not return any OVAL Items.</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Pr="00885591" w:rsidRDefault="00B00722" w:rsidP="005A69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lang w:bidi="ar-SA"/>
              </w:rPr>
              <w:t xml:space="preserve">This flag value </w:t>
            </w:r>
            <w:r w:rsidR="00815CD2">
              <w:rPr>
                <w:rFonts w:cstheme="minorHAnsi"/>
                <w:color w:val="000000"/>
                <w:lang w:bidi="ar-SA"/>
              </w:rPr>
              <w:t>MUST</w:t>
            </w:r>
            <w:r>
              <w:rPr>
                <w:rFonts w:cstheme="minorHAnsi"/>
                <w:color w:val="000000"/>
                <w:lang w:bidi="ar-SA"/>
              </w:rPr>
              <w:t xml:space="preserve"> be used if </w:t>
            </w:r>
            <w:r w:rsidRPr="00B90188">
              <w:rPr>
                <w:rFonts w:cstheme="minorHAnsi"/>
                <w:color w:val="000000"/>
                <w:lang w:bidi="ar-SA"/>
              </w:rPr>
              <w:t xml:space="preserve">an entity is not found with a name that matches the value of the </w:t>
            </w:r>
            <w:r w:rsidR="00EC0E36" w:rsidRPr="00EC0E36">
              <w:rPr>
                <w:rFonts w:ascii="Courier New" w:hAnsi="Courier New" w:cstheme="minorHAnsi"/>
                <w:color w:val="000000"/>
                <w:lang w:bidi="ar-SA"/>
              </w:rPr>
              <w:t>item_field</w:t>
            </w:r>
            <w:r>
              <w:rPr>
                <w:rFonts w:cstheme="minorHAnsi"/>
                <w:color w:val="000000"/>
                <w:lang w:bidi="ar-SA"/>
              </w:rPr>
              <w:t xml:space="preserve"> property.</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EC0E36">
            <w:pPr>
              <w:cnfStyle w:val="000000100000" w:firstRow="0" w:lastRow="0" w:firstColumn="0" w:lastColumn="0" w:oddVBand="0" w:evenVBand="0" w:oddHBand="1" w:evenHBand="0" w:firstRowFirstColumn="0" w:firstRowLastColumn="0" w:lastRowFirstColumn="0" w:lastRowLastColumn="0"/>
            </w:pPr>
            <w:r>
              <w:t xml:space="preserve">This flag value </w:t>
            </w:r>
            <w:r w:rsidR="00815CD2">
              <w:t>MUST</w:t>
            </w:r>
            <w:r>
              <w:t xml:space="preserve"> be used if a field is not found with a name that matches the value of the </w:t>
            </w:r>
            <w:r w:rsidR="00EC0E36" w:rsidRPr="00EC0E36">
              <w:rPr>
                <w:rFonts w:ascii="Courier New" w:hAnsi="Courier New"/>
              </w:rPr>
              <w:t>record_field</w:t>
            </w:r>
            <w:r>
              <w:t xml:space="preserve"> property.</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5A69E7"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EC0E3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w:t>
            </w:r>
            <w:r w:rsidR="00815CD2">
              <w:rPr>
                <w:rFonts w:ascii="Calibri" w:hAnsi="Calibri"/>
              </w:rPr>
              <w:t>MUST</w:t>
            </w:r>
            <w:r>
              <w:rPr>
                <w:rFonts w:ascii="Calibri" w:hAnsi="Calibri"/>
              </w:rPr>
              <w:t xml:space="preserve">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complete</w:t>
            </w:r>
            <w:r w:rsidR="00EC0E36" w:rsidRPr="00EC0E36">
              <w:rPr>
                <w:rFonts w:cstheme="minorHAnsi"/>
                <w:i/>
              </w:rPr>
              <w:t>’</w:t>
            </w: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w:t>
            </w:r>
            <w:r w:rsidR="00815CD2">
              <w:rPr>
                <w:rFonts w:ascii="Calibri" w:hAnsi="Calibri"/>
              </w:rPr>
              <w:t>MUST</w:t>
            </w:r>
            <w:r>
              <w:rPr>
                <w:rFonts w:ascii="Calibri" w:hAnsi="Calibri"/>
              </w:rPr>
              <w:t xml:space="preserve">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incomplete</w:t>
            </w:r>
            <w:r w:rsidR="00EC0E36" w:rsidRPr="00EC0E36">
              <w:rPr>
                <w:rFonts w:cstheme="minorHAnsi"/>
                <w:i/>
              </w:rPr>
              <w:t>’</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926C3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w:t>
            </w:r>
            <w:r w:rsidR="00815CD2">
              <w:rPr>
                <w:rFonts w:ascii="Calibri" w:hAnsi="Calibri"/>
              </w:rPr>
              <w:t>MUST</w:t>
            </w:r>
            <w:r>
              <w:rPr>
                <w:rFonts w:ascii="Calibri" w:hAnsi="Calibri"/>
              </w:rPr>
              <w:t xml:space="preserve"> be used when the </w:t>
            </w:r>
            <w:r w:rsidR="00926C3D">
              <w:rPr>
                <w:rFonts w:ascii="Calibri" w:hAnsi="Calibri"/>
              </w:rPr>
              <w:t xml:space="preserve">OVAL-capable product </w:t>
            </w:r>
            <w:r>
              <w:rPr>
                <w:rFonts w:ascii="Calibri" w:hAnsi="Calibri"/>
              </w:rPr>
              <w:t>does not s</w:t>
            </w:r>
            <w:r w:rsidR="00EC0E36">
              <w:rPr>
                <w:rFonts w:ascii="Calibri" w:hAnsi="Calibri"/>
              </w:rPr>
              <w:t xml:space="preserve">upport the collection of </w:t>
            </w:r>
            <w:r w:rsidR="00EC0E36" w:rsidRPr="00EC0E36">
              <w:rPr>
                <w:rFonts w:ascii="Courier New" w:hAnsi="Courier New" w:cs="Courier New"/>
              </w:rPr>
              <w:t>object_</w:t>
            </w:r>
            <w:r w:rsidRPr="00EC0E36">
              <w:rPr>
                <w:rFonts w:ascii="Courier New" w:hAnsi="Courier New" w:cs="Courier New"/>
              </w:rPr>
              <w:t>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5F058F" w:rsidP="00B00722">
      <w:pPr>
        <w:pStyle w:val="Heading6"/>
      </w:pPr>
      <w:r>
        <w:lastRenderedPageBreak/>
        <w:t>Variable Component Flag Value</w:t>
      </w:r>
    </w:p>
    <w:p w:rsidR="00B00722" w:rsidRDefault="00B00722" w:rsidP="00B00722">
      <w:pPr>
        <w:rPr>
          <w:rFonts w:ascii="Calibri" w:hAnsi="Calibri"/>
        </w:rPr>
      </w:pPr>
      <w:r>
        <w:t xml:space="preserve">A </w:t>
      </w:r>
      <w:r w:rsidR="00EC0E36" w:rsidRPr="00EC0E36">
        <w:rPr>
          <w:rFonts w:ascii="Courier New" w:hAnsi="Courier New"/>
        </w:rPr>
        <w:t>variable_component</w:t>
      </w:r>
      <w:r>
        <w:t xml:space="preserve"> is only capable of </w:t>
      </w:r>
      <w:r w:rsidR="009936C3">
        <w:t>evaluating to</w:t>
      </w:r>
      <w:r>
        <w:t xml:space="preserve"> a flag value of </w:t>
      </w:r>
      <w:r w:rsidR="00EC0E36" w:rsidRPr="00EC0E36">
        <w:rPr>
          <w:i/>
        </w:rPr>
        <w:t>‘</w:t>
      </w:r>
      <w:r w:rsidR="00EC0E36" w:rsidRPr="00EC0E36">
        <w:rPr>
          <w:rFonts w:cstheme="minorHAnsi"/>
          <w:i/>
        </w:rPr>
        <w:t>error’</w:t>
      </w:r>
      <w:r w:rsidR="00EC0E36" w:rsidRPr="00EC0E36">
        <w:rPr>
          <w:rFonts w:cstheme="minorHAnsi"/>
        </w:rPr>
        <w:t xml:space="preserve">, </w:t>
      </w:r>
      <w:r w:rsidR="00EC0E36" w:rsidRPr="00EC0E36">
        <w:rPr>
          <w:rFonts w:cstheme="minorHAnsi"/>
          <w:i/>
        </w:rPr>
        <w:t>‘complete’</w:t>
      </w:r>
      <w:r w:rsidR="00EC0E36" w:rsidRPr="00EC0E36">
        <w:rPr>
          <w:rFonts w:cstheme="minorHAnsi"/>
        </w:rPr>
        <w:t xml:space="preserve">, </w:t>
      </w:r>
      <w:r w:rsidR="00EC0E36" w:rsidRPr="00EC0E36">
        <w:rPr>
          <w:rFonts w:cstheme="minorHAnsi"/>
          <w:i/>
        </w:rPr>
        <w:t>‘incomplete’</w:t>
      </w:r>
      <w:r w:rsidR="00EC0E36" w:rsidRPr="00EC0E36">
        <w:rPr>
          <w:rFonts w:cstheme="minorHAnsi"/>
        </w:rPr>
        <w:t xml:space="preserve">, or </w:t>
      </w:r>
      <w:r w:rsidR="00EC0E36" w:rsidRPr="00EC0E36">
        <w:rPr>
          <w:rFonts w:cstheme="minorHAnsi"/>
          <w:i/>
        </w:rPr>
        <w:t>‘not collected’</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variable_component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w:t>
            </w:r>
            <w:r w:rsidR="00815CD2">
              <w:rPr>
                <w:rFonts w:ascii="Calibri" w:hAnsi="Calibri"/>
              </w:rPr>
              <w:t>MUST</w:t>
            </w:r>
            <w:r>
              <w:rPr>
                <w:rFonts w:ascii="Calibri" w:hAnsi="Calibri"/>
              </w:rPr>
              <w:t xml:space="preserve"> be used when the flag value of the referenced OVAL Variable is </w:t>
            </w:r>
            <w:r w:rsidR="0014377D" w:rsidRPr="0014377D">
              <w:rPr>
                <w:rFonts w:ascii="Calibri" w:hAnsi="Calibri"/>
                <w:i/>
              </w:rPr>
              <w:t>‘</w:t>
            </w:r>
            <w:r w:rsidRPr="0014377D">
              <w:rPr>
                <w:rFonts w:cstheme="minorHAnsi"/>
                <w:i/>
              </w:rPr>
              <w:t>error</w:t>
            </w:r>
            <w:r w:rsidR="0014377D" w:rsidRPr="0014377D">
              <w:rPr>
                <w:rFonts w:cstheme="minorHAnsi"/>
                <w:i/>
              </w:rPr>
              <w:t>’</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t xml:space="preserve">This flag value </w:t>
            </w:r>
            <w:r w:rsidR="00815CD2">
              <w:t>MUST</w:t>
            </w:r>
            <w:r>
              <w:t xml:space="preserve"> be used when the referenced OVAL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D11983"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w:t>
            </w:r>
            <w:r w:rsidR="00815CD2">
              <w:rPr>
                <w:rFonts w:cstheme="minorHAnsi"/>
              </w:rPr>
              <w:t>MUST</w:t>
            </w:r>
            <w:r w:rsidRPr="0014377D">
              <w:rPr>
                <w:rFonts w:cstheme="minorHAnsi"/>
              </w:rPr>
              <w:t xml:space="preserve"> be used when the flag value of the referenced OVAL Variable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Pr="0014377D" w:rsidRDefault="00B00722" w:rsidP="007C5160">
            <w:pPr>
              <w:cnfStyle w:val="000000100000" w:firstRow="0" w:lastRow="0" w:firstColumn="0" w:lastColumn="0" w:oddVBand="0" w:evenVBand="0" w:oddHBand="1" w:evenHBand="0" w:firstRowFirstColumn="0" w:firstRowLastColumn="0" w:lastRowFirstColumn="0" w:lastRowLastColumn="0"/>
              <w:rPr>
                <w:rFonts w:cstheme="minorHAnsi"/>
              </w:rPr>
            </w:pPr>
            <w:r w:rsidRPr="0014377D">
              <w:rPr>
                <w:rFonts w:cstheme="minorHAnsi"/>
              </w:rPr>
              <w:t xml:space="preserve">This flag value </w:t>
            </w:r>
            <w:r w:rsidR="00815CD2">
              <w:rPr>
                <w:rFonts w:cstheme="minorHAnsi"/>
              </w:rPr>
              <w:t>MUST</w:t>
            </w:r>
            <w:r w:rsidRPr="0014377D">
              <w:rPr>
                <w:rFonts w:cstheme="minorHAnsi"/>
              </w:rPr>
              <w:t xml:space="preserve"> be used when the flag value of the referenced OVAL Variable is </w:t>
            </w:r>
            <w:r w:rsidR="0014377D" w:rsidRPr="0014377D">
              <w:rPr>
                <w:rFonts w:cstheme="minorHAnsi"/>
                <w:i/>
              </w:rPr>
              <w:t>‘</w:t>
            </w:r>
            <w:r w:rsidRPr="0014377D">
              <w:rPr>
                <w:rFonts w:cstheme="minorHAnsi"/>
                <w:i/>
              </w:rPr>
              <w:t>incomplete</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w:t>
            </w:r>
            <w:r w:rsidR="00815CD2">
              <w:rPr>
                <w:rFonts w:cstheme="minorHAnsi"/>
              </w:rPr>
              <w:t>MUST</w:t>
            </w:r>
            <w:r w:rsidRPr="0014377D">
              <w:rPr>
                <w:rFonts w:cstheme="minorHAnsi"/>
              </w:rPr>
              <w:t xml:space="preserve"> be used when the flag value of the referenced OVAL Variable is </w:t>
            </w:r>
            <w:r w:rsidR="0014377D" w:rsidRPr="0014377D">
              <w:rPr>
                <w:rFonts w:cstheme="minorHAnsi"/>
                <w:i/>
              </w:rPr>
              <w:t>‘</w:t>
            </w:r>
            <w:r w:rsidRPr="0014377D">
              <w:rPr>
                <w:rFonts w:cstheme="minorHAnsi"/>
                <w:i/>
              </w:rPr>
              <w:t>does not exist</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w:t>
            </w:r>
            <w:r w:rsidR="00815CD2">
              <w:rPr>
                <w:rFonts w:ascii="Calibri" w:hAnsi="Calibri"/>
              </w:rPr>
              <w:t>MUST</w:t>
            </w:r>
            <w:r>
              <w:rPr>
                <w:rFonts w:ascii="Calibri" w:hAnsi="Calibri"/>
              </w:rPr>
              <w:t xml:space="preserve"> be used when the </w:t>
            </w:r>
            <w:r w:rsidR="00926C3D">
              <w:rPr>
                <w:rFonts w:ascii="Calibri" w:hAnsi="Calibri"/>
              </w:rPr>
              <w:t>OVAL-capable product</w:t>
            </w:r>
            <w:r>
              <w:rPr>
                <w:rFonts w:ascii="Calibri" w:hAnsi="Calibri"/>
              </w:rPr>
              <w:t xml:space="preserve"> does not support the collection of </w:t>
            </w:r>
            <w:r w:rsidRPr="00EC0E36">
              <w:rPr>
                <w:rFonts w:ascii="Courier New" w:hAnsi="Courier New" w:cs="Courier New"/>
              </w:rPr>
              <w:t>variable_components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Determining the Flag Value</w:t>
      </w:r>
    </w:p>
    <w:p w:rsidR="00B00722" w:rsidRDefault="00B00722" w:rsidP="00B00722">
      <w:r>
        <w:t xml:space="preserve">A </w:t>
      </w:r>
      <w:r w:rsidR="00D05BFD" w:rsidRPr="00D05BFD">
        <w:rPr>
          <w:rFonts w:ascii="Courier New" w:hAnsi="Courier New"/>
        </w:rPr>
        <w:t>local_variable</w:t>
      </w:r>
      <w:r>
        <w:t xml:space="preserve"> can contain an OVAL Function or an OVAL Component</w:t>
      </w:r>
      <w:r w:rsidR="003213F5">
        <w:t xml:space="preserve">. </w:t>
      </w:r>
      <w:r>
        <w:t xml:space="preserve">As a result, the flag value </w:t>
      </w:r>
      <w:r w:rsidR="00815CD2">
        <w:t>MUST</w:t>
      </w:r>
      <w:r>
        <w:t xml:space="preserve"> consider both the flag of the OVAL Function or OVAL Component along with the additional conditions from being an OVAL Variable</w:t>
      </w:r>
      <w:r w:rsidR="003213F5">
        <w:t xml:space="preserve">. </w:t>
      </w:r>
      <w:r>
        <w:t>The following table describes when each flag value must be used.</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14377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w:t>
            </w:r>
            <w:r w:rsidR="00815CD2">
              <w:rPr>
                <w:rFonts w:ascii="Calibri" w:hAnsi="Calibri"/>
              </w:rPr>
              <w:t>MUST</w:t>
            </w:r>
            <w:r>
              <w:rPr>
                <w:rFonts w:ascii="Calibri" w:hAnsi="Calibri"/>
              </w:rPr>
              <w:t xml:space="preserve">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w:t>
            </w:r>
            <w:r w:rsidR="00815CD2">
              <w:rPr>
                <w:rFonts w:ascii="Calibri" w:hAnsi="Calibri"/>
              </w:rPr>
              <w:t>MUST</w:t>
            </w:r>
            <w:r>
              <w:rPr>
                <w:rFonts w:ascii="Calibri" w:hAnsi="Calibri"/>
              </w:rPr>
              <w:t xml:space="preserve">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w:t>
            </w:r>
            <w:r w:rsidR="00815CD2">
              <w:rPr>
                <w:rFonts w:ascii="Calibri" w:hAnsi="Calibri"/>
              </w:rPr>
              <w:t>MUST</w:t>
            </w:r>
            <w:r>
              <w:rPr>
                <w:rFonts w:ascii="Calibri" w:hAnsi="Calibri"/>
              </w:rPr>
              <w:t xml:space="preserve"> be used when the specified datatype is </w:t>
            </w:r>
            <w:r w:rsidRPr="0014377D">
              <w:rPr>
                <w:rFonts w:ascii="Calibri" w:hAnsi="Calibri"/>
                <w:i/>
              </w:rPr>
              <w:t>‘record’</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w:t>
            </w:r>
            <w:r w:rsidR="00815CD2">
              <w:rPr>
                <w:rFonts w:ascii="Calibri" w:hAnsi="Calibri"/>
              </w:rPr>
              <w:t>MUST</w:t>
            </w:r>
            <w:r>
              <w:rPr>
                <w:rFonts w:ascii="Calibri" w:hAnsi="Calibri"/>
              </w:rPr>
              <w:t xml:space="preserve">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error</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E8649A" w:rsidP="00E8649A">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w:t>
            </w:r>
            <w:r w:rsidR="00815CD2">
              <w:rPr>
                <w:rFonts w:ascii="Calibri" w:hAnsi="Calibri"/>
              </w:rPr>
              <w:t>MUST</w:t>
            </w:r>
            <w:r>
              <w:rPr>
                <w:rFonts w:ascii="Calibri" w:hAnsi="Calibri"/>
              </w:rPr>
              <w:t xml:space="preserve">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 xml:space="preserve"> and</w:t>
            </w:r>
            <w:r>
              <w:rPr>
                <w:rFonts w:ascii="Calibri" w:hAnsi="Calibri"/>
              </w:rPr>
              <w:t xml:space="preserve"> every value</w:t>
            </w:r>
            <w:r w:rsidRPr="0045299D">
              <w:t xml:space="preserve">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w:t>
            </w:r>
            <w:r w:rsidR="00815CD2">
              <w:rPr>
                <w:rFonts w:ascii="Calibri" w:hAnsi="Calibri"/>
              </w:rPr>
              <w:t>MUST</w:t>
            </w:r>
            <w:r>
              <w:rPr>
                <w:rFonts w:ascii="Calibri" w:hAnsi="Calibri"/>
              </w:rPr>
              <w:t xml:space="preserve"> be used when there are no values.</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w:t>
            </w:r>
            <w:r w:rsidR="00815CD2">
              <w:rPr>
                <w:rFonts w:ascii="Calibri" w:hAnsi="Calibri"/>
              </w:rPr>
              <w:t>MUST</w:t>
            </w:r>
            <w:r>
              <w:rPr>
                <w:rFonts w:ascii="Calibri" w:hAnsi="Calibri"/>
              </w:rPr>
              <w:t xml:space="preserve"> be used when the </w:t>
            </w:r>
            <w:r w:rsidR="00926C3D">
              <w:rPr>
                <w:rFonts w:ascii="Calibri" w:hAnsi="Calibri"/>
              </w:rPr>
              <w:t>OVAL-capable product</w:t>
            </w:r>
            <w:r>
              <w:rPr>
                <w:rFonts w:ascii="Calibri" w:hAnsi="Calibri"/>
              </w:rPr>
              <w:t xml:space="preserve"> does not support </w:t>
            </w:r>
            <w:r>
              <w:rPr>
                <w:rFonts w:ascii="Calibri" w:hAnsi="Calibri"/>
              </w:rPr>
              <w:lastRenderedPageBreak/>
              <w:t xml:space="preserve">the collection of </w:t>
            </w:r>
            <w:r w:rsidR="00D05BFD" w:rsidRPr="00D05BFD">
              <w:rPr>
                <w:rFonts w:ascii="Courier New" w:hAnsi="Courier New"/>
              </w:rPr>
              <w:t>local_variabl</w:t>
            </w:r>
            <w:r w:rsidR="00D05BFD" w:rsidRPr="0014377D">
              <w:rPr>
                <w:rFonts w:ascii="Courier New" w:hAnsi="Courier New" w:cs="Courier New"/>
              </w:rPr>
              <w:t>e</w:t>
            </w:r>
            <w:r w:rsidRPr="0014377D">
              <w:rPr>
                <w:rFonts w:ascii="Courier New" w:hAnsi="Courier New" w:cs="Courier New"/>
              </w:rPr>
              <w: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7F1F4E" w:rsidRDefault="007F1F4E" w:rsidP="00FB5C04">
      <w:pPr>
        <w:pStyle w:val="Heading3"/>
      </w:pPr>
      <w:bookmarkStart w:id="2102" w:name="_Toc336259542"/>
      <w:r>
        <w:t>Common Evaluation Concepts</w:t>
      </w:r>
      <w:bookmarkEnd w:id="2102"/>
    </w:p>
    <w:p w:rsidR="00E8649A" w:rsidRPr="00E8649A" w:rsidRDefault="00E8649A" w:rsidP="00E8649A">
      <w:r>
        <w:t>This section describes a set of evaluation concepts that apply to several aspects</w:t>
      </w:r>
      <w:r w:rsidR="005D561B">
        <w:t xml:space="preserve"> </w:t>
      </w:r>
      <w:r>
        <w:t>of producing OVAL Content.</w:t>
      </w:r>
    </w:p>
    <w:p w:rsidR="00A17ADC" w:rsidRDefault="00A17ADC" w:rsidP="00A17ADC">
      <w:pPr>
        <w:pStyle w:val="Heading4"/>
      </w:pPr>
      <w:bookmarkStart w:id="2103" w:name="_Ref303605724"/>
      <w:r>
        <w:t>Check Enumeration Evaluation</w:t>
      </w:r>
      <w:bookmarkEnd w:id="2103"/>
    </w:p>
    <w:p w:rsidR="00A17ADC" w:rsidRDefault="00A17ADC" w:rsidP="00270C30">
      <w:r w:rsidRPr="00A66574">
        <w:t xml:space="preserve">Check </w:t>
      </w:r>
      <w:r>
        <w:t xml:space="preserve">Enumeration </w:t>
      </w:r>
      <w:r w:rsidRPr="00A66574">
        <w:t>Evaluation</w:t>
      </w:r>
      <w:r w:rsidRPr="001D3D69">
        <w:t xml:space="preserve"> </w:t>
      </w:r>
      <w:r>
        <w:t xml:space="preserve">is the process of determining whether or not the number of individual results, produced from the comparison of some set of values, satisfies the specified </w:t>
      </w:r>
      <w:r w:rsidR="0014377D" w:rsidRPr="0014377D">
        <w:rPr>
          <w:rFonts w:ascii="Courier New" w:hAnsi="Courier New"/>
        </w:rPr>
        <w:t>CheckEnumeration</w:t>
      </w:r>
      <w:r>
        <w:t xml:space="preserve"> value.</w:t>
      </w:r>
    </w:p>
    <w:p w:rsidR="00A17ADC" w:rsidRDefault="00A17ADC" w:rsidP="00270C30">
      <w:r w:rsidRPr="0067409A">
        <w:rPr>
          <w:lang w:bidi="ar-SA"/>
        </w:rPr>
        <w:t xml:space="preserve">The following tables describe how each </w:t>
      </w:r>
      <w:r w:rsidR="0014377D" w:rsidRPr="0014377D">
        <w:rPr>
          <w:rFonts w:ascii="Courier New" w:hAnsi="Courier New" w:cs="Courier New"/>
          <w:lang w:bidi="ar-SA"/>
        </w:rPr>
        <w:t>CheckEnumeration</w:t>
      </w:r>
      <w:r w:rsidRPr="0067409A">
        <w:rPr>
          <w:lang w:bidi="ar-SA"/>
        </w:rPr>
        <w:t xml:space="preserve"> value affects the final result of an evaluation</w:t>
      </w:r>
      <w:r w:rsidR="003213F5">
        <w:rPr>
          <w:lang w:bidi="ar-SA"/>
        </w:rPr>
        <w:t xml:space="preserve">. </w:t>
      </w:r>
      <w:r w:rsidRPr="0067409A">
        <w:rPr>
          <w:lang w:bidi="ar-SA"/>
        </w:rPr>
        <w:t xml:space="preserve">The far left column identifies the </w:t>
      </w:r>
      <w:r w:rsidR="0014377D" w:rsidRPr="0014377D">
        <w:rPr>
          <w:rFonts w:ascii="Courier New" w:hAnsi="Courier New" w:cs="Courier New"/>
          <w:lang w:bidi="ar-SA"/>
        </w:rPr>
        <w:t>CheckEnumeration</w:t>
      </w:r>
      <w:r w:rsidRPr="0067409A">
        <w:rPr>
          <w:lang w:bidi="ar-SA"/>
        </w:rPr>
        <w:t xml:space="preserve"> value in question</w:t>
      </w:r>
      <w:r w:rsidR="005370E7">
        <w:rPr>
          <w:lang w:bidi="ar-SA"/>
        </w:rPr>
        <w:t>.</w:t>
      </w:r>
      <w:r w:rsidRPr="0067409A">
        <w:rPr>
          <w:lang w:bidi="ar-SA"/>
        </w:rPr>
        <w:t xml:space="preserve"> </w:t>
      </w:r>
      <w:r w:rsidR="005370E7">
        <w:rPr>
          <w:lang w:bidi="ar-SA"/>
        </w:rPr>
        <w:t>The</w:t>
      </w:r>
      <w:r w:rsidRPr="0067409A">
        <w:rPr>
          <w:lang w:bidi="ar-SA"/>
        </w:rPr>
        <w:t xml:space="preserve"> middle column specifies the different combinations of individual results that the </w:t>
      </w:r>
      <w:r w:rsidR="0014377D" w:rsidRPr="0014377D">
        <w:rPr>
          <w:rFonts w:ascii="Courier New" w:hAnsi="Courier New" w:cs="Courier New"/>
          <w:lang w:bidi="ar-SA"/>
        </w:rPr>
        <w:t>CheckEnumeration</w:t>
      </w:r>
      <w:r w:rsidRPr="0067409A">
        <w:rPr>
          <w:lang w:bidi="ar-SA"/>
        </w:rPr>
        <w:t xml:space="preserve"> value may bind together</w:t>
      </w:r>
      <w:r w:rsidR="003213F5">
        <w:rPr>
          <w:lang w:bidi="ar-SA"/>
        </w:rPr>
        <w:t xml:space="preserve">. </w:t>
      </w:r>
      <w:r w:rsidR="005370E7">
        <w:rPr>
          <w:lang w:bidi="ar-SA"/>
        </w:rPr>
        <w:t>T</w:t>
      </w:r>
      <w:r w:rsidR="00926C3D">
        <w:rPr>
          <w:lang w:bidi="ar-SA"/>
        </w:rPr>
        <w:t>he</w:t>
      </w:r>
      <w:r w:rsidRPr="0067409A">
        <w:rPr>
          <w:lang w:bidi="ar-SA"/>
        </w:rPr>
        <w:t xml:space="preserve"> last column specifies the final result according to each combination of individual results. It is important to note that if an individual result is negated, then a </w:t>
      </w:r>
      <w:r w:rsidR="005D561B">
        <w:rPr>
          <w:lang w:bidi="ar-SA"/>
        </w:rPr>
        <w:t>‘</w:t>
      </w:r>
      <w:r w:rsidRPr="005D561B">
        <w:rPr>
          <w:i/>
          <w:lang w:bidi="ar-SA"/>
        </w:rPr>
        <w:t>true</w:t>
      </w:r>
      <w:r w:rsidR="005D561B">
        <w:rPr>
          <w:i/>
          <w:lang w:bidi="ar-SA"/>
        </w:rPr>
        <w:t>’</w:t>
      </w:r>
      <w:r w:rsidRPr="0067409A">
        <w:rPr>
          <w:lang w:bidi="ar-SA"/>
        </w:rPr>
        <w:t xml:space="preserve"> result is </w:t>
      </w:r>
      <w:r w:rsidR="005D561B">
        <w:rPr>
          <w:lang w:bidi="ar-SA"/>
        </w:rPr>
        <w:t>‘</w:t>
      </w:r>
      <w:r w:rsidRPr="005D561B">
        <w:rPr>
          <w:i/>
          <w:lang w:bidi="ar-SA"/>
        </w:rPr>
        <w:t>false</w:t>
      </w:r>
      <w:r w:rsidR="005D561B">
        <w:rPr>
          <w:i/>
          <w:lang w:bidi="ar-SA"/>
        </w:rPr>
        <w:t>’</w:t>
      </w:r>
      <w:r w:rsidRPr="0067409A">
        <w:rPr>
          <w:lang w:bidi="ar-SA"/>
        </w:rPr>
        <w:t xml:space="preserve"> and a </w:t>
      </w:r>
      <w:r w:rsidR="005D561B">
        <w:rPr>
          <w:lang w:bidi="ar-SA"/>
        </w:rPr>
        <w:t>‘</w:t>
      </w:r>
      <w:r w:rsidRPr="005D561B">
        <w:rPr>
          <w:i/>
          <w:lang w:bidi="ar-SA"/>
        </w:rPr>
        <w:t>false</w:t>
      </w:r>
      <w:r w:rsidR="005D561B">
        <w:rPr>
          <w:i/>
          <w:lang w:bidi="ar-SA"/>
        </w:rPr>
        <w:t>’</w:t>
      </w:r>
      <w:r w:rsidRPr="0067409A">
        <w:rPr>
          <w:lang w:bidi="ar-SA"/>
        </w:rPr>
        <w:t xml:space="preserve"> result is </w:t>
      </w:r>
      <w:r w:rsidR="005D561B">
        <w:rPr>
          <w:lang w:bidi="ar-SA"/>
        </w:rPr>
        <w:t>‘</w:t>
      </w:r>
      <w:r w:rsidRPr="005D561B">
        <w:rPr>
          <w:i/>
          <w:lang w:bidi="ar-SA"/>
        </w:rPr>
        <w:t>true</w:t>
      </w:r>
      <w:r w:rsidR="005D561B">
        <w:rPr>
          <w:i/>
          <w:lang w:bidi="ar-SA"/>
        </w:rPr>
        <w:t>’</w:t>
      </w:r>
      <w:r w:rsidRPr="0067409A">
        <w:rPr>
          <w:lang w:bidi="ar-SA"/>
        </w:rPr>
        <w:t>, and all other results stay as is.</w:t>
      </w:r>
      <w:r w:rsidRPr="0067409A">
        <w:t xml:space="preserve"> </w:t>
      </w:r>
    </w:p>
    <w:tbl>
      <w:tblPr>
        <w:tblStyle w:val="LightList1"/>
        <w:tblW w:w="5000" w:type="pct"/>
        <w:tblLook w:val="04A0" w:firstRow="1" w:lastRow="0" w:firstColumn="1" w:lastColumn="0" w:noHBand="0" w:noVBand="1"/>
      </w:tblPr>
      <w:tblGrid>
        <w:gridCol w:w="1994"/>
        <w:gridCol w:w="609"/>
        <w:gridCol w:w="653"/>
        <w:gridCol w:w="691"/>
        <w:gridCol w:w="1082"/>
        <w:gridCol w:w="1498"/>
        <w:gridCol w:w="1526"/>
        <w:gridCol w:w="1523"/>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6"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val="restart"/>
          </w:tcPr>
          <w:p w:rsidR="00A17ADC" w:rsidRDefault="005F058F" w:rsidP="00A17ADC">
            <w:r>
              <w:rPr>
                <w:b w:val="0"/>
              </w:rPr>
              <w:t>a</w:t>
            </w:r>
            <w:r w:rsidR="00A17ADC" w:rsidRPr="00423233">
              <w:rPr>
                <w:b w:val="0"/>
              </w:rPr>
              <w:t>ll</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Pr="00423233"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A622AB">
              <w:rPr>
                <w:b w:val="0"/>
              </w:rPr>
              <w:t>at least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A622AB"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734A81">
              <w:rPr>
                <w:b w:val="0"/>
              </w:rPr>
              <w:t>none satisfy</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734A8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6E2121">
              <w:rPr>
                <w:b w:val="0"/>
              </w:rPr>
              <w:t>only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6E212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tr</w:t>
            </w:r>
            <w:r w:rsidR="00A17ADC">
              <w:t>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2+</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vMerge w:val="restar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vMerge/>
          </w:tcPr>
          <w:p w:rsidR="00A17ADC" w:rsidRDefault="00A17ADC" w:rsidP="00A17ADC">
            <w:pPr>
              <w:cnfStyle w:val="000000000000" w:firstRow="0" w:lastRow="0" w:firstColumn="0" w:lastColumn="0" w:oddVBand="0" w:evenVBand="0" w:oddHBand="0" w:evenHBand="0" w:firstRowFirstColumn="0" w:firstRowLastColumn="0" w:lastRowFirstColumn="0" w:lastRowLastColumn="0"/>
            </w:pP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e</w:t>
            </w:r>
            <w:r w:rsidR="00A17ADC">
              <w:t>rror</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u</w:t>
            </w:r>
            <w:r w:rsidR="00A17ADC">
              <w:t>nknown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applicable</w:t>
            </w:r>
          </w:p>
        </w:tc>
      </w:tr>
    </w:tbl>
    <w:p w:rsidR="00A17ADC" w:rsidRDefault="00A17ADC" w:rsidP="00A17ADC">
      <w:pPr>
        <w:pStyle w:val="Heading4"/>
      </w:pPr>
      <w:bookmarkStart w:id="2104" w:name="_Ref303609003"/>
      <w:r>
        <w:t>Operator Enumeration Evaluation</w:t>
      </w:r>
      <w:bookmarkEnd w:id="2104"/>
    </w:p>
    <w:p w:rsidR="00A17ADC" w:rsidRPr="000C1480" w:rsidRDefault="00A17ADC" w:rsidP="00A17ADC">
      <w:pPr>
        <w:rPr>
          <w:lang w:bidi="ar-SA"/>
        </w:rPr>
      </w:pPr>
      <w:r>
        <w:t>Operator Enumeration Evaluation is the process of combining the individual results of evaluations using logical operations.</w:t>
      </w:r>
      <w:r w:rsidDel="003B3386">
        <w:t xml:space="preserve"> </w:t>
      </w:r>
      <w:r w:rsidRPr="000C1480">
        <w:rPr>
          <w:lang w:bidi="ar-SA"/>
        </w:rPr>
        <w:t>The following table shows the notation used when describing the number of individual results that evaluate to a particular result.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1"/>
        <w:gridCol w:w="76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C65173" w:rsidRDefault="00A17ADC" w:rsidP="00A17ADC">
            <w:pPr>
              <w:tabs>
                <w:tab w:val="left" w:pos="6262"/>
              </w:tabs>
              <w:jc w:val="center"/>
              <w:rPr>
                <w:rFonts w:cs="Times New Roman"/>
                <w:sz w:val="24"/>
                <w:szCs w:val="24"/>
                <w:lang w:bidi="ar-SA"/>
              </w:rPr>
            </w:pPr>
            <w:r w:rsidRPr="00C65173">
              <w:rPr>
                <w:rFonts w:cs="Times New Roman"/>
                <w:sz w:val="24"/>
                <w:szCs w:val="24"/>
                <w:lang w:bidi="ar-SA"/>
              </w:rPr>
              <w:t>Notation</w:t>
            </w:r>
          </w:p>
        </w:tc>
        <w:tc>
          <w:tcPr>
            <w:tcW w:w="3976" w:type="pct"/>
          </w:tcPr>
          <w:p w:rsidR="00A17ADC" w:rsidRPr="00C65173" w:rsidRDefault="0014377D" w:rsidP="00A17ADC">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 y</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x or y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or more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Odd</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an odd number of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Even</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an even number of individual results are…</w:t>
            </w:r>
          </w:p>
        </w:tc>
      </w:tr>
    </w:tbl>
    <w:p w:rsidR="00A17ADC" w:rsidRDefault="00A17ADC" w:rsidP="00A17ADC">
      <w:pPr>
        <w:rPr>
          <w:lang w:bidi="ar-SA"/>
        </w:rPr>
      </w:pPr>
    </w:p>
    <w:p w:rsidR="005D561B" w:rsidRPr="000C1480" w:rsidRDefault="00A17ADC" w:rsidP="00A17ADC">
      <w:r w:rsidRPr="000C1480">
        <w:rPr>
          <w:lang w:bidi="ar-SA"/>
        </w:rPr>
        <w:t xml:space="preserve">The following tables describe how each </w:t>
      </w:r>
      <w:r w:rsidR="0014377D" w:rsidRPr="0014377D">
        <w:rPr>
          <w:rFonts w:ascii="Courier New" w:hAnsi="Courier New"/>
          <w:lang w:bidi="ar-SA"/>
        </w:rPr>
        <w:t>OperatorEnumeration</w:t>
      </w:r>
      <w:r w:rsidRPr="000C1480">
        <w:rPr>
          <w:lang w:bidi="ar-SA"/>
        </w:rPr>
        <w:t xml:space="preserve"> value affects the final result of an evaluation</w:t>
      </w:r>
      <w:r w:rsidR="003213F5">
        <w:rPr>
          <w:lang w:bidi="ar-SA"/>
        </w:rPr>
        <w:t xml:space="preserve">. </w:t>
      </w:r>
      <w:r w:rsidRPr="000C1480">
        <w:rPr>
          <w:lang w:bidi="ar-SA"/>
        </w:rPr>
        <w:t xml:space="preserve">The far left column identifies the </w:t>
      </w:r>
      <w:r w:rsidR="0014377D" w:rsidRPr="0014377D">
        <w:rPr>
          <w:rFonts w:ascii="Courier New" w:hAnsi="Courier New"/>
          <w:lang w:bidi="ar-SA"/>
        </w:rPr>
        <w:t>OperatorEnumeration</w:t>
      </w:r>
      <w:r w:rsidRPr="000C1480">
        <w:rPr>
          <w:lang w:bidi="ar-SA"/>
        </w:rPr>
        <w:t xml:space="preserve"> value in question</w:t>
      </w:r>
      <w:r w:rsidR="005370E7">
        <w:rPr>
          <w:lang w:bidi="ar-SA"/>
        </w:rPr>
        <w:t>.</w:t>
      </w:r>
      <w:r w:rsidRPr="000C1480">
        <w:rPr>
          <w:lang w:bidi="ar-SA"/>
        </w:rPr>
        <w:t xml:space="preserve"> </w:t>
      </w:r>
      <w:r w:rsidR="005370E7">
        <w:rPr>
          <w:lang w:bidi="ar-SA"/>
        </w:rPr>
        <w:t>The</w:t>
      </w:r>
      <w:r w:rsidRPr="000C1480">
        <w:rPr>
          <w:lang w:bidi="ar-SA"/>
        </w:rPr>
        <w:t xml:space="preserve"> middle column specifies the different combinations of individual results that the </w:t>
      </w:r>
      <w:r w:rsidR="0014377D" w:rsidRPr="0014377D">
        <w:rPr>
          <w:rFonts w:ascii="Courier New" w:hAnsi="Courier New"/>
          <w:lang w:bidi="ar-SA"/>
        </w:rPr>
        <w:t>OperatorEnumeration</w:t>
      </w:r>
      <w:r w:rsidRPr="000C1480">
        <w:rPr>
          <w:lang w:bidi="ar-SA"/>
        </w:rPr>
        <w:t xml:space="preserve"> value may bind together</w:t>
      </w:r>
      <w:r w:rsidR="003213F5">
        <w:rPr>
          <w:lang w:bidi="ar-SA"/>
        </w:rPr>
        <w:t xml:space="preserve">. </w:t>
      </w:r>
      <w:r w:rsidR="005370E7">
        <w:rPr>
          <w:lang w:bidi="ar-SA"/>
        </w:rPr>
        <w:t>The</w:t>
      </w:r>
      <w:r w:rsidRPr="000C1480">
        <w:rPr>
          <w:lang w:bidi="ar-SA"/>
        </w:rPr>
        <w:t xml:space="preserve"> last column specifies the final result according to each combination of individual results</w:t>
      </w:r>
      <w:r w:rsidR="003213F5">
        <w:rPr>
          <w:lang w:bidi="ar-SA"/>
        </w:rPr>
        <w:t xml:space="preserve">. </w:t>
      </w:r>
      <w:r w:rsidR="005D561B" w:rsidRPr="0067409A">
        <w:rPr>
          <w:lang w:bidi="ar-SA"/>
        </w:rPr>
        <w:t xml:space="preserve">It is important to note that if an individual result is negated, then a </w:t>
      </w:r>
      <w:r w:rsidR="005D561B">
        <w:rPr>
          <w:lang w:bidi="ar-SA"/>
        </w:rPr>
        <w:t>‘</w:t>
      </w:r>
      <w:r w:rsidR="005D561B" w:rsidRPr="005D561B">
        <w:rPr>
          <w:i/>
          <w:lang w:bidi="ar-SA"/>
        </w:rPr>
        <w:t>true</w:t>
      </w:r>
      <w:r w:rsidR="005D561B">
        <w:rPr>
          <w:i/>
          <w:lang w:bidi="ar-SA"/>
        </w:rPr>
        <w:t>’</w:t>
      </w:r>
      <w:r w:rsidR="005D561B" w:rsidRPr="0067409A">
        <w:rPr>
          <w:lang w:bidi="ar-SA"/>
        </w:rPr>
        <w:t xml:space="preserve"> result is </w:t>
      </w:r>
      <w:r w:rsidR="005D561B">
        <w:rPr>
          <w:lang w:bidi="ar-SA"/>
        </w:rPr>
        <w:t>‘</w:t>
      </w:r>
      <w:r w:rsidR="005D561B" w:rsidRPr="005D561B">
        <w:rPr>
          <w:i/>
          <w:lang w:bidi="ar-SA"/>
        </w:rPr>
        <w:t>false</w:t>
      </w:r>
      <w:r w:rsidR="005D561B">
        <w:rPr>
          <w:i/>
          <w:lang w:bidi="ar-SA"/>
        </w:rPr>
        <w:t>’</w:t>
      </w:r>
      <w:r w:rsidR="005D561B" w:rsidRPr="0067409A">
        <w:rPr>
          <w:lang w:bidi="ar-SA"/>
        </w:rPr>
        <w:t xml:space="preserve"> and a </w:t>
      </w:r>
      <w:r w:rsidR="005D561B">
        <w:rPr>
          <w:lang w:bidi="ar-SA"/>
        </w:rPr>
        <w:t>‘</w:t>
      </w:r>
      <w:r w:rsidR="005D561B" w:rsidRPr="005D561B">
        <w:rPr>
          <w:i/>
          <w:lang w:bidi="ar-SA"/>
        </w:rPr>
        <w:t>false</w:t>
      </w:r>
      <w:r w:rsidR="005D561B">
        <w:rPr>
          <w:i/>
          <w:lang w:bidi="ar-SA"/>
        </w:rPr>
        <w:t>’</w:t>
      </w:r>
      <w:r w:rsidR="005D561B" w:rsidRPr="0067409A">
        <w:rPr>
          <w:lang w:bidi="ar-SA"/>
        </w:rPr>
        <w:t xml:space="preserve"> result is </w:t>
      </w:r>
      <w:r w:rsidR="005D561B">
        <w:rPr>
          <w:lang w:bidi="ar-SA"/>
        </w:rPr>
        <w:t>‘</w:t>
      </w:r>
      <w:r w:rsidR="005D561B" w:rsidRPr="005D561B">
        <w:rPr>
          <w:i/>
          <w:lang w:bidi="ar-SA"/>
        </w:rPr>
        <w:t>true</w:t>
      </w:r>
      <w:r w:rsidR="005D561B">
        <w:rPr>
          <w:i/>
          <w:lang w:bidi="ar-SA"/>
        </w:rPr>
        <w:t>’</w:t>
      </w:r>
      <w:r w:rsidR="005D561B" w:rsidRPr="0067409A">
        <w:rPr>
          <w:lang w:bidi="ar-SA"/>
        </w:rPr>
        <w:t>, and all other results stay as is.</w:t>
      </w:r>
    </w:p>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AND</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F74ADF"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ONE</w:t>
            </w:r>
          </w:p>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true</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unknown</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applicable</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4230AB"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true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2+</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t>false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unknown</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OR</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422C10"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78"/>
        <w:gridCol w:w="665"/>
        <w:gridCol w:w="649"/>
        <w:gridCol w:w="688"/>
        <w:gridCol w:w="1076"/>
        <w:gridCol w:w="1488"/>
        <w:gridCol w:w="1517"/>
        <w:gridCol w:w="15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A17ADC" w:rsidRDefault="00A17ADC" w:rsidP="00A17ADC">
            <w:pPr>
              <w:jc w:val="center"/>
            </w:pPr>
            <w:r>
              <w:t>Enumeration Value</w:t>
            </w:r>
          </w:p>
        </w:tc>
        <w:tc>
          <w:tcPr>
            <w:tcW w:w="3176"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1"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val="restart"/>
          </w:tcPr>
          <w:p w:rsidR="00A17ADC" w:rsidRPr="005F17A3" w:rsidRDefault="00A17ADC" w:rsidP="00A17ADC">
            <w:pPr>
              <w:rPr>
                <w:b w:val="0"/>
              </w:rPr>
            </w:pPr>
            <w:r w:rsidRPr="005F17A3">
              <w:rPr>
                <w:b w:val="0"/>
              </w:rPr>
              <w:t>XOR</w:t>
            </w:r>
          </w:p>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Pr="00422C10"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odd</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even</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pPr>
        <w:pStyle w:val="Heading4"/>
      </w:pPr>
      <w:bookmarkStart w:id="2105" w:name="_Ref303796355"/>
      <w:r>
        <w:t>OVAL Entity Evaluation</w:t>
      </w:r>
      <w:bookmarkEnd w:id="2105"/>
    </w:p>
    <w:p w:rsidR="00A17ADC" w:rsidRDefault="00A17ADC" w:rsidP="00A17ADC">
      <w:r>
        <w:t>OVAL Entity Evaluation is the process of comparing the specified value(s), from an OVAL Object or State Entity, against the corresponding system state information in the context of the selected datatype and operation</w:t>
      </w:r>
      <w:r w:rsidR="003213F5">
        <w:t>.</w:t>
      </w:r>
    </w:p>
    <w:p w:rsidR="00A17ADC" w:rsidRDefault="00A17ADC" w:rsidP="00A17ADC">
      <w:pPr>
        <w:pStyle w:val="Heading5"/>
      </w:pPr>
      <w:bookmarkStart w:id="2106" w:name="_Ref303791377"/>
      <w:r>
        <w:t>Datatype and Operation Evaluation</w:t>
      </w:r>
      <w:bookmarkEnd w:id="2106"/>
    </w:p>
    <w:p w:rsidR="00E8649A" w:rsidRDefault="00BB429C" w:rsidP="00A17ADC">
      <w:r>
        <w:t xml:space="preserve">The result of applying an operation in the context of a specified datatype MUST evaluate to </w:t>
      </w:r>
      <w:r w:rsidR="00E14067" w:rsidRPr="00E14067">
        <w:rPr>
          <w:rFonts w:ascii="Calibri" w:hAnsi="Calibri"/>
          <w:i/>
        </w:rPr>
        <w:t>‘true’</w:t>
      </w:r>
      <w:r>
        <w:rPr>
          <w:rFonts w:ascii="Calibri" w:hAnsi="Calibri"/>
        </w:rPr>
        <w:t xml:space="preserve"> </w:t>
      </w:r>
      <w:r w:rsidR="00F82C4A">
        <w:rPr>
          <w:rFonts w:ascii="Calibri" w:hAnsi="Calibri"/>
        </w:rPr>
        <w:t>only if</w:t>
      </w:r>
      <w:r>
        <w:rPr>
          <w:rFonts w:ascii="Calibri" w:hAnsi="Calibri"/>
        </w:rPr>
        <w:t xml:space="preserve"> the values being compared satisfy the conditions of the operation for the specified datatype</w:t>
      </w:r>
      <w:r w:rsidR="003213F5">
        <w:rPr>
          <w:rFonts w:ascii="Calibri" w:hAnsi="Calibri"/>
        </w:rPr>
        <w:t xml:space="preserve">. </w:t>
      </w:r>
      <w:r>
        <w:rPr>
          <w:rFonts w:ascii="Calibri" w:hAnsi="Calibri"/>
        </w:rPr>
        <w:t xml:space="preserve">If the values being compared do not satisfy the conditions of the operation, the final result MUST </w:t>
      </w:r>
      <w:r w:rsidRPr="0014377D">
        <w:rPr>
          <w:rFonts w:cstheme="minorHAnsi"/>
        </w:rPr>
        <w:t xml:space="preserve">be </w:t>
      </w:r>
      <w:r w:rsidR="0014377D" w:rsidRPr="0014377D">
        <w:rPr>
          <w:rFonts w:cstheme="minorHAnsi"/>
          <w:i/>
        </w:rPr>
        <w:t>‘</w:t>
      </w:r>
      <w:r w:rsidRPr="0014377D">
        <w:rPr>
          <w:rFonts w:cstheme="minorHAnsi"/>
          <w:i/>
        </w:rPr>
        <w:t>false</w:t>
      </w:r>
      <w:r w:rsidR="0014377D" w:rsidRPr="0014377D">
        <w:rPr>
          <w:rFonts w:cstheme="minorHAnsi"/>
          <w:i/>
        </w:rPr>
        <w:t>’</w:t>
      </w:r>
      <w:r w:rsidRPr="00E8649A">
        <w:t>.</w:t>
      </w:r>
    </w:p>
    <w:p w:rsidR="00A17ADC" w:rsidRPr="008F3114" w:rsidRDefault="00A17ADC" w:rsidP="00A17ADC">
      <w:r>
        <w:lastRenderedPageBreak/>
        <w:t>To ensure consistency in the comparison of the value(s) specified in the OVAL Object and State Entities with the system state information, the operations for each datatype must be defined</w:t>
      </w:r>
      <w:r w:rsidR="003213F5">
        <w:t xml:space="preserve">. </w:t>
      </w:r>
      <w:r>
        <w:t>The following table describes how each operation must be performed in the context of a specific datatype</w:t>
      </w:r>
      <w:r w:rsidR="003213F5">
        <w:t xml:space="preserve">. </w:t>
      </w:r>
    </w:p>
    <w:tbl>
      <w:tblPr>
        <w:tblStyle w:val="LightList1"/>
        <w:tblW w:w="5000" w:type="pct"/>
        <w:tblLayout w:type="fixed"/>
        <w:tblLook w:val="04A0" w:firstRow="1" w:lastRow="0" w:firstColumn="1" w:lastColumn="0" w:noHBand="0" w:noVBand="1"/>
      </w:tblPr>
      <w:tblGrid>
        <w:gridCol w:w="1728"/>
        <w:gridCol w:w="784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4098"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r>
              <w:rPr>
                <w:lang w:bidi="ar-SA"/>
              </w:rPr>
              <w:t xml:space="preserve"> of Operations</w:t>
            </w:r>
          </w:p>
        </w:tc>
      </w:tr>
      <w:tr w:rsidR="00A17ADC" w:rsidRPr="00705FBB"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b</w:t>
            </w:r>
            <w:r w:rsidRPr="008E77F9">
              <w:rPr>
                <w:rFonts w:ascii="Calibri" w:hAnsi="Calibri" w:cs="Times New Roman"/>
                <w:color w:val="000000"/>
                <w:lang w:bidi="ar-SA"/>
              </w:rPr>
              <w:t>inary</w:t>
            </w:r>
          </w:p>
        </w:tc>
        <w:tc>
          <w:tcPr>
            <w:tcW w:w="4098" w:type="pct"/>
            <w:tcBorders>
              <w:left w:val="single" w:sz="4" w:space="0" w:color="auto"/>
            </w:tcBorders>
          </w:tcPr>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63FEA">
              <w:rPr>
                <w:rFonts w:cs="Times New Roman"/>
                <w:color w:val="000000"/>
                <w:lang w:bidi="ar-SA"/>
              </w:rPr>
              <w:t>D</w:t>
            </w:r>
            <w:r w:rsidRPr="008E77F9">
              <w:rPr>
                <w:rFonts w:cs="Times New Roman"/>
                <w:color w:val="000000"/>
                <w:lang w:bidi="ar-SA"/>
              </w:rPr>
              <w:t>ata</w:t>
            </w:r>
            <w:r w:rsidRPr="00C63FEA">
              <w:rPr>
                <w:rFonts w:cs="Times New Roman"/>
                <w:color w:val="000000"/>
                <w:lang w:bidi="ar-SA"/>
              </w:rPr>
              <w:t xml:space="preserve"> of this type</w:t>
            </w:r>
            <w:r w:rsidRPr="008E77F9">
              <w:rPr>
                <w:rFonts w:cs="Times New Roman"/>
                <w:color w:val="000000"/>
                <w:lang w:bidi="ar-SA"/>
              </w:rPr>
              <w:t xml:space="preserve"> conforms to the W3C Recommendation for</w:t>
            </w:r>
            <w:r w:rsidRPr="00C63FEA">
              <w:rPr>
                <w:rFonts w:cs="Times New Roman"/>
                <w:color w:val="000000"/>
                <w:lang w:bidi="ar-SA"/>
              </w:rPr>
              <w:t xml:space="preserve"> hex-encoded</w:t>
            </w:r>
            <w:r w:rsidRPr="008E77F9">
              <w:rPr>
                <w:rFonts w:cs="Times New Roman"/>
                <w:color w:val="000000"/>
                <w:lang w:bidi="ar-SA"/>
              </w:rPr>
              <w:t xml:space="preserve"> binary data</w:t>
            </w:r>
            <w:r w:rsidRPr="00C63FEA">
              <w:rPr>
                <w:rFonts w:cs="Times New Roman"/>
                <w:color w:val="000000"/>
                <w:lang w:bidi="ar-SA"/>
              </w:rPr>
              <w:t xml:space="preserve"> [1]</w:t>
            </w:r>
            <w:r w:rsidR="003213F5">
              <w:rPr>
                <w:rFonts w:cs="Times New Roman"/>
                <w:color w:val="000000"/>
                <w:lang w:bidi="ar-SA"/>
              </w:rPr>
              <w:t>.</w:t>
            </w:r>
          </w:p>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Default="00A17ADC"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Pr>
                <w:rFonts w:cs="Times New Roman"/>
                <w:b/>
                <w:color w:val="000000"/>
                <w:lang w:bidi="ar-SA"/>
              </w:rPr>
              <w:t>e</w:t>
            </w:r>
            <w:r w:rsidRPr="00705FBB">
              <w:rPr>
                <w:rFonts w:cs="Times New Roman"/>
                <w:b/>
                <w:color w:val="000000"/>
                <w:lang w:bidi="ar-SA"/>
              </w:rPr>
              <w:t>quals</w:t>
            </w:r>
            <w:r>
              <w:rPr>
                <w:rFonts w:cs="Times New Roman"/>
                <w:b/>
                <w:color w:val="000000"/>
                <w:lang w:bidi="ar-SA"/>
              </w:rPr>
              <w:t>:</w:t>
            </w:r>
            <w:r w:rsidRPr="00F33DEC">
              <w:rPr>
                <w:rFonts w:cs="Times New Roman"/>
                <w:color w:val="000000"/>
                <w:lang w:bidi="ar-SA"/>
              </w:rPr>
              <w:t xml:space="preserve"> The collected </w:t>
            </w:r>
            <w:r>
              <w:rPr>
                <w:rFonts w:cs="Times New Roman"/>
                <w:color w:val="000000"/>
                <w:lang w:bidi="ar-SA"/>
              </w:rPr>
              <w:t>binary</w:t>
            </w:r>
            <w:r w:rsidRPr="00F33DEC">
              <w:rPr>
                <w:rFonts w:cs="Times New Roman"/>
                <w:color w:val="000000"/>
                <w:lang w:bidi="ar-SA"/>
              </w:rPr>
              <w:t xml:space="preserve"> value is equal to the specified </w:t>
            </w:r>
            <w:r>
              <w:rPr>
                <w:rFonts w:cs="Times New Roman"/>
                <w:color w:val="000000"/>
                <w:lang w:bidi="ar-SA"/>
              </w:rPr>
              <w:t>binary</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binary</w:t>
            </w:r>
            <w:r w:rsidRPr="006A5368">
              <w:rPr>
                <w:rFonts w:cs="Times New Roman"/>
                <w:color w:val="000000"/>
                <w:lang w:bidi="ar-SA"/>
              </w:rPr>
              <w:t xml:space="preserve"> value and the specified </w:t>
            </w:r>
            <w:r>
              <w:rPr>
                <w:rFonts w:cs="Times New Roman"/>
                <w:color w:val="000000"/>
                <w:lang w:bidi="ar-SA"/>
              </w:rPr>
              <w:t>binary</w:t>
            </w:r>
            <w:r w:rsidRPr="006A5368">
              <w:rPr>
                <w:rFonts w:cs="Times New Roman"/>
                <w:color w:val="000000"/>
                <w:lang w:bidi="ar-SA"/>
              </w:rPr>
              <w:t xml:space="preserve"> value are the same length</w:t>
            </w:r>
            <w:r>
              <w:rPr>
                <w:rFonts w:cs="Times New Roman"/>
                <w:color w:val="000000"/>
                <w:lang w:bidi="ar-SA"/>
              </w:rPr>
              <w:t xml:space="preserve"> and the</w:t>
            </w:r>
            <w:r w:rsidRPr="006A5368">
              <w:rPr>
                <w:rFonts w:cs="Times New Roman"/>
                <w:color w:val="000000"/>
                <w:lang w:bidi="ar-SA"/>
              </w:rPr>
              <w:t xml:space="preserve"> collected </w:t>
            </w:r>
            <w:r>
              <w:rPr>
                <w:rFonts w:cs="Times New Roman"/>
                <w:color w:val="000000"/>
                <w:lang w:bidi="ar-SA"/>
              </w:rPr>
              <w:t>binary value and the specified binary value contain</w:t>
            </w:r>
            <w:r w:rsidRPr="006A5368">
              <w:rPr>
                <w:rFonts w:cs="Times New Roman"/>
                <w:color w:val="000000"/>
                <w:lang w:bidi="ar-SA"/>
              </w:rPr>
              <w:t xml:space="preserve"> the same characters in the same positions.</w:t>
            </w:r>
          </w:p>
          <w:p w:rsidR="00E8649A" w:rsidRPr="00E8649A" w:rsidRDefault="00E8649A"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Pr="00F33DEC" w:rsidRDefault="00A17ADC" w:rsidP="00EB657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705FBB">
              <w:rPr>
                <w:rFonts w:cs="Times New Roman"/>
                <w:b/>
                <w:color w:val="000000"/>
                <w:lang w:bidi="ar-SA"/>
              </w:rPr>
              <w:t>not equal:</w:t>
            </w:r>
            <w:r>
              <w:rPr>
                <w:rFonts w:cs="Times New Roman"/>
                <w:color w:val="000000"/>
                <w:lang w:bidi="ar-SA"/>
              </w:rPr>
              <w:t xml:space="preserve"> The collected binary value is not equal to the specified binary value </w:t>
            </w:r>
            <w:r w:rsidR="00F82C4A">
              <w:rPr>
                <w:rFonts w:cs="Times New Roman"/>
                <w:color w:val="000000"/>
                <w:lang w:bidi="ar-SA"/>
              </w:rPr>
              <w:t>only if</w:t>
            </w:r>
            <w:r>
              <w:rPr>
                <w:rFonts w:cs="Times New Roman"/>
                <w:color w:val="000000"/>
                <w:lang w:bidi="ar-SA"/>
              </w:rPr>
              <w:t xml:space="preserve"> the collected binary value is not the same length as the specified binary value or the collected binary value and specified binary value do not contain the same characters in the same positions.</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boolean</w:t>
            </w:r>
          </w:p>
        </w:tc>
        <w:tc>
          <w:tcPr>
            <w:tcW w:w="4098" w:type="pct"/>
            <w:tcBorders>
              <w:top w:val="single" w:sz="8" w:space="0" w:color="000000" w:themeColor="text1"/>
              <w:left w:val="single" w:sz="4" w:space="0" w:color="auto"/>
              <w:bottom w:val="single" w:sz="8" w:space="0" w:color="000000" w:themeColor="text1"/>
            </w:tcBorders>
          </w:tcPr>
          <w:p w:rsidR="00A17ADC" w:rsidRDefault="00A17ADC"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Pr>
                <w:rFonts w:ascii="Calibri" w:hAnsi="Calibri" w:cs="Times New Roman"/>
                <w:color w:val="000000"/>
                <w:lang w:bidi="ar-SA"/>
              </w:rPr>
              <w:t>boolean data [2]</w:t>
            </w:r>
            <w:r w:rsidR="003213F5">
              <w:rPr>
                <w:rFonts w:ascii="Calibri" w:hAnsi="Calibri" w:cs="Times New Roman"/>
                <w:color w:val="000000"/>
                <w:lang w:bidi="ar-SA"/>
              </w:rPr>
              <w:t xml:space="preserve">. </w:t>
            </w:r>
          </w:p>
          <w:p w:rsidR="00F013E7" w:rsidRDefault="00F013E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F013E7" w:rsidRDefault="00F013E7" w:rsidP="00D743C7">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equals:</w:t>
            </w:r>
          </w:p>
          <w:tbl>
            <w:tblPr>
              <w:tblStyle w:val="TableGrid"/>
              <w:tblW w:w="0" w:type="auto"/>
              <w:tblLayout w:type="fixed"/>
              <w:tblLook w:val="04A0" w:firstRow="1" w:lastRow="0" w:firstColumn="1" w:lastColumn="0" w:noHBand="0" w:noVBand="1"/>
            </w:tblPr>
            <w:tblGrid>
              <w:gridCol w:w="1417"/>
              <w:gridCol w:w="1170"/>
              <w:gridCol w:w="1260"/>
              <w:gridCol w:w="1170"/>
            </w:tblGrid>
            <w:tr w:rsidR="008F1BCD" w:rsidTr="00F013E7">
              <w:tc>
                <w:tcPr>
                  <w:tcW w:w="2587" w:type="dxa"/>
                  <w:gridSpan w:val="2"/>
                  <w:vMerge w:val="restart"/>
                </w:tcPr>
                <w:p w:rsidR="008F1BCD" w:rsidRDefault="008F1BCD" w:rsidP="00D743C7">
                  <w:pPr>
                    <w:tabs>
                      <w:tab w:val="left" w:pos="6262"/>
                    </w:tabs>
                    <w:rPr>
                      <w:rFonts w:ascii="Calibri" w:hAnsi="Calibri" w:cs="Times New Roman"/>
                      <w:b/>
                      <w:color w:val="000000"/>
                      <w:lang w:bidi="ar-SA"/>
                    </w:rPr>
                  </w:pPr>
                </w:p>
              </w:tc>
              <w:tc>
                <w:tcPr>
                  <w:tcW w:w="2430" w:type="dxa"/>
                  <w:gridSpan w:val="2"/>
                </w:tcPr>
                <w:p w:rsidR="008F1BCD" w:rsidRDefault="008F1BCD" w:rsidP="00EB657C">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8F1BCD" w:rsidTr="00F013E7">
              <w:tc>
                <w:tcPr>
                  <w:tcW w:w="2587" w:type="dxa"/>
                  <w:gridSpan w:val="2"/>
                  <w:vMerge/>
                </w:tcPr>
                <w:p w:rsidR="008F1BCD" w:rsidRDefault="008F1BCD" w:rsidP="0014377D">
                  <w:pPr>
                    <w:tabs>
                      <w:tab w:val="left" w:pos="6262"/>
                    </w:tabs>
                    <w:rPr>
                      <w:rFonts w:ascii="Calibri" w:hAnsi="Calibri" w:cs="Times New Roman"/>
                      <w:b/>
                      <w:color w:val="000000"/>
                      <w:lang w:bidi="ar-SA"/>
                    </w:rPr>
                  </w:pPr>
                </w:p>
              </w:tc>
              <w:tc>
                <w:tcPr>
                  <w:tcW w:w="126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8F1BCD" w:rsidTr="00F013E7">
              <w:tc>
                <w:tcPr>
                  <w:tcW w:w="1417" w:type="dxa"/>
                  <w:vMerge w:val="restart"/>
                </w:tcPr>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8F1BCD" w:rsidRDefault="008F1BCD"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8F1BCD" w:rsidRPr="008F1BCD" w:rsidRDefault="008F1BCD"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8F1BCD" w:rsidRPr="008F1BCD" w:rsidRDefault="008F1BCD"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r>
            <w:tr w:rsidR="008F1BCD" w:rsidTr="00F013E7">
              <w:tc>
                <w:tcPr>
                  <w:tcW w:w="1417" w:type="dxa"/>
                  <w:vMerge/>
                </w:tcPr>
                <w:p w:rsidR="008F1BCD" w:rsidRDefault="008F1BCD" w:rsidP="0014377D">
                  <w:pPr>
                    <w:tabs>
                      <w:tab w:val="left" w:pos="6262"/>
                    </w:tabs>
                    <w:rPr>
                      <w:rFonts w:ascii="Calibri" w:hAnsi="Calibri" w:cs="Times New Roman"/>
                      <w:b/>
                      <w:color w:val="000000"/>
                      <w:lang w:bidi="ar-SA"/>
                    </w:rPr>
                  </w:pP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r>
          </w:tbl>
          <w:p w:rsidR="008F1BCD" w:rsidRDefault="008F1BCD"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7B2C27" w:rsidRDefault="007B2C2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not equal:</w:t>
            </w:r>
          </w:p>
          <w:tbl>
            <w:tblPr>
              <w:tblStyle w:val="TableGrid"/>
              <w:tblW w:w="0" w:type="auto"/>
              <w:tblLayout w:type="fixed"/>
              <w:tblLook w:val="04A0" w:firstRow="1" w:lastRow="0" w:firstColumn="1" w:lastColumn="0" w:noHBand="0" w:noVBand="1"/>
            </w:tblPr>
            <w:tblGrid>
              <w:gridCol w:w="1417"/>
              <w:gridCol w:w="1170"/>
              <w:gridCol w:w="1260"/>
              <w:gridCol w:w="1170"/>
            </w:tblGrid>
            <w:tr w:rsidR="007B2C27" w:rsidTr="004B2712">
              <w:tc>
                <w:tcPr>
                  <w:tcW w:w="2587" w:type="dxa"/>
                  <w:gridSpan w:val="2"/>
                  <w:vMerge w:val="restart"/>
                </w:tcPr>
                <w:p w:rsidR="007B2C27" w:rsidRDefault="007B2C27" w:rsidP="00D743C7">
                  <w:pPr>
                    <w:tabs>
                      <w:tab w:val="left" w:pos="6262"/>
                    </w:tabs>
                    <w:rPr>
                      <w:rFonts w:ascii="Calibri" w:hAnsi="Calibri" w:cs="Times New Roman"/>
                      <w:b/>
                      <w:color w:val="000000"/>
                      <w:lang w:bidi="ar-SA"/>
                    </w:rPr>
                  </w:pPr>
                </w:p>
              </w:tc>
              <w:tc>
                <w:tcPr>
                  <w:tcW w:w="2430" w:type="dxa"/>
                  <w:gridSpan w:val="2"/>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7B2C27" w:rsidTr="004B2712">
              <w:tc>
                <w:tcPr>
                  <w:tcW w:w="2587" w:type="dxa"/>
                  <w:gridSpan w:val="2"/>
                  <w:vMerge/>
                </w:tcPr>
                <w:p w:rsidR="007B2C27" w:rsidRDefault="007B2C27" w:rsidP="0014377D">
                  <w:pPr>
                    <w:tabs>
                      <w:tab w:val="left" w:pos="6262"/>
                    </w:tabs>
                    <w:rPr>
                      <w:rFonts w:ascii="Calibri" w:hAnsi="Calibri" w:cs="Times New Roman"/>
                      <w:b/>
                      <w:color w:val="000000"/>
                      <w:lang w:bidi="ar-SA"/>
                    </w:rPr>
                  </w:pPr>
                </w:p>
              </w:tc>
              <w:tc>
                <w:tcPr>
                  <w:tcW w:w="126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7B2C27" w:rsidTr="004B2712">
              <w:tc>
                <w:tcPr>
                  <w:tcW w:w="1417" w:type="dxa"/>
                  <w:vMerge w:val="restart"/>
                </w:tcPr>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7B2C27" w:rsidRPr="008F1BCD" w:rsidRDefault="007B2C27"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7B2C27" w:rsidRPr="008F1BCD" w:rsidRDefault="007B2C27"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true </w:t>
                  </w:r>
                </w:p>
              </w:tc>
            </w:tr>
            <w:tr w:rsidR="007B2C27" w:rsidTr="004B2712">
              <w:tc>
                <w:tcPr>
                  <w:tcW w:w="1417" w:type="dxa"/>
                  <w:vMerge/>
                </w:tcPr>
                <w:p w:rsidR="007B2C27" w:rsidRDefault="007B2C27" w:rsidP="0014377D">
                  <w:pPr>
                    <w:tabs>
                      <w:tab w:val="left" w:pos="6262"/>
                    </w:tabs>
                    <w:rPr>
                      <w:rFonts w:ascii="Calibri" w:hAnsi="Calibri" w:cs="Times New Roman"/>
                      <w:b/>
                      <w:color w:val="000000"/>
                      <w:lang w:bidi="ar-SA"/>
                    </w:rPr>
                  </w:pP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false </w:t>
                  </w:r>
                </w:p>
              </w:tc>
            </w:tr>
          </w:tbl>
          <w:p w:rsidR="00EE3A55" w:rsidRPr="008D4ADE" w:rsidRDefault="00EE3A55" w:rsidP="00A17ADC">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evr_string</w:t>
            </w:r>
          </w:p>
        </w:tc>
        <w:tc>
          <w:tcPr>
            <w:tcW w:w="4098" w:type="pct"/>
            <w:tcBorders>
              <w:left w:val="single" w:sz="4" w:space="0" w:color="auto"/>
            </w:tcBorders>
          </w:tcPr>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color w:val="000000"/>
              </w:rPr>
              <w:t xml:space="preserve">Data of this type conforms to the format EPOCH:VERSION-RELEASE and comparisons involving this type MUST follow the algorithm described in the rpmVersionCompare() function which is located in lib/psm.c of the RPM source code. </w:t>
            </w:r>
          </w:p>
          <w:p w:rsidR="00CE35C0" w:rsidRPr="00CE35C0" w:rsidRDefault="00CE35C0" w:rsidP="00CE35C0">
            <w:pPr>
              <w:pStyle w:val="ListParagraph"/>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equals: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w:t>
            </w:r>
            <w:r w:rsidRPr="00CE35C0">
              <w:rPr>
                <w:rFonts w:cs="Times New Roman"/>
                <w:color w:val="000000"/>
              </w:rPr>
              <w:t>,</w:t>
            </w:r>
            <w:r w:rsidRPr="00CE35C0">
              <w:rPr>
                <w:rFonts w:cs="Times New Roman"/>
                <w:i/>
                <w:color w:val="000000"/>
              </w:rPr>
              <w:t>s</w:t>
            </w:r>
            <w:r w:rsidRPr="00CE35C0">
              <w:rPr>
                <w:rFonts w:cs="Times New Roman"/>
                <w:color w:val="000000"/>
              </w:rPr>
              <w:t xml:space="preserve">) function is 0. </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not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not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the specified evr_string </w:t>
            </w:r>
            <w:r w:rsidRPr="00CE35C0">
              <w:rPr>
                <w:rFonts w:cs="Times New Roman"/>
                <w:i/>
                <w:color w:val="000000"/>
              </w:rPr>
              <w:t>s</w:t>
            </w:r>
            <w:r w:rsidRPr="00CE35C0">
              <w:rPr>
                <w:rFonts w:cs="Times New Roman"/>
                <w:color w:val="000000"/>
              </w:rPr>
              <w:t xml:space="preserve"> value only if the result of the algorithm described in the rpmVersionCompare(</w:t>
            </w:r>
            <w:r w:rsidRPr="00CE35C0">
              <w:rPr>
                <w:rFonts w:cs="Times New Roman"/>
                <w:i/>
                <w:color w:val="000000"/>
              </w:rPr>
              <w:t>c,s</w:t>
            </w:r>
            <w:r w:rsidRPr="00CE35C0">
              <w:rPr>
                <w:rFonts w:cs="Times New Roman"/>
                <w:color w:val="000000"/>
              </w:rPr>
              <w:t xml:space="preserve">) </w:t>
            </w:r>
            <w:r w:rsidRPr="00CE35C0">
              <w:rPr>
                <w:rFonts w:cs="Times New Roman"/>
                <w:color w:val="000000"/>
              </w:rPr>
              <w:lastRenderedPageBreak/>
              <w:t>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or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less than: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less than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A17ADC" w:rsidRPr="00E8649A"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E35C0">
              <w:rPr>
                <w:rFonts w:cs="Times New Roman"/>
                <w:b/>
                <w:color w:val="000000"/>
              </w:rPr>
              <w:t>less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less than or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rsidR="00810516" w:rsidRDefault="00810516" w:rsidP="0081051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810516" w:rsidRDefault="00810516"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f</w:t>
            </w:r>
            <w:r w:rsidRPr="008E77F9">
              <w:rPr>
                <w:rFonts w:ascii="Calibri" w:hAnsi="Calibri" w:cs="Times New Roman"/>
                <w:color w:val="000000"/>
                <w:lang w:bidi="ar-SA"/>
              </w:rPr>
              <w:t>loat</w:t>
            </w:r>
          </w:p>
        </w:tc>
        <w:tc>
          <w:tcPr>
            <w:tcW w:w="4098" w:type="pct"/>
            <w:tcBorders>
              <w:left w:val="single" w:sz="4" w:space="0" w:color="auto"/>
            </w:tcBorders>
          </w:tcPr>
          <w:p w:rsidR="00A17ADC" w:rsidRDefault="00540AE1"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sidR="00B0588D">
              <w:rPr>
                <w:rFonts w:ascii="Calibri" w:hAnsi="Calibri" w:cs="Times New Roman"/>
                <w:color w:val="000000"/>
                <w:lang w:bidi="ar-SA"/>
              </w:rPr>
              <w:t>float</w:t>
            </w:r>
            <w:r>
              <w:rPr>
                <w:rFonts w:ascii="Calibri" w:hAnsi="Calibri" w:cs="Times New Roman"/>
                <w:color w:val="000000"/>
                <w:lang w:bidi="ar-SA"/>
              </w:rPr>
              <w:t xml:space="preserve"> data [3</w:t>
            </w:r>
            <w:r w:rsidR="00E4227E">
              <w:rPr>
                <w:rFonts w:ascii="Calibri" w:hAnsi="Calibri" w:cs="Times New Roman"/>
                <w:color w:val="000000"/>
                <w:lang w:bidi="ar-SA"/>
              </w:rPr>
              <w:t>].</w:t>
            </w:r>
          </w:p>
          <w:p w:rsidR="00E4227E" w:rsidRDefault="00E4227E"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w:t>
            </w:r>
            <w:r w:rsidRPr="006A5368">
              <w:rPr>
                <w:rFonts w:cs="Times New Roman"/>
                <w:color w:val="000000"/>
                <w:lang w:bidi="ar-SA"/>
              </w:rPr>
              <w:t xml:space="preserve"> value are </w:t>
            </w:r>
            <w:r>
              <w:rPr>
                <w:rFonts w:cs="Times New Roman"/>
                <w:color w:val="000000"/>
                <w:lang w:bidi="ar-SA"/>
              </w:rPr>
              <w:t>numerically equal</w:t>
            </w:r>
            <w:r w:rsidRPr="006A5368">
              <w:rPr>
                <w:rFonts w:cs="Times New Roman"/>
                <w:color w:val="000000"/>
                <w:lang w:bidi="ar-SA"/>
              </w:rPr>
              <w:t>.</w:t>
            </w: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not </w:t>
            </w:r>
            <w:r w:rsidRPr="00F33DEC">
              <w:rPr>
                <w:rFonts w:cs="Times New Roman"/>
                <w:color w:val="000000"/>
                <w:lang w:bidi="ar-SA"/>
              </w:rPr>
              <w:t xml:space="preserve">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 value are not numerically</w:t>
            </w:r>
            <w:r w:rsidRPr="006A5368">
              <w:rPr>
                <w:rFonts w:cs="Times New Roman"/>
                <w:color w:val="000000"/>
                <w:lang w:bidi="ar-SA"/>
              </w:rPr>
              <w:t xml:space="preserve"> </w:t>
            </w:r>
            <w:r>
              <w:rPr>
                <w:rFonts w:cs="Times New Roman"/>
                <w:color w:val="000000"/>
                <w:lang w:bidi="ar-SA"/>
              </w:rPr>
              <w:t>equal</w:t>
            </w:r>
            <w:r w:rsidRPr="006A5368">
              <w:rPr>
                <w:rFonts w:cs="Times New Roman"/>
                <w:color w:val="000000"/>
                <w:lang w:bidi="ar-SA"/>
              </w:rPr>
              <w:t>.</w:t>
            </w: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p>
          <w:p w:rsidR="00B37A6C" w:rsidRPr="00275BDD"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1B0BBB" w:rsidRPr="00540AE1" w:rsidRDefault="00B37A6C" w:rsidP="009E708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275BDD">
              <w:rPr>
                <w:b/>
                <w:lang w:bidi="ar-SA"/>
              </w:rPr>
              <w:t>less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tc>
      </w:tr>
      <w:tr w:rsidR="00A17ADC"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A17ADC"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t>ios_version</w:t>
            </w:r>
          </w:p>
        </w:tc>
        <w:tc>
          <w:tcPr>
            <w:tcW w:w="4098" w:type="pct"/>
            <w:tcBorders>
              <w:left w:val="single" w:sz="4" w:space="0" w:color="auto"/>
            </w:tcBorders>
          </w:tcPr>
          <w:p w:rsidR="00D90E78" w:rsidRDefault="00D90E78" w:rsidP="00D90E78">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Pr>
                <w:rFonts w:ascii="Calibri" w:hAnsi="Calibri" w:cs="Times New Roman"/>
                <w:color w:val="000000"/>
                <w:szCs w:val="24"/>
              </w:rPr>
              <w:t xml:space="preserve">.[17] </w:t>
            </w:r>
          </w:p>
          <w:p w:rsidR="00D90E78" w:rsidRDefault="00D90E78"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05303C" w:rsidP="00A17ADC">
            <w:pPr>
              <w:keepNext/>
              <w:keepLines/>
              <w:tabs>
                <w:tab w:val="left" w:pos="6262"/>
              </w:tabs>
              <w:spacing w:before="200" w:after="200" w:line="276" w:lineRule="auto"/>
              <w:outlineLvl w:val="2"/>
              <w:rPr>
                <w:rFonts w:ascii="Calibri" w:hAnsi="Calibri" w:cs="Times New Roman"/>
                <w:b w:val="0"/>
                <w:color w:val="000000"/>
                <w:lang w:bidi="ar-SA"/>
              </w:rPr>
            </w:pPr>
            <w:bookmarkStart w:id="2107" w:name="_Toc336259543"/>
            <w:r>
              <w:rPr>
                <w:rFonts w:ascii="Calibri" w:hAnsi="Calibri" w:cs="Times New Roman"/>
                <w:color w:val="000000"/>
                <w:lang w:bidi="ar-SA"/>
              </w:rPr>
              <w:lastRenderedPageBreak/>
              <w:t>i</w:t>
            </w:r>
            <w:r w:rsidR="00A17ADC" w:rsidRPr="00C264AF">
              <w:rPr>
                <w:rFonts w:ascii="Calibri" w:hAnsi="Calibri" w:cs="Times New Roman"/>
                <w:color w:val="000000"/>
                <w:lang w:bidi="ar-SA"/>
              </w:rPr>
              <w:t>nt</w:t>
            </w:r>
            <w:bookmarkEnd w:id="2107"/>
          </w:p>
        </w:tc>
        <w:tc>
          <w:tcPr>
            <w:tcW w:w="4098" w:type="pct"/>
            <w:tcBorders>
              <w:left w:val="single" w:sz="4" w:space="0" w:color="auto"/>
            </w:tcBorders>
          </w:tcPr>
          <w:p w:rsidR="00611510" w:rsidRDefault="00611510" w:rsidP="00715D7F">
            <w:pPr>
              <w:cnfStyle w:val="000000100000" w:firstRow="0" w:lastRow="0" w:firstColumn="0" w:lastColumn="0" w:oddVBand="0" w:evenVBand="0" w:oddHBand="1" w:evenHBand="0" w:firstRowFirstColumn="0" w:firstRowLastColumn="0" w:lastRowFirstColumn="0" w:lastRowLastColumn="0"/>
              <w:rPr>
                <w:lang w:bidi="ar-SA"/>
              </w:rPr>
            </w:pPr>
            <w:r w:rsidRPr="00C264AF">
              <w:rPr>
                <w:lang w:bidi="ar-SA"/>
              </w:rPr>
              <w:t>Data of this type conforms to t</w:t>
            </w:r>
            <w:r>
              <w:rPr>
                <w:lang w:bidi="ar-SA"/>
              </w:rPr>
              <w:t>he W3C Recommendation for integer data [4</w:t>
            </w:r>
            <w:r w:rsidRPr="00C264AF">
              <w:rPr>
                <w:lang w:bidi="ar-SA"/>
              </w:rPr>
              <w:t>]</w:t>
            </w:r>
            <w:r w:rsidR="003213F5">
              <w:rPr>
                <w:lang w:bidi="ar-SA"/>
              </w:rPr>
              <w:t xml:space="preserve">. </w:t>
            </w:r>
          </w:p>
          <w:p w:rsidR="004A2E4E" w:rsidRDefault="004A2E4E" w:rsidP="00715D7F">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integer</w:t>
            </w:r>
            <w:r w:rsidRPr="00F33DEC">
              <w:rPr>
                <w:rFonts w:cs="Times New Roman"/>
                <w:color w:val="000000"/>
                <w:lang w:bidi="ar-SA"/>
              </w:rPr>
              <w:t xml:space="preserve"> value is equal to the specified </w:t>
            </w:r>
            <w:r>
              <w:rPr>
                <w:rFonts w:cs="Times New Roman"/>
                <w:color w:val="000000"/>
                <w:lang w:bidi="ar-SA"/>
              </w:rPr>
              <w:t>integer</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integer</w:t>
            </w:r>
            <w:r w:rsidRPr="006A5368">
              <w:rPr>
                <w:rFonts w:cs="Times New Roman"/>
                <w:color w:val="000000"/>
                <w:lang w:bidi="ar-SA"/>
              </w:rPr>
              <w:t xml:space="preserve"> value and the specified </w:t>
            </w:r>
            <w:r>
              <w:rPr>
                <w:rFonts w:cs="Times New Roman"/>
                <w:color w:val="000000"/>
                <w:lang w:bidi="ar-SA"/>
              </w:rPr>
              <w:t>integer</w:t>
            </w:r>
            <w:r w:rsidRPr="006A5368">
              <w:rPr>
                <w:rFonts w:cs="Times New Roman"/>
                <w:color w:val="000000"/>
                <w:lang w:bidi="ar-SA"/>
              </w:rPr>
              <w:t xml:space="preserve"> value are </w:t>
            </w:r>
            <w:r w:rsidR="00B06932">
              <w:rPr>
                <w:rFonts w:cs="Times New Roman"/>
                <w:color w:val="000000"/>
                <w:lang w:bidi="ar-SA"/>
              </w:rPr>
              <w:t xml:space="preserve">numerically </w:t>
            </w:r>
            <w:r>
              <w:rPr>
                <w:rFonts w:cs="Times New Roman"/>
                <w:color w:val="000000"/>
                <w:lang w:bidi="ar-SA"/>
              </w:rPr>
              <w:t>equal</w:t>
            </w:r>
            <w:r w:rsidRPr="006A5368">
              <w:rPr>
                <w:rFonts w:cs="Times New Roman"/>
                <w:color w:val="000000"/>
                <w:lang w:bidi="ar-SA"/>
              </w:rPr>
              <w:t>.</w:t>
            </w: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sidR="00E17B4C">
              <w:rPr>
                <w:lang w:bidi="ar-SA"/>
              </w:rPr>
              <w:t xml:space="preserve"> </w:t>
            </w:r>
            <w:r w:rsidR="00E17B4C" w:rsidRPr="00F33DEC">
              <w:rPr>
                <w:rFonts w:cs="Times New Roman"/>
                <w:color w:val="000000"/>
                <w:lang w:bidi="ar-SA"/>
              </w:rPr>
              <w:t xml:space="preserve">The collected </w:t>
            </w:r>
            <w:r w:rsidR="00E17B4C">
              <w:rPr>
                <w:rFonts w:cs="Times New Roman"/>
                <w:color w:val="000000"/>
                <w:lang w:bidi="ar-SA"/>
              </w:rPr>
              <w:t>integer</w:t>
            </w:r>
            <w:r w:rsidR="00E17B4C" w:rsidRPr="00F33DEC">
              <w:rPr>
                <w:rFonts w:cs="Times New Roman"/>
                <w:color w:val="000000"/>
                <w:lang w:bidi="ar-SA"/>
              </w:rPr>
              <w:t xml:space="preserve"> value is </w:t>
            </w:r>
            <w:r w:rsidR="00E17B4C">
              <w:rPr>
                <w:rFonts w:cs="Times New Roman"/>
                <w:color w:val="000000"/>
                <w:lang w:bidi="ar-SA"/>
              </w:rPr>
              <w:t xml:space="preserve">not </w:t>
            </w:r>
            <w:r w:rsidR="00E17B4C" w:rsidRPr="00F33DEC">
              <w:rPr>
                <w:rFonts w:cs="Times New Roman"/>
                <w:color w:val="000000"/>
                <w:lang w:bidi="ar-SA"/>
              </w:rPr>
              <w:t xml:space="preserve">equal to the specified </w:t>
            </w:r>
            <w:r w:rsidR="00E17B4C">
              <w:rPr>
                <w:rFonts w:cs="Times New Roman"/>
                <w:color w:val="000000"/>
                <w:lang w:bidi="ar-SA"/>
              </w:rPr>
              <w:t>integer</w:t>
            </w:r>
            <w:r w:rsidR="00E17B4C" w:rsidRPr="00F33DEC">
              <w:rPr>
                <w:rFonts w:cs="Times New Roman"/>
                <w:color w:val="000000"/>
                <w:lang w:bidi="ar-SA"/>
              </w:rPr>
              <w:t xml:space="preserve"> value </w:t>
            </w:r>
            <w:r w:rsidR="00F82C4A">
              <w:rPr>
                <w:rFonts w:cs="Times New Roman"/>
                <w:color w:val="000000"/>
                <w:lang w:bidi="ar-SA"/>
              </w:rPr>
              <w:t>only if</w:t>
            </w:r>
            <w:r w:rsidR="00E17B4C">
              <w:rPr>
                <w:rFonts w:cs="Times New Roman"/>
                <w:color w:val="000000"/>
                <w:lang w:bidi="ar-SA"/>
              </w:rPr>
              <w:t xml:space="preserve"> t</w:t>
            </w:r>
            <w:r w:rsidR="00E17B4C" w:rsidRPr="006A5368">
              <w:rPr>
                <w:rFonts w:cs="Times New Roman"/>
                <w:color w:val="000000"/>
                <w:lang w:bidi="ar-SA"/>
              </w:rPr>
              <w:t xml:space="preserve">he collected </w:t>
            </w:r>
            <w:r w:rsidR="00E17B4C">
              <w:rPr>
                <w:rFonts w:cs="Times New Roman"/>
                <w:color w:val="000000"/>
                <w:lang w:bidi="ar-SA"/>
              </w:rPr>
              <w:t>integer</w:t>
            </w:r>
            <w:r w:rsidR="00E17B4C" w:rsidRPr="006A5368">
              <w:rPr>
                <w:rFonts w:cs="Times New Roman"/>
                <w:color w:val="000000"/>
                <w:lang w:bidi="ar-SA"/>
              </w:rPr>
              <w:t xml:space="preserve"> value and the specified </w:t>
            </w:r>
            <w:r w:rsidR="00E17B4C">
              <w:rPr>
                <w:rFonts w:cs="Times New Roman"/>
                <w:color w:val="000000"/>
                <w:lang w:bidi="ar-SA"/>
              </w:rPr>
              <w:t>integer</w:t>
            </w:r>
            <w:r w:rsidR="00B06932">
              <w:rPr>
                <w:rFonts w:cs="Times New Roman"/>
                <w:color w:val="000000"/>
                <w:lang w:bidi="ar-SA"/>
              </w:rPr>
              <w:t xml:space="preserve"> value are not numerically</w:t>
            </w:r>
            <w:r w:rsidR="00E17B4C" w:rsidRPr="006A5368">
              <w:rPr>
                <w:rFonts w:cs="Times New Roman"/>
                <w:color w:val="000000"/>
                <w:lang w:bidi="ar-SA"/>
              </w:rPr>
              <w:t xml:space="preserve"> </w:t>
            </w:r>
            <w:r w:rsidR="00E17B4C">
              <w:rPr>
                <w:rFonts w:cs="Times New Roman"/>
                <w:color w:val="000000"/>
                <w:lang w:bidi="ar-SA"/>
              </w:rPr>
              <w:t>equal</w:t>
            </w:r>
            <w:r w:rsidR="00E17B4C" w:rsidRPr="006A5368">
              <w:rPr>
                <w:rFonts w:cs="Times New Roman"/>
                <w:color w:val="000000"/>
                <w:lang w:bidi="ar-SA"/>
              </w:rPr>
              <w:t>.</w:t>
            </w: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
          <w:p w:rsidR="00275BDD"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sidR="00275BDD">
              <w:rPr>
                <w:lang w:bidi="ar-SA"/>
              </w:rPr>
              <w:t xml:space="preserve"> </w:t>
            </w:r>
            <w:r w:rsidR="00275BDD" w:rsidRPr="00F33DEC">
              <w:rPr>
                <w:rFonts w:cs="Times New Roman"/>
                <w:color w:val="000000"/>
                <w:lang w:bidi="ar-SA"/>
              </w:rPr>
              <w:t xml:space="preserve">The collected </w:t>
            </w:r>
            <w:r w:rsidR="00275BDD">
              <w:rPr>
                <w:rFonts w:cs="Times New Roman"/>
                <w:color w:val="000000"/>
                <w:lang w:bidi="ar-SA"/>
              </w:rPr>
              <w:t>integer</w:t>
            </w:r>
            <w:r w:rsidR="00275BDD" w:rsidRPr="00F33DEC">
              <w:rPr>
                <w:rFonts w:cs="Times New Roman"/>
                <w:color w:val="000000"/>
                <w:lang w:bidi="ar-SA"/>
              </w:rPr>
              <w:t xml:space="preserve"> value is </w:t>
            </w:r>
            <w:r w:rsidR="00275BDD">
              <w:rPr>
                <w:rFonts w:cs="Times New Roman"/>
                <w:color w:val="000000"/>
                <w:lang w:bidi="ar-SA"/>
              </w:rPr>
              <w:t xml:space="preserve">greater than </w:t>
            </w:r>
            <w:r w:rsidR="00275BDD" w:rsidRPr="00F33DEC">
              <w:rPr>
                <w:rFonts w:cs="Times New Roman"/>
                <w:color w:val="000000"/>
                <w:lang w:bidi="ar-SA"/>
              </w:rPr>
              <w:t xml:space="preserve">the specified </w:t>
            </w:r>
            <w:r w:rsidR="00275BDD">
              <w:rPr>
                <w:rFonts w:cs="Times New Roman"/>
                <w:color w:val="000000"/>
                <w:lang w:bidi="ar-SA"/>
              </w:rPr>
              <w:t>integer</w:t>
            </w:r>
            <w:r w:rsidR="00275BDD" w:rsidRPr="00F33DEC">
              <w:rPr>
                <w:rFonts w:cs="Times New Roman"/>
                <w:color w:val="000000"/>
                <w:lang w:bidi="ar-SA"/>
              </w:rPr>
              <w:t xml:space="preserve"> value </w:t>
            </w:r>
            <w:r w:rsidR="00F82C4A">
              <w:rPr>
                <w:rFonts w:cs="Times New Roman"/>
                <w:color w:val="000000"/>
                <w:lang w:bidi="ar-SA"/>
              </w:rPr>
              <w:t>only if</w:t>
            </w:r>
            <w:r w:rsidR="00275BDD">
              <w:rPr>
                <w:rFonts w:cs="Times New Roman"/>
                <w:color w:val="000000"/>
                <w:lang w:bidi="ar-SA"/>
              </w:rPr>
              <w:t xml:space="preserve"> t</w:t>
            </w:r>
            <w:r w:rsidR="00275BDD" w:rsidRPr="006A5368">
              <w:rPr>
                <w:rFonts w:cs="Times New Roman"/>
                <w:color w:val="000000"/>
                <w:lang w:bidi="ar-SA"/>
              </w:rPr>
              <w:t xml:space="preserve">he collected </w:t>
            </w:r>
            <w:r w:rsidR="00275BDD">
              <w:rPr>
                <w:rFonts w:cs="Times New Roman"/>
                <w:color w:val="000000"/>
                <w:lang w:bidi="ar-SA"/>
              </w:rPr>
              <w:t>integer</w:t>
            </w:r>
            <w:r w:rsidR="00275BDD" w:rsidRPr="006A5368">
              <w:rPr>
                <w:rFonts w:cs="Times New Roman"/>
                <w:color w:val="000000"/>
                <w:lang w:bidi="ar-SA"/>
              </w:rPr>
              <w:t xml:space="preserve"> value </w:t>
            </w:r>
            <w:r w:rsidR="00B06932">
              <w:rPr>
                <w:rFonts w:cs="Times New Roman"/>
                <w:color w:val="000000"/>
                <w:lang w:bidi="ar-SA"/>
              </w:rPr>
              <w:t xml:space="preserve">is numerically greater than the </w:t>
            </w:r>
            <w:r w:rsidR="00275BDD" w:rsidRPr="006A5368">
              <w:rPr>
                <w:rFonts w:cs="Times New Roman"/>
                <w:color w:val="000000"/>
                <w:lang w:bidi="ar-SA"/>
              </w:rPr>
              <w:t xml:space="preserve">specified </w:t>
            </w:r>
            <w:r w:rsidR="00275BDD">
              <w:rPr>
                <w:rFonts w:cs="Times New Roman"/>
                <w:color w:val="000000"/>
                <w:lang w:bidi="ar-SA"/>
              </w:rPr>
              <w:t>integer</w:t>
            </w:r>
            <w:r w:rsidR="00275BDD" w:rsidRPr="006A5368">
              <w:rPr>
                <w:rFonts w:cs="Times New Roman"/>
                <w:color w:val="000000"/>
                <w:lang w:bidi="ar-SA"/>
              </w:rPr>
              <w:t xml:space="preserve"> value.</w:t>
            </w:r>
          </w:p>
          <w:p w:rsidR="004A2E4E"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
          <w:p w:rsidR="004A2E4E"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sidR="00784A1A">
              <w:rPr>
                <w:b/>
                <w:lang w:bidi="ar-SA"/>
              </w:rPr>
              <w:t xml:space="preserve"> </w:t>
            </w:r>
            <w:r w:rsidR="00784A1A" w:rsidRPr="00F33DEC">
              <w:rPr>
                <w:rFonts w:cs="Times New Roman"/>
                <w:color w:val="000000"/>
                <w:lang w:bidi="ar-SA"/>
              </w:rPr>
              <w:t xml:space="preserve">The collected </w:t>
            </w:r>
            <w:r w:rsidR="00784A1A">
              <w:rPr>
                <w:rFonts w:cs="Times New Roman"/>
                <w:color w:val="000000"/>
                <w:lang w:bidi="ar-SA"/>
              </w:rPr>
              <w:t>integer</w:t>
            </w:r>
            <w:r w:rsidR="00784A1A" w:rsidRPr="00F33DEC">
              <w:rPr>
                <w:rFonts w:cs="Times New Roman"/>
                <w:color w:val="000000"/>
                <w:lang w:bidi="ar-SA"/>
              </w:rPr>
              <w:t xml:space="preserve"> value is </w:t>
            </w:r>
            <w:r w:rsidR="00784A1A">
              <w:rPr>
                <w:rFonts w:cs="Times New Roman"/>
                <w:color w:val="000000"/>
                <w:lang w:bidi="ar-SA"/>
              </w:rPr>
              <w:t xml:space="preserve">greater than or equal to </w:t>
            </w:r>
            <w:r w:rsidR="00784A1A" w:rsidRPr="00F33DEC">
              <w:rPr>
                <w:rFonts w:cs="Times New Roman"/>
                <w:color w:val="000000"/>
                <w:lang w:bidi="ar-SA"/>
              </w:rPr>
              <w:t xml:space="preserve">the specified </w:t>
            </w:r>
            <w:r w:rsidR="00784A1A">
              <w:rPr>
                <w:rFonts w:cs="Times New Roman"/>
                <w:color w:val="000000"/>
                <w:lang w:bidi="ar-SA"/>
              </w:rPr>
              <w:t>integer</w:t>
            </w:r>
            <w:r w:rsidR="00784A1A" w:rsidRPr="00F33DEC">
              <w:rPr>
                <w:rFonts w:cs="Times New Roman"/>
                <w:color w:val="000000"/>
                <w:lang w:bidi="ar-SA"/>
              </w:rPr>
              <w:t xml:space="preserve"> value </w:t>
            </w:r>
            <w:r w:rsidR="00F82C4A">
              <w:rPr>
                <w:rFonts w:cs="Times New Roman"/>
                <w:color w:val="000000"/>
                <w:lang w:bidi="ar-SA"/>
              </w:rPr>
              <w:t>only if</w:t>
            </w:r>
            <w:r w:rsidR="00784A1A">
              <w:rPr>
                <w:rFonts w:cs="Times New Roman"/>
                <w:color w:val="000000"/>
                <w:lang w:bidi="ar-SA"/>
              </w:rPr>
              <w:t xml:space="preserve"> t</w:t>
            </w:r>
            <w:r w:rsidR="00784A1A" w:rsidRPr="006A5368">
              <w:rPr>
                <w:rFonts w:cs="Times New Roman"/>
                <w:color w:val="000000"/>
                <w:lang w:bidi="ar-SA"/>
              </w:rPr>
              <w:t xml:space="preserve">he collected </w:t>
            </w:r>
            <w:r w:rsidR="00784A1A">
              <w:rPr>
                <w:rFonts w:cs="Times New Roman"/>
                <w:color w:val="000000"/>
                <w:lang w:bidi="ar-SA"/>
              </w:rPr>
              <w:t>integer</w:t>
            </w:r>
            <w:r w:rsidR="00784A1A" w:rsidRPr="006A5368">
              <w:rPr>
                <w:rFonts w:cs="Times New Roman"/>
                <w:color w:val="000000"/>
                <w:lang w:bidi="ar-SA"/>
              </w:rPr>
              <w:t xml:space="preserve"> value </w:t>
            </w:r>
            <w:r w:rsidR="00784A1A">
              <w:rPr>
                <w:rFonts w:cs="Times New Roman"/>
                <w:color w:val="000000"/>
                <w:lang w:bidi="ar-SA"/>
              </w:rPr>
              <w:t xml:space="preserve">is numerically greater than or equal to the </w:t>
            </w:r>
            <w:r w:rsidR="00784A1A" w:rsidRPr="006A5368">
              <w:rPr>
                <w:rFonts w:cs="Times New Roman"/>
                <w:color w:val="000000"/>
                <w:lang w:bidi="ar-SA"/>
              </w:rPr>
              <w:t xml:space="preserve">specified </w:t>
            </w:r>
            <w:r w:rsidR="00784A1A">
              <w:rPr>
                <w:rFonts w:cs="Times New Roman"/>
                <w:color w:val="000000"/>
                <w:lang w:bidi="ar-SA"/>
              </w:rPr>
              <w:t>integer</w:t>
            </w:r>
            <w:r w:rsidR="00784A1A"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sidR="00A042FF">
              <w:rPr>
                <w:b/>
                <w:lang w:bidi="ar-SA"/>
              </w:rPr>
              <w:t xml:space="preserve"> </w:t>
            </w:r>
            <w:r w:rsidR="00A042FF" w:rsidRPr="00F33DEC">
              <w:rPr>
                <w:rFonts w:cs="Times New Roman"/>
                <w:color w:val="000000"/>
                <w:lang w:bidi="ar-SA"/>
              </w:rPr>
              <w:t xml:space="preserve">The collected </w:t>
            </w:r>
            <w:r w:rsidR="00A042FF">
              <w:rPr>
                <w:rFonts w:cs="Times New Roman"/>
                <w:color w:val="000000"/>
                <w:lang w:bidi="ar-SA"/>
              </w:rPr>
              <w:t>integer</w:t>
            </w:r>
            <w:r w:rsidR="00A042FF" w:rsidRPr="00F33DEC">
              <w:rPr>
                <w:rFonts w:cs="Times New Roman"/>
                <w:color w:val="000000"/>
                <w:lang w:bidi="ar-SA"/>
              </w:rPr>
              <w:t xml:space="preserve"> value is </w:t>
            </w:r>
            <w:r w:rsidR="00A042FF">
              <w:rPr>
                <w:rFonts w:cs="Times New Roman"/>
                <w:color w:val="000000"/>
                <w:lang w:bidi="ar-SA"/>
              </w:rPr>
              <w:t xml:space="preserve">less than </w:t>
            </w:r>
            <w:r w:rsidR="00A042FF" w:rsidRPr="00F33DEC">
              <w:rPr>
                <w:rFonts w:cs="Times New Roman"/>
                <w:color w:val="000000"/>
                <w:lang w:bidi="ar-SA"/>
              </w:rPr>
              <w:t xml:space="preserve">the specified </w:t>
            </w:r>
            <w:r w:rsidR="00A042FF">
              <w:rPr>
                <w:rFonts w:cs="Times New Roman"/>
                <w:color w:val="000000"/>
                <w:lang w:bidi="ar-SA"/>
              </w:rPr>
              <w:t>integer</w:t>
            </w:r>
            <w:r w:rsidR="00A042FF" w:rsidRPr="00F33DEC">
              <w:rPr>
                <w:rFonts w:cs="Times New Roman"/>
                <w:color w:val="000000"/>
                <w:lang w:bidi="ar-SA"/>
              </w:rPr>
              <w:t xml:space="preserve"> value </w:t>
            </w:r>
            <w:r w:rsidR="00F82C4A">
              <w:rPr>
                <w:rFonts w:cs="Times New Roman"/>
                <w:color w:val="000000"/>
                <w:lang w:bidi="ar-SA"/>
              </w:rPr>
              <w:t>only if</w:t>
            </w:r>
            <w:r w:rsidR="00A042FF">
              <w:rPr>
                <w:rFonts w:cs="Times New Roman"/>
                <w:color w:val="000000"/>
                <w:lang w:bidi="ar-SA"/>
              </w:rPr>
              <w:t xml:space="preserve"> t</w:t>
            </w:r>
            <w:r w:rsidR="00A042FF" w:rsidRPr="006A5368">
              <w:rPr>
                <w:rFonts w:cs="Times New Roman"/>
                <w:color w:val="000000"/>
                <w:lang w:bidi="ar-SA"/>
              </w:rPr>
              <w:t xml:space="preserve">he collected </w:t>
            </w:r>
            <w:r w:rsidR="00A042FF">
              <w:rPr>
                <w:rFonts w:cs="Times New Roman"/>
                <w:color w:val="000000"/>
                <w:lang w:bidi="ar-SA"/>
              </w:rPr>
              <w:t>integer</w:t>
            </w:r>
            <w:r w:rsidR="00A042FF" w:rsidRPr="006A5368">
              <w:rPr>
                <w:rFonts w:cs="Times New Roman"/>
                <w:color w:val="000000"/>
                <w:lang w:bidi="ar-SA"/>
              </w:rPr>
              <w:t xml:space="preserve"> value </w:t>
            </w:r>
            <w:r w:rsidR="00A042FF">
              <w:rPr>
                <w:rFonts w:cs="Times New Roman"/>
                <w:color w:val="000000"/>
                <w:lang w:bidi="ar-SA"/>
              </w:rPr>
              <w:t xml:space="preserve">is numerically less than the </w:t>
            </w:r>
            <w:r w:rsidR="00A042FF" w:rsidRPr="006A5368">
              <w:rPr>
                <w:rFonts w:cs="Times New Roman"/>
                <w:color w:val="000000"/>
                <w:lang w:bidi="ar-SA"/>
              </w:rPr>
              <w:t xml:space="preserve">specified </w:t>
            </w:r>
            <w:r w:rsidR="00A042FF">
              <w:rPr>
                <w:rFonts w:cs="Times New Roman"/>
                <w:color w:val="000000"/>
                <w:lang w:bidi="ar-SA"/>
              </w:rPr>
              <w:t>integer</w:t>
            </w:r>
            <w:r w:rsidR="00A042FF" w:rsidRPr="006A5368">
              <w:rPr>
                <w:rFonts w:cs="Times New Roman"/>
                <w:color w:val="000000"/>
                <w:lang w:bidi="ar-SA"/>
              </w:rPr>
              <w:t xml:space="preserve"> value.</w:t>
            </w:r>
          </w:p>
          <w:p w:rsidR="00A042FF" w:rsidRDefault="00A042FF" w:rsidP="009E7089">
            <w:pPr>
              <w:cnfStyle w:val="000000100000" w:firstRow="0" w:lastRow="0" w:firstColumn="0" w:lastColumn="0" w:oddVBand="0" w:evenVBand="0" w:oddHBand="1" w:evenHBand="0" w:firstRowFirstColumn="0" w:firstRowLastColumn="0" w:lastRowFirstColumn="0" w:lastRowLastColumn="0"/>
              <w:rPr>
                <w:lang w:bidi="ar-SA"/>
              </w:rPr>
            </w:pPr>
          </w:p>
          <w:p w:rsidR="0060796B"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less than or equal:</w:t>
            </w:r>
            <w:r w:rsidR="0060796B">
              <w:rPr>
                <w:b/>
                <w:lang w:bidi="ar-SA"/>
              </w:rPr>
              <w:t xml:space="preserve"> </w:t>
            </w:r>
            <w:r w:rsidR="0060796B" w:rsidRPr="00F33DEC">
              <w:rPr>
                <w:rFonts w:cs="Times New Roman"/>
                <w:color w:val="000000"/>
                <w:lang w:bidi="ar-SA"/>
              </w:rPr>
              <w:t xml:space="preserve">The collected </w:t>
            </w:r>
            <w:r w:rsidR="0060796B">
              <w:rPr>
                <w:rFonts w:cs="Times New Roman"/>
                <w:color w:val="000000"/>
                <w:lang w:bidi="ar-SA"/>
              </w:rPr>
              <w:t>integer</w:t>
            </w:r>
            <w:r w:rsidR="0060796B" w:rsidRPr="00F33DEC">
              <w:rPr>
                <w:rFonts w:cs="Times New Roman"/>
                <w:color w:val="000000"/>
                <w:lang w:bidi="ar-SA"/>
              </w:rPr>
              <w:t xml:space="preserve"> value is </w:t>
            </w:r>
            <w:r w:rsidR="0060796B">
              <w:rPr>
                <w:rFonts w:cs="Times New Roman"/>
                <w:color w:val="000000"/>
                <w:lang w:bidi="ar-SA"/>
              </w:rPr>
              <w:t xml:space="preserve">less than or equal to </w:t>
            </w:r>
            <w:r w:rsidR="0060796B" w:rsidRPr="00F33DEC">
              <w:rPr>
                <w:rFonts w:cs="Times New Roman"/>
                <w:color w:val="000000"/>
                <w:lang w:bidi="ar-SA"/>
              </w:rPr>
              <w:t xml:space="preserve">the specified </w:t>
            </w:r>
            <w:r w:rsidR="0060796B">
              <w:rPr>
                <w:rFonts w:cs="Times New Roman"/>
                <w:color w:val="000000"/>
                <w:lang w:bidi="ar-SA"/>
              </w:rPr>
              <w:t>integer</w:t>
            </w:r>
            <w:r w:rsidR="0060796B" w:rsidRPr="00F33DEC">
              <w:rPr>
                <w:rFonts w:cs="Times New Roman"/>
                <w:color w:val="000000"/>
                <w:lang w:bidi="ar-SA"/>
              </w:rPr>
              <w:t xml:space="preserve"> value </w:t>
            </w:r>
            <w:r w:rsidR="00F82C4A">
              <w:rPr>
                <w:rFonts w:cs="Times New Roman"/>
                <w:color w:val="000000"/>
                <w:lang w:bidi="ar-SA"/>
              </w:rPr>
              <w:t>only if</w:t>
            </w:r>
            <w:r w:rsidR="0060796B">
              <w:rPr>
                <w:rFonts w:cs="Times New Roman"/>
                <w:color w:val="000000"/>
                <w:lang w:bidi="ar-SA"/>
              </w:rPr>
              <w:t xml:space="preserve"> t</w:t>
            </w:r>
            <w:r w:rsidR="0060796B" w:rsidRPr="006A5368">
              <w:rPr>
                <w:rFonts w:cs="Times New Roman"/>
                <w:color w:val="000000"/>
                <w:lang w:bidi="ar-SA"/>
              </w:rPr>
              <w:t xml:space="preserve">he collected </w:t>
            </w:r>
            <w:r w:rsidR="0060796B">
              <w:rPr>
                <w:rFonts w:cs="Times New Roman"/>
                <w:color w:val="000000"/>
                <w:lang w:bidi="ar-SA"/>
              </w:rPr>
              <w:t>integer</w:t>
            </w:r>
            <w:r w:rsidR="0060796B" w:rsidRPr="006A5368">
              <w:rPr>
                <w:rFonts w:cs="Times New Roman"/>
                <w:color w:val="000000"/>
                <w:lang w:bidi="ar-SA"/>
              </w:rPr>
              <w:t xml:space="preserve"> value </w:t>
            </w:r>
            <w:r w:rsidR="0060796B">
              <w:rPr>
                <w:rFonts w:cs="Times New Roman"/>
                <w:color w:val="000000"/>
                <w:lang w:bidi="ar-SA"/>
              </w:rPr>
              <w:t xml:space="preserve">is numerically less than or equal to the </w:t>
            </w:r>
            <w:r w:rsidR="0060796B" w:rsidRPr="006A5368">
              <w:rPr>
                <w:rFonts w:cs="Times New Roman"/>
                <w:color w:val="000000"/>
                <w:lang w:bidi="ar-SA"/>
              </w:rPr>
              <w:t xml:space="preserve">specified </w:t>
            </w:r>
            <w:r w:rsidR="0060796B">
              <w:rPr>
                <w:rFonts w:cs="Times New Roman"/>
                <w:color w:val="000000"/>
                <w:lang w:bidi="ar-SA"/>
              </w:rPr>
              <w:t>integer</w:t>
            </w:r>
            <w:r w:rsidR="0060796B"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Pr="00B06932"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bitwise and:</w:t>
            </w:r>
            <w:r w:rsidR="00B06932">
              <w:rPr>
                <w:lang w:bidi="ar-SA"/>
              </w:rPr>
              <w:t xml:space="preserve"> The collected integer sati</w:t>
            </w:r>
            <w:r w:rsidR="004B2712">
              <w:rPr>
                <w:lang w:bidi="ar-SA"/>
              </w:rPr>
              <w:t xml:space="preserve">sfies the bitwise and operation with the specified integer value </w:t>
            </w:r>
            <w:r w:rsidR="00F82C4A">
              <w:rPr>
                <w:lang w:bidi="ar-SA"/>
              </w:rPr>
              <w:t>only if</w:t>
            </w:r>
            <w:r w:rsidR="004B2712">
              <w:rPr>
                <w:lang w:bidi="ar-SA"/>
              </w:rPr>
              <w:t xml:space="preserve"> the result of performing the </w:t>
            </w:r>
            <w:r w:rsidR="00BA5BBC">
              <w:rPr>
                <w:lang w:bidi="ar-SA"/>
              </w:rPr>
              <w:t xml:space="preserve">bitwise and operation on the binary representation of the </w:t>
            </w:r>
            <w:r w:rsidR="004B2712">
              <w:rPr>
                <w:lang w:bidi="ar-SA"/>
              </w:rPr>
              <w:t>collected integer value and the</w:t>
            </w:r>
            <w:r w:rsidR="00BA5BBC">
              <w:rPr>
                <w:lang w:bidi="ar-SA"/>
              </w:rPr>
              <w:t xml:space="preserve"> binary representation of the</w:t>
            </w:r>
            <w:r w:rsidR="004B2712">
              <w:rPr>
                <w:lang w:bidi="ar-SA"/>
              </w:rPr>
              <w:t xml:space="preserve"> </w:t>
            </w:r>
            <w:r w:rsidR="005B0AC2">
              <w:rPr>
                <w:lang w:bidi="ar-SA"/>
              </w:rPr>
              <w:t>specified integer value is the binary representation of the specified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A17ADC" w:rsidRPr="00E8649A"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bitwise or:</w:t>
            </w:r>
            <w:r w:rsidR="00BA5BBC">
              <w:rPr>
                <w:b/>
                <w:lang w:bidi="ar-SA"/>
              </w:rPr>
              <w:t xml:space="preserve"> </w:t>
            </w:r>
            <w:r w:rsidR="00BA5BBC">
              <w:rPr>
                <w:lang w:bidi="ar-SA"/>
              </w:rPr>
              <w:t xml:space="preserve">The collected integer satisfies the bitwise or operation with the specified integer value </w:t>
            </w:r>
            <w:r w:rsidR="00F82C4A">
              <w:rPr>
                <w:lang w:bidi="ar-SA"/>
              </w:rPr>
              <w:t>only if</w:t>
            </w:r>
            <w:r w:rsidR="00BA5BBC">
              <w:rPr>
                <w:lang w:bidi="ar-SA"/>
              </w:rPr>
              <w:t xml:space="preserve"> the result of performing the bitwise or operation on the binary representation of the collected integer value and the binary representation of the specified integer value is the binary representation of the specified value.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keepNext/>
              <w:keepLines/>
              <w:tabs>
                <w:tab w:val="left" w:pos="6262"/>
              </w:tabs>
              <w:spacing w:before="200" w:after="200" w:line="276" w:lineRule="auto"/>
              <w:outlineLvl w:val="2"/>
              <w:rPr>
                <w:rFonts w:ascii="Calibri" w:hAnsi="Calibri" w:cs="Times New Roman"/>
                <w:b w:val="0"/>
                <w:color w:val="000000"/>
                <w:lang w:bidi="ar-SA"/>
              </w:rPr>
            </w:pPr>
            <w:bookmarkStart w:id="2108" w:name="_Toc336259544"/>
            <w:r w:rsidRPr="00C264AF">
              <w:rPr>
                <w:rFonts w:ascii="Calibri" w:hAnsi="Calibri" w:cs="Times New Roman"/>
                <w:color w:val="000000"/>
                <w:lang w:bidi="ar-SA"/>
              </w:rPr>
              <w:t>ipv4_address</w:t>
            </w:r>
            <w:bookmarkEnd w:id="2108"/>
          </w:p>
        </w:tc>
        <w:tc>
          <w:tcPr>
            <w:tcW w:w="4098" w:type="pct"/>
            <w:tcBorders>
              <w:left w:val="single" w:sz="4" w:space="0" w:color="auto"/>
            </w:tcBorders>
          </w:tcPr>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color w:val="000000"/>
                <w:szCs w:val="24"/>
                <w:lang w:bidi="ar-SA"/>
              </w:rPr>
              <w:t>The ipv4_address datatype represents IPv4 addresses and IPv4 address prefixes (using CIDR notation)</w:t>
            </w:r>
            <w:r>
              <w:rPr>
                <w:rFonts w:ascii="Calibri" w:hAnsi="Calibri" w:cs="Times New Roman"/>
                <w:color w:val="000000"/>
                <w:szCs w:val="24"/>
                <w:lang w:bidi="ar-SA"/>
              </w:rPr>
              <w:t xml:space="preserve">. </w:t>
            </w:r>
            <w:r w:rsidRPr="00D00FB2">
              <w:rPr>
                <w:rFonts w:ascii="Calibri" w:hAnsi="Calibri" w:cs="Times New Roman"/>
                <w:color w:val="000000"/>
                <w:szCs w:val="24"/>
                <w:lang w:bidi="ar-SA"/>
              </w:rPr>
              <w:t>Legal values are represented in dotted-quad notation ('a.b.c.d' where 'a', 'b', 'c', and 'd' are integers from 0-255), optionally followed by a slash ('/') and either a prefix-length (an integer from 0-32) or a netmask represented in dotted-quad notation ('a.b.c.d' where 'a', 'b', 'c', and 'd' are integers from 0-255). Examples of legal values are '192.0.2.0', '192.0.2.0/32', and '192.0.2.0/255.255.255.255'. Additionally, leading zeros are permitted such that '192.0.2.0</w:t>
            </w:r>
            <w:r>
              <w:rPr>
                <w:rFonts w:ascii="Calibri" w:hAnsi="Calibri" w:cs="Times New Roman"/>
                <w:color w:val="000000"/>
                <w:szCs w:val="24"/>
                <w:lang w:bidi="ar-SA"/>
              </w:rPr>
              <w:t>' is equal to '192.000.002.000'. If a prefix-length is not specified, the default value is 32.</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2F075E"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equals:</w:t>
            </w:r>
            <w:r>
              <w:rPr>
                <w:rFonts w:ascii="Calibri" w:hAnsi="Calibri" w:cs="Times New Roman"/>
                <w:color w:val="000000"/>
                <w:szCs w:val="24"/>
                <w:lang w:bidi="ar-SA"/>
              </w:rPr>
              <w:t xml:space="preserve"> The collected IPv4 address is equal to the specified IPv4 address only if each octet of the collected IPv4 address is numerically equal to the corresponding octet of the specified IPv4 address </w:t>
            </w:r>
            <w:r w:rsidR="00DF4DC0">
              <w:rPr>
                <w:rFonts w:ascii="Calibri" w:hAnsi="Calibri" w:cs="Times New Roman"/>
                <w:color w:val="000000"/>
                <w:szCs w:val="24"/>
                <w:lang w:bidi="ar-SA"/>
              </w:rPr>
              <w:t xml:space="preserve">after the </w:t>
            </w:r>
            <w:r w:rsidR="00053781">
              <w:rPr>
                <w:rFonts w:ascii="Calibri" w:hAnsi="Calibri" w:cs="Times New Roman"/>
                <w:color w:val="000000"/>
                <w:szCs w:val="24"/>
                <w:lang w:bidi="ar-SA"/>
              </w:rPr>
              <w:t xml:space="preserve">corresponding </w:t>
            </w:r>
            <w:r>
              <w:rPr>
                <w:rFonts w:ascii="Calibri" w:hAnsi="Calibri" w:cs="Times New Roman"/>
                <w:color w:val="000000"/>
                <w:szCs w:val="24"/>
                <w:lang w:bidi="ar-SA"/>
              </w:rPr>
              <w:t>prefix-length</w:t>
            </w:r>
            <w:r w:rsidR="00053781">
              <w:rPr>
                <w:rFonts w:ascii="Calibri" w:hAnsi="Calibri" w:cs="Times New Roman"/>
                <w:color w:val="000000"/>
                <w:szCs w:val="24"/>
                <w:lang w:bidi="ar-SA"/>
              </w:rPr>
              <w:t>s</w:t>
            </w:r>
            <w:r>
              <w:rPr>
                <w:rFonts w:ascii="Calibri" w:hAnsi="Calibri" w:cs="Times New Roman"/>
                <w:color w:val="000000"/>
                <w:szCs w:val="24"/>
                <w:lang w:bidi="ar-SA"/>
              </w:rPr>
              <w:t xml:space="preserve"> </w:t>
            </w:r>
            <w:r w:rsidR="007609D0">
              <w:rPr>
                <w:rFonts w:ascii="Calibri" w:hAnsi="Calibri" w:cs="Times New Roman"/>
                <w:color w:val="000000"/>
                <w:szCs w:val="24"/>
                <w:lang w:bidi="ar-SA"/>
              </w:rPr>
              <w:t>have</w:t>
            </w:r>
            <w:r w:rsidR="00DF4DC0">
              <w:rPr>
                <w:rFonts w:ascii="Calibri" w:hAnsi="Calibri" w:cs="Times New Roman"/>
                <w:color w:val="000000"/>
                <w:szCs w:val="24"/>
                <w:lang w:bidi="ar-SA"/>
              </w:rPr>
              <w:t xml:space="preserve"> been applied</w:t>
            </w:r>
            <w:r w:rsidR="00053781">
              <w:rPr>
                <w:rFonts w:ascii="Calibri" w:hAnsi="Calibri" w:cs="Times New Roman"/>
                <w:color w:val="000000"/>
                <w:szCs w:val="24"/>
                <w:lang w:bidi="ar-SA"/>
              </w:rPr>
              <w:t xml:space="preserve"> </w:t>
            </w:r>
            <w:r w:rsidR="00053781">
              <w:rPr>
                <w:rFonts w:ascii="Calibri" w:hAnsi="Calibri" w:cs="Times New Roman"/>
                <w:color w:val="000000"/>
                <w:szCs w:val="24"/>
                <w:lang w:bidi="ar-SA"/>
              </w:rPr>
              <w:lastRenderedPageBreak/>
              <w:t>to each IPv4 address</w:t>
            </w:r>
            <w:r>
              <w:rPr>
                <w:rFonts w:ascii="Calibri" w:hAnsi="Calibri" w:cs="Times New Roman"/>
                <w:color w:val="000000"/>
                <w:szCs w:val="24"/>
                <w:lang w:bidi="ar-SA"/>
              </w:rPr>
              <w:t>.</w:t>
            </w:r>
            <w:r w:rsidR="00DB2395"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not equal:</w:t>
            </w:r>
            <w:r>
              <w:rPr>
                <w:rFonts w:ascii="Calibri" w:hAnsi="Calibri" w:cs="Times New Roman"/>
                <w:color w:val="000000"/>
                <w:szCs w:val="24"/>
                <w:lang w:bidi="ar-SA"/>
              </w:rPr>
              <w:t xml:space="preserve"> The collected IPv4 address is </w:t>
            </w:r>
            <w:r w:rsidR="00246C37">
              <w:rPr>
                <w:rFonts w:ascii="Calibri" w:hAnsi="Calibri" w:cs="Times New Roman"/>
                <w:color w:val="000000"/>
                <w:szCs w:val="24"/>
                <w:lang w:bidi="ar-SA"/>
              </w:rPr>
              <w:t xml:space="preserve">not </w:t>
            </w:r>
            <w:r>
              <w:rPr>
                <w:rFonts w:ascii="Calibri" w:hAnsi="Calibri" w:cs="Times New Roman"/>
                <w:color w:val="000000"/>
                <w:szCs w:val="24"/>
                <w:lang w:bidi="ar-SA"/>
              </w:rPr>
              <w:t>equa</w:t>
            </w:r>
            <w:r w:rsidR="00246C37">
              <w:rPr>
                <w:rFonts w:ascii="Calibri" w:hAnsi="Calibri" w:cs="Times New Roman"/>
                <w:color w:val="000000"/>
                <w:szCs w:val="24"/>
                <w:lang w:bidi="ar-SA"/>
              </w:rPr>
              <w:t xml:space="preserve">l to the specified IPv4 address </w:t>
            </w:r>
            <w:r>
              <w:rPr>
                <w:rFonts w:ascii="Calibri" w:hAnsi="Calibri" w:cs="Times New Roman"/>
                <w:color w:val="000000"/>
                <w:szCs w:val="24"/>
                <w:lang w:bidi="ar-SA"/>
              </w:rPr>
              <w:t>if</w:t>
            </w:r>
            <w:r w:rsidR="00246C37">
              <w:rPr>
                <w:rFonts w:ascii="Calibri" w:hAnsi="Calibri" w:cs="Times New Roman"/>
                <w:color w:val="000000"/>
                <w:szCs w:val="24"/>
                <w:lang w:bidi="ar-SA"/>
              </w:rPr>
              <w:t xml:space="preserve"> any</w:t>
            </w:r>
            <w:r>
              <w:rPr>
                <w:rFonts w:ascii="Calibri" w:hAnsi="Calibri" w:cs="Times New Roman"/>
                <w:color w:val="000000"/>
                <w:szCs w:val="24"/>
                <w:lang w:bidi="ar-SA"/>
              </w:rPr>
              <w:t xml:space="preserve"> octet </w:t>
            </w:r>
            <w:r w:rsidR="00246C37">
              <w:rPr>
                <w:rFonts w:ascii="Calibri" w:hAnsi="Calibri" w:cs="Times New Roman"/>
                <w:color w:val="000000"/>
                <w:szCs w:val="24"/>
                <w:lang w:bidi="ar-SA"/>
              </w:rPr>
              <w:t>in</w:t>
            </w:r>
            <w:r>
              <w:rPr>
                <w:rFonts w:ascii="Calibri" w:hAnsi="Calibri" w:cs="Times New Roman"/>
                <w:color w:val="000000"/>
                <w:szCs w:val="24"/>
                <w:lang w:bidi="ar-SA"/>
              </w:rPr>
              <w:t xml:space="preserve"> the collected IPv4 address is numerically </w:t>
            </w:r>
            <w:r w:rsidR="00246C37">
              <w:rPr>
                <w:rFonts w:ascii="Calibri" w:hAnsi="Calibri" w:cs="Times New Roman"/>
                <w:color w:val="000000"/>
                <w:szCs w:val="24"/>
                <w:lang w:bidi="ar-SA"/>
              </w:rPr>
              <w:t xml:space="preserve">not </w:t>
            </w:r>
            <w:r>
              <w:rPr>
                <w:rFonts w:ascii="Calibri" w:hAnsi="Calibri" w:cs="Times New Roman"/>
                <w:color w:val="000000"/>
                <w:szCs w:val="24"/>
                <w:lang w:bidi="ar-SA"/>
              </w:rPr>
              <w:t xml:space="preserve">equal to the corresponding octet of the specified IPv4 address </w:t>
            </w:r>
            <w:r w:rsidR="007609D0">
              <w:rPr>
                <w:rFonts w:ascii="Calibri" w:hAnsi="Calibri" w:cs="Times New Roman"/>
                <w:color w:val="000000"/>
                <w:szCs w:val="24"/>
                <w:lang w:bidi="ar-SA"/>
              </w:rPr>
              <w:t>after the prefix-length</w:t>
            </w:r>
            <w:r w:rsidR="002B56AB">
              <w:rPr>
                <w:rFonts w:ascii="Calibri" w:hAnsi="Calibri" w:cs="Times New Roman"/>
                <w:color w:val="000000"/>
                <w:szCs w:val="24"/>
                <w:lang w:bidi="ar-SA"/>
              </w:rPr>
              <w:t>s</w:t>
            </w:r>
            <w:r w:rsidR="007609D0">
              <w:rPr>
                <w:rFonts w:ascii="Calibri" w:hAnsi="Calibri" w:cs="Times New Roman"/>
                <w:color w:val="000000"/>
                <w:szCs w:val="24"/>
                <w:lang w:bidi="ar-SA"/>
              </w:rPr>
              <w:t xml:space="preserve"> have</w:t>
            </w:r>
            <w:r w:rsidR="00905130">
              <w:rPr>
                <w:rFonts w:ascii="Calibri" w:hAnsi="Calibri" w:cs="Times New Roman"/>
                <w:color w:val="000000"/>
                <w:szCs w:val="24"/>
                <w:lang w:bidi="ar-SA"/>
              </w:rPr>
              <w:t xml:space="preserve"> been applied to each IPv4 address.</w:t>
            </w:r>
            <w:r w:rsidR="00DB2395"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D00FB2"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greater than:</w:t>
            </w:r>
            <w:r w:rsidRPr="003966BC">
              <w:rPr>
                <w:rFonts w:ascii="Calibri" w:hAnsi="Calibri" w:cs="Times New Roman"/>
                <w:color w:val="000000"/>
                <w:szCs w:val="24"/>
                <w:lang w:bidi="ar-SA"/>
              </w:rPr>
              <w:t xml:space="preserve"> The collected IPv4 address is greater than the specified IPv4 address only if </w:t>
            </w:r>
            <w:r w:rsidR="00D34FBF" w:rsidRPr="003966BC">
              <w:rPr>
                <w:rFonts w:ascii="Calibri" w:hAnsi="Calibri" w:cs="Times New Roman"/>
                <w:color w:val="000000"/>
                <w:szCs w:val="24"/>
                <w:lang w:bidi="ar-SA"/>
              </w:rPr>
              <w:t>the collected IPv4 address is numerically greater than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D34FBF" w:rsidRPr="003966BC">
              <w:rPr>
                <w:rFonts w:ascii="Calibri" w:hAnsi="Calibri" w:cs="Times New Roman"/>
                <w:color w:val="000000"/>
                <w:szCs w:val="24"/>
                <w:lang w:bidi="ar-SA"/>
              </w:rPr>
              <w:t xml:space="preserve"> </w:t>
            </w:r>
            <w:r w:rsidR="00D34FBF" w:rsidRPr="003966BC">
              <w:rPr>
                <w:rFonts w:ascii="Calibri" w:hAnsi="Calibri" w:cs="Times New Roman"/>
                <w:i/>
                <w:color w:val="000000"/>
                <w:szCs w:val="24"/>
                <w:lang w:bidi="ar-SA"/>
              </w:rPr>
              <w:t>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greater than or equal:</w:t>
            </w:r>
            <w:r w:rsidRPr="003966BC">
              <w:rPr>
                <w:rFonts w:ascii="Calibri" w:hAnsi="Calibri" w:cs="Times New Roman"/>
                <w:color w:val="000000"/>
                <w:szCs w:val="24"/>
                <w:lang w:bidi="ar-SA"/>
              </w:rPr>
              <w:t xml:space="preserve"> The collected IPv4 address is greater than or equal to the specified IPv4 address only if </w:t>
            </w:r>
            <w:r w:rsidR="00164F22" w:rsidRPr="003966BC">
              <w:rPr>
                <w:rFonts w:ascii="Calibri" w:hAnsi="Calibri" w:cs="Times New Roman"/>
                <w:color w:val="000000"/>
                <w:szCs w:val="24"/>
                <w:lang w:bidi="ar-SA"/>
              </w:rPr>
              <w:t xml:space="preserve">the collected IPv4 address is numerically greater than </w:t>
            </w:r>
            <w:r w:rsidR="00AE358D" w:rsidRPr="003966BC">
              <w:rPr>
                <w:rFonts w:ascii="Calibri" w:hAnsi="Calibri" w:cs="Times New Roman"/>
                <w:color w:val="000000"/>
                <w:szCs w:val="24"/>
                <w:lang w:bidi="ar-SA"/>
              </w:rPr>
              <w:t xml:space="preserve">or equal to </w:t>
            </w:r>
            <w:r w:rsidR="00164F22" w:rsidRPr="003966BC">
              <w:rPr>
                <w:rFonts w:ascii="Calibri" w:hAnsi="Calibri" w:cs="Times New Roman"/>
                <w:color w:val="000000"/>
                <w:szCs w:val="24"/>
                <w:lang w:bidi="ar-SA"/>
              </w:rPr>
              <w:t>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164F22"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 </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less than: </w:t>
            </w:r>
            <w:r w:rsidRPr="003966BC">
              <w:rPr>
                <w:rFonts w:ascii="Calibri" w:hAnsi="Calibri" w:cs="Times New Roman"/>
                <w:color w:val="000000"/>
                <w:szCs w:val="24"/>
                <w:lang w:bidi="ar-SA"/>
              </w:rPr>
              <w:t xml:space="preserve">The collected IPv4 address is less than the specified IPv4 address only if </w:t>
            </w:r>
            <w:r w:rsidR="00AE358D" w:rsidRPr="003966BC">
              <w:rPr>
                <w:rFonts w:ascii="Calibri" w:hAnsi="Calibri" w:cs="Times New Roman"/>
                <w:color w:val="000000"/>
                <w:szCs w:val="24"/>
                <w:lang w:bidi="ar-SA"/>
              </w:rPr>
              <w:t>the collected IPv4 address is numerically less than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AE358D"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less than or equal: </w:t>
            </w:r>
            <w:r w:rsidRPr="003966BC">
              <w:rPr>
                <w:rFonts w:ascii="Calibri" w:hAnsi="Calibri" w:cs="Times New Roman"/>
                <w:color w:val="000000"/>
                <w:szCs w:val="24"/>
                <w:lang w:bidi="ar-SA"/>
              </w:rPr>
              <w:t xml:space="preserve">The collected IPv4 address is less than or equal to the specified IPv4 address only if </w:t>
            </w:r>
            <w:r w:rsidR="003509FC" w:rsidRPr="003966BC">
              <w:rPr>
                <w:rFonts w:ascii="Calibri" w:hAnsi="Calibri" w:cs="Times New Roman"/>
                <w:color w:val="000000"/>
                <w:szCs w:val="24"/>
                <w:lang w:bidi="ar-SA"/>
              </w:rPr>
              <w:t>the collected IPv4 address is numerically less than or equal to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AE358D"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75476F"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subset of:</w:t>
            </w:r>
            <w:r>
              <w:rPr>
                <w:rFonts w:ascii="Calibri" w:hAnsi="Calibri" w:cs="Times New Roman"/>
                <w:color w:val="000000"/>
                <w:szCs w:val="24"/>
                <w:lang w:bidi="ar-SA"/>
              </w:rPr>
              <w:t xml:space="preserve"> The set of collected IPv4 addresses is a subset of the set of specified IPv4 addresses only if every IPv4 address, in the set of collected IPv4 addresses, is present in the set of specified IPv4 addresses.</w:t>
            </w:r>
            <w:r w:rsidR="00427E40">
              <w:rPr>
                <w:rFonts w:ascii="Calibri" w:hAnsi="Calibri" w:cs="Times New Roman"/>
                <w:color w:val="000000"/>
                <w:szCs w:val="24"/>
                <w:lang w:bidi="ar-SA"/>
              </w:rPr>
              <w:t xml:space="preserve"> </w:t>
            </w:r>
            <w:r w:rsidR="00427E40" w:rsidRPr="003966BC">
              <w:rPr>
                <w:rFonts w:ascii="Calibri" w:hAnsi="Calibri" w:cs="Times New Roman"/>
                <w:i/>
                <w:color w:val="000000"/>
                <w:szCs w:val="24"/>
                <w:lang w:bidi="ar-SA"/>
              </w:rPr>
              <w:t>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E8649A"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D00FB2">
              <w:rPr>
                <w:rFonts w:ascii="Calibri" w:hAnsi="Calibri" w:cs="Times New Roman"/>
                <w:b/>
                <w:color w:val="000000"/>
                <w:szCs w:val="24"/>
                <w:lang w:bidi="ar-SA"/>
              </w:rPr>
              <w:t xml:space="preserve">superset of: </w:t>
            </w:r>
            <w:r>
              <w:rPr>
                <w:rFonts w:ascii="Calibri" w:hAnsi="Calibri" w:cs="Times New Roman"/>
                <w:color w:val="000000"/>
                <w:szCs w:val="24"/>
                <w:lang w:bidi="ar-SA"/>
              </w:rPr>
              <w:t>The set of collected IPv4 addresses is a superset of the set of specified IPv4 addresses only if every IPv4 address, in the set of specified IPv4 addresses, is present in the set of collected IPv4 addresses.</w:t>
            </w:r>
            <w:r w:rsidR="00427E40" w:rsidRPr="003966BC">
              <w:rPr>
                <w:rFonts w:ascii="Calibri" w:hAnsi="Calibri" w:cs="Times New Roman"/>
                <w:i/>
                <w:color w:val="000000"/>
                <w:szCs w:val="24"/>
                <w:lang w:bidi="ar-SA"/>
              </w:rPr>
              <w:t xml:space="preserve"> Please note that this needs further community review and discussion and may change as a result.</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ipv6_address</w:t>
            </w:r>
          </w:p>
        </w:tc>
        <w:tc>
          <w:tcPr>
            <w:tcW w:w="4098" w:type="pct"/>
            <w:tcBorders>
              <w:left w:val="single" w:sz="4" w:space="0" w:color="auto"/>
            </w:tcBorders>
          </w:tcPr>
          <w:p w:rsidR="00CE35C0" w:rsidRDefault="00CE35C0"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Pr>
                <w:rFonts w:ascii="Calibri" w:hAnsi="Calibri" w:cs="Times New Roman"/>
                <w:color w:val="000000"/>
                <w:szCs w:val="24"/>
                <w:lang w:bidi="ar-SA"/>
              </w:rPr>
              <w:t>Data of this type</w:t>
            </w:r>
            <w:r w:rsidRPr="00E00693">
              <w:rPr>
                <w:rFonts w:ascii="Calibri" w:hAnsi="Calibri" w:cs="Times New Roman"/>
                <w:color w:val="000000"/>
                <w:szCs w:val="24"/>
                <w:lang w:bidi="ar-SA"/>
              </w:rPr>
              <w:t xml:space="preserve"> conforms to the IETF specification RFC 4291 for textual representations of IPv6 addresses and IPv6 address prefixes (See Section 2.2 and 2.3)</w:t>
            </w:r>
            <w:r>
              <w:rPr>
                <w:rFonts w:ascii="Calibri" w:hAnsi="Calibri" w:cs="Times New Roman"/>
                <w:color w:val="000000"/>
                <w:szCs w:val="24"/>
                <w:lang w:bidi="ar-SA"/>
              </w:rPr>
              <w:t>. If a prefix-length is not specified, the default value is 128. [21]</w:t>
            </w:r>
          </w:p>
          <w:p w:rsidR="00CE35C0" w:rsidRDefault="00CE35C0"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2F075E" w:rsidRDefault="00CE35C0" w:rsidP="00D743C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equals:</w:t>
            </w:r>
            <w:r>
              <w:rPr>
                <w:rFonts w:ascii="Calibri" w:hAnsi="Calibri" w:cs="Times New Roman"/>
                <w:color w:val="000000"/>
                <w:szCs w:val="24"/>
                <w:lang w:bidi="ar-SA"/>
              </w:rPr>
              <w:t xml:space="preserve"> </w:t>
            </w:r>
            <w:r w:rsidR="007669BF">
              <w:rPr>
                <w:rFonts w:ascii="Calibri" w:hAnsi="Calibri" w:cs="Times New Roman"/>
                <w:color w:val="000000"/>
                <w:szCs w:val="24"/>
                <w:lang w:bidi="ar-SA"/>
              </w:rPr>
              <w:t xml:space="preserve">The collected IPv6 address is equal to the specified IPv6 address only if each  component of the collected IPv6 address is numerically equal to the corresponding component of the specified IPv6 address after the corresponding prefix-lengths </w:t>
            </w:r>
            <w:r w:rsidR="006F7DD7">
              <w:rPr>
                <w:rFonts w:ascii="Calibri" w:hAnsi="Calibri" w:cs="Times New Roman"/>
                <w:color w:val="000000"/>
                <w:szCs w:val="24"/>
                <w:lang w:bidi="ar-SA"/>
              </w:rPr>
              <w:t>have</w:t>
            </w:r>
            <w:r w:rsidR="007669BF">
              <w:rPr>
                <w:rFonts w:ascii="Calibri" w:hAnsi="Calibri" w:cs="Times New Roman"/>
                <w:color w:val="000000"/>
                <w:szCs w:val="24"/>
                <w:lang w:bidi="ar-SA"/>
              </w:rPr>
              <w:t xml:space="preserve"> been applied</w:t>
            </w:r>
            <w:r w:rsidR="006F7DD7">
              <w:rPr>
                <w:rFonts w:ascii="Calibri" w:hAnsi="Calibri" w:cs="Times New Roman"/>
                <w:color w:val="000000"/>
                <w:szCs w:val="24"/>
                <w:lang w:bidi="ar-SA"/>
              </w:rPr>
              <w:t xml:space="preserve"> to each IPv6</w:t>
            </w:r>
            <w:r w:rsidR="007669BF">
              <w:rPr>
                <w:rFonts w:ascii="Calibri" w:hAnsi="Calibri" w:cs="Times New Roman"/>
                <w:color w:val="000000"/>
                <w:szCs w:val="24"/>
                <w:lang w:bidi="ar-SA"/>
              </w:rPr>
              <w:t xml:space="preserve"> address.</w:t>
            </w:r>
            <w:r w:rsidR="007669BF"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D743C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087817" w:rsidRDefault="00087817" w:rsidP="0008781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not equal:</w:t>
            </w:r>
            <w:r>
              <w:rPr>
                <w:rFonts w:ascii="Calibri" w:hAnsi="Calibri" w:cs="Times New Roman"/>
                <w:color w:val="000000"/>
                <w:szCs w:val="24"/>
                <w:lang w:bidi="ar-SA"/>
              </w:rPr>
              <w:t xml:space="preserve"> The collected IPv6 address is not equal to the specified IPv6 address if any component in the collected IPv4 address is numerically not equal to the corresponding component of the specified IPv6 address after the prefix-lengths have</w:t>
            </w:r>
            <w:r w:rsidR="000918B6">
              <w:rPr>
                <w:rFonts w:ascii="Calibri" w:hAnsi="Calibri" w:cs="Times New Roman"/>
                <w:color w:val="000000"/>
                <w:szCs w:val="24"/>
                <w:lang w:bidi="ar-SA"/>
              </w:rPr>
              <w:t xml:space="preserve"> been applied to each IPv6</w:t>
            </w:r>
            <w:r>
              <w:rPr>
                <w:rFonts w:ascii="Calibri" w:hAnsi="Calibri" w:cs="Times New Roman"/>
                <w:color w:val="000000"/>
                <w:szCs w:val="24"/>
                <w:lang w:bidi="ar-SA"/>
              </w:rPr>
              <w:t xml:space="preserve"> address.</w:t>
            </w:r>
            <w:r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D00FB2" w:rsidRDefault="00CE35C0" w:rsidP="00EB657C">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6A7056">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E43170">
              <w:rPr>
                <w:rFonts w:ascii="Calibri" w:hAnsi="Calibri" w:cs="Times New Roman"/>
                <w:b/>
                <w:color w:val="000000"/>
                <w:szCs w:val="24"/>
                <w:lang w:bidi="ar-SA"/>
              </w:rPr>
              <w:t>greater than:</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6A7056">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E43170">
              <w:rPr>
                <w:rFonts w:ascii="Calibri" w:hAnsi="Calibri" w:cs="Times New Roman"/>
                <w:b/>
                <w:color w:val="000000"/>
                <w:szCs w:val="24"/>
                <w:lang w:bidi="ar-SA"/>
              </w:rPr>
              <w:t>greater than or equal:</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E43170">
              <w:rPr>
                <w:rFonts w:ascii="Calibri" w:hAnsi="Calibri" w:cs="Times New Roman"/>
                <w:b/>
                <w:color w:val="000000"/>
                <w:szCs w:val="24"/>
                <w:lang w:bidi="ar-SA"/>
              </w:rPr>
              <w:t>less than:</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D00FB2"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E43170">
              <w:rPr>
                <w:rFonts w:ascii="Calibri" w:hAnsi="Calibri" w:cs="Times New Roman"/>
                <w:b/>
                <w:color w:val="000000"/>
                <w:szCs w:val="24"/>
                <w:lang w:bidi="ar-SA"/>
              </w:rPr>
              <w:t>less than or equal:</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r w:rsidR="00FA14EE" w:rsidRPr="003966BC">
              <w:rPr>
                <w:rFonts w:ascii="Calibri" w:hAnsi="Calibri" w:cs="Times New Roman"/>
                <w:i/>
                <w:color w:val="000000"/>
                <w:szCs w:val="24"/>
                <w:lang w:bidi="ar-SA"/>
              </w:rPr>
              <w:t>.</w:t>
            </w:r>
          </w:p>
          <w:p w:rsidR="00CE35C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75476F"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subset of:</w:t>
            </w:r>
            <w:r>
              <w:rPr>
                <w:rFonts w:ascii="Calibri" w:hAnsi="Calibri" w:cs="Times New Roman"/>
                <w:color w:val="000000"/>
                <w:szCs w:val="24"/>
                <w:lang w:bidi="ar-SA"/>
              </w:rPr>
              <w:t xml:space="preserve"> The set of collected IPv6 addresses is a subset of the set of specified IPv6 addresses only if every IPv6 address, in the set of collected IPv6 addresses, is present in the set of specified IPv6 addresses.</w:t>
            </w:r>
            <w:r w:rsidR="00683AC9">
              <w:rPr>
                <w:rFonts w:ascii="Calibri" w:hAnsi="Calibri" w:cs="Times New Roman"/>
                <w:color w:val="000000"/>
                <w:szCs w:val="24"/>
                <w:lang w:bidi="ar-SA"/>
              </w:rPr>
              <w:t xml:space="preserve"> </w:t>
            </w:r>
            <w:r w:rsidR="00683AC9" w:rsidRPr="003966BC">
              <w:rPr>
                <w:rFonts w:ascii="Calibri" w:hAnsi="Calibri" w:cs="Times New Roman"/>
                <w:i/>
                <w:color w:val="000000"/>
                <w:szCs w:val="24"/>
                <w:lang w:bidi="ar-SA"/>
              </w:rPr>
              <w:t>Please note that this needs further community review and discussion and may change as a result.</w:t>
            </w:r>
          </w:p>
          <w:p w:rsidR="00CE35C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8649A" w:rsidRDefault="00CE35C0" w:rsidP="009E708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D00FB2">
              <w:rPr>
                <w:rFonts w:ascii="Calibri" w:hAnsi="Calibri" w:cs="Times New Roman"/>
                <w:b/>
                <w:color w:val="000000"/>
                <w:szCs w:val="24"/>
                <w:lang w:bidi="ar-SA"/>
              </w:rPr>
              <w:t xml:space="preserve">superset of: </w:t>
            </w:r>
            <w:r>
              <w:rPr>
                <w:rFonts w:ascii="Calibri" w:hAnsi="Calibri" w:cs="Times New Roman"/>
                <w:color w:val="000000"/>
                <w:szCs w:val="24"/>
                <w:lang w:bidi="ar-SA"/>
              </w:rPr>
              <w:t>The set of collected IPv6 addresses is a superset of the set of specified IPv6 addresses only if every IPv6 address, in the set of specified IPv6 addresses, is present in the set of collected IPv6 addresses.</w:t>
            </w:r>
            <w:r w:rsidR="00683AC9">
              <w:rPr>
                <w:rFonts w:ascii="Calibri" w:hAnsi="Calibri" w:cs="Times New Roman"/>
                <w:color w:val="000000"/>
                <w:szCs w:val="24"/>
                <w:lang w:bidi="ar-SA"/>
              </w:rPr>
              <w:t xml:space="preserve"> </w:t>
            </w:r>
            <w:r w:rsidR="00683AC9" w:rsidRPr="003966BC">
              <w:rPr>
                <w:rFonts w:ascii="Calibri" w:hAnsi="Calibri" w:cs="Times New Roman"/>
                <w:i/>
                <w:color w:val="000000"/>
                <w:szCs w:val="24"/>
                <w:lang w:bidi="ar-SA"/>
              </w:rPr>
              <w:t>Please note that this needs further community review and discussion and may change as a result.</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s</w:t>
            </w:r>
            <w:r w:rsidRPr="00C264AF">
              <w:rPr>
                <w:rFonts w:ascii="Calibri" w:hAnsi="Calibri" w:cs="Times New Roman"/>
                <w:color w:val="000000"/>
                <w:lang w:bidi="ar-SA"/>
              </w:rPr>
              <w:t>tring</w:t>
            </w:r>
          </w:p>
        </w:tc>
        <w:tc>
          <w:tcPr>
            <w:tcW w:w="4098" w:type="pct"/>
            <w:tcBorders>
              <w:left w:val="single" w:sz="4" w:space="0" w:color="auto"/>
            </w:tcBorders>
          </w:tcPr>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r w:rsidRPr="00C264AF">
              <w:rPr>
                <w:lang w:bidi="ar-SA"/>
              </w:rPr>
              <w:t>Data of this type conforms to the W3C Recommendation for string data [6]</w:t>
            </w:r>
            <w:r>
              <w:rPr>
                <w:lang w:bidi="ar-SA"/>
              </w:rPr>
              <w:t xml:space="preserve">. </w:t>
            </w:r>
          </w:p>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r>
              <w:rPr>
                <w:b/>
                <w:lang w:bidi="ar-SA"/>
              </w:rPr>
              <w:t>e</w:t>
            </w:r>
            <w:r w:rsidRPr="00705FBB">
              <w:rPr>
                <w:b/>
                <w:lang w:bidi="ar-SA"/>
              </w:rPr>
              <w:t>quals</w:t>
            </w:r>
            <w:r>
              <w:rPr>
                <w:b/>
                <w:lang w:bidi="ar-SA"/>
              </w:rPr>
              <w:t>:</w:t>
            </w:r>
            <w:r w:rsidRPr="00F33DEC">
              <w:rPr>
                <w:lang w:bidi="ar-SA"/>
              </w:rPr>
              <w:t xml:space="preserve"> 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 in the same positions.</w:t>
            </w:r>
          </w:p>
          <w:p w:rsidR="00CE35C0" w:rsidRPr="00705FBB"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
          <w:p w:rsidR="00CE35C0"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r w:rsidRPr="00705FBB">
              <w:rPr>
                <w:b/>
                <w:lang w:bidi="ar-SA"/>
              </w:rPr>
              <w:t>not equal:</w:t>
            </w:r>
            <w:r>
              <w:rPr>
                <w:lang w:bidi="ar-SA"/>
              </w:rPr>
              <w:t xml:space="preserve"> The collected string value is not equal to the specified string value only if the collected string value is not the same length as the specified string value or the collected string value and specified string value do not contain the same characters in the same positions.</w:t>
            </w:r>
          </w:p>
          <w:p w:rsidR="00CE35C0" w:rsidRPr="00691FC4"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r w:rsidRPr="00691FC4">
              <w:rPr>
                <w:b/>
                <w:lang w:bidi="ar-SA"/>
              </w:rPr>
              <w:t>case insensitive equals</w:t>
            </w:r>
            <w:r>
              <w:rPr>
                <w:lang w:bidi="ar-SA"/>
              </w:rPr>
              <w:t xml:space="preserve">: </w:t>
            </w:r>
            <w:r w:rsidRPr="00F33DEC">
              <w:rPr>
                <w:lang w:bidi="ar-SA"/>
              </w:rPr>
              <w:t xml:space="preserve">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r w:rsidRPr="00545E64">
              <w:rPr>
                <w:b/>
                <w:lang w:bidi="ar-SA"/>
              </w:rPr>
              <w:t>case insensitive not equal</w:t>
            </w:r>
            <w:r>
              <w:rPr>
                <w:lang w:bidi="ar-SA"/>
              </w:rPr>
              <w:t xml:space="preserve">: </w:t>
            </w:r>
            <w:r w:rsidRPr="00F33DEC">
              <w:rPr>
                <w:lang w:bidi="ar-SA"/>
              </w:rPr>
              <w:t xml:space="preserve">The collected </w:t>
            </w:r>
            <w:r>
              <w:rPr>
                <w:lang w:bidi="ar-SA"/>
              </w:rPr>
              <w:t>string</w:t>
            </w:r>
            <w:r w:rsidRPr="00F33DEC">
              <w:rPr>
                <w:lang w:bidi="ar-SA"/>
              </w:rPr>
              <w:t xml:space="preserve"> value is </w:t>
            </w:r>
            <w:r>
              <w:rPr>
                <w:lang w:bidi="ar-SA"/>
              </w:rPr>
              <w:t xml:space="preserve">not </w:t>
            </w:r>
            <w:r w:rsidRPr="00F33DEC">
              <w:rPr>
                <w:lang w:bidi="ar-SA"/>
              </w:rPr>
              <w:t xml:space="preserve">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w:t>
            </w:r>
            <w:r>
              <w:rPr>
                <w:lang w:bidi="ar-SA"/>
              </w:rPr>
              <w:t xml:space="preserve"> not</w:t>
            </w:r>
            <w:r w:rsidRPr="006A5368">
              <w:rPr>
                <w:lang w:bidi="ar-SA"/>
              </w:rPr>
              <w:t xml:space="preserve"> the same length</w:t>
            </w:r>
            <w:r>
              <w:rPr>
                <w:lang w:bidi="ar-SA"/>
              </w:rPr>
              <w:t xml:space="preserve"> or the</w:t>
            </w:r>
            <w:r w:rsidRPr="006A5368">
              <w:rPr>
                <w:lang w:bidi="ar-SA"/>
              </w:rPr>
              <w:t xml:space="preserve"> collected string</w:t>
            </w:r>
            <w:r>
              <w:rPr>
                <w:lang w:bidi="ar-SA"/>
              </w:rPr>
              <w:t xml:space="preserve"> value and the specified string value do not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p>
          <w:p w:rsidR="00CE35C0" w:rsidRPr="00545E64" w:rsidRDefault="00CE35C0" w:rsidP="00F37CB6">
            <w:pPr>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545E64">
              <w:rPr>
                <w:b/>
                <w:lang w:bidi="ar-SA"/>
              </w:rPr>
              <w:t>pattern match</w:t>
            </w:r>
            <w:r>
              <w:rPr>
                <w:lang w:bidi="ar-SA"/>
              </w:rPr>
              <w:t>: The collected string value will match the specified string value only if the collected string value matches the specified string value when the specified string is interpreted as a Perl Compatible Regular Expression (PCRE)[9].</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v</w:t>
            </w:r>
            <w:r w:rsidRPr="00C264AF">
              <w:rPr>
                <w:rFonts w:ascii="Calibri" w:hAnsi="Calibri" w:cs="Times New Roman"/>
                <w:color w:val="000000"/>
                <w:lang w:bidi="ar-SA"/>
              </w:rPr>
              <w:t>ersion</w:t>
            </w:r>
          </w:p>
        </w:tc>
        <w:tc>
          <w:tcPr>
            <w:tcW w:w="4098" w:type="pct"/>
            <w:tcBorders>
              <w:left w:val="single" w:sz="4" w:space="0" w:color="auto"/>
            </w:tcBorders>
          </w:tcPr>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Data of this type represents a value that is a hierarchical list of non-negative integers separated by a single character delimiter. Any single non-integer character may be used as a delimiter and the delimiter may vary between the non-negative integers of a given version value.  The hierarchical list of non-negative integers </w:t>
            </w:r>
            <w:r w:rsidR="00815CD2">
              <w:rPr>
                <w:rFonts w:cs="Times New Roman"/>
                <w:color w:val="000000"/>
              </w:rPr>
              <w:t>MUST</w:t>
            </w:r>
            <w:r w:rsidRPr="004F150C">
              <w:rPr>
                <w:rFonts w:cs="Times New Roman"/>
                <w:color w:val="000000"/>
              </w:rPr>
              <w:t xml:space="preserve"> be compared sequentially from left to right.  When the version values, under comparison, have different-length lists of non-negative integers, zeros </w:t>
            </w:r>
            <w:r w:rsidR="00815CD2">
              <w:rPr>
                <w:rFonts w:cs="Times New Roman"/>
                <w:color w:val="000000"/>
              </w:rPr>
              <w:t>MUST</w:t>
            </w:r>
            <w:r w:rsidRPr="004F150C">
              <w:rPr>
                <w:rFonts w:cs="Times New Roman"/>
                <w:color w:val="000000"/>
              </w:rPr>
              <w:t xml:space="preserve"> be appended to the end of the values such that the lengths of the lists of non-negative integers are equal.</w:t>
            </w:r>
          </w:p>
          <w:p w:rsidR="004F150C" w:rsidRPr="004F150C" w:rsidRDefault="004F150C" w:rsidP="004F150C">
            <w:pPr>
              <w:pStyle w:val="ListParagraph"/>
              <w:tabs>
                <w:tab w:val="left" w:pos="6262"/>
              </w:tabs>
              <w:ind w:left="759"/>
              <w:cnfStyle w:val="000000100000" w:firstRow="0" w:lastRow="0" w:firstColumn="0" w:lastColumn="0" w:oddVBand="0" w:evenVBand="0" w:oddHBand="1" w:evenHBand="0" w:firstRowFirstColumn="0" w:firstRowLastColumn="0" w:lastRowFirstColumn="0" w:lastRowLastColumn="0"/>
              <w:rPr>
                <w:rFonts w:cs="Times New Roman"/>
                <w:color w:val="003296"/>
              </w:rPr>
            </w:pP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r w:rsidRPr="004F150C">
              <w:rPr>
                <w:rFonts w:cs="Times New Roman"/>
                <w:b/>
                <w:color w:val="000000"/>
              </w:rPr>
              <w:t xml:space="preserve">equals: </w:t>
            </w:r>
            <w:r w:rsidRPr="004F150C">
              <w:rPr>
                <w:lang w:bidi="ar-SA"/>
              </w:rPr>
              <w:t>The collected version value is equal to the specified version value only if every non-negative integer in the collected version value is numerically equal to the corresponding non-negative integer in the specified version value.</w:t>
            </w: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r w:rsidRPr="004F150C">
              <w:rPr>
                <w:rFonts w:cs="Times New Roman"/>
                <w:b/>
                <w:color w:val="000000"/>
              </w:rPr>
              <w:t xml:space="preserve">not equal: </w:t>
            </w:r>
            <w:r w:rsidRPr="004F150C">
              <w:rPr>
                <w:lang w:bidi="ar-SA"/>
              </w:rPr>
              <w:t>The collected version value is not equal to the specified version value if any non-negative integer in the collected version value is not numerically equal to the corresponding non-negative integer in the specified version value.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greater than:</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greater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lastRenderedPageBreak/>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greater than or equal: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greater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less than: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less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less than or equal:</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less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lastRenderedPageBreak/>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CE35C0" w:rsidRPr="00D11983"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lang w:bidi="ar-SA"/>
              </w:rPr>
            </w:pPr>
            <w:r w:rsidRPr="004F150C">
              <w:rPr>
                <w:rFonts w:cs="Times New Roman"/>
                <w:color w:val="000000"/>
              </w:rPr>
              <w:t xml:space="preserve">            return true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record</w:t>
            </w:r>
          </w:p>
        </w:tc>
        <w:tc>
          <w:tcPr>
            <w:tcW w:w="4098" w:type="pct"/>
            <w:tcBorders>
              <w:left w:val="single" w:sz="4" w:space="0" w:color="auto"/>
            </w:tcBorders>
          </w:tcPr>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color w:val="000000"/>
                <w:lang w:bidi="ar-SA"/>
              </w:rPr>
              <w:t xml:space="preserve">Data of this type </w:t>
            </w:r>
            <w:r w:rsidRPr="00C264AF">
              <w:rPr>
                <w:rFonts w:cs="Times New Roman"/>
                <w:color w:val="000000"/>
                <w:lang w:bidi="ar-SA"/>
              </w:rPr>
              <w:t>describes an entity with structured set of named fields and values as its content</w:t>
            </w:r>
            <w:r>
              <w:rPr>
                <w:rFonts w:cs="Times New Roman"/>
                <w:color w:val="000000"/>
                <w:lang w:bidi="ar-SA"/>
              </w:rPr>
              <w:t xml:space="preserve">. </w:t>
            </w:r>
            <w:r w:rsidRPr="00C264AF">
              <w:rPr>
                <w:rFonts w:cs="Times New Roman"/>
                <w:color w:val="000000"/>
                <w:lang w:bidi="ar-SA"/>
              </w:rPr>
              <w:t xml:space="preserve">The record datatype is currently prohibited from being used on variables. </w:t>
            </w:r>
          </w:p>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
          <w:p w:rsidR="00CE35C0" w:rsidRPr="000F480E"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b/>
                <w:color w:val="000000"/>
                <w:lang w:bidi="ar-SA"/>
              </w:rPr>
              <w:t>e</w:t>
            </w:r>
            <w:r w:rsidRPr="000F480E">
              <w:rPr>
                <w:rFonts w:cs="Times New Roman"/>
                <w:b/>
                <w:color w:val="000000"/>
                <w:lang w:bidi="ar-SA"/>
              </w:rPr>
              <w:t>quals</w:t>
            </w:r>
            <w:r>
              <w:rPr>
                <w:rFonts w:cs="Times New Roman"/>
                <w:color w:val="000000"/>
                <w:lang w:bidi="ar-SA"/>
              </w:rPr>
              <w:t>: The collected record value is equal to the specified record value only if each collected OVAL Field has a corresponding OVAL Field with the same name property and that the collected OVAL Field value matches the specified OVAL Field value in the context of the datatype and operation as described above.</w:t>
            </w:r>
          </w:p>
        </w:tc>
      </w:tr>
    </w:tbl>
    <w:p w:rsidR="00A17ADC" w:rsidRDefault="00A17ADC" w:rsidP="00A17ADC">
      <w:pPr>
        <w:pStyle w:val="Heading4"/>
      </w:pPr>
      <w:bookmarkStart w:id="2109" w:name="_Ref303609342"/>
      <w:r>
        <w:t>Variable Check Evaluation</w:t>
      </w:r>
      <w:bookmarkEnd w:id="2109"/>
    </w:p>
    <w:p w:rsidR="00A17ADC" w:rsidRDefault="007B1EE2" w:rsidP="00A17ADC">
      <w:r>
        <w:t>It is often</w:t>
      </w:r>
      <w:r w:rsidR="00A17ADC">
        <w:t xml:space="preserve"> necessary to reference a variable from an OVAL Object or State Ent</w:t>
      </w:r>
      <w:r w:rsidR="003A18F7">
        <w:t>ity in order to specify a collection of</w:t>
      </w:r>
      <w:r w:rsidR="00A17ADC">
        <w:t xml:space="preserve"> values or to use a </w:t>
      </w:r>
      <w:r w:rsidR="00E71184">
        <w:t xml:space="preserve">collection of </w:t>
      </w:r>
      <w:r w:rsidR="00A17ADC">
        <w:t>value</w:t>
      </w:r>
      <w:r w:rsidR="00E71184">
        <w:t>s that w</w:t>
      </w:r>
      <w:r w:rsidR="002A2A22">
        <w:t xml:space="preserve">as </w:t>
      </w:r>
      <w:r w:rsidR="00AE4C14">
        <w:t>determined</w:t>
      </w:r>
      <w:r w:rsidR="00A17ADC">
        <w:t xml:space="preserve"> at runtime</w:t>
      </w:r>
      <w:r w:rsidR="003213F5">
        <w:t xml:space="preserve">. </w:t>
      </w:r>
      <w:r w:rsidR="00A17ADC">
        <w:t xml:space="preserve">When an OVAL Variable is referenced from an OVAL Object or State Entity using the </w:t>
      </w:r>
      <w:r w:rsidR="0014377D" w:rsidRPr="0014377D">
        <w:rPr>
          <w:rFonts w:ascii="Courier New" w:hAnsi="Courier New"/>
        </w:rPr>
        <w:t>var_ref</w:t>
      </w:r>
      <w:r w:rsidR="00A17ADC">
        <w:t xml:space="preserve"> property, the system state information will be compared to the every OVAL Variable value in the context of the specified datatype and operation</w:t>
      </w:r>
      <w:r w:rsidR="003213F5">
        <w:t xml:space="preserve">. </w:t>
      </w:r>
      <w:r w:rsidR="00A17ADC">
        <w:t xml:space="preserve">The final result of these comparisons </w:t>
      </w:r>
      <w:r w:rsidR="006C2BDF">
        <w:t>are</w:t>
      </w:r>
      <w:r w:rsidR="00A17ADC">
        <w:t xml:space="preserve"> dependent on the value of the </w:t>
      </w:r>
      <w:r w:rsidR="0014377D" w:rsidRPr="0014377D">
        <w:rPr>
          <w:rFonts w:ascii="Courier New" w:hAnsi="Courier New"/>
        </w:rPr>
        <w:t>var_check</w:t>
      </w:r>
      <w:r w:rsidR="00A17ADC">
        <w:t xml:space="preserve"> property which specifies how many of the values, contained in OVAL Variable, </w:t>
      </w:r>
      <w:r w:rsidR="00815CD2">
        <w:t>MUST</w:t>
      </w:r>
      <w:r w:rsidR="00A17ADC">
        <w:t xml:space="preserve"> match the system state information to evaluate to a result </w:t>
      </w:r>
      <w:r w:rsidR="00A17ADC" w:rsidRPr="0014377D">
        <w:rPr>
          <w:rFonts w:cstheme="minorHAnsi"/>
        </w:rPr>
        <w:t xml:space="preserve">of </w:t>
      </w:r>
      <w:r w:rsidR="0014377D" w:rsidRPr="0014377D">
        <w:rPr>
          <w:rFonts w:cstheme="minorHAnsi"/>
          <w:i/>
        </w:rPr>
        <w:t>‘</w:t>
      </w:r>
      <w:r w:rsidR="00A17ADC" w:rsidRPr="0014377D">
        <w:rPr>
          <w:rFonts w:cstheme="minorHAnsi"/>
          <w:i/>
        </w:rPr>
        <w:t>true</w:t>
      </w:r>
      <w:r w:rsidR="0014377D" w:rsidRPr="0014377D">
        <w:rPr>
          <w:rFonts w:cstheme="minorHAnsi"/>
          <w:i/>
        </w:rPr>
        <w:t>’</w:t>
      </w:r>
      <w:r w:rsidR="003213F5" w:rsidRPr="0014377D">
        <w:rPr>
          <w:rFonts w:cstheme="minorHAnsi"/>
        </w:rPr>
        <w:t xml:space="preserve">. </w:t>
      </w:r>
      <w:r w:rsidR="00A17ADC" w:rsidRPr="0014377D">
        <w:rPr>
          <w:rFonts w:cstheme="minorHAnsi"/>
        </w:rPr>
        <w:t>The</w:t>
      </w:r>
      <w:r w:rsidR="00A17ADC">
        <w:t xml:space="preserve"> valid values for the </w:t>
      </w:r>
      <w:r w:rsidR="0014377D" w:rsidRPr="0014377D">
        <w:rPr>
          <w:rFonts w:ascii="Courier New" w:hAnsi="Courier New"/>
        </w:rPr>
        <w:t>var_check</w:t>
      </w:r>
      <w:r w:rsidR="00A17ADC">
        <w:t xml:space="preserve"> property are the defined in the </w:t>
      </w:r>
      <w:r w:rsidR="0014377D" w:rsidRPr="0014377D">
        <w:rPr>
          <w:rFonts w:ascii="Courier New" w:hAnsi="Courier New"/>
        </w:rPr>
        <w:t>CheckEnumeration</w:t>
      </w:r>
      <w:r w:rsidR="003213F5">
        <w:t>.</w:t>
      </w:r>
    </w:p>
    <w:tbl>
      <w:tblPr>
        <w:tblStyle w:val="LightList1"/>
        <w:tblW w:w="5000" w:type="pct"/>
        <w:tblLook w:val="04A0" w:firstRow="1" w:lastRow="0" w:firstColumn="1" w:lastColumn="0" w:noHBand="0" w:noVBand="1"/>
      </w:tblPr>
      <w:tblGrid>
        <w:gridCol w:w="1998"/>
        <w:gridCol w:w="757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3957"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D028C" w:rsidP="00A17ADC">
            <w:pPr>
              <w:rPr>
                <w:lang w:bidi="ar-SA"/>
              </w:rPr>
            </w:pPr>
            <w:r>
              <w:rPr>
                <w:lang w:bidi="ar-SA"/>
              </w:rPr>
              <w:t>a</w:t>
            </w:r>
            <w:r w:rsidRPr="00A719C5">
              <w:rPr>
                <w:lang w:bidi="ar-SA"/>
              </w:rPr>
              <w:t>ll</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all of the values in </w:t>
            </w:r>
            <w:r w:rsidR="006C2BDF">
              <w:rPr>
                <w:lang w:bidi="ar-SA"/>
              </w:rPr>
              <w:t xml:space="preserve">the </w:t>
            </w:r>
            <w:r>
              <w:rPr>
                <w:lang w:bidi="ar-SA"/>
              </w:rPr>
              <w:t>referenced the OVAL Variable in the context of the datatype and operation specified in the OVAL Object or State Entity.</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A17ADC" w:rsidRPr="00A719C5" w:rsidRDefault="00A17ADC" w:rsidP="00A17ADC">
            <w:pPr>
              <w:rPr>
                <w:lang w:bidi="ar-SA"/>
              </w:rPr>
            </w:pPr>
            <w:r w:rsidRPr="00A719C5">
              <w:rPr>
                <w:lang w:bidi="ar-SA"/>
              </w:rPr>
              <w:t>at least one</w:t>
            </w:r>
          </w:p>
        </w:tc>
        <w:tc>
          <w:tcPr>
            <w:tcW w:w="3957" w:type="pct"/>
            <w:tcBorders>
              <w:top w:val="single" w:sz="8" w:space="0" w:color="000000" w:themeColor="text1"/>
              <w:left w:val="single" w:sz="4" w:space="0" w:color="auto"/>
              <w:bottom w:val="single" w:sz="8" w:space="0" w:color="000000" w:themeColor="text1"/>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one or more of the values in the referenced OVAL Variable in the context of the datatype and operation specified in the OVAL Object or State Entity.</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none satisfy</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zero of the values in the</w:t>
            </w:r>
            <w:r w:rsidR="006C2BDF">
              <w:rPr>
                <w:lang w:bidi="ar-SA"/>
              </w:rPr>
              <w:t xml:space="preserve"> referenced</w:t>
            </w:r>
            <w:r>
              <w:rPr>
                <w:lang w:bidi="ar-SA"/>
              </w:rPr>
              <w:t xml:space="preserve"> OVAL Variable in the context of the specified datatype and operation.</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only one</w:t>
            </w:r>
          </w:p>
        </w:tc>
        <w:tc>
          <w:tcPr>
            <w:tcW w:w="3957" w:type="pct"/>
            <w:tcBorders>
              <w:left w:val="single" w:sz="4" w:space="0" w:color="auto"/>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one of the values in the </w:t>
            </w:r>
            <w:r w:rsidR="006C2BDF">
              <w:rPr>
                <w:lang w:bidi="ar-SA"/>
              </w:rPr>
              <w:t xml:space="preserve">referenced </w:t>
            </w:r>
            <w:r>
              <w:rPr>
                <w:lang w:bidi="ar-SA"/>
              </w:rPr>
              <w:t>OVAL Variable in the context of the specified datatype and operation.</w:t>
            </w:r>
          </w:p>
        </w:tc>
      </w:tr>
    </w:tbl>
    <w:p w:rsidR="00A17ADC" w:rsidRDefault="00A17ADC" w:rsidP="00A17ADC">
      <w:pPr>
        <w:pStyle w:val="Heading5"/>
      </w:pPr>
      <w:r>
        <w:t>Determining the Final Result of the Variable Check Evaluation</w:t>
      </w:r>
    </w:p>
    <w:p w:rsidR="00A17ADC" w:rsidRDefault="00A17ADC" w:rsidP="00A17ADC">
      <w:r>
        <w:t xml:space="preserve">For more detailed information on how to combine the individual results of the comparisons between the OVAL object or State Entities and the system state information to determine the final result of applying the </w:t>
      </w:r>
      <w:r w:rsidR="0014377D" w:rsidRPr="0014377D">
        <w:rPr>
          <w:rFonts w:ascii="Courier New" w:hAnsi="Courier New"/>
        </w:rPr>
        <w:t>var_check</w:t>
      </w:r>
      <w:r>
        <w:t xml:space="preserve"> property, </w:t>
      </w:r>
      <w:r w:rsidR="00084D0D">
        <w:t xml:space="preserve">see </w:t>
      </w:r>
      <w:r w:rsidR="00F37CB6">
        <w:t xml:space="preserve">Section </w:t>
      </w:r>
      <w:r w:rsidR="00F37CB6">
        <w:fldChar w:fldCharType="begin"/>
      </w:r>
      <w:r w:rsidR="00F37CB6">
        <w:instrText xml:space="preserve"> REF _Ref303605724 \r \h </w:instrText>
      </w:r>
      <w:r w:rsidR="00F37CB6">
        <w:fldChar w:fldCharType="separate"/>
      </w:r>
      <w:r w:rsidR="00082012">
        <w:t>5.3.6.1</w:t>
      </w:r>
      <w:r w:rsidR="00F37CB6">
        <w:fldChar w:fldCharType="end"/>
      </w:r>
      <w:r>
        <w:t xml:space="preserve"> Check Enumeration Evaluation.</w:t>
      </w:r>
    </w:p>
    <w:p w:rsidR="00A17ADC" w:rsidRDefault="00A17ADC" w:rsidP="00A17ADC">
      <w:pPr>
        <w:pStyle w:val="Heading4"/>
      </w:pPr>
      <w:r w:rsidRPr="002D44CA">
        <w:lastRenderedPageBreak/>
        <w:t>OVAL Entity Casting</w:t>
      </w:r>
    </w:p>
    <w:p w:rsidR="00A17ADC" w:rsidRDefault="00A17ADC" w:rsidP="00A17ADC">
      <w:r>
        <w:t>In certain situations, it is possible that the datatype specified on the OVAL Entity is different from the datatype of the system state information</w:t>
      </w:r>
      <w:r w:rsidR="003213F5">
        <w:t xml:space="preserve">. </w:t>
      </w:r>
      <w:r>
        <w:t>When this happens, it is required that an attempt is made to cast the system state information to the datatype specified by the OVAL Entity before the operation is applied</w:t>
      </w:r>
      <w:r w:rsidR="003213F5">
        <w:t xml:space="preserve">. </w:t>
      </w:r>
      <w:r>
        <w:t xml:space="preserve">If the cast is unsuccessful, the final result of the OVAL Entity Evaluation MUST be </w:t>
      </w:r>
      <w:r w:rsidR="005D40EB" w:rsidRPr="004F1D0C">
        <w:rPr>
          <w:i/>
        </w:rPr>
        <w:t>‘</w:t>
      </w:r>
      <w:r w:rsidRPr="004F1D0C">
        <w:rPr>
          <w:rFonts w:cstheme="minorHAnsi"/>
          <w:i/>
        </w:rPr>
        <w:t>error</w:t>
      </w:r>
      <w:r w:rsidR="005D40EB" w:rsidRPr="004F1D0C">
        <w:rPr>
          <w:rFonts w:cstheme="minorHAnsi"/>
          <w:i/>
        </w:rPr>
        <w:t>’</w:t>
      </w:r>
      <w:r w:rsidR="003213F5">
        <w:t xml:space="preserve">. </w:t>
      </w:r>
      <w:r>
        <w:t>Otherwise, the final result is dependent on the outcome of the Datatype and Operation Evaluation and the Variable Check Evaluation if an OVAL Variable is referenced</w:t>
      </w:r>
      <w:r w:rsidR="003213F5">
        <w:t xml:space="preserve">. </w:t>
      </w:r>
      <w:r>
        <w:t xml:space="preserve">The process of casting a value of one datatype to a value of another datatype </w:t>
      </w:r>
      <w:r w:rsidR="00815CD2">
        <w:t>MUST</w:t>
      </w:r>
      <w:r>
        <w:t xml:space="preserve"> conform </w:t>
      </w:r>
      <w:r w:rsidR="0005303C">
        <w:t>to</w:t>
      </w:r>
      <w:r w:rsidR="00F37CB6">
        <w:t xml:space="preserve"> Section </w:t>
      </w:r>
      <w:r w:rsidR="00F37CB6">
        <w:fldChar w:fldCharType="begin"/>
      </w:r>
      <w:r w:rsidR="00F37CB6">
        <w:instrText xml:space="preserve"> REF _Ref303610397 \r \h </w:instrText>
      </w:r>
      <w:r w:rsidR="00F37CB6">
        <w:fldChar w:fldCharType="separate"/>
      </w:r>
      <w:r w:rsidR="00082012">
        <w:t>5.3.8</w:t>
      </w:r>
      <w:r w:rsidR="00F37CB6">
        <w:fldChar w:fldCharType="end"/>
      </w:r>
      <w:r w:rsidR="0005303C">
        <w:t xml:space="preserve"> </w:t>
      </w:r>
      <w:r>
        <w:t>Entity Casting.</w:t>
      </w:r>
    </w:p>
    <w:p w:rsidR="001777EF" w:rsidRDefault="001777EF" w:rsidP="001777EF">
      <w:pPr>
        <w:pStyle w:val="Heading3"/>
      </w:pPr>
      <w:bookmarkStart w:id="2110" w:name="_Toc336259545"/>
      <w:r>
        <w:t>Masking Data</w:t>
      </w:r>
      <w:bookmarkEnd w:id="2110"/>
    </w:p>
    <w:p w:rsidR="00856CD4" w:rsidRPr="00E8649A" w:rsidRDefault="0002100B" w:rsidP="00856CD4">
      <w:pPr>
        <w:rPr>
          <w:rFonts w:ascii="Calibri" w:hAnsi="Calibri"/>
        </w:rPr>
      </w:pPr>
      <w:r>
        <w:t xml:space="preserve">When the </w:t>
      </w:r>
      <w:r w:rsidRPr="00E8649A">
        <w:rPr>
          <w:rFonts w:ascii="Courier New" w:hAnsi="Courier New"/>
        </w:rPr>
        <w:t>mask</w:t>
      </w:r>
      <w:r>
        <w:t xml:space="preserve"> property is set to </w:t>
      </w:r>
      <w:r w:rsidR="001B70F5" w:rsidRPr="001B70F5">
        <w:rPr>
          <w:i/>
        </w:rPr>
        <w:t>‘</w:t>
      </w:r>
      <w:r w:rsidRPr="001B70F5">
        <w:rPr>
          <w:rFonts w:cstheme="minorHAnsi"/>
          <w:i/>
        </w:rPr>
        <w:t>true</w:t>
      </w:r>
      <w:r w:rsidR="001B70F5" w:rsidRPr="001B70F5">
        <w:rPr>
          <w:rFonts w:cstheme="minorHAnsi"/>
          <w:i/>
        </w:rPr>
        <w:t>’</w:t>
      </w:r>
      <w:r>
        <w:rPr>
          <w:rFonts w:ascii="Calibri" w:hAnsi="Calibri"/>
        </w:rPr>
        <w:t xml:space="preserve"> on an </w:t>
      </w:r>
      <w:r w:rsidRPr="005D40EB">
        <w:rPr>
          <w:rFonts w:ascii="Calibri" w:hAnsi="Calibri"/>
        </w:rPr>
        <w:t>OVAL Entity</w:t>
      </w:r>
      <w:r w:rsidR="009F7403" w:rsidRPr="005370E7">
        <w:rPr>
          <w:rFonts w:ascii="Calibri" w:hAnsi="Calibri"/>
        </w:rPr>
        <w:t xml:space="preserve"> or an </w:t>
      </w:r>
      <w:r w:rsidR="009F7403" w:rsidRPr="005D40EB">
        <w:rPr>
          <w:rFonts w:ascii="Calibri" w:hAnsi="Calibri"/>
        </w:rPr>
        <w:t>OVAL Field</w:t>
      </w:r>
      <w:r w:rsidRPr="005370E7">
        <w:rPr>
          <w:rFonts w:ascii="Calibri" w:hAnsi="Calibri"/>
        </w:rPr>
        <w:t xml:space="preserve">, </w:t>
      </w:r>
      <w:r w:rsidR="00CE31CB" w:rsidRPr="007B1EE2">
        <w:rPr>
          <w:rFonts w:ascii="Calibri" w:hAnsi="Calibri"/>
        </w:rPr>
        <w:t>the</w:t>
      </w:r>
      <w:r w:rsidRPr="007B1EE2">
        <w:rPr>
          <w:rFonts w:ascii="Calibri" w:hAnsi="Calibri"/>
        </w:rPr>
        <w:t xml:space="preserve"> value of that </w:t>
      </w:r>
      <w:r w:rsidRPr="005D40EB">
        <w:rPr>
          <w:rFonts w:ascii="Calibri" w:hAnsi="Calibri"/>
        </w:rPr>
        <w:t>OVAL Entity</w:t>
      </w:r>
      <w:r w:rsidR="009F7403" w:rsidRPr="005370E7">
        <w:rPr>
          <w:rFonts w:ascii="Calibri" w:hAnsi="Calibri"/>
        </w:rPr>
        <w:t xml:space="preserve"> or </w:t>
      </w:r>
      <w:r w:rsidR="009F7403" w:rsidRPr="005D40EB">
        <w:rPr>
          <w:rFonts w:ascii="Calibri" w:hAnsi="Calibri"/>
        </w:rPr>
        <w:t>OVAL Field</w:t>
      </w:r>
      <w:r w:rsidRPr="005370E7">
        <w:rPr>
          <w:rFonts w:ascii="Calibri" w:hAnsi="Calibri"/>
        </w:rPr>
        <w:t xml:space="preserve"> </w:t>
      </w:r>
      <w:r>
        <w:rPr>
          <w:rFonts w:ascii="Calibri" w:hAnsi="Calibri"/>
        </w:rPr>
        <w:t xml:space="preserve">MUST </w:t>
      </w:r>
      <w:r w:rsidR="00297D40">
        <w:rPr>
          <w:rFonts w:ascii="Calibri" w:hAnsi="Calibri"/>
        </w:rPr>
        <w:t>NOT</w:t>
      </w:r>
      <w:r>
        <w:rPr>
          <w:rFonts w:ascii="Calibri" w:hAnsi="Calibri"/>
        </w:rPr>
        <w:t xml:space="preserve"> </w:t>
      </w:r>
      <w:r w:rsidR="00297D40">
        <w:rPr>
          <w:rFonts w:ascii="Calibri" w:hAnsi="Calibri"/>
        </w:rPr>
        <w:t xml:space="preserve">be present </w:t>
      </w:r>
      <w:r w:rsidR="00527DEF">
        <w:rPr>
          <w:rFonts w:ascii="Calibri" w:hAnsi="Calibri"/>
        </w:rPr>
        <w:t>in the OVAL Results</w:t>
      </w:r>
      <w:r w:rsidR="003213F5">
        <w:rPr>
          <w:rFonts w:ascii="Calibri" w:hAnsi="Calibri"/>
        </w:rPr>
        <w:t xml:space="preserve">. </w:t>
      </w:r>
      <w:r w:rsidR="00297D40">
        <w:rPr>
          <w:rFonts w:ascii="Calibri" w:hAnsi="Calibri"/>
        </w:rPr>
        <w:t>Additionally,</w:t>
      </w:r>
      <w:r w:rsidR="00527DEF">
        <w:rPr>
          <w:rFonts w:ascii="Calibri" w:hAnsi="Calibri"/>
        </w:rPr>
        <w:t xml:space="preserve"> </w:t>
      </w:r>
      <w:r w:rsidR="00297D40">
        <w:rPr>
          <w:rFonts w:ascii="Calibri" w:hAnsi="Calibri"/>
        </w:rPr>
        <w:t xml:space="preserve">the </w:t>
      </w:r>
      <w:r w:rsidR="00297D40" w:rsidRPr="00CE31CB">
        <w:rPr>
          <w:rFonts w:ascii="Courier New" w:hAnsi="Courier New" w:cs="Courier New"/>
        </w:rPr>
        <w:t>mask</w:t>
      </w:r>
      <w:r w:rsidR="00297D40">
        <w:rPr>
          <w:rFonts w:ascii="Calibri" w:hAnsi="Calibri"/>
        </w:rPr>
        <w:t xml:space="preserve"> </w:t>
      </w:r>
      <w:r w:rsidR="00CE31CB">
        <w:rPr>
          <w:rFonts w:ascii="Calibri" w:hAnsi="Calibri"/>
        </w:rPr>
        <w:t>property</w:t>
      </w:r>
      <w:r w:rsidR="00297D40">
        <w:rPr>
          <w:rFonts w:ascii="Calibri" w:hAnsi="Calibri"/>
        </w:rPr>
        <w:t xml:space="preserve"> MUST be set </w:t>
      </w:r>
      <w:r w:rsidR="00297D40" w:rsidRPr="005D40EB">
        <w:rPr>
          <w:rFonts w:cstheme="minorHAnsi"/>
        </w:rPr>
        <w:t xml:space="preserve">to </w:t>
      </w:r>
      <w:r w:rsidR="005D40EB" w:rsidRPr="005D40EB">
        <w:rPr>
          <w:rFonts w:cstheme="minorHAnsi"/>
          <w:i/>
        </w:rPr>
        <w:t>‘</w:t>
      </w:r>
      <w:r w:rsidR="00297D40" w:rsidRPr="005D40EB">
        <w:rPr>
          <w:rFonts w:cstheme="minorHAnsi"/>
          <w:i/>
        </w:rPr>
        <w:t>true</w:t>
      </w:r>
      <w:r w:rsidR="005D40EB" w:rsidRPr="005D40EB">
        <w:rPr>
          <w:rFonts w:cstheme="minorHAnsi"/>
          <w:i/>
        </w:rPr>
        <w:t>’</w:t>
      </w:r>
      <w:r w:rsidR="00297D40">
        <w:rPr>
          <w:rFonts w:ascii="Calibri" w:hAnsi="Calibri"/>
        </w:rPr>
        <w:t xml:space="preserve"> </w:t>
      </w:r>
      <w:r w:rsidR="00527DEF">
        <w:rPr>
          <w:rFonts w:ascii="Calibri" w:hAnsi="Calibri"/>
        </w:rPr>
        <w:t xml:space="preserve">for </w:t>
      </w:r>
      <w:r w:rsidR="00E502DC">
        <w:rPr>
          <w:rFonts w:ascii="Calibri" w:hAnsi="Calibri"/>
        </w:rPr>
        <w:t>any</w:t>
      </w:r>
      <w:r w:rsidR="00527DEF">
        <w:rPr>
          <w:rFonts w:ascii="Calibri" w:hAnsi="Calibri"/>
        </w:rPr>
        <w:t xml:space="preserve"> OVAL </w:t>
      </w:r>
      <w:r w:rsidR="00E502DC">
        <w:rPr>
          <w:rFonts w:ascii="Calibri" w:hAnsi="Calibri"/>
        </w:rPr>
        <w:t>Entity</w:t>
      </w:r>
      <w:r w:rsidR="009D170E">
        <w:rPr>
          <w:rFonts w:ascii="Calibri" w:hAnsi="Calibri"/>
        </w:rPr>
        <w:t xml:space="preserve"> or OVAL Field</w:t>
      </w:r>
      <w:r w:rsidR="00E502DC">
        <w:rPr>
          <w:rFonts w:ascii="Calibri" w:hAnsi="Calibri"/>
        </w:rPr>
        <w:t xml:space="preserve"> or corresponding OVAL </w:t>
      </w:r>
      <w:r w:rsidR="00527DEF">
        <w:rPr>
          <w:rFonts w:ascii="Calibri" w:hAnsi="Calibri"/>
        </w:rPr>
        <w:t>Item Entity</w:t>
      </w:r>
      <w:r w:rsidR="009D170E">
        <w:rPr>
          <w:rFonts w:ascii="Calibri" w:hAnsi="Calibri"/>
        </w:rPr>
        <w:t xml:space="preserve"> or OVAL Field</w:t>
      </w:r>
      <w:r w:rsidR="00297D40">
        <w:rPr>
          <w:rFonts w:ascii="Calibri" w:hAnsi="Calibri"/>
        </w:rPr>
        <w:t xml:space="preserve"> in the </w:t>
      </w:r>
      <w:r w:rsidR="00297D40" w:rsidRPr="005D40EB">
        <w:rPr>
          <w:rFonts w:ascii="Calibri" w:hAnsi="Calibri"/>
        </w:rPr>
        <w:t>OVAL Results</w:t>
      </w:r>
      <w:r w:rsidR="00527DEF">
        <w:rPr>
          <w:rFonts w:ascii="Calibri" w:hAnsi="Calibri"/>
        </w:rPr>
        <w:t xml:space="preserve"> where </w:t>
      </w:r>
      <w:r w:rsidR="00E502DC">
        <w:rPr>
          <w:rFonts w:ascii="Calibri" w:hAnsi="Calibri"/>
        </w:rPr>
        <w:t xml:space="preserve">the </w:t>
      </w:r>
      <w:r w:rsidR="00F63CAB">
        <w:rPr>
          <w:rFonts w:ascii="Calibri" w:hAnsi="Calibri"/>
        </w:rPr>
        <w:t>system state information was omitted</w:t>
      </w:r>
      <w:r w:rsidR="003213F5">
        <w:rPr>
          <w:rFonts w:ascii="Calibri" w:hAnsi="Calibri"/>
        </w:rPr>
        <w:t xml:space="preserve">. </w:t>
      </w:r>
    </w:p>
    <w:p w:rsidR="006B01AE" w:rsidRDefault="006D62E8" w:rsidP="00CE31CB">
      <w:r>
        <w:t xml:space="preserve">When the </w:t>
      </w:r>
      <w:r w:rsidRPr="00E8649A">
        <w:rPr>
          <w:rFonts w:ascii="Courier New" w:hAnsi="Courier New"/>
        </w:rPr>
        <w:t>mas</w:t>
      </w:r>
      <w:r w:rsidRPr="006D62E8">
        <w:rPr>
          <w:rFonts w:ascii="Courier New" w:hAnsi="Courier New"/>
        </w:rPr>
        <w:t>k</w:t>
      </w:r>
      <w:r>
        <w:t xml:space="preserve"> property </w:t>
      </w:r>
      <w:r w:rsidR="00BA3ED9">
        <w:t xml:space="preserve">is set to </w:t>
      </w:r>
      <w:r w:rsidR="005D40EB" w:rsidRPr="005D40EB">
        <w:rPr>
          <w:rFonts w:cstheme="minorHAnsi"/>
          <w:i/>
        </w:rPr>
        <w:t>‘true’</w:t>
      </w:r>
      <w:r w:rsidR="005D40EB">
        <w:rPr>
          <w:rFonts w:ascii="Calibri" w:hAnsi="Calibri"/>
        </w:rPr>
        <w:t xml:space="preserve"> </w:t>
      </w:r>
      <w:r w:rsidR="00BA3ED9">
        <w:t xml:space="preserve">on an OVAL Entity with a </w:t>
      </w:r>
      <w:r w:rsidR="00BA3ED9" w:rsidRPr="005D40EB">
        <w:rPr>
          <w:rFonts w:ascii="Courier New" w:hAnsi="Courier New" w:cs="Courier New"/>
        </w:rPr>
        <w:t>datatype</w:t>
      </w:r>
      <w:r w:rsidR="00BA3ED9">
        <w:t xml:space="preserve"> of </w:t>
      </w:r>
      <w:r w:rsidR="005D40EB" w:rsidRPr="005D40EB">
        <w:rPr>
          <w:rFonts w:cstheme="minorHAnsi"/>
          <w:i/>
        </w:rPr>
        <w:t>‘</w:t>
      </w:r>
      <w:r w:rsidR="00BA3ED9" w:rsidRPr="005D40EB">
        <w:rPr>
          <w:rFonts w:cstheme="minorHAnsi"/>
          <w:i/>
        </w:rPr>
        <w:t>record</w:t>
      </w:r>
      <w:r w:rsidR="005D40EB" w:rsidRPr="005D40EB">
        <w:rPr>
          <w:rFonts w:cstheme="minorHAnsi"/>
          <w:i/>
        </w:rPr>
        <w:t>’</w:t>
      </w:r>
      <w:r w:rsidR="00BA3ED9">
        <w:rPr>
          <w:rFonts w:ascii="Courier New" w:hAnsi="Courier New"/>
        </w:rPr>
        <w:t>,</w:t>
      </w:r>
      <w:r w:rsidR="00BA3ED9">
        <w:t xml:space="preserve"> each OVAL Field MUST have its operation and value or value omitted from the OVAL Results regardless of the OVAL Field’s mask property value.</w:t>
      </w:r>
    </w:p>
    <w:p w:rsidR="009249C1" w:rsidRDefault="00CE31CB" w:rsidP="00CE31CB">
      <w:r w:rsidRPr="00CE31CB">
        <w:t xml:space="preserve">It is possible for masking conflicts to occur where one entity has </w:t>
      </w:r>
      <w:r w:rsidRPr="00CE31CB">
        <w:rPr>
          <w:rFonts w:ascii="Courier New" w:hAnsi="Courier New" w:cs="Courier New"/>
        </w:rPr>
        <w:t>mask</w:t>
      </w:r>
      <w:r w:rsidRPr="00CE31CB">
        <w:t xml:space="preserve"> set to </w:t>
      </w:r>
      <w:r w:rsidRPr="00CE31CB">
        <w:rPr>
          <w:i/>
        </w:rPr>
        <w:t>‘true’</w:t>
      </w:r>
      <w:r w:rsidRPr="00CE31CB">
        <w:t xml:space="preserve"> and another entity has </w:t>
      </w:r>
      <w:r w:rsidRPr="00CE31CB">
        <w:rPr>
          <w:rFonts w:ascii="Courier New" w:hAnsi="Courier New" w:cs="Courier New"/>
        </w:rPr>
        <w:t>mask</w:t>
      </w:r>
      <w:r w:rsidRPr="00CE31CB">
        <w:t xml:space="preserve"> set to </w:t>
      </w:r>
      <w:r w:rsidRPr="00CE31CB">
        <w:rPr>
          <w:i/>
        </w:rPr>
        <w:t>‘false’</w:t>
      </w:r>
      <w:r w:rsidRPr="00CE31CB">
        <w:t>.</w:t>
      </w:r>
      <w:r>
        <w:t xml:space="preserve"> Such a </w:t>
      </w:r>
      <w:r w:rsidR="009249C1">
        <w:rPr>
          <w:lang w:bidi="ar-SA"/>
        </w:rPr>
        <w:t xml:space="preserve">conflict will occur when the </w:t>
      </w:r>
      <w:r w:rsidR="009249C1" w:rsidRPr="009249C1">
        <w:rPr>
          <w:rFonts w:ascii="Courier New" w:hAnsi="Courier New" w:cs="Courier New"/>
          <w:lang w:bidi="ar-SA"/>
        </w:rPr>
        <w:t>mask</w:t>
      </w:r>
      <w:r w:rsidR="009249C1">
        <w:rPr>
          <w:lang w:bidi="ar-SA"/>
        </w:rPr>
        <w:t xml:space="preserve"> attribute is set differently on </w:t>
      </w:r>
      <w:r w:rsidR="009249C1" w:rsidRPr="005370E7">
        <w:rPr>
          <w:lang w:bidi="ar-SA"/>
        </w:rPr>
        <w:t xml:space="preserve">an </w:t>
      </w:r>
      <w:r w:rsidR="009249C1" w:rsidRPr="005D40EB">
        <w:rPr>
          <w:lang w:bidi="ar-SA"/>
        </w:rPr>
        <w:t>OVAL Object</w:t>
      </w:r>
      <w:r w:rsidR="009249C1" w:rsidRPr="005370E7">
        <w:rPr>
          <w:lang w:bidi="ar-SA"/>
        </w:rPr>
        <w:t xml:space="preserve"> and </w:t>
      </w:r>
      <w:r w:rsidR="009249C1" w:rsidRPr="005D40EB">
        <w:rPr>
          <w:lang w:bidi="ar-SA"/>
        </w:rPr>
        <w:t>OVAL State</w:t>
      </w:r>
      <w:r w:rsidR="009249C1" w:rsidRPr="005370E7">
        <w:rPr>
          <w:lang w:bidi="ar-SA"/>
        </w:rPr>
        <w:t xml:space="preserve"> or when more than one </w:t>
      </w:r>
      <w:r w:rsidR="009249C1" w:rsidRPr="005D40EB">
        <w:rPr>
          <w:lang w:bidi="ar-SA"/>
        </w:rPr>
        <w:t>OVAL Objects</w:t>
      </w:r>
      <w:r w:rsidR="009249C1" w:rsidRPr="005370E7">
        <w:rPr>
          <w:lang w:bidi="ar-SA"/>
        </w:rPr>
        <w:t xml:space="preserve"> identify the same </w:t>
      </w:r>
      <w:r w:rsidR="009249C1" w:rsidRPr="005D40EB">
        <w:rPr>
          <w:lang w:bidi="ar-SA"/>
        </w:rPr>
        <w:t>OVAL Item(s)</w:t>
      </w:r>
      <w:r w:rsidR="009249C1" w:rsidRPr="005370E7">
        <w:rPr>
          <w:lang w:bidi="ar-SA"/>
        </w:rPr>
        <w:t xml:space="preserve">. </w:t>
      </w:r>
      <w:r w:rsidR="009249C1">
        <w:rPr>
          <w:lang w:bidi="ar-SA"/>
        </w:rPr>
        <w:t xml:space="preserve">When such a conflict occurs the </w:t>
      </w:r>
      <w:r>
        <w:rPr>
          <w:lang w:bidi="ar-SA"/>
        </w:rPr>
        <w:t>value MUST always be masked</w:t>
      </w:r>
      <w:r w:rsidR="009249C1">
        <w:rPr>
          <w:lang w:bidi="ar-SA"/>
        </w:rPr>
        <w:t>.</w:t>
      </w:r>
    </w:p>
    <w:p w:rsidR="009249C1" w:rsidRPr="005370E7" w:rsidRDefault="00CE31CB" w:rsidP="00CE31CB">
      <w:pPr>
        <w:rPr>
          <w:rFonts w:ascii="Times New Roman" w:hAnsi="Times New Roman" w:cs="Times New Roman"/>
          <w:color w:val="000000"/>
          <w:sz w:val="24"/>
          <w:szCs w:val="24"/>
          <w:lang w:bidi="ar-SA"/>
        </w:rPr>
      </w:pPr>
      <w:r w:rsidRPr="00CE31CB">
        <w:t>V</w:t>
      </w:r>
      <w:r w:rsidR="006C2BDF">
        <w:t xml:space="preserve">alues MUST NOT be masked in </w:t>
      </w:r>
      <w:r w:rsidR="006C2BDF" w:rsidRPr="005D40EB">
        <w:t>OVAL System Characteristics</w:t>
      </w:r>
      <w:r w:rsidR="006C2BDF" w:rsidRPr="005370E7">
        <w:t xml:space="preserve"> that are not contained within </w:t>
      </w:r>
      <w:r w:rsidRPr="005D40EB">
        <w:t>OVAL Results.</w:t>
      </w:r>
    </w:p>
    <w:p w:rsidR="005977E6" w:rsidRDefault="005977E6" w:rsidP="00FB5C04">
      <w:pPr>
        <w:pStyle w:val="Heading3"/>
      </w:pPr>
      <w:bookmarkStart w:id="2111" w:name="_Ref303610397"/>
      <w:bookmarkStart w:id="2112" w:name="_Toc278864771"/>
      <w:bookmarkStart w:id="2113" w:name="_Toc336259546"/>
      <w:r>
        <w:t>Entity Casting</w:t>
      </w:r>
      <w:bookmarkEnd w:id="2111"/>
      <w:bookmarkEnd w:id="2113"/>
    </w:p>
    <w:p w:rsidR="00745975" w:rsidRPr="00745975" w:rsidRDefault="00745975" w:rsidP="00745975">
      <w:pPr>
        <w:tabs>
          <w:tab w:val="center" w:pos="4680"/>
        </w:tabs>
      </w:pPr>
      <w:bookmarkStart w:id="2114" w:name="_Toc278864772"/>
      <w:bookmarkEnd w:id="2112"/>
      <w:r w:rsidRPr="00745975">
        <w:t>Casting is performed whenever the datatype of a value, used during evaluation, differs from the specified datatype whether it be on an OVAL Entity or an OVAL Function.  In most scenarios, it will be possible to attempt the cast of a value from one datatype to another.</w:t>
      </w:r>
    </w:p>
    <w:p w:rsidR="00745975" w:rsidRPr="00745975" w:rsidRDefault="00745975" w:rsidP="00745975">
      <w:pPr>
        <w:pStyle w:val="Heading4"/>
      </w:pPr>
      <w:r w:rsidRPr="00745975">
        <w:t xml:space="preserve">Attempting to Cast a Value </w:t>
      </w:r>
    </w:p>
    <w:p w:rsidR="00745975" w:rsidRPr="00745975" w:rsidRDefault="00745975" w:rsidP="00745975">
      <w:r w:rsidRPr="00745975">
        <w:t xml:space="preserve">When attempting to cast a value from one datatype to another, the value under consideration </w:t>
      </w:r>
      <w:r w:rsidR="00815CD2">
        <w:t>MUST</w:t>
      </w:r>
      <w:r w:rsidRPr="00745975">
        <w:t xml:space="preserve"> be parsed according to the specified datatype.  If the value is successfully parsed according to the definition of the specified datatype in the oval:DatatypeEnumeration, this constitutes a successful cast.  If the value is not successfully parsed according to the definition of the specified datatype, this means that it is not possible to cast the value to the specified datatype and an error MUST be reported for the construct at</w:t>
      </w:r>
      <w:r w:rsidR="000C56E8">
        <w:t>tempting to perform the cast.</w:t>
      </w:r>
    </w:p>
    <w:p w:rsidR="00745975" w:rsidRPr="00745975" w:rsidRDefault="00745975" w:rsidP="00745975">
      <w:pPr>
        <w:pStyle w:val="Heading4"/>
      </w:pPr>
      <w:r w:rsidRPr="00745975">
        <w:t>Prohibited Casting</w:t>
      </w:r>
    </w:p>
    <w:p w:rsidR="00745975" w:rsidRPr="00745975" w:rsidRDefault="00745975" w:rsidP="00745975">
      <w:r w:rsidRPr="00745975">
        <w:t>In some scenarios, it is not possible to perform a cast from one datatype to another due to the datatypes</w:t>
      </w:r>
      <w:r w:rsidR="006006F9">
        <w:t>,</w:t>
      </w:r>
      <w:r w:rsidRPr="00745975">
        <w:t xml:space="preserve"> under consideration</w:t>
      </w:r>
      <w:r w:rsidR="006006F9">
        <w:t>,</w:t>
      </w:r>
      <w:r w:rsidRPr="00745975">
        <w:t xml:space="preserve"> being incompatible. When an attempt is made to cast two incompatible </w:t>
      </w:r>
      <w:r w:rsidRPr="00745975">
        <w:lastRenderedPageBreak/>
        <w:t xml:space="preserve">datatypes, an error </w:t>
      </w:r>
      <w:r w:rsidR="003A03FC">
        <w:t>MUST</w:t>
      </w:r>
      <w:r w:rsidRPr="00745975">
        <w:t xml:space="preserve"> be reported.</w:t>
      </w:r>
      <w:r w:rsidR="003A03FC">
        <w:t xml:space="preserve"> </w:t>
      </w:r>
      <w:r w:rsidRPr="00745975">
        <w:t>The following outlines the casts where the datatypes are incompatible:</w:t>
      </w:r>
    </w:p>
    <w:p w:rsidR="00745975" w:rsidRPr="00745975" w:rsidRDefault="00745975" w:rsidP="00745975">
      <w:pPr>
        <w:pStyle w:val="ListParagraph"/>
        <w:numPr>
          <w:ilvl w:val="0"/>
          <w:numId w:val="24"/>
        </w:numPr>
      </w:pPr>
      <w:r w:rsidRPr="00745975">
        <w:t xml:space="preserve">An attempt to cast a value of datatype </w:t>
      </w:r>
      <w:r w:rsidRPr="00745975">
        <w:rPr>
          <w:i/>
        </w:rPr>
        <w:t>‘record’</w:t>
      </w:r>
      <w:r w:rsidRPr="00745975">
        <w:t xml:space="preserve"> to any datatype other than </w:t>
      </w:r>
      <w:r w:rsidRPr="00745975">
        <w:rPr>
          <w:i/>
        </w:rPr>
        <w:t>‘record’</w:t>
      </w:r>
      <w:r w:rsidRPr="00745975">
        <w:t>.</w:t>
      </w:r>
    </w:p>
    <w:p w:rsidR="00745975" w:rsidRPr="00745975" w:rsidRDefault="00745975" w:rsidP="00745975">
      <w:pPr>
        <w:pStyle w:val="ListParagraph"/>
      </w:pPr>
    </w:p>
    <w:p w:rsidR="00745975" w:rsidRPr="00745975" w:rsidRDefault="00745975" w:rsidP="00745975">
      <w:pPr>
        <w:pStyle w:val="ListParagraph"/>
        <w:numPr>
          <w:ilvl w:val="0"/>
          <w:numId w:val="24"/>
        </w:numPr>
      </w:pPr>
      <w:r w:rsidRPr="00745975">
        <w:t xml:space="preserve">An attempt to cast a value of datatype </w:t>
      </w:r>
      <w:r w:rsidRPr="00745975">
        <w:rPr>
          <w:i/>
        </w:rPr>
        <w:t>‘ipv4_address’</w:t>
      </w:r>
      <w:r w:rsidRPr="00745975">
        <w:t xml:space="preserve"> to any datatype other than </w:t>
      </w:r>
      <w:r w:rsidRPr="00745975">
        <w:rPr>
          <w:i/>
        </w:rPr>
        <w:t>‘ipv4_address’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745975">
      <w:pPr>
        <w:pStyle w:val="ListParagraph"/>
        <w:numPr>
          <w:ilvl w:val="0"/>
          <w:numId w:val="24"/>
        </w:numPr>
      </w:pPr>
      <w:r w:rsidRPr="00745975">
        <w:t xml:space="preserve">An attempt to cast a value of datatype </w:t>
      </w:r>
      <w:r w:rsidRPr="00745975">
        <w:rPr>
          <w:i/>
        </w:rPr>
        <w:t>‘ipv6_address’</w:t>
      </w:r>
      <w:r w:rsidRPr="00745975">
        <w:t xml:space="preserve"> to any datatype other than </w:t>
      </w:r>
      <w:r w:rsidRPr="00745975">
        <w:rPr>
          <w:i/>
        </w:rPr>
        <w:t>‘ipv6_address’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745975">
      <w:pPr>
        <w:pStyle w:val="ListParagraph"/>
        <w:numPr>
          <w:ilvl w:val="0"/>
          <w:numId w:val="24"/>
        </w:numPr>
      </w:pPr>
      <w:r w:rsidRPr="00745975">
        <w:t xml:space="preserve">An attempt to cast a value with a datatype other than </w:t>
      </w:r>
      <w:r w:rsidRPr="00745975">
        <w:rPr>
          <w:i/>
        </w:rPr>
        <w:t>‘ipv4_address’</w:t>
      </w:r>
      <w:r w:rsidRPr="00745975">
        <w:t xml:space="preserve"> or </w:t>
      </w:r>
      <w:r w:rsidRPr="00745975">
        <w:rPr>
          <w:i/>
        </w:rPr>
        <w:t>‘string’</w:t>
      </w:r>
      <w:r w:rsidRPr="00745975">
        <w:t xml:space="preserve"> to </w:t>
      </w:r>
      <w:r w:rsidRPr="00745975">
        <w:rPr>
          <w:i/>
        </w:rPr>
        <w:t>‘ipv4_address’</w:t>
      </w:r>
      <w:r w:rsidRPr="00745975">
        <w:t>.</w:t>
      </w:r>
    </w:p>
    <w:p w:rsidR="00745975" w:rsidRPr="00745975" w:rsidRDefault="00745975" w:rsidP="00745975">
      <w:pPr>
        <w:pStyle w:val="ListParagraph"/>
      </w:pPr>
    </w:p>
    <w:p w:rsidR="00745975" w:rsidRPr="00745975" w:rsidRDefault="00745975" w:rsidP="00745975">
      <w:pPr>
        <w:pStyle w:val="ListParagraph"/>
        <w:numPr>
          <w:ilvl w:val="0"/>
          <w:numId w:val="24"/>
        </w:numPr>
      </w:pPr>
      <w:r w:rsidRPr="00745975">
        <w:t xml:space="preserve">An attempt to cast a value with a datatype other than </w:t>
      </w:r>
      <w:r w:rsidRPr="00745975">
        <w:rPr>
          <w:i/>
        </w:rPr>
        <w:t>‘ipv6_address’</w:t>
      </w:r>
      <w:r w:rsidRPr="00745975">
        <w:t xml:space="preserve"> or </w:t>
      </w:r>
      <w:r w:rsidRPr="00745975">
        <w:rPr>
          <w:i/>
        </w:rPr>
        <w:t>‘string’</w:t>
      </w:r>
      <w:r w:rsidRPr="00745975">
        <w:t xml:space="preserve"> to </w:t>
      </w:r>
      <w:r w:rsidRPr="00745975">
        <w:rPr>
          <w:i/>
        </w:rPr>
        <w:t>‘ipv6_address’</w:t>
      </w:r>
      <w:r w:rsidRPr="00745975">
        <w:t>.</w:t>
      </w:r>
    </w:p>
    <w:p w:rsidR="001E2C76" w:rsidRDefault="001E2C76" w:rsidP="002125A8">
      <w:pPr>
        <w:pStyle w:val="Heading1"/>
      </w:pPr>
      <w:bookmarkStart w:id="2115" w:name="_Toc336259547"/>
      <w:r w:rsidRPr="001970E2">
        <w:t xml:space="preserve">XML </w:t>
      </w:r>
      <w:r w:rsidR="00762A6D">
        <w:t>Representation</w:t>
      </w:r>
      <w:bookmarkEnd w:id="2114"/>
      <w:bookmarkEnd w:id="2115"/>
    </w:p>
    <w:p w:rsidR="00F56FE3" w:rsidRDefault="00F56FE3" w:rsidP="00F56FE3">
      <w:r>
        <w:t>The XML Representation for the OVAL Language Data Model is documented via a series of XML Schemas</w:t>
      </w:r>
      <w:r w:rsidR="003213F5">
        <w:t>.</w:t>
      </w:r>
      <w:r w:rsidR="00481C14">
        <w:rPr>
          <w:rStyle w:val="FootnoteReference"/>
        </w:rPr>
        <w:footnoteReference w:id="15"/>
      </w:r>
      <w:r w:rsidR="003213F5">
        <w:t xml:space="preserve"> </w:t>
      </w:r>
      <w:r>
        <w:t>These schemas describe how the information presented in this Specification is formatted and represented as XML Documents</w:t>
      </w:r>
      <w:r w:rsidR="003213F5">
        <w:t xml:space="preserve">. </w:t>
      </w:r>
      <w:r>
        <w:t>Please refer to the appropriate Schema for more information about a specific XML representation.</w:t>
      </w:r>
    </w:p>
    <w:p w:rsidR="00F56FE3" w:rsidRDefault="00F56FE3" w:rsidP="00F56FE3">
      <w:r>
        <w:rPr>
          <w:i/>
        </w:rPr>
        <w:t>OVAL Common Model</w:t>
      </w:r>
      <w:r>
        <w:rPr>
          <w:i/>
        </w:rPr>
        <w:br/>
      </w:r>
      <w:hyperlink r:id="rId72" w:history="1">
        <w:r w:rsidR="00F10A43" w:rsidRPr="009C42D3">
          <w:rPr>
            <w:rStyle w:val="Hyperlink"/>
          </w:rPr>
          <w:t>https://oval.mitre.org/language/version5.10.1/ovaldefinition/complete/oval-common-schema.xsd</w:t>
        </w:r>
      </w:hyperlink>
    </w:p>
    <w:p w:rsidR="00F56FE3" w:rsidRDefault="00F56FE3" w:rsidP="00F56FE3">
      <w:r>
        <w:rPr>
          <w:i/>
        </w:rPr>
        <w:t>OVAL Definitions Model</w:t>
      </w:r>
      <w:r>
        <w:rPr>
          <w:i/>
        </w:rPr>
        <w:br/>
      </w:r>
      <w:hyperlink r:id="rId73" w:history="1">
        <w:r w:rsidR="00F10A43" w:rsidRPr="009C42D3">
          <w:rPr>
            <w:rStyle w:val="Hyperlink"/>
          </w:rPr>
          <w:t>http://oval.mitre.org/language/version5.10.1/ovaldefinition/complete/oval-definitions-schema.xsd</w:t>
        </w:r>
      </w:hyperlink>
    </w:p>
    <w:p w:rsidR="00F56FE3" w:rsidRDefault="00F56FE3" w:rsidP="00F56FE3">
      <w:r>
        <w:rPr>
          <w:i/>
        </w:rPr>
        <w:t>OVAL System Characteristics Model</w:t>
      </w:r>
      <w:r>
        <w:rPr>
          <w:i/>
        </w:rPr>
        <w:br/>
      </w:r>
      <w:hyperlink r:id="rId74" w:history="1">
        <w:r w:rsidR="00F10A43" w:rsidRPr="009C42D3">
          <w:rPr>
            <w:rStyle w:val="Hyperlink"/>
          </w:rPr>
          <w:t>http://oval.mitre.org/language/version5.10.1/ovalsc/complete/oval-system-characteristics-schema.xsd</w:t>
        </w:r>
      </w:hyperlink>
    </w:p>
    <w:p w:rsidR="00F56FE3" w:rsidRDefault="00F56FE3" w:rsidP="00F56FE3">
      <w:r>
        <w:rPr>
          <w:i/>
        </w:rPr>
        <w:t>OVAL Results Model</w:t>
      </w:r>
      <w:r>
        <w:rPr>
          <w:i/>
        </w:rPr>
        <w:br/>
      </w:r>
      <w:hyperlink r:id="rId75" w:history="1">
        <w:r w:rsidR="00F10A43" w:rsidRPr="009C42D3">
          <w:rPr>
            <w:rStyle w:val="Hyperlink"/>
          </w:rPr>
          <w:t>http://oval.mitre.org/language/version5.10.1/ovalresults/complete/oval-results-schema.xsd</w:t>
        </w:r>
      </w:hyperlink>
    </w:p>
    <w:p w:rsidR="00F10A43" w:rsidRDefault="00F56FE3" w:rsidP="00F56FE3">
      <w:r>
        <w:rPr>
          <w:i/>
        </w:rPr>
        <w:t>OVAL Variables Model</w:t>
      </w:r>
      <w:r>
        <w:rPr>
          <w:i/>
        </w:rPr>
        <w:br/>
      </w:r>
      <w:hyperlink r:id="rId76" w:history="1">
        <w:r w:rsidR="00F10A43" w:rsidRPr="009C42D3">
          <w:rPr>
            <w:rStyle w:val="Hyperlink"/>
          </w:rPr>
          <w:t>http://oval.mitre.org/language/version5.10.1/ovalvar/complete/oval-variables-schema.xsd</w:t>
        </w:r>
      </w:hyperlink>
    </w:p>
    <w:p w:rsidR="00F56FE3" w:rsidRDefault="00F56FE3" w:rsidP="00F56FE3">
      <w:r>
        <w:rPr>
          <w:i/>
        </w:rPr>
        <w:lastRenderedPageBreak/>
        <w:t>OVAL Directives Model</w:t>
      </w:r>
      <w:r>
        <w:rPr>
          <w:i/>
        </w:rPr>
        <w:br/>
      </w:r>
      <w:hyperlink r:id="rId77" w:history="1">
        <w:r w:rsidR="00F10A43" w:rsidRPr="009C42D3">
          <w:rPr>
            <w:rStyle w:val="Hyperlink"/>
          </w:rPr>
          <w:t>http://oval.mitre.org/language/version5.10.1/ovaldir/complete/oval-directives-schema.xsd</w:t>
        </w:r>
      </w:hyperlink>
    </w:p>
    <w:p w:rsidR="00F56FE3" w:rsidRDefault="00F56FE3" w:rsidP="00F56FE3">
      <w:r>
        <w:t>The complete listing of XML representation resources can be found on the OVAL website</w:t>
      </w:r>
      <w:r w:rsidR="00F37CB6">
        <w:t>.</w:t>
      </w:r>
      <w:r w:rsidR="00F37CB6">
        <w:rPr>
          <w:rStyle w:val="FootnoteReference"/>
        </w:rPr>
        <w:footnoteReference w:id="16"/>
      </w:r>
    </w:p>
    <w:p w:rsidR="00F56FE3" w:rsidRDefault="00F56FE3" w:rsidP="00F56FE3">
      <w:pPr>
        <w:pStyle w:val="Heading2"/>
      </w:pPr>
      <w:bookmarkStart w:id="2116" w:name="_Ref303608302"/>
      <w:bookmarkStart w:id="2117" w:name="_Toc336259548"/>
      <w:r>
        <w:t>Signature Support</w:t>
      </w:r>
      <w:bookmarkEnd w:id="2116"/>
      <w:bookmarkEnd w:id="2117"/>
    </w:p>
    <w:p w:rsidR="00F56FE3" w:rsidRDefault="00F56FE3" w:rsidP="00F56FE3">
      <w:r>
        <w:t>In order to ensure integrity and authenticity of content, the OVAL Data Model supports the use of XML Digital Signatures as defined by the W3C</w:t>
      </w:r>
      <w:r w:rsidR="003213F5">
        <w:t xml:space="preserve">. </w:t>
      </w:r>
      <w:r>
        <w:t>These signatures can be used to provide confidence that the data and intent of OVAL Content has not been compromised or modified from its original state.</w:t>
      </w:r>
    </w:p>
    <w:p w:rsidR="00F56FE3" w:rsidRDefault="00F56FE3" w:rsidP="00F56FE3">
      <w:r>
        <w:t xml:space="preserve">XML Digital Signatures </w:t>
      </w:r>
      <w:r w:rsidR="00664675">
        <w:t xml:space="preserve">may </w:t>
      </w:r>
      <w:r>
        <w:t xml:space="preserve">be applied to the entire collection of content at once or to the individual pieces of the content </w:t>
      </w:r>
      <w:r w:rsidR="00321511">
        <w:t xml:space="preserve">such as </w:t>
      </w:r>
      <w:r>
        <w:t>OVAL Definitions, OVAL Tests, OVAL Objects, etc.</w:t>
      </w:r>
      <w:r w:rsidR="003213F5">
        <w:t xml:space="preserve"> </w:t>
      </w:r>
    </w:p>
    <w:p w:rsidR="00F56FE3" w:rsidRDefault="00F56FE3" w:rsidP="00F56FE3">
      <w:r>
        <w:t xml:space="preserve">OVAL uses an enveloped XML Digital Signature as described in the official </w:t>
      </w:r>
      <w:r w:rsidRPr="005D40EB">
        <w:rPr>
          <w:i/>
        </w:rPr>
        <w:t>XML Digital Signatures Specification</w:t>
      </w:r>
      <w:r>
        <w:t xml:space="preserve"> as defined by the W3C</w:t>
      </w:r>
      <w:r w:rsidR="003213F5">
        <w:t xml:space="preserve">. </w:t>
      </w:r>
      <w:r>
        <w:t>For more information, please refer to</w:t>
      </w:r>
      <w:r w:rsidR="00664675">
        <w:t xml:space="preserve"> the </w:t>
      </w:r>
      <w:r w:rsidR="00664675" w:rsidRPr="005D40EB">
        <w:rPr>
          <w:i/>
        </w:rPr>
        <w:t xml:space="preserve">XML Signature Syntax and Processing </w:t>
      </w:r>
      <w:r w:rsidR="00321511" w:rsidRPr="005D40EB">
        <w:rPr>
          <w:i/>
        </w:rPr>
        <w:t>Specification</w:t>
      </w:r>
      <w:r w:rsidR="00664675">
        <w:t>.</w:t>
      </w:r>
      <w:r w:rsidR="00F37CB6">
        <w:rPr>
          <w:rStyle w:val="FootnoteReference"/>
        </w:rPr>
        <w:footnoteReference w:id="17"/>
      </w:r>
    </w:p>
    <w:p w:rsidR="00F56FE3" w:rsidRDefault="00F56FE3" w:rsidP="00F56FE3">
      <w:pPr>
        <w:pStyle w:val="Heading2"/>
      </w:pPr>
      <w:bookmarkStart w:id="2118" w:name="_XML_Extensions"/>
      <w:bookmarkStart w:id="2119" w:name="_Ref303610855"/>
      <w:bookmarkStart w:id="2120" w:name="_Toc336259549"/>
      <w:bookmarkEnd w:id="2118"/>
      <w:r>
        <w:t>XML Extensions</w:t>
      </w:r>
      <w:bookmarkEnd w:id="2119"/>
      <w:bookmarkEnd w:id="2120"/>
    </w:p>
    <w:p w:rsidR="00F56FE3" w:rsidRDefault="00F56FE3" w:rsidP="00F56FE3">
      <w:r>
        <w:t xml:space="preserve">In a number of </w:t>
      </w:r>
      <w:r w:rsidR="00321511">
        <w:t xml:space="preserve">locations </w:t>
      </w:r>
      <w:r>
        <w:t>in the OVAL XML Schemas, extension points exist to allow additional XML fragments to be provided as part of the XML Document</w:t>
      </w:r>
      <w:r w:rsidR="003213F5">
        <w:t xml:space="preserve">. </w:t>
      </w:r>
      <w:r>
        <w:t>These extension points are implemented using the xsd:any</w:t>
      </w:r>
      <w:r w:rsidR="00F37CB6">
        <w:rPr>
          <w:rStyle w:val="FootnoteReference"/>
        </w:rPr>
        <w:footnoteReference w:id="18"/>
      </w:r>
      <w:r>
        <w:t xml:space="preserve"> element</w:t>
      </w:r>
      <w:r w:rsidR="003213F5">
        <w:t xml:space="preserve">. </w:t>
      </w:r>
      <w:r>
        <w:t xml:space="preserve">They are </w:t>
      </w:r>
      <w:r w:rsidR="00B46EA3">
        <w:t xml:space="preserve">included in </w:t>
      </w:r>
      <w:r>
        <w:t xml:space="preserve">the </w:t>
      </w:r>
      <w:r w:rsidR="00B46EA3">
        <w:t xml:space="preserve">OVAL </w:t>
      </w:r>
      <w:r>
        <w:t xml:space="preserve">Language to facilitate experimentation, in the form of adding additional information within the XML Document, and to allow vendors and content authors to provide details that are not currently part of the </w:t>
      </w:r>
      <w:r w:rsidR="00B46EA3">
        <w:t xml:space="preserve">OVAL </w:t>
      </w:r>
      <w:r>
        <w:t xml:space="preserve">Language. </w:t>
      </w:r>
    </w:p>
    <w:p w:rsidR="00664675" w:rsidRDefault="00F56FE3" w:rsidP="00F56FE3">
      <w:r w:rsidRPr="00CD10C4">
        <w:t>The</w:t>
      </w:r>
      <w:r>
        <w:t xml:space="preserve"> xsd:any construct allows the addition of any valid XML within OVAL content</w:t>
      </w:r>
      <w:r w:rsidR="003213F5">
        <w:t xml:space="preserve">. </w:t>
      </w:r>
      <w:r>
        <w:t xml:space="preserve">Unlike the other content allowed in OVAL, this content is not constrained by the </w:t>
      </w:r>
      <w:r w:rsidR="001C5797">
        <w:t xml:space="preserve">OVAL Language </w:t>
      </w:r>
      <w:r>
        <w:t>schema.</w:t>
      </w:r>
    </w:p>
    <w:p w:rsidR="00F56FE3" w:rsidRDefault="00F56FE3" w:rsidP="00F56FE3">
      <w:pPr>
        <w:pStyle w:val="Heading2"/>
      </w:pPr>
      <w:bookmarkStart w:id="2121" w:name="_Toc336259550"/>
      <w:r w:rsidRPr="00910967">
        <w:t>ElementMapType</w:t>
      </w:r>
      <w:bookmarkEnd w:id="2121"/>
    </w:p>
    <w:p w:rsidR="00F56FE3" w:rsidRDefault="00F56FE3" w:rsidP="00F56FE3">
      <w:r>
        <w:t xml:space="preserve">The </w:t>
      </w:r>
      <w:r>
        <w:rPr>
          <w:rFonts w:ascii="Courier New" w:hAnsi="Courier New"/>
        </w:rPr>
        <w:t>ElementMapType</w:t>
      </w:r>
      <w:r>
        <w:t xml:space="preserve"> </w:t>
      </w:r>
      <w:r w:rsidRPr="004805B6">
        <w:t xml:space="preserve">explicitly states the </w:t>
      </w:r>
      <w:r w:rsidRPr="005D40EB">
        <w:t>OVAL Object</w:t>
      </w:r>
      <w:r w:rsidRPr="00B46EA3">
        <w:t xml:space="preserve">, </w:t>
      </w:r>
      <w:r w:rsidR="00417800" w:rsidRPr="005D40EB">
        <w:t xml:space="preserve">OVAL </w:t>
      </w:r>
      <w:r w:rsidRPr="005D40EB">
        <w:t>State</w:t>
      </w:r>
      <w:r w:rsidRPr="00B46EA3">
        <w:t xml:space="preserve">, and </w:t>
      </w:r>
      <w:r w:rsidR="00417800" w:rsidRPr="005D40EB">
        <w:t xml:space="preserve">OVAL </w:t>
      </w:r>
      <w:r w:rsidRPr="005D40EB">
        <w:t>Item</w:t>
      </w:r>
      <w:r w:rsidRPr="00B46EA3">
        <w:t xml:space="preserve"> associated with a specific </w:t>
      </w:r>
      <w:r w:rsidRPr="005D40EB">
        <w:t>OVAL Test</w:t>
      </w:r>
      <w:r w:rsidRPr="00B46EA3">
        <w:t xml:space="preserve"> </w:t>
      </w:r>
      <w:r>
        <w:t>in the OVAL Language</w:t>
      </w:r>
      <w:r w:rsidR="003213F5">
        <w:t xml:space="preserve">. </w:t>
      </w:r>
      <w:r w:rsidRPr="004805B6">
        <w:t xml:space="preserve">This mapping </w:t>
      </w:r>
      <w:r>
        <w:t>allows</w:t>
      </w:r>
      <w:r w:rsidRPr="004805B6">
        <w:t xml:space="preserve"> tools to programmatically determine </w:t>
      </w:r>
      <w:r>
        <w:t xml:space="preserve">this information at </w:t>
      </w:r>
      <w:r w:rsidRPr="004805B6">
        <w:t>run-time.</w:t>
      </w:r>
      <w:r w:rsidR="00417800">
        <w:t xml:space="preserve"> Within the OVAL Language XML Schema representation this type is used by each </w:t>
      </w:r>
      <w:r w:rsidR="00417800" w:rsidRPr="005D40EB">
        <w:t>OVAL Test</w:t>
      </w:r>
      <w:r w:rsidR="00417800">
        <w:t xml:space="preserve"> in the various OVAL Component Models. The </w:t>
      </w:r>
      <w:r w:rsidR="00417800">
        <w:rPr>
          <w:rFonts w:ascii="Courier New" w:hAnsi="Courier New"/>
        </w:rPr>
        <w:t>ElementMapType</w:t>
      </w:r>
      <w:r w:rsidR="00417800">
        <w:t xml:space="preserve"> MUST not be used in OVAL Content.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3"/>
        <w:gridCol w:w="825"/>
        <w:gridCol w:w="1442"/>
        <w:gridCol w:w="6146"/>
      </w:tblGrid>
      <w:tr w:rsidR="00F56FE3"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Default="00F56FE3" w:rsidP="00A871EB">
            <w:pPr>
              <w:jc w:val="center"/>
              <w:rPr>
                <w:b w:val="0"/>
                <w:bCs w:val="0"/>
                <w:color w:val="auto"/>
              </w:rPr>
            </w:pPr>
            <w:r>
              <w:t>Property</w:t>
            </w:r>
          </w:p>
        </w:tc>
        <w:tc>
          <w:tcPr>
            <w:tcW w:w="431"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53"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209"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test</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rPr>
                <w:rFonts w:ascii="Calibri" w:hAnsi="Calibri"/>
              </w:rPr>
              <w:t xml:space="preserve">The name of the </w:t>
            </w:r>
            <w:r w:rsidRPr="005D40EB">
              <w:rPr>
                <w:rFonts w:ascii="Calibri" w:hAnsi="Calibri"/>
              </w:rPr>
              <w:t>OVAL Test</w:t>
            </w:r>
            <w:r w:rsidRPr="00C05AD5">
              <w:rPr>
                <w:rFonts w:ascii="Calibri" w:hAnsi="Calibri"/>
              </w:rPr>
              <w:t xml:space="preserve"> being mapped.</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object</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Object</w:t>
            </w:r>
            <w:r w:rsidRPr="00C05AD5">
              <w:t xml:space="preserve"> associated with the specified </w:t>
            </w:r>
            <w:r w:rsidRPr="005D40EB">
              <w:t>OVAL Test</w:t>
            </w:r>
            <w:r w:rsidRPr="00C05AD5">
              <w:t>.</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state</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0..1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t xml:space="preserve">The </w:t>
            </w:r>
            <w:r w:rsidRPr="005D40EB">
              <w:t>OVAL State</w:t>
            </w:r>
            <w:r w:rsidRPr="00C05AD5">
              <w:t xml:space="preserve"> associated with the specified </w:t>
            </w:r>
            <w:r w:rsidRPr="005D40EB">
              <w:t>OVAL Test</w:t>
            </w:r>
            <w:r w:rsidRPr="00C05AD5">
              <w:t>.</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9D7BB5" w:rsidP="00A871EB">
            <w:r w:rsidRPr="000F0C4F">
              <w:lastRenderedPageBreak/>
              <w:t>I</w:t>
            </w:r>
            <w:r w:rsidR="00F56FE3" w:rsidRPr="000F0C4F">
              <w:t>tem</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Item</w:t>
            </w:r>
            <w:r w:rsidRPr="00C05AD5">
              <w:t xml:space="preserve"> associated with the specified </w:t>
            </w:r>
            <w:r w:rsidRPr="005D40EB">
              <w:t>OVAL Test</w:t>
            </w:r>
            <w:r w:rsidRPr="00C05AD5">
              <w:t>.</w:t>
            </w:r>
          </w:p>
        </w:tc>
      </w:tr>
    </w:tbl>
    <w:p w:rsidR="00F56FE3" w:rsidRDefault="00F56FE3" w:rsidP="00F56FE3">
      <w:pPr>
        <w:pStyle w:val="Heading2"/>
      </w:pPr>
      <w:bookmarkStart w:id="2122" w:name="_Toc336259551"/>
      <w:r w:rsidRPr="00E649EF">
        <w:t xml:space="preserve">Official </w:t>
      </w:r>
      <w:r w:rsidR="003260AF">
        <w:t>OVAL Component Model</w:t>
      </w:r>
      <w:r>
        <w:t>s</w:t>
      </w:r>
      <w:bookmarkEnd w:id="2122"/>
    </w:p>
    <w:p w:rsidR="00F56FE3" w:rsidRDefault="00F56FE3" w:rsidP="00F56FE3">
      <w:r>
        <w:t xml:space="preserve">Below is a list of the current, official </w:t>
      </w:r>
      <w:r w:rsidR="003260AF">
        <w:t>OVAL Component Model</w:t>
      </w:r>
      <w:r>
        <w:t>s:</w:t>
      </w:r>
    </w:p>
    <w:p w:rsidR="00F56FE3" w:rsidRDefault="00F56FE3" w:rsidP="00F56FE3">
      <w:r>
        <w:rPr>
          <w:i/>
        </w:rPr>
        <w:t>AIX</w:t>
      </w:r>
      <w:r>
        <w:rPr>
          <w:i/>
        </w:rPr>
        <w:br/>
      </w:r>
      <w:r>
        <w:t>Defines tests targeted for IBM’s AIX Operating System platform.</w:t>
      </w:r>
      <w:r>
        <w:rPr>
          <w:i/>
        </w:rPr>
        <w:br/>
      </w:r>
      <w:hyperlink r:id="rId78" w:history="1">
        <w:r w:rsidR="00F10A43" w:rsidRPr="009C42D3">
          <w:rPr>
            <w:rStyle w:val="Hyperlink"/>
          </w:rPr>
          <w:t>http://oval.mitre.org/language/version5.10.1/ovaldefinition/complete/aix-definitions-schema.xsd</w:t>
        </w:r>
      </w:hyperlink>
    </w:p>
    <w:p w:rsidR="00F56FE3" w:rsidRDefault="00F56FE3" w:rsidP="00F56FE3">
      <w:r>
        <w:rPr>
          <w:i/>
        </w:rPr>
        <w:t>Apache</w:t>
      </w:r>
      <w:r>
        <w:rPr>
          <w:i/>
        </w:rPr>
        <w:br/>
      </w:r>
      <w:r>
        <w:t>[Deprecated] Defines tests targeted for Apache web server software.</w:t>
      </w:r>
      <w:r>
        <w:rPr>
          <w:i/>
        </w:rPr>
        <w:br/>
      </w:r>
      <w:hyperlink r:id="rId79" w:history="1">
        <w:r w:rsidR="00F10A43" w:rsidRPr="009C42D3">
          <w:rPr>
            <w:rStyle w:val="Hyperlink"/>
          </w:rPr>
          <w:t>http://oval.mitre.org/language/version5.10.1/ovaldefinition/complete/apache-definitions-schema.xsd</w:t>
        </w:r>
      </w:hyperlink>
    </w:p>
    <w:p w:rsidR="00F56FE3" w:rsidRDefault="00F56FE3" w:rsidP="00F56FE3">
      <w:r>
        <w:rPr>
          <w:i/>
        </w:rPr>
        <w:t>Cisco CatOS</w:t>
      </w:r>
      <w:r>
        <w:rPr>
          <w:i/>
        </w:rPr>
        <w:br/>
      </w:r>
      <w:r>
        <w:t xml:space="preserve">Defines tests targeted for </w:t>
      </w:r>
      <w:r w:rsidRPr="005D40EB">
        <w:t>Cisco’s</w:t>
      </w:r>
      <w:r>
        <w:t xml:space="preserve"> CatOS platform, used for network switches.</w:t>
      </w:r>
      <w:r>
        <w:rPr>
          <w:i/>
        </w:rPr>
        <w:br/>
      </w:r>
      <w:hyperlink r:id="rId80" w:history="1">
        <w:r w:rsidR="00F10A43" w:rsidRPr="009C42D3">
          <w:rPr>
            <w:rStyle w:val="Hyperlink"/>
          </w:rPr>
          <w:t>http://oval.mitre.org/language/version5.10.1/ovaldefinition/complete/catos-definitions-schema.xsd</w:t>
        </w:r>
      </w:hyperlink>
    </w:p>
    <w:p w:rsidR="00F56FE3" w:rsidRDefault="00C05AD5" w:rsidP="00F56FE3">
      <w:r>
        <w:rPr>
          <w:i/>
        </w:rPr>
        <w:t xml:space="preserve">VMWare </w:t>
      </w:r>
      <w:r w:rsidR="00F56FE3">
        <w:rPr>
          <w:i/>
        </w:rPr>
        <w:t>ESX</w:t>
      </w:r>
      <w:r w:rsidR="00F56FE3">
        <w:rPr>
          <w:i/>
        </w:rPr>
        <w:br/>
      </w:r>
      <w:r w:rsidR="00F56FE3">
        <w:t xml:space="preserve">Defines tests targeted for </w:t>
      </w:r>
      <w:r>
        <w:t xml:space="preserve">VMWare’s </w:t>
      </w:r>
      <w:r w:rsidR="00F56FE3">
        <w:t>ESX Server platform.</w:t>
      </w:r>
      <w:r w:rsidR="00F56FE3">
        <w:br/>
      </w:r>
      <w:hyperlink r:id="rId81" w:history="1">
        <w:r w:rsidR="00F10A43" w:rsidRPr="009C42D3">
          <w:rPr>
            <w:rStyle w:val="Hyperlink"/>
          </w:rPr>
          <w:t>http://oval.mitre.org/language/version5.10.1/ovaldefinition/complete/esx-definitions-schema.xsd</w:t>
        </w:r>
      </w:hyperlink>
    </w:p>
    <w:p w:rsidR="00F56FE3" w:rsidRDefault="00F56FE3" w:rsidP="00F56FE3">
      <w:r>
        <w:rPr>
          <w:i/>
        </w:rPr>
        <w:t>FreeBSD</w:t>
      </w:r>
      <w:r>
        <w:rPr>
          <w:i/>
        </w:rPr>
        <w:br/>
      </w:r>
      <w:r>
        <w:t>Defines tests targeted for the FreeBSD Operating System platform.</w:t>
      </w:r>
      <w:r>
        <w:br/>
      </w:r>
      <w:hyperlink r:id="rId82" w:history="1">
        <w:r w:rsidR="00F10A43" w:rsidRPr="009C42D3">
          <w:rPr>
            <w:rStyle w:val="Hyperlink"/>
          </w:rPr>
          <w:t>http://oval.mitre.org/language/version5.10.1/ovaldefinition/complete/freebsd-definitions-schema.xsd</w:t>
        </w:r>
      </w:hyperlink>
    </w:p>
    <w:p w:rsidR="00F56FE3" w:rsidRDefault="00F56FE3" w:rsidP="00F56FE3">
      <w:r>
        <w:rPr>
          <w:i/>
        </w:rPr>
        <w:t>HP-UX</w:t>
      </w:r>
      <w:r>
        <w:rPr>
          <w:i/>
        </w:rPr>
        <w:br/>
      </w:r>
      <w:r>
        <w:t>Defines tests targeted for Hewlett-Packard’s HP-UX Operating System platform.</w:t>
      </w:r>
      <w:r>
        <w:br/>
      </w:r>
      <w:hyperlink r:id="rId83" w:history="1">
        <w:r w:rsidR="00F10A43" w:rsidRPr="009C42D3">
          <w:rPr>
            <w:rStyle w:val="Hyperlink"/>
          </w:rPr>
          <w:t>http://oval.mitre.org/language/version5.10.1/ovaldefinition/complete/hpux-definitions-schema.xsd</w:t>
        </w:r>
      </w:hyperlink>
    </w:p>
    <w:p w:rsidR="00F10A43" w:rsidRDefault="00F56FE3" w:rsidP="00F56FE3">
      <w:r>
        <w:rPr>
          <w:i/>
        </w:rPr>
        <w:t>Independent</w:t>
      </w:r>
      <w:r>
        <w:rPr>
          <w:i/>
        </w:rPr>
        <w:br/>
      </w:r>
      <w:r>
        <w:t>Defines tests that are independent of a specific software platform.</w:t>
      </w:r>
      <w:r>
        <w:br/>
      </w:r>
      <w:hyperlink r:id="rId84" w:history="1">
        <w:r w:rsidR="00F10A43" w:rsidRPr="009C42D3">
          <w:rPr>
            <w:rStyle w:val="Hyperlink"/>
          </w:rPr>
          <w:t>http://oval.mitre.org/language/version5.10.1/ovaldefinition/complete/independent-definitions-schema.xsd</w:t>
        </w:r>
      </w:hyperlink>
    </w:p>
    <w:p w:rsidR="00F56FE3" w:rsidRDefault="00F56FE3" w:rsidP="00F56FE3">
      <w:r w:rsidRPr="005D40EB">
        <w:rPr>
          <w:i/>
        </w:rPr>
        <w:t>Cisco</w:t>
      </w:r>
      <w:r>
        <w:rPr>
          <w:i/>
        </w:rPr>
        <w:t xml:space="preserve"> IOS</w:t>
      </w:r>
      <w:r>
        <w:rPr>
          <w:i/>
        </w:rPr>
        <w:br/>
      </w:r>
      <w:r>
        <w:t xml:space="preserve">Defines tests targeted for </w:t>
      </w:r>
      <w:r w:rsidRPr="005D40EB">
        <w:t>Cisco</w:t>
      </w:r>
      <w:r>
        <w:t>’s IOS platform, used for network switches and routers.</w:t>
      </w:r>
      <w:r>
        <w:br/>
      </w:r>
      <w:hyperlink r:id="rId85" w:history="1">
        <w:r w:rsidR="00F10A43" w:rsidRPr="009C42D3">
          <w:rPr>
            <w:rStyle w:val="Hyperlink"/>
          </w:rPr>
          <w:t>http://oval.mitre.org/language/version5.10.1/ovaldefinition/complete/ios-definitions-schema.xsd</w:t>
        </w:r>
      </w:hyperlink>
    </w:p>
    <w:p w:rsidR="00F56FE3" w:rsidRDefault="00F56FE3" w:rsidP="00F56FE3">
      <w:r>
        <w:rPr>
          <w:i/>
        </w:rPr>
        <w:t>Linux</w:t>
      </w:r>
      <w:r>
        <w:rPr>
          <w:i/>
        </w:rPr>
        <w:br/>
      </w:r>
      <w:r>
        <w:t>Defines tests targeted for a broad set of LINUX-based Operating System platforms.</w:t>
      </w:r>
      <w:r>
        <w:br/>
      </w:r>
      <w:hyperlink r:id="rId86" w:history="1">
        <w:r w:rsidR="00F10A43" w:rsidRPr="009C42D3">
          <w:rPr>
            <w:rStyle w:val="Hyperlink"/>
          </w:rPr>
          <w:t>http://oval.mitre.org/language/version5.10.1/ovaldefinition/complete/linux-definitions-schema.xsd</w:t>
        </w:r>
      </w:hyperlink>
    </w:p>
    <w:p w:rsidR="00F56FE3" w:rsidRDefault="00F56FE3" w:rsidP="00F56FE3">
      <w:r>
        <w:rPr>
          <w:i/>
        </w:rPr>
        <w:lastRenderedPageBreak/>
        <w:t>MacOS</w:t>
      </w:r>
      <w:r>
        <w:rPr>
          <w:i/>
        </w:rPr>
        <w:br/>
      </w:r>
      <w:r>
        <w:t>Defines tests targeted for Apple’s MacOS Operating System platform.</w:t>
      </w:r>
      <w:r>
        <w:br/>
      </w:r>
      <w:hyperlink r:id="rId87" w:history="1">
        <w:r w:rsidR="00F10A43" w:rsidRPr="009C42D3">
          <w:rPr>
            <w:rStyle w:val="Hyperlink"/>
          </w:rPr>
          <w:t>http://oval.mitre.org/language/version5.10.1/ovaldefinition/complete/macos-definitions-schema.xsd</w:t>
        </w:r>
      </w:hyperlink>
    </w:p>
    <w:p w:rsidR="00F56FE3" w:rsidRDefault="00F56FE3" w:rsidP="00F56FE3">
      <w:r w:rsidRPr="005D40EB">
        <w:rPr>
          <w:i/>
        </w:rPr>
        <w:t>Cisco</w:t>
      </w:r>
      <w:r>
        <w:rPr>
          <w:i/>
        </w:rPr>
        <w:t xml:space="preserve"> PixOS</w:t>
      </w:r>
      <w:r>
        <w:rPr>
          <w:i/>
        </w:rPr>
        <w:br/>
      </w:r>
      <w:r>
        <w:t xml:space="preserve">Defines tests targeted for </w:t>
      </w:r>
      <w:r w:rsidRPr="005D40EB">
        <w:t>Cisco</w:t>
      </w:r>
      <w:r>
        <w:t>’s Pix OS platform, used for IP firewalls and NAT appliances.</w:t>
      </w:r>
      <w:r>
        <w:br/>
      </w:r>
      <w:hyperlink r:id="rId88" w:history="1">
        <w:r w:rsidR="00F10A43" w:rsidRPr="009C42D3">
          <w:rPr>
            <w:rStyle w:val="Hyperlink"/>
          </w:rPr>
          <w:t>http://oval.mitre.org/language/version5.10.1/ovaldefinition/complete/pixos-definitions-schema.xsd</w:t>
        </w:r>
      </w:hyperlink>
    </w:p>
    <w:p w:rsidR="00F56FE3" w:rsidRDefault="00F56FE3" w:rsidP="00F56FE3">
      <w:r>
        <w:rPr>
          <w:i/>
        </w:rPr>
        <w:t>Microsoft SharePoint</w:t>
      </w:r>
      <w:r>
        <w:rPr>
          <w:i/>
        </w:rPr>
        <w:br/>
      </w:r>
      <w:r>
        <w:t>Defines tests targeted for Microsoft’s SharePoint software.</w:t>
      </w:r>
      <w:r>
        <w:br/>
      </w:r>
      <w:hyperlink r:id="rId89" w:history="1">
        <w:r w:rsidR="00F10A43" w:rsidRPr="009C42D3">
          <w:rPr>
            <w:rStyle w:val="Hyperlink"/>
          </w:rPr>
          <w:t>http://oval.mitre.org/language/version5.10.1/ovaldefinition/complete/sharepoint-definitions-schema.xsd</w:t>
        </w:r>
      </w:hyperlink>
    </w:p>
    <w:p w:rsidR="00F56FE3" w:rsidRDefault="00F56FE3" w:rsidP="00F56FE3">
      <w:r>
        <w:rPr>
          <w:i/>
        </w:rPr>
        <w:t>Solaris</w:t>
      </w:r>
      <w:r>
        <w:rPr>
          <w:i/>
        </w:rPr>
        <w:br/>
      </w:r>
      <w:r>
        <w:t>Defines tests targeted for the Solaris Operating System platform.</w:t>
      </w:r>
      <w:r>
        <w:br/>
      </w:r>
      <w:hyperlink r:id="rId90" w:history="1">
        <w:r w:rsidR="003235FF" w:rsidRPr="009C42D3">
          <w:rPr>
            <w:rStyle w:val="Hyperlink"/>
          </w:rPr>
          <w:t>http://oval.mitre.org/language/version5.10.1/ovaldefinition/complete/solaris-definitions-schema.xsd</w:t>
        </w:r>
      </w:hyperlink>
    </w:p>
    <w:p w:rsidR="00F56FE3" w:rsidRDefault="00F56FE3" w:rsidP="00F56FE3">
      <w:r>
        <w:rPr>
          <w:i/>
        </w:rPr>
        <w:t>UNIX</w:t>
      </w:r>
      <w:r>
        <w:rPr>
          <w:i/>
        </w:rPr>
        <w:br/>
      </w:r>
      <w:r>
        <w:t>Defines tests targeted for a broad set of UNIX-based Operating System platforms.</w:t>
      </w:r>
      <w:r>
        <w:br/>
      </w:r>
      <w:hyperlink r:id="rId91" w:history="1">
        <w:r w:rsidR="003235FF" w:rsidRPr="009C42D3">
          <w:rPr>
            <w:rStyle w:val="Hyperlink"/>
          </w:rPr>
          <w:t>http://oval.mitre.org/language/version5.10.1/ovaldefinition/complete/unix-definitions-schema.xsd</w:t>
        </w:r>
      </w:hyperlink>
    </w:p>
    <w:p w:rsidR="00F56FE3" w:rsidRDefault="00F56FE3" w:rsidP="00F56FE3">
      <w:r>
        <w:rPr>
          <w:i/>
        </w:rPr>
        <w:t>Windows</w:t>
      </w:r>
      <w:r>
        <w:rPr>
          <w:i/>
        </w:rPr>
        <w:br/>
      </w:r>
      <w:r>
        <w:t>Defines tests targeted for the Microsoft Windows Operating System platform.</w:t>
      </w:r>
      <w:r>
        <w:br/>
      </w:r>
      <w:hyperlink r:id="rId92" w:history="1">
        <w:r w:rsidR="003235FF" w:rsidRPr="009C42D3">
          <w:rPr>
            <w:rStyle w:val="Hyperlink"/>
          </w:rPr>
          <w:t>http://oval.mitre.org/language/version5.10.1/ovaldefinition/complete/windows-definitions-schema.xsd</w:t>
        </w:r>
      </w:hyperlink>
    </w:p>
    <w:p w:rsidR="00F56FE3" w:rsidRDefault="00F56FE3" w:rsidP="00F56FE3">
      <w:pPr>
        <w:pStyle w:val="Heading2"/>
      </w:pPr>
      <w:bookmarkStart w:id="2123" w:name="_Use_of_xsi:nil"/>
      <w:bookmarkStart w:id="2124" w:name="_Ref303610774"/>
      <w:bookmarkStart w:id="2125" w:name="_Toc336259552"/>
      <w:bookmarkEnd w:id="2123"/>
      <w:r>
        <w:t>Use of xsi:nil</w:t>
      </w:r>
      <w:bookmarkEnd w:id="2124"/>
      <w:bookmarkEnd w:id="2125"/>
    </w:p>
    <w:p w:rsidR="00F56FE3" w:rsidRDefault="00F56FE3" w:rsidP="00F56FE3">
      <w:r>
        <w:t xml:space="preserve">When authoring OVAL </w:t>
      </w:r>
      <w:r w:rsidR="00C05AD5">
        <w:t>Content</w:t>
      </w:r>
      <w:r>
        <w:t>, it is sometimes required or desirable to make use of an OVAL Entity that contains no content</w:t>
      </w:r>
      <w:r w:rsidR="003213F5">
        <w:t xml:space="preserve">. </w:t>
      </w:r>
      <w:r>
        <w:t>This can even apply to entities whose XML Schema indicates that they should have content</w:t>
      </w:r>
      <w:r w:rsidR="003213F5">
        <w:t xml:space="preserve">. </w:t>
      </w:r>
      <w:r>
        <w:t xml:space="preserve">Within OVAL, entities that are allowed to be “nillable” by their XML Schema can use the </w:t>
      </w:r>
      <w:r w:rsidR="009A4C9C">
        <w:t>@</w:t>
      </w:r>
      <w:r>
        <w:t>xsi:nil attribute to indicate that the entity should have no content associated with it.</w:t>
      </w:r>
    </w:p>
    <w:p w:rsidR="00F56FE3" w:rsidRPr="00F56FE3" w:rsidRDefault="00F56FE3" w:rsidP="00F56FE3">
      <w:r>
        <w:t xml:space="preserve">The interpretation or meaning of an entity that has </w:t>
      </w:r>
      <w:r w:rsidR="009A4C9C">
        <w:t>@</w:t>
      </w:r>
      <w:r>
        <w:t>xsi:nil=“true” set is dependent on the meaning assigned to the entity by the appropriate documentation</w:t>
      </w:r>
      <w:r w:rsidR="003213F5">
        <w:t xml:space="preserve">. </w:t>
      </w:r>
      <w:r>
        <w:t xml:space="preserve">Any entity that allows an </w:t>
      </w:r>
      <w:r w:rsidR="009A4C9C">
        <w:t>@</w:t>
      </w:r>
      <w:r>
        <w:t>xsi:nil attribute to be set must define how this case should be interpreted.</w:t>
      </w:r>
    </w:p>
    <w:p w:rsidR="001E2C76" w:rsidRDefault="001E2C76" w:rsidP="002125A8">
      <w:pPr>
        <w:pStyle w:val="Heading2"/>
      </w:pPr>
      <w:bookmarkStart w:id="2126" w:name="_Toc336259553"/>
      <w:r>
        <w:t>Validation Requirements</w:t>
      </w:r>
      <w:bookmarkEnd w:id="2126"/>
    </w:p>
    <w:p w:rsidR="001E2C76" w:rsidRDefault="001E2C76" w:rsidP="001E2C76">
      <w:pPr>
        <w:spacing w:line="240" w:lineRule="auto"/>
      </w:pPr>
      <w:r>
        <w:t>All XML content written against the XML</w:t>
      </w:r>
      <w:r w:rsidR="00B136FB">
        <w:t xml:space="preserve"> Schema</w:t>
      </w:r>
      <w:r>
        <w:t xml:space="preserve"> implementation of the OVAL Language </w:t>
      </w:r>
      <w:r w:rsidR="009A4C9C">
        <w:t>MUST</w:t>
      </w:r>
      <w:r>
        <w:t xml:space="preserve"> be both XML Schema and Schematron valid as defined in the XML Schemas associated with the XML </w:t>
      </w:r>
      <w:r w:rsidR="00B136FB">
        <w:t xml:space="preserve">Schema </w:t>
      </w:r>
      <w:r>
        <w:t>implementation of the OVAL Language.</w:t>
      </w:r>
    </w:p>
    <w:p w:rsidR="001E2C76" w:rsidRDefault="001E2C76" w:rsidP="00857629">
      <w:pPr>
        <w:pStyle w:val="Heading1"/>
        <w:numPr>
          <w:ilvl w:val="0"/>
          <w:numId w:val="0"/>
        </w:numPr>
        <w:ind w:left="432" w:hanging="432"/>
      </w:pPr>
      <w:bookmarkStart w:id="2127" w:name="_Ref303605699"/>
      <w:bookmarkStart w:id="2128" w:name="_Toc336259554"/>
      <w:r>
        <w:lastRenderedPageBreak/>
        <w:t xml:space="preserve">Appendix </w:t>
      </w:r>
      <w:r w:rsidR="00C43236">
        <w:t xml:space="preserve">A </w:t>
      </w:r>
      <w:r>
        <w:t>– Extending the OVAL Language Data Model</w:t>
      </w:r>
      <w:bookmarkEnd w:id="2127"/>
      <w:bookmarkEnd w:id="2128"/>
    </w:p>
    <w:p w:rsidR="008E0F45" w:rsidRDefault="008E0F45" w:rsidP="008E0F45">
      <w:r>
        <w:t xml:space="preserve">The OVAL Language Data Model defines a set of core capabilities, as described within this Specification document, with numerous extension points. This appendix highlights the opportunities for extension with in the OVAL Language. It is important to understand the role of </w:t>
      </w:r>
      <w:r w:rsidR="003260AF">
        <w:t>OVAL Component Model</w:t>
      </w:r>
      <w:r>
        <w:t>s within the OVAL Language, as they allow OVAL to easily expand to new platforms and system constructs. Additionally, this appendix will raise awareness of the other extension points that have been built into the OVAL Language.</w:t>
      </w:r>
    </w:p>
    <w:p w:rsidR="008E0F45" w:rsidRDefault="003260AF" w:rsidP="00857629">
      <w:pPr>
        <w:pStyle w:val="Heading2"/>
        <w:numPr>
          <w:ilvl w:val="0"/>
          <w:numId w:val="0"/>
        </w:numPr>
        <w:ind w:left="576" w:hanging="576"/>
      </w:pPr>
      <w:bookmarkStart w:id="2129" w:name="_Ref300340349"/>
      <w:bookmarkStart w:id="2130" w:name="_Toc336259555"/>
      <w:r>
        <w:t>OVAL Component Model</w:t>
      </w:r>
      <w:r w:rsidR="008E0F45">
        <w:t>s</w:t>
      </w:r>
      <w:bookmarkEnd w:id="2129"/>
      <w:bookmarkEnd w:id="2130"/>
    </w:p>
    <w:p w:rsidR="008E0F45" w:rsidRDefault="008E0F45" w:rsidP="008E0F45">
      <w:r>
        <w:t xml:space="preserve">The core capabilities described above establish a framework for defining </w:t>
      </w:r>
      <w:r w:rsidR="001C5797">
        <w:t>OVAL T</w:t>
      </w:r>
      <w:r>
        <w:t xml:space="preserve">ests that </w:t>
      </w:r>
      <w:r w:rsidRPr="00240D9C">
        <w:t>are related at some level by the software they describe</w:t>
      </w:r>
      <w:r w:rsidR="003213F5">
        <w:t xml:space="preserve">. </w:t>
      </w:r>
      <w:r w:rsidRPr="00240D9C">
        <w:t xml:space="preserve">Tests that are identical across multiple </w:t>
      </w:r>
      <w:r>
        <w:t>platforms</w:t>
      </w:r>
      <w:r w:rsidRPr="00240D9C">
        <w:t>, and thus represent a more general class of test</w:t>
      </w:r>
      <w:r>
        <w:t>s</w:t>
      </w:r>
      <w:r w:rsidRPr="00240D9C">
        <w:t>, are grouped together in a</w:t>
      </w:r>
      <w:r w:rsidR="00654DC1">
        <w:t>n</w:t>
      </w:r>
      <w:r w:rsidRPr="00240D9C">
        <w:t xml:space="preserve"> </w:t>
      </w:r>
      <w:r w:rsidR="003260AF">
        <w:t>OVAL Component Model</w:t>
      </w:r>
      <w:r w:rsidRPr="00240D9C">
        <w:t>.</w:t>
      </w:r>
    </w:p>
    <w:p w:rsidR="008E0F45" w:rsidRDefault="008E0F45" w:rsidP="008E0F45">
      <w:r>
        <w:t xml:space="preserve">These platform-specific constructs are defined in their own Models, called </w:t>
      </w:r>
      <w:r w:rsidR="003260AF">
        <w:t>OVAL Component Model</w:t>
      </w:r>
      <w:r>
        <w:t>s</w:t>
      </w:r>
      <w:r w:rsidR="003213F5">
        <w:t xml:space="preserve">. </w:t>
      </w:r>
      <w:r>
        <w:t xml:space="preserve">The </w:t>
      </w:r>
      <w:r w:rsidR="003260AF">
        <w:t>OVAL Component Model</w:t>
      </w:r>
      <w:r>
        <w:t>s each provide the necessary constructs (</w:t>
      </w:r>
      <w:r w:rsidR="00C30012">
        <w:t xml:space="preserve">i.e., </w:t>
      </w:r>
      <w:r>
        <w:t xml:space="preserve">OVAL Tests, OVAL Objects, </w:t>
      </w:r>
      <w:r w:rsidR="00C30012">
        <w:t xml:space="preserve">and </w:t>
      </w:r>
      <w:r>
        <w:t>OVAL States) to accomplish checks that apply to the given platform.</w:t>
      </w:r>
    </w:p>
    <w:p w:rsidR="008E0F45" w:rsidRDefault="008E0F45" w:rsidP="000F21D2">
      <w:r>
        <w:t xml:space="preserve">When considering a new </w:t>
      </w:r>
      <w:r w:rsidR="003260AF">
        <w:t>OVAL Component Model</w:t>
      </w:r>
      <w:r>
        <w:t>, it is important to understand what commonality will be captured by the new extension</w:t>
      </w:r>
      <w:r w:rsidR="003213F5">
        <w:t xml:space="preserve">. </w:t>
      </w:r>
      <w:r>
        <w:t>Additionally, the low-level APIs and other relevant implementation information should be understood in order to confirm that viability of the implementation of the extension.</w:t>
      </w:r>
    </w:p>
    <w:p w:rsidR="008E0F45" w:rsidRPr="009178B0" w:rsidRDefault="000F21D2" w:rsidP="008E0F45">
      <w:r>
        <w:t>Within t</w:t>
      </w:r>
      <w:r w:rsidR="008E0F45">
        <w:t xml:space="preserve">he </w:t>
      </w:r>
      <w:r w:rsidR="003260AF">
        <w:t>OVAL Component Model</w:t>
      </w:r>
      <w:r>
        <w:t>s</w:t>
      </w:r>
      <w:r w:rsidR="00C30012">
        <w:t>,</w:t>
      </w:r>
      <w:r>
        <w:t xml:space="preserve"> similar concepts or concepts that are related to a type of platform are grouped together</w:t>
      </w:r>
      <w:r w:rsidR="003213F5">
        <w:t xml:space="preserve">. </w:t>
      </w:r>
      <w:r>
        <w:t>These</w:t>
      </w:r>
      <w:r w:rsidR="008E0F45">
        <w:t xml:space="preserve"> </w:t>
      </w:r>
      <w:r>
        <w:t>groupings are</w:t>
      </w:r>
      <w:r w:rsidR="008E0F45">
        <w:t xml:space="preserve"> purely conceptual</w:t>
      </w:r>
      <w:r w:rsidR="008E0F45" w:rsidRPr="009178B0">
        <w:t>,</w:t>
      </w:r>
      <w:r w:rsidR="008E0F45">
        <w:t xml:space="preserve"> </w:t>
      </w:r>
      <w:r w:rsidR="008E0F45" w:rsidRPr="009178B0">
        <w:t xml:space="preserve">as there is </w:t>
      </w:r>
      <w:r w:rsidR="008E0F45">
        <w:t>no actual linking between them</w:t>
      </w:r>
      <w:r w:rsidR="003213F5">
        <w:t xml:space="preserve">. </w:t>
      </w:r>
      <w:r>
        <w:t>A</w:t>
      </w:r>
      <w:r w:rsidR="008E0F45">
        <w:t xml:space="preserve">n author’s </w:t>
      </w:r>
      <w:r w:rsidR="008E0F45" w:rsidRPr="009178B0">
        <w:t xml:space="preserve">OVAL Definitions can pull </w:t>
      </w:r>
      <w:r w:rsidR="008E0F45">
        <w:t>content</w:t>
      </w:r>
      <w:r w:rsidR="008E0F45" w:rsidRPr="009178B0">
        <w:t xml:space="preserve"> from multiple different </w:t>
      </w:r>
      <w:r w:rsidR="003260AF">
        <w:t>OVAL Component Model</w:t>
      </w:r>
      <w:r w:rsidR="008E0F45">
        <w:t>s</w:t>
      </w:r>
      <w:r w:rsidR="003213F5">
        <w:t xml:space="preserve">. </w:t>
      </w:r>
      <w:r w:rsidR="008E0F45">
        <w:t>This structure allows</w:t>
      </w:r>
      <w:r w:rsidR="008E0F45" w:rsidRPr="00C919CC">
        <w:t xml:space="preserve"> the </w:t>
      </w:r>
      <w:r w:rsidR="008E0F45">
        <w:t>ability to group checks that relate to a broad section of software together, while still retaining the ability to separate disparate ones</w:t>
      </w:r>
      <w:r w:rsidR="003213F5">
        <w:t xml:space="preserve">. </w:t>
      </w:r>
    </w:p>
    <w:p w:rsidR="008E0F45" w:rsidRDefault="008E0F45" w:rsidP="00857629">
      <w:pPr>
        <w:pStyle w:val="Heading3"/>
        <w:numPr>
          <w:ilvl w:val="0"/>
          <w:numId w:val="0"/>
        </w:numPr>
        <w:ind w:left="720" w:hanging="720"/>
      </w:pPr>
      <w:bookmarkStart w:id="2131" w:name="_Toc336259556"/>
      <w:r>
        <w:t>OVAL Definitions Model</w:t>
      </w:r>
      <w:bookmarkEnd w:id="2131"/>
    </w:p>
    <w:p w:rsidR="000F21D2" w:rsidRPr="000F21D2" w:rsidRDefault="000F21D2" w:rsidP="000F21D2">
      <w:r>
        <w:t xml:space="preserve">The following sections describe how the OVAL Definitions Model is extended by OVAL Component Models to develop platform specific constructs in the OVAL </w:t>
      </w:r>
      <w:r w:rsidR="009A4C9C">
        <w:t>Language</w:t>
      </w:r>
      <w:r>
        <w:t>.</w:t>
      </w:r>
    </w:p>
    <w:p w:rsidR="008E0F45" w:rsidRDefault="008E0F45" w:rsidP="00857629">
      <w:pPr>
        <w:pStyle w:val="Heading4"/>
        <w:numPr>
          <w:ilvl w:val="0"/>
          <w:numId w:val="0"/>
        </w:numPr>
        <w:ind w:left="864" w:hanging="864"/>
      </w:pPr>
      <w:r>
        <w:t>New OVAL Tests</w:t>
      </w:r>
    </w:p>
    <w:p w:rsidR="008E0F45" w:rsidRDefault="008E0F45" w:rsidP="008E0F45">
      <w:r>
        <w:t>OVAL Tests serve as the mechanism for combining an OVAL Object with one or more OVAL States</w:t>
      </w:r>
      <w:r w:rsidR="003213F5">
        <w:t xml:space="preserve">. </w:t>
      </w:r>
      <w:r>
        <w:t>When creating a</w:t>
      </w:r>
      <w:r w:rsidR="00FA7AA3">
        <w:t>n</w:t>
      </w:r>
      <w:r>
        <w:t xml:space="preserve"> </w:t>
      </w:r>
      <w:r w:rsidR="003260AF">
        <w:t>OVAL Component Model</w:t>
      </w:r>
      <w:r>
        <w:t xml:space="preserve">, a test is created that extends the abstract OVAL Definitions Model </w:t>
      </w:r>
      <w:r w:rsidR="005D40EB" w:rsidRPr="005D40EB">
        <w:rPr>
          <w:rFonts w:ascii="Courier New" w:hAnsi="Courier New"/>
        </w:rPr>
        <w:t>TestType</w:t>
      </w:r>
      <w:r>
        <w:t xml:space="preserve"> construct. </w:t>
      </w:r>
    </w:p>
    <w:p w:rsidR="008E0F45" w:rsidRPr="00240D9C" w:rsidRDefault="008E0F45" w:rsidP="008E0F45">
      <w:r>
        <w:t>An OVAL Test extension will typically define the specific OVAL Object and OVAL State that are combined to form the OVAL Test extension</w:t>
      </w:r>
      <w:r w:rsidR="003213F5">
        <w:t xml:space="preserve">. </w:t>
      </w:r>
      <w:r>
        <w:t>Additionally the extension will provide documentation regarding the extension that describes its purpose and use</w:t>
      </w:r>
      <w:r w:rsidR="003213F5">
        <w:t xml:space="preserve">. </w:t>
      </w:r>
      <w:r>
        <w:t xml:space="preserve">All of the remaining detail (the relevant data that must be collected and how to evaluate the check) will be part of the OVAL Object and/or OVAL State. </w:t>
      </w:r>
    </w:p>
    <w:p w:rsidR="008E0F45" w:rsidRDefault="008E0F45" w:rsidP="00857629">
      <w:pPr>
        <w:pStyle w:val="Heading4"/>
        <w:numPr>
          <w:ilvl w:val="0"/>
          <w:numId w:val="0"/>
        </w:numPr>
        <w:ind w:left="864" w:hanging="864"/>
      </w:pPr>
      <w:r>
        <w:t>New OVAL Objects</w:t>
      </w:r>
    </w:p>
    <w:p w:rsidR="008E0F45" w:rsidRDefault="008E0F45" w:rsidP="008E0F45">
      <w:r>
        <w:lastRenderedPageBreak/>
        <w:t>OVAL Objects describe the system-level detail that is required for completing the check that is being defined</w:t>
      </w:r>
      <w:r w:rsidR="003213F5">
        <w:t xml:space="preserve">. </w:t>
      </w:r>
      <w:r w:rsidR="001C5797">
        <w:t>W</w:t>
      </w:r>
      <w:r>
        <w:t>ithin a</w:t>
      </w:r>
      <w:r w:rsidR="00654DC1">
        <w:t>n</w:t>
      </w:r>
      <w:r>
        <w:t xml:space="preserve"> </w:t>
      </w:r>
      <w:r w:rsidR="003260AF">
        <w:t>OVAL Component Model</w:t>
      </w:r>
      <w:r>
        <w:t xml:space="preserve">, an object is created to capture the required information by extending the abstract OVAL Definitions Model </w:t>
      </w:r>
      <w:r w:rsidR="000C56E8">
        <w:rPr>
          <w:rFonts w:ascii="Courier New" w:hAnsi="Courier New"/>
        </w:rPr>
        <w:t>oval-def:O</w:t>
      </w:r>
      <w:r w:rsidR="005D40EB" w:rsidRPr="005D40EB">
        <w:rPr>
          <w:rFonts w:ascii="Courier New" w:hAnsi="Courier New"/>
        </w:rPr>
        <w:t>bjectType</w:t>
      </w:r>
      <w:r>
        <w:t xml:space="preserve"> construct</w:t>
      </w:r>
      <w:r w:rsidR="003213F5">
        <w:t xml:space="preserve">. </w:t>
      </w:r>
    </w:p>
    <w:p w:rsidR="008E0F45" w:rsidRDefault="008E0F45" w:rsidP="008E0F45">
      <w:r>
        <w:t>OVAL Objects typically align with low-level system APIs or other system level structures</w:t>
      </w:r>
      <w:r w:rsidR="003213F5">
        <w:t xml:space="preserve">. </w:t>
      </w:r>
      <w:r>
        <w:t>This allows those implementing the new OVAL Object to more easily understand how to access the required information while executing the assessment</w:t>
      </w:r>
      <w:r w:rsidR="003213F5">
        <w:t xml:space="preserve">. </w:t>
      </w:r>
      <w:r>
        <w:t xml:space="preserve"> </w:t>
      </w:r>
    </w:p>
    <w:p w:rsidR="008E0F45" w:rsidRDefault="008E0F45" w:rsidP="008E0F45">
      <w:r>
        <w:t xml:space="preserve">In order to provide the required information for an OVAL Object extension, the construct needs to provide documentation for the extension, and also add any required OVAL Entities to capture the </w:t>
      </w:r>
      <w:r w:rsidR="000F21D2">
        <w:t>necessary data for the check</w:t>
      </w:r>
      <w:r w:rsidR="003213F5">
        <w:t xml:space="preserve">. </w:t>
      </w:r>
      <w:r>
        <w:t xml:space="preserve">For information on adding OVAL Entities, </w:t>
      </w:r>
      <w:r w:rsidR="00084D0D">
        <w:t>see</w:t>
      </w:r>
      <w:r w:rsidR="000F21D2">
        <w:t xml:space="preserve"> </w:t>
      </w:r>
      <w:r w:rsidR="00F37CB6">
        <w:t xml:space="preserve">Section </w:t>
      </w:r>
      <w:r w:rsidR="00F37CB6">
        <w:fldChar w:fldCharType="begin"/>
      </w:r>
      <w:r w:rsidR="00F37CB6">
        <w:instrText xml:space="preserve"> REF _Ref300339246 \r \h </w:instrText>
      </w:r>
      <w:r w:rsidR="00F37CB6">
        <w:fldChar w:fldCharType="separate"/>
      </w:r>
      <w:r w:rsidR="00082012">
        <w:t>0</w:t>
      </w:r>
      <w:r w:rsidR="00F37CB6">
        <w:fldChar w:fldCharType="end"/>
      </w:r>
      <w:r w:rsidR="00C30012">
        <w:t xml:space="preserve"> New OVAL Entity</w:t>
      </w:r>
      <w:r>
        <w:t>.</w:t>
      </w:r>
    </w:p>
    <w:p w:rsidR="008E0F45" w:rsidRPr="00292DA3" w:rsidRDefault="008E0F45" w:rsidP="008E0F45">
      <w:r>
        <w:t>Optionally, the OVAL Object can define a set of behaviors</w:t>
      </w:r>
      <w:r w:rsidR="003213F5">
        <w:t xml:space="preserve">. </w:t>
      </w:r>
      <w:r>
        <w:t>These behavior</w:t>
      </w:r>
      <w:r w:rsidR="00910875">
        <w:t>s</w:t>
      </w:r>
      <w:r>
        <w:t xml:space="preserve"> are used to better direct one or more aspect</w:t>
      </w:r>
      <w:r w:rsidR="00C30012">
        <w:t>s</w:t>
      </w:r>
      <w:r>
        <w:t xml:space="preserve"> of how the required data is collected for the entity. </w:t>
      </w:r>
    </w:p>
    <w:p w:rsidR="008E0F45" w:rsidRDefault="008E0F45" w:rsidP="00857629">
      <w:pPr>
        <w:pStyle w:val="Heading4"/>
        <w:numPr>
          <w:ilvl w:val="0"/>
          <w:numId w:val="0"/>
        </w:numPr>
        <w:ind w:left="864" w:hanging="864"/>
      </w:pPr>
      <w:r>
        <w:t>New OVAL States</w:t>
      </w:r>
    </w:p>
    <w:p w:rsidR="008E0F45" w:rsidRDefault="008E0F45" w:rsidP="008E0F45">
      <w:r>
        <w:t>OVAL States describe the necessary conditions under which a collected OVAL Item should be considered a passing check</w:t>
      </w:r>
      <w:r w:rsidR="003213F5">
        <w:t xml:space="preserve">. </w:t>
      </w:r>
      <w:r>
        <w:t>As such, within a</w:t>
      </w:r>
      <w:r w:rsidR="00654DC1">
        <w:t>n</w:t>
      </w:r>
      <w:r>
        <w:t xml:space="preserve"> </w:t>
      </w:r>
      <w:r w:rsidR="003260AF">
        <w:t>OVAL Component Model</w:t>
      </w:r>
      <w:r>
        <w:t xml:space="preserve"> a state is created to capture the required information by extending the abstract OVAL Definitions Model </w:t>
      </w:r>
      <w:r w:rsidR="005D40EB" w:rsidRPr="005D40EB">
        <w:rPr>
          <w:rFonts w:ascii="Courier New" w:hAnsi="Courier New"/>
        </w:rPr>
        <w:t>StateType</w:t>
      </w:r>
      <w:r>
        <w:t xml:space="preserve"> construct.</w:t>
      </w:r>
    </w:p>
    <w:p w:rsidR="008E0F45" w:rsidRDefault="008E0F45" w:rsidP="008E0F45">
      <w:r>
        <w:t xml:space="preserve">In order to provide the required information for an OVAL State extension, the construct needs to provide documentation for the extension and also add any required entities to capture the information that will determine the result of the check. </w:t>
      </w:r>
    </w:p>
    <w:p w:rsidR="008E0F45" w:rsidRDefault="008E0F45" w:rsidP="008E0F45">
      <w:r>
        <w:t>Additionally, an OVAL State extension typically requires that all of the entities that were defined as part of the associated OVAL Object extension are also included in the OVAL State extension</w:t>
      </w:r>
      <w:r w:rsidR="003213F5">
        <w:t xml:space="preserve">. </w:t>
      </w:r>
    </w:p>
    <w:p w:rsidR="008E0F45" w:rsidRDefault="008E0F45" w:rsidP="00857629">
      <w:pPr>
        <w:pStyle w:val="Heading4"/>
        <w:numPr>
          <w:ilvl w:val="0"/>
          <w:numId w:val="0"/>
        </w:numPr>
        <w:ind w:left="864" w:hanging="864"/>
      </w:pPr>
      <w:bookmarkStart w:id="2132" w:name="_New_OVAL_Entity"/>
      <w:bookmarkStart w:id="2133" w:name="_Ref300339246"/>
      <w:bookmarkEnd w:id="2132"/>
      <w:r>
        <w:t>New OVAL Entity</w:t>
      </w:r>
      <w:bookmarkEnd w:id="2133"/>
    </w:p>
    <w:p w:rsidR="008E0F45" w:rsidRDefault="008E0F45" w:rsidP="008E0F45">
      <w:r>
        <w:t>An OVAL Entity represents a single piece of system configuration, and is used by OVAL Objects, OVAL States, and OVAL Items, each with slightly different meaning</w:t>
      </w:r>
      <w:r w:rsidR="003213F5">
        <w:t xml:space="preserve">. </w:t>
      </w:r>
      <w:r>
        <w:t>When used in the context of an OVAL Object the OVAL Entity provides a way to uniquely identify a single OVAL Item</w:t>
      </w:r>
      <w:r w:rsidR="003213F5">
        <w:t xml:space="preserve">. </w:t>
      </w:r>
      <w:r>
        <w:t>When used in the context of an OVAL State the OVAL Entity provides a way to specify the expected value(s) of an OVAL Item.</w:t>
      </w:r>
      <w:r w:rsidR="00C30012" w:rsidDel="00C30012">
        <w:t xml:space="preserve"> </w:t>
      </w:r>
      <w:r>
        <w:t>When used in the context of an OVAL Item, the OVAL Entity indicates a property and its value that has been collected</w:t>
      </w:r>
      <w:r w:rsidR="003213F5">
        <w:t xml:space="preserve">. </w:t>
      </w:r>
    </w:p>
    <w:p w:rsidR="008E0F45" w:rsidRDefault="008E0F45" w:rsidP="008E0F45">
      <w:r>
        <w:t>When creating an OVAL Entity, the following pieces of information need to be defined:</w:t>
      </w:r>
    </w:p>
    <w:p w:rsidR="008E0F45" w:rsidRDefault="008E0F45" w:rsidP="00366827">
      <w:pPr>
        <w:pStyle w:val="ListParagraph"/>
        <w:numPr>
          <w:ilvl w:val="0"/>
          <w:numId w:val="33"/>
        </w:numPr>
      </w:pPr>
      <w:r>
        <w:t>datatype</w:t>
      </w:r>
    </w:p>
    <w:p w:rsidR="008E0F45" w:rsidRDefault="008E0F45" w:rsidP="00366827">
      <w:pPr>
        <w:pStyle w:val="ListParagraph"/>
        <w:numPr>
          <w:ilvl w:val="0"/>
          <w:numId w:val="33"/>
        </w:numPr>
      </w:pPr>
      <w:r>
        <w:t>operation restrictions when used in an OVAL Object or OVAL State</w:t>
      </w:r>
    </w:p>
    <w:p w:rsidR="008E0F45" w:rsidRDefault="008E0F45" w:rsidP="00366827">
      <w:pPr>
        <w:pStyle w:val="ListParagraph"/>
        <w:numPr>
          <w:ilvl w:val="0"/>
          <w:numId w:val="33"/>
        </w:numPr>
      </w:pPr>
      <w:r>
        <w:t>use of xsi:nil</w:t>
      </w:r>
    </w:p>
    <w:p w:rsidR="008E0F45" w:rsidRDefault="008E0F45" w:rsidP="008E0F45">
      <w:r>
        <w:t>The datatype can be any of the datatypes defined by the OVAL Language</w:t>
      </w:r>
      <w:r w:rsidR="003213F5">
        <w:t xml:space="preserve">. </w:t>
      </w:r>
      <w:r>
        <w:t>The operation restrictions refer to any limitations on the allowed operations for a specific OVAL Entity</w:t>
      </w:r>
      <w:r w:rsidR="003213F5">
        <w:t xml:space="preserve">. </w:t>
      </w:r>
      <w:r>
        <w:t xml:space="preserve"> The superset of available </w:t>
      </w:r>
      <w:r>
        <w:lastRenderedPageBreak/>
        <w:t>operations is determined by the</w:t>
      </w:r>
      <w:r w:rsidRPr="00966925">
        <w:t xml:space="preserve"> </w:t>
      </w:r>
      <w:r w:rsidR="00981D77">
        <w:rPr>
          <w:rFonts w:ascii="Courier New" w:hAnsi="Courier New" w:cs="Courier New"/>
        </w:rPr>
        <w:t>oval:</w:t>
      </w:r>
      <w:r w:rsidRPr="00E75605">
        <w:rPr>
          <w:rFonts w:ascii="Courier New" w:hAnsi="Courier New" w:cs="Courier New"/>
        </w:rPr>
        <w:t>OperationEnumeration</w:t>
      </w:r>
      <w:r w:rsidR="003213F5">
        <w:t xml:space="preserve">. </w:t>
      </w:r>
      <w:r>
        <w:t xml:space="preserve">A restriction can be added in the </w:t>
      </w:r>
      <w:r w:rsidR="003260AF">
        <w:t>OVAL Component Model</w:t>
      </w:r>
      <w:r>
        <w:t xml:space="preserve"> to limit the available operations to a subset of the enumeration. </w:t>
      </w:r>
    </w:p>
    <w:p w:rsidR="008E0F45" w:rsidRDefault="008E0F45" w:rsidP="008E0F45">
      <w:r>
        <w:t>Additionally, any OVAL entity that allows the use of nil must define what meaning that condition has when used</w:t>
      </w:r>
      <w:r w:rsidR="003213F5">
        <w:t xml:space="preserve">. </w:t>
      </w:r>
      <w:r w:rsidR="00F37CB6">
        <w:t xml:space="preserve">See Section </w:t>
      </w:r>
      <w:r w:rsidR="00F37CB6">
        <w:fldChar w:fldCharType="begin"/>
      </w:r>
      <w:r w:rsidR="00F37CB6">
        <w:instrText xml:space="preserve"> REF _Ref303610774 \r \h </w:instrText>
      </w:r>
      <w:r w:rsidR="00F37CB6">
        <w:fldChar w:fldCharType="separate"/>
      </w:r>
      <w:r w:rsidR="00082012">
        <w:t>6.5</w:t>
      </w:r>
      <w:r w:rsidR="00F37CB6">
        <w:fldChar w:fldCharType="end"/>
      </w:r>
      <w:r w:rsidR="00C30012">
        <w:t xml:space="preserve"> Use of xsi:nil.</w:t>
      </w:r>
    </w:p>
    <w:p w:rsidR="008E0F45" w:rsidRDefault="008E0F45" w:rsidP="00857629">
      <w:pPr>
        <w:pStyle w:val="Heading3"/>
        <w:numPr>
          <w:ilvl w:val="0"/>
          <w:numId w:val="0"/>
        </w:numPr>
        <w:ind w:left="720" w:hanging="720"/>
      </w:pPr>
      <w:bookmarkStart w:id="2134" w:name="_Toc336259557"/>
      <w:r>
        <w:t>OVAL System Characteristics Model</w:t>
      </w:r>
      <w:bookmarkEnd w:id="2134"/>
    </w:p>
    <w:p w:rsidR="008E0F45" w:rsidRDefault="008E0F45" w:rsidP="00857629">
      <w:pPr>
        <w:pStyle w:val="Heading4"/>
        <w:numPr>
          <w:ilvl w:val="0"/>
          <w:numId w:val="0"/>
        </w:numPr>
        <w:ind w:left="864" w:hanging="864"/>
      </w:pPr>
      <w:r>
        <w:t>New OVAL Items</w:t>
      </w:r>
    </w:p>
    <w:p w:rsidR="008E0F45" w:rsidRDefault="008E0F45" w:rsidP="008E0F45">
      <w:r>
        <w:t>OVAL Items describe the system-level details that have been collected as part of an assessment</w:t>
      </w:r>
      <w:r w:rsidR="003213F5">
        <w:t xml:space="preserve">. </w:t>
      </w:r>
      <w:r>
        <w:t>As such, within a</w:t>
      </w:r>
      <w:r w:rsidR="00654DC1">
        <w:t>n</w:t>
      </w:r>
      <w:r>
        <w:t xml:space="preserve"> </w:t>
      </w:r>
      <w:r w:rsidR="003260AF">
        <w:t>OVAL Component Model</w:t>
      </w:r>
      <w:r>
        <w:t xml:space="preserve"> an item is created to capture the collected information by extending the abstract OVAL System Characteristics Model </w:t>
      </w:r>
      <w:r w:rsidR="005D40EB" w:rsidRPr="005D40EB">
        <w:rPr>
          <w:rFonts w:ascii="Courier New" w:hAnsi="Courier New"/>
        </w:rPr>
        <w:t>ItemType</w:t>
      </w:r>
      <w:r>
        <w:t xml:space="preserve"> construct.</w:t>
      </w:r>
    </w:p>
    <w:p w:rsidR="008E0F45" w:rsidRPr="00443896" w:rsidRDefault="008E0F45" w:rsidP="008E0F45">
      <w:r>
        <w:t>In order to provide the required information for an OVAL Item extension, the construct needs to provide documentation for the extension</w:t>
      </w:r>
      <w:r w:rsidR="00046460">
        <w:t xml:space="preserve"> as well as</w:t>
      </w:r>
      <w:r>
        <w:t xml:space="preserve"> all of the entities that need to exist to hold all of the collected item’s relevant information.</w:t>
      </w:r>
    </w:p>
    <w:p w:rsidR="008E0F45" w:rsidRDefault="008E0F45" w:rsidP="00857629">
      <w:pPr>
        <w:pStyle w:val="Heading2"/>
        <w:numPr>
          <w:ilvl w:val="0"/>
          <w:numId w:val="0"/>
        </w:numPr>
        <w:ind w:left="576" w:hanging="576"/>
      </w:pPr>
      <w:bookmarkStart w:id="2135" w:name="_Toc336259558"/>
      <w:r>
        <w:t>Extension Points within the OVAL Definitions Model</w:t>
      </w:r>
      <w:bookmarkEnd w:id="2135"/>
    </w:p>
    <w:p w:rsidR="008E0F45" w:rsidRPr="00E0612B" w:rsidRDefault="008E0F45" w:rsidP="008E0F45">
      <w:r>
        <w:t xml:space="preserve">In addition to the </w:t>
      </w:r>
      <w:r w:rsidR="003260AF">
        <w:t>OVAL Component Model</w:t>
      </w:r>
      <w:r>
        <w:t>s, other extension points exist within the OVAL Definitions Model</w:t>
      </w:r>
      <w:r w:rsidR="003213F5">
        <w:t xml:space="preserve">. </w:t>
      </w:r>
      <w:r>
        <w:t xml:space="preserve">Those additional extension points are described here. </w:t>
      </w:r>
    </w:p>
    <w:p w:rsidR="008E0F45" w:rsidRDefault="008E0F45" w:rsidP="00857629">
      <w:pPr>
        <w:pStyle w:val="Heading3"/>
        <w:numPr>
          <w:ilvl w:val="0"/>
          <w:numId w:val="0"/>
        </w:numPr>
        <w:ind w:left="720" w:hanging="720"/>
      </w:pPr>
      <w:bookmarkStart w:id="2136" w:name="_Toc336259559"/>
      <w:r>
        <w:t>Generator Information</w:t>
      </w:r>
      <w:bookmarkEnd w:id="2136"/>
    </w:p>
    <w:p w:rsidR="008E0F45"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Pr="00C43236" w:rsidRDefault="008E0F45" w:rsidP="008E0F45">
      <w:pPr>
        <w:spacing w:after="0"/>
      </w:pPr>
      <w:r>
        <w:t xml:space="preserve">For more information about xsd:any usage, </w:t>
      </w:r>
      <w:r w:rsidR="005C5522">
        <w:t xml:space="preserve">see 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p>
    <w:p w:rsidR="008E0F45" w:rsidRDefault="008E0F45" w:rsidP="00857629">
      <w:pPr>
        <w:pStyle w:val="Heading3"/>
        <w:numPr>
          <w:ilvl w:val="0"/>
          <w:numId w:val="0"/>
        </w:numPr>
        <w:ind w:left="720" w:hanging="720"/>
      </w:pPr>
      <w:bookmarkStart w:id="2137" w:name="_Toc336259560"/>
      <w:r>
        <w:t>OVAL Definition Metadata</w:t>
      </w:r>
      <w:bookmarkEnd w:id="2137"/>
    </w:p>
    <w:p w:rsidR="008E0F45" w:rsidRPr="00240D9C" w:rsidRDefault="008E0F45" w:rsidP="008E0F45">
      <w:r>
        <w:t>The Metadata content provides additional contextual information regarding the OVAL Content</w:t>
      </w:r>
      <w:r w:rsidR="003213F5">
        <w:t xml:space="preserve">. </w:t>
      </w:r>
      <w:r>
        <w:t xml:space="preserve">It captures </w:t>
      </w:r>
      <w:r w:rsidR="00375FD0">
        <w:t>information such as</w:t>
      </w:r>
      <w:r>
        <w:t xml:space="preserve"> title, description, and affected platform and product information</w:t>
      </w:r>
      <w:r w:rsidR="003213F5">
        <w:t xml:space="preserve">. </w:t>
      </w:r>
      <w:r>
        <w:t>Additionally, the Metadata can provide additional information using the xsd:any construct.</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2138" w:name="_Toc336259561"/>
      <w:r>
        <w:t>Extension Points within the OVAL System Characteristics Model</w:t>
      </w:r>
      <w:bookmarkEnd w:id="2138"/>
    </w:p>
    <w:p w:rsidR="008E0F45" w:rsidRPr="00542176" w:rsidRDefault="008E0F45" w:rsidP="008E0F45">
      <w:r>
        <w:t>The OVAL System Characteristics Model provides the framework capabilities for detailing the information that has been collected as part of an assessment</w:t>
      </w:r>
      <w:r w:rsidR="003213F5">
        <w:t xml:space="preserve">. </w:t>
      </w:r>
      <w:r>
        <w:t xml:space="preserve">To provide a way to communicate these details for a given low-level, this model is extended in the </w:t>
      </w:r>
      <w:r w:rsidR="00375FD0">
        <w:t xml:space="preserve">two </w:t>
      </w:r>
      <w:r>
        <w:t>ways</w:t>
      </w:r>
      <w:r w:rsidR="00375FD0">
        <w:t>, Generator Information and System Information.</w:t>
      </w:r>
    </w:p>
    <w:p w:rsidR="008E0F45" w:rsidRDefault="008E0F45" w:rsidP="00857629">
      <w:pPr>
        <w:pStyle w:val="Heading3"/>
        <w:numPr>
          <w:ilvl w:val="0"/>
          <w:numId w:val="0"/>
        </w:numPr>
        <w:ind w:left="720" w:hanging="720"/>
      </w:pPr>
      <w:bookmarkStart w:id="2139" w:name="_Toc336259562"/>
      <w:r>
        <w:t>Generator Information</w:t>
      </w:r>
      <w:bookmarkEnd w:id="2139"/>
    </w:p>
    <w:p w:rsidR="008E0F45" w:rsidRPr="00240D9C" w:rsidRDefault="008E0F45" w:rsidP="008E0F45">
      <w:r>
        <w:lastRenderedPageBreak/>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3"/>
        <w:numPr>
          <w:ilvl w:val="0"/>
          <w:numId w:val="0"/>
        </w:numPr>
        <w:ind w:left="720" w:hanging="720"/>
      </w:pPr>
      <w:bookmarkStart w:id="2140" w:name="_Toc336259563"/>
      <w:r>
        <w:t>System Information</w:t>
      </w:r>
      <w:bookmarkEnd w:id="2140"/>
    </w:p>
    <w:p w:rsidR="008E0F45" w:rsidRDefault="00B46302" w:rsidP="008E0F45">
      <w:r>
        <w:t xml:space="preserve">The </w:t>
      </w:r>
      <w:r w:rsidRPr="00B46302">
        <w:rPr>
          <w:rFonts w:ascii="Courier New" w:hAnsi="Courier New"/>
        </w:rPr>
        <w:t>system_information</w:t>
      </w:r>
      <w:r w:rsidR="008E0F45">
        <w:t xml:space="preserve"> construct provides detailed information about the system that has been targeted for assessment</w:t>
      </w:r>
      <w:r w:rsidR="003213F5">
        <w:t xml:space="preserve">. </w:t>
      </w:r>
      <w:r w:rsidR="008E0F45">
        <w:t xml:space="preserve">It captures </w:t>
      </w:r>
      <w:r w:rsidR="00375FD0">
        <w:t xml:space="preserve">information </w:t>
      </w:r>
      <w:r w:rsidR="008E0F45">
        <w:t>such as the host name, the IP address for the target, and other relevant asset-related fields</w:t>
      </w:r>
      <w:r w:rsidR="003213F5">
        <w:t>.</w:t>
      </w:r>
    </w:p>
    <w:p w:rsidR="008E0F45" w:rsidRDefault="008E0F45" w:rsidP="008E0F45">
      <w:r>
        <w:t>Additionally, the information here can be extended using the xsd:any construct to provide additional asset-related information.</w:t>
      </w:r>
    </w:p>
    <w:p w:rsidR="00A0110B" w:rsidRDefault="00A0110B" w:rsidP="00A0110B">
      <w:pPr>
        <w:pStyle w:val="Heading4"/>
        <w:numPr>
          <w:ilvl w:val="0"/>
          <w:numId w:val="0"/>
        </w:numPr>
        <w:ind w:left="864" w:hanging="864"/>
      </w:pPr>
      <w:r>
        <w:t>Integrating Asset Identification</w:t>
      </w:r>
    </w:p>
    <w:p w:rsidR="00A0110B" w:rsidRDefault="00A0110B" w:rsidP="00A0110B">
      <w:r w:rsidRPr="00BC0612">
        <w:t>The Asse</w:t>
      </w:r>
      <w:r>
        <w:t>t Identification specification</w:t>
      </w:r>
      <w:r>
        <w:rPr>
          <w:rStyle w:val="FootnoteReference"/>
        </w:rPr>
        <w:footnoteReference w:id="19"/>
      </w:r>
      <w:r w:rsidRPr="00BC0612">
        <w:t xml:space="preserve"> provides a standardized way of reporting asset information across different organizations.</w:t>
      </w:r>
      <w:r>
        <w:t xml:space="preserve">  </w:t>
      </w:r>
      <w:r w:rsidRPr="00BC0612">
        <w:t>Asset Identification elements can hold data useful for identifying what tool, what version of that tool was used, and identify other assets used to compile an OVAL document</w:t>
      </w:r>
      <w:r>
        <w:t xml:space="preserve"> (e.g. </w:t>
      </w:r>
      <w:r w:rsidRPr="00BC0612">
        <w:t>persons</w:t>
      </w:r>
      <w:r>
        <w:t>, organizations, etc.).</w:t>
      </w:r>
    </w:p>
    <w:p w:rsidR="00A0110B" w:rsidRPr="00240D9C" w:rsidRDefault="00A0110B" w:rsidP="008E0F45">
      <w:r w:rsidRPr="00BC0612">
        <w:t>To suppo</w:t>
      </w:r>
      <w:r>
        <w:t xml:space="preserve">rt greater interoperability, the </w:t>
      </w:r>
      <w:r>
        <w:rPr>
          <w:rFonts w:ascii="Courier New" w:hAnsi="Courier New" w:cs="Courier New"/>
        </w:rPr>
        <w:t>oval-sc:</w:t>
      </w:r>
      <w:r w:rsidRPr="00A0110B">
        <w:rPr>
          <w:rFonts w:ascii="Courier New" w:hAnsi="Courier New" w:cs="Courier New"/>
        </w:rPr>
        <w:t>system_info</w:t>
      </w:r>
      <w:r>
        <w:t xml:space="preserve"> property supports an extension point that allows arbitrary data to be supplied.  It is at this point that OVAL content MAY make use of extensions to provide AI information using the AI Specification.  Please see the Extensions Section:  </w:t>
      </w:r>
      <w:r>
        <w:fldChar w:fldCharType="begin"/>
      </w:r>
      <w:r>
        <w:instrText xml:space="preserve"> REF _Ref303610855 \r \h  \* MERGEFORMAT </w:instrText>
      </w:r>
      <w:r>
        <w:fldChar w:fldCharType="separate"/>
      </w:r>
      <w:r w:rsidR="00082012">
        <w:t>6.2</w:t>
      </w:r>
      <w:r>
        <w:fldChar w:fldCharType="end"/>
      </w:r>
      <w:r>
        <w:t xml:space="preserve"> XML Extensions for more information.</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2141" w:name="_Toc336259564"/>
      <w:r>
        <w:t>OVAL Results Model</w:t>
      </w:r>
      <w:bookmarkEnd w:id="2141"/>
    </w:p>
    <w:p w:rsidR="008E0F45" w:rsidRPr="00542176" w:rsidRDefault="008E0F45" w:rsidP="008E0F45">
      <w:r>
        <w:t>The OVAL Results Model provides the framework capabilities for communicating the results of an assessment</w:t>
      </w:r>
      <w:r w:rsidR="003213F5">
        <w:t xml:space="preserve">. </w:t>
      </w:r>
      <w:r>
        <w:t xml:space="preserve">This model may be extended </w:t>
      </w:r>
      <w:r w:rsidR="00375FD0">
        <w:t>through Generator Information.</w:t>
      </w:r>
    </w:p>
    <w:p w:rsidR="008E0F45" w:rsidRDefault="008E0F45" w:rsidP="00857629">
      <w:pPr>
        <w:pStyle w:val="Heading3"/>
        <w:numPr>
          <w:ilvl w:val="0"/>
          <w:numId w:val="0"/>
        </w:numPr>
        <w:ind w:left="720" w:hanging="720"/>
      </w:pPr>
      <w:bookmarkStart w:id="2142" w:name="_Toc336259565"/>
      <w:r>
        <w:t>Generator Information</w:t>
      </w:r>
      <w:bookmarkEnd w:id="2142"/>
    </w:p>
    <w:p w:rsidR="008E0F45" w:rsidRPr="00240D9C" w:rsidRDefault="008E0F45" w:rsidP="008E0F45">
      <w:r>
        <w:t xml:space="preserve">The </w:t>
      </w:r>
      <w:r w:rsidR="005D40EB" w:rsidRPr="005D40EB">
        <w:rPr>
          <w:rFonts w:ascii="Courier New" w:hAnsi="Courier New"/>
        </w:rPr>
        <w:t>generator</w:t>
      </w:r>
      <w:r w:rsidR="00375FD0">
        <w:t xml:space="preserve"> </w:t>
      </w:r>
      <w:r>
        <w:t>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Default="008E0F45" w:rsidP="00535F9F">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ED620F" w:rsidRDefault="00ED620F" w:rsidP="00857629">
      <w:pPr>
        <w:pStyle w:val="Heading1"/>
        <w:numPr>
          <w:ilvl w:val="0"/>
          <w:numId w:val="0"/>
        </w:numPr>
        <w:ind w:left="432" w:hanging="432"/>
        <w:rPr>
          <w:bCs w:val="0"/>
        </w:rPr>
      </w:pPr>
      <w:bookmarkStart w:id="2143" w:name="_Toc336259566"/>
      <w:r w:rsidRPr="00A83ABB">
        <w:rPr>
          <w:bCs w:val="0"/>
        </w:rPr>
        <w:lastRenderedPageBreak/>
        <w:t xml:space="preserve">Appendix </w:t>
      </w:r>
      <w:r w:rsidR="002125A8">
        <w:rPr>
          <w:bCs w:val="0"/>
        </w:rPr>
        <w:t>B</w:t>
      </w:r>
      <w:r w:rsidR="002125A8" w:rsidRPr="00A83ABB">
        <w:rPr>
          <w:bCs w:val="0"/>
        </w:rPr>
        <w:t xml:space="preserve"> </w:t>
      </w:r>
      <w:r w:rsidRPr="00A83ABB">
        <w:rPr>
          <w:bCs w:val="0"/>
        </w:rPr>
        <w:t xml:space="preserve">- OVAL Language Versioning </w:t>
      </w:r>
      <w:r w:rsidR="0051641D">
        <w:rPr>
          <w:bCs w:val="0"/>
        </w:rPr>
        <w:t>Policy</w:t>
      </w:r>
      <w:bookmarkEnd w:id="2143"/>
    </w:p>
    <w:p w:rsidR="00C64DB1" w:rsidRDefault="00C64DB1" w:rsidP="00347905">
      <w:pPr>
        <w:spacing w:line="240" w:lineRule="auto"/>
        <w:contextualSpacing/>
        <w:rPr>
          <w:lang w:val="en"/>
        </w:rPr>
      </w:pPr>
      <w:r w:rsidRPr="00347905">
        <w:rPr>
          <w:lang w:val="en"/>
        </w:rPr>
        <w:t xml:space="preserve">The OVAL Language Versioning Policy is used to determine whether a new revision will require a major version change, minor version change, or a version update, and how version information is represented and conveyed in the </w:t>
      </w:r>
      <w:hyperlink r:id="rId93" w:history="1">
        <w:r w:rsidRPr="00347905">
          <w:rPr>
            <w:rStyle w:val="Hyperlink"/>
            <w:rFonts w:cstheme="minorHAnsi"/>
            <w:lang w:val="en"/>
          </w:rPr>
          <w:t>OVAL Language</w:t>
        </w:r>
      </w:hyperlink>
      <w:r w:rsidRPr="00347905">
        <w:rPr>
          <w:lang w:val="en"/>
        </w:rPr>
        <w:t>.</w:t>
      </w:r>
    </w:p>
    <w:p w:rsidR="00347905" w:rsidRPr="00347905" w:rsidRDefault="00347905" w:rsidP="00347905">
      <w:pPr>
        <w:spacing w:line="240" w:lineRule="auto"/>
        <w:contextualSpacing/>
        <w:rPr>
          <w:lang w:val="en"/>
        </w:rPr>
      </w:pPr>
    </w:p>
    <w:p w:rsidR="00C64DB1" w:rsidRPr="00347905" w:rsidRDefault="00C64DB1" w:rsidP="00347905">
      <w:pPr>
        <w:spacing w:line="240" w:lineRule="auto"/>
        <w:contextualSpacing/>
        <w:rPr>
          <w:lang w:val="en"/>
        </w:rPr>
      </w:pPr>
      <w:r w:rsidRPr="00347905">
        <w:rPr>
          <w:lang w:val="en"/>
        </w:rPr>
        <w:t xml:space="preserve">A three-component version identifier is used to track the evolution of the OVAL Language over time. Each component of the version identifier is a numeric value and corresponds to one of the three release types — "Major", "Minor", and "Update" — each of which is subject to the </w:t>
      </w:r>
      <w:hyperlink r:id="rId94" w:history="1">
        <w:r w:rsidRPr="00347905">
          <w:rPr>
            <w:rStyle w:val="Hyperlink"/>
            <w:rFonts w:cstheme="minorHAnsi"/>
            <w:lang w:val="en"/>
          </w:rPr>
          <w:t>OVAL Language Revision Policy</w:t>
        </w:r>
      </w:hyperlink>
      <w:r w:rsidRPr="00347905">
        <w:rPr>
          <w:lang w:val="en"/>
        </w:rPr>
        <w:t>. The complete version identifier has the following form: MAJOR.MINOR.UPDATE. For example, "5.10.1".</w:t>
      </w:r>
    </w:p>
    <w:p w:rsidR="00347905" w:rsidRDefault="00347905" w:rsidP="00347905">
      <w:pPr>
        <w:spacing w:line="240" w:lineRule="auto"/>
        <w:contextualSpacing/>
        <w:rPr>
          <w:lang w:val="en"/>
        </w:rPr>
      </w:pPr>
    </w:p>
    <w:p w:rsidR="00C64DB1" w:rsidRPr="00347905" w:rsidRDefault="00E52B4B" w:rsidP="00347905">
      <w:pPr>
        <w:spacing w:line="240" w:lineRule="auto"/>
        <w:contextualSpacing/>
        <w:rPr>
          <w:lang w:val="en"/>
        </w:rPr>
      </w:pPr>
      <w:r w:rsidRPr="00347905">
        <w:rPr>
          <w:lang w:val="en"/>
        </w:rPr>
        <w:t>A high-level overview of each type of OVAL release</w:t>
      </w:r>
      <w:r w:rsidR="00C64DB1" w:rsidRPr="00347905">
        <w:rPr>
          <w:lang w:val="en"/>
        </w:rPr>
        <w:t xml:space="preserve"> </w:t>
      </w:r>
      <w:r w:rsidRPr="00347905">
        <w:rPr>
          <w:lang w:val="en"/>
        </w:rPr>
        <w:t>is</w:t>
      </w:r>
      <w:r w:rsidR="00C64DB1" w:rsidRPr="00347905">
        <w:rPr>
          <w:lang w:val="en"/>
        </w:rPr>
        <w:t xml:space="preserve"> described below</w:t>
      </w:r>
      <w:r w:rsidRPr="00347905">
        <w:rPr>
          <w:lang w:val="en"/>
        </w:rPr>
        <w:t>:</w:t>
      </w:r>
    </w:p>
    <w:p w:rsidR="00347905" w:rsidRDefault="00347905" w:rsidP="00347905">
      <w:pPr>
        <w:spacing w:line="240" w:lineRule="auto"/>
        <w:contextualSpacing/>
        <w:rPr>
          <w:lang w:val="en"/>
        </w:rPr>
      </w:pPr>
    </w:p>
    <w:p w:rsidR="00A75EFC" w:rsidRDefault="00C64DB1" w:rsidP="00347905">
      <w:pPr>
        <w:pStyle w:val="ListParagraph"/>
        <w:numPr>
          <w:ilvl w:val="0"/>
          <w:numId w:val="50"/>
        </w:numPr>
        <w:spacing w:line="240" w:lineRule="auto"/>
        <w:rPr>
          <w:lang w:val="en"/>
        </w:rPr>
      </w:pPr>
      <w:r w:rsidRPr="00347905">
        <w:rPr>
          <w:lang w:val="en"/>
        </w:rPr>
        <w:t>Major Release</w:t>
      </w:r>
      <w:r w:rsidR="00E52B4B" w:rsidRPr="00347905">
        <w:rPr>
          <w:lang w:val="en"/>
        </w:rPr>
        <w:t xml:space="preserve"> – A major release is for adding features that require breaking backward compatibility with previous versions of the OVAL Language or represent fundamental changes to concepts in the OVAL Language.</w:t>
      </w:r>
    </w:p>
    <w:p w:rsidR="00347905" w:rsidRPr="00347905" w:rsidRDefault="00347905" w:rsidP="00347905">
      <w:pPr>
        <w:pStyle w:val="ListParagraph"/>
        <w:spacing w:line="240" w:lineRule="auto"/>
        <w:rPr>
          <w:lang w:val="en"/>
        </w:rPr>
      </w:pPr>
    </w:p>
    <w:p w:rsidR="00347905" w:rsidRDefault="00C64DB1" w:rsidP="00347905">
      <w:pPr>
        <w:pStyle w:val="ListParagraph"/>
        <w:numPr>
          <w:ilvl w:val="0"/>
          <w:numId w:val="50"/>
        </w:numPr>
        <w:spacing w:line="240" w:lineRule="auto"/>
        <w:rPr>
          <w:lang w:val="en"/>
        </w:rPr>
      </w:pPr>
      <w:r w:rsidRPr="00347905">
        <w:rPr>
          <w:lang w:val="en"/>
        </w:rPr>
        <w:t>Mi</w:t>
      </w:r>
      <w:r w:rsidR="00E52B4B" w:rsidRPr="00347905">
        <w:rPr>
          <w:lang w:val="en"/>
        </w:rPr>
        <w:t>nor Release – A minor release is for adding features that do not break backward compatibility with previous versions of the OVAL Language.</w:t>
      </w:r>
    </w:p>
    <w:p w:rsidR="00347905" w:rsidRDefault="00347905" w:rsidP="00347905">
      <w:pPr>
        <w:pStyle w:val="ListParagraph"/>
        <w:spacing w:line="240" w:lineRule="auto"/>
        <w:rPr>
          <w:lang w:val="en"/>
        </w:rPr>
      </w:pPr>
    </w:p>
    <w:p w:rsidR="00C64DB1" w:rsidRPr="00347905" w:rsidRDefault="00E52B4B" w:rsidP="00347905">
      <w:pPr>
        <w:pStyle w:val="ListParagraph"/>
        <w:numPr>
          <w:ilvl w:val="0"/>
          <w:numId w:val="50"/>
        </w:numPr>
        <w:spacing w:line="240" w:lineRule="auto"/>
        <w:rPr>
          <w:lang w:val="en"/>
        </w:rPr>
      </w:pPr>
      <w:r w:rsidRPr="00347905">
        <w:rPr>
          <w:lang w:val="en"/>
        </w:rPr>
        <w:t>Update Release – A</w:t>
      </w:r>
      <w:r w:rsidR="00347905">
        <w:rPr>
          <w:lang w:val="en"/>
        </w:rPr>
        <w:t>n</w:t>
      </w:r>
      <w:r w:rsidRPr="00347905">
        <w:rPr>
          <w:lang w:val="en"/>
        </w:rPr>
        <w:t xml:space="preserve"> update release is reserved for fixing critical defects in a particular version of the OVAL Language that affects the usability of the release.</w:t>
      </w:r>
    </w:p>
    <w:p w:rsidR="00347905" w:rsidRPr="00347905" w:rsidRDefault="00347905" w:rsidP="00347905">
      <w:pPr>
        <w:spacing w:line="240" w:lineRule="auto"/>
        <w:contextualSpacing/>
        <w:rPr>
          <w:lang w:val="en"/>
        </w:rPr>
      </w:pPr>
    </w:p>
    <w:p w:rsidR="00ED620F" w:rsidRPr="00347905" w:rsidRDefault="00A83ABB" w:rsidP="00347905">
      <w:pPr>
        <w:spacing w:line="240" w:lineRule="auto"/>
        <w:contextualSpacing/>
        <w:rPr>
          <w:lang w:val="en"/>
        </w:rPr>
      </w:pPr>
      <w:r w:rsidRPr="00347905">
        <w:rPr>
          <w:lang w:val="en"/>
        </w:rPr>
        <w:t xml:space="preserve">The </w:t>
      </w:r>
      <w:r w:rsidR="00F075BA" w:rsidRPr="00347905">
        <w:rPr>
          <w:lang w:val="en"/>
        </w:rPr>
        <w:t>complete</w:t>
      </w:r>
      <w:r w:rsidRPr="00347905">
        <w:rPr>
          <w:lang w:val="en"/>
        </w:rPr>
        <w:t xml:space="preserve"> </w:t>
      </w:r>
      <w:r w:rsidR="006A4C8E" w:rsidRPr="00347905">
        <w:rPr>
          <w:i/>
          <w:lang w:val="en"/>
        </w:rPr>
        <w:t xml:space="preserve">OVAL Language </w:t>
      </w:r>
      <w:r w:rsidR="00ED5CC9" w:rsidRPr="00347905">
        <w:rPr>
          <w:i/>
          <w:lang w:val="en"/>
        </w:rPr>
        <w:t xml:space="preserve">Versioning </w:t>
      </w:r>
      <w:r w:rsidR="00224D84" w:rsidRPr="00347905">
        <w:rPr>
          <w:i/>
          <w:lang w:val="en"/>
        </w:rPr>
        <w:t>Policy</w:t>
      </w:r>
      <w:r w:rsidR="006A4C8E" w:rsidRPr="00347905">
        <w:rPr>
          <w:lang w:val="en"/>
        </w:rPr>
        <w:t xml:space="preserve"> is </w:t>
      </w:r>
      <w:r w:rsidR="005C5522" w:rsidRPr="00347905">
        <w:rPr>
          <w:rFonts w:eastAsia="Times New Roman" w:cs="Times New Roman"/>
          <w:lang w:val="en" w:bidi="ar-SA"/>
        </w:rPr>
        <w:t>available on the OVAL website</w:t>
      </w:r>
      <w:r w:rsidR="00C47BCA" w:rsidRPr="00347905">
        <w:rPr>
          <w:rFonts w:eastAsia="Times New Roman" w:cs="Times New Roman"/>
          <w:lang w:val="en" w:bidi="ar-SA"/>
        </w:rPr>
        <w:t>.</w:t>
      </w:r>
      <w:r w:rsidR="005C5522" w:rsidRPr="00347905">
        <w:rPr>
          <w:rStyle w:val="FootnoteReference"/>
          <w:rFonts w:eastAsia="Times New Roman" w:cs="Times New Roman"/>
          <w:lang w:val="en" w:bidi="ar-SA"/>
        </w:rPr>
        <w:footnoteReference w:id="20"/>
      </w:r>
    </w:p>
    <w:p w:rsidR="00ED620F" w:rsidRPr="00A83ABB" w:rsidRDefault="00ED620F" w:rsidP="00857629">
      <w:pPr>
        <w:pStyle w:val="Heading1"/>
        <w:numPr>
          <w:ilvl w:val="0"/>
          <w:numId w:val="0"/>
        </w:numPr>
        <w:ind w:left="432" w:hanging="432"/>
        <w:rPr>
          <w:bCs w:val="0"/>
        </w:rPr>
      </w:pPr>
      <w:bookmarkStart w:id="2144" w:name="previous"/>
      <w:bookmarkStart w:id="2145" w:name="previous_solutions"/>
      <w:bookmarkStart w:id="2146" w:name="_Toc336259567"/>
      <w:bookmarkEnd w:id="2144"/>
      <w:bookmarkEnd w:id="2145"/>
      <w:r w:rsidRPr="00A83ABB">
        <w:rPr>
          <w:bCs w:val="0"/>
        </w:rPr>
        <w:t xml:space="preserve">Appendix </w:t>
      </w:r>
      <w:r w:rsidR="002125A8">
        <w:rPr>
          <w:bCs w:val="0"/>
        </w:rPr>
        <w:t>C</w:t>
      </w:r>
      <w:r w:rsidR="002125A8" w:rsidRPr="00A83ABB">
        <w:rPr>
          <w:bCs w:val="0"/>
        </w:rPr>
        <w:t xml:space="preserve"> </w:t>
      </w:r>
      <w:r w:rsidRPr="00A83ABB">
        <w:rPr>
          <w:bCs w:val="0"/>
        </w:rPr>
        <w:t>- OVAL Language Deprecation Policy</w:t>
      </w:r>
      <w:bookmarkEnd w:id="2146"/>
    </w:p>
    <w:p w:rsidR="00EB0727" w:rsidRDefault="00ED620F" w:rsidP="00B03432">
      <w:pPr>
        <w:rPr>
          <w:rFonts w:eastAsia="Times New Roman"/>
          <w:lang w:val="en" w:bidi="ar-SA"/>
        </w:rPr>
      </w:pPr>
      <w:r w:rsidRPr="00ED620F">
        <w:rPr>
          <w:rFonts w:eastAsia="Times New Roman"/>
          <w:lang w:val="en" w:bidi="ar-SA"/>
        </w:rPr>
        <w:t xml:space="preserve">When an OVAL Language construct is marked as deprecated its usage becomes strongly discouraged and it </w:t>
      </w:r>
      <w:r w:rsidR="006B4076">
        <w:rPr>
          <w:rFonts w:eastAsia="Times New Roman"/>
          <w:lang w:val="en" w:bidi="ar-SA"/>
        </w:rPr>
        <w:t>will</w:t>
      </w:r>
      <w:r w:rsidR="006B4076" w:rsidRPr="00ED620F">
        <w:rPr>
          <w:rFonts w:eastAsia="Times New Roman"/>
          <w:lang w:val="en" w:bidi="ar-SA"/>
        </w:rPr>
        <w:t xml:space="preserve"> </w:t>
      </w:r>
      <w:r w:rsidRPr="00ED620F">
        <w:rPr>
          <w:rFonts w:eastAsia="Times New Roman"/>
          <w:lang w:val="en" w:bidi="ar-SA"/>
        </w:rPr>
        <w:t>be removed in a later release.</w:t>
      </w:r>
      <w:r w:rsidR="006B4076">
        <w:rPr>
          <w:rFonts w:eastAsia="Times New Roman"/>
          <w:lang w:val="en" w:bidi="ar-SA"/>
        </w:rPr>
        <w:t xml:space="preserve"> Constructs may be removed for a number of reasons including s</w:t>
      </w:r>
      <w:r w:rsidRPr="00ED620F">
        <w:rPr>
          <w:rFonts w:eastAsia="Times New Roman"/>
          <w:lang w:val="en" w:bidi="ar-SA"/>
        </w:rPr>
        <w:t xml:space="preserve">ecurity </w:t>
      </w:r>
      <w:r w:rsidR="006B4076">
        <w:rPr>
          <w:rFonts w:eastAsia="Times New Roman"/>
          <w:lang w:val="en" w:bidi="ar-SA"/>
        </w:rPr>
        <w:t>i</w:t>
      </w:r>
      <w:r w:rsidRPr="00ED620F">
        <w:rPr>
          <w:rFonts w:eastAsia="Times New Roman"/>
          <w:lang w:val="en" w:bidi="ar-SA"/>
        </w:rPr>
        <w:t>ssues</w:t>
      </w:r>
      <w:r w:rsidR="006B4076">
        <w:rPr>
          <w:rFonts w:eastAsia="Times New Roman"/>
          <w:lang w:val="en" w:bidi="ar-SA"/>
        </w:rPr>
        <w:t>, l</w:t>
      </w:r>
      <w:r w:rsidRPr="00ED620F">
        <w:rPr>
          <w:rFonts w:eastAsia="Times New Roman"/>
          <w:lang w:val="en" w:bidi="ar-SA"/>
        </w:rPr>
        <w:t xml:space="preserve">anguage </w:t>
      </w:r>
      <w:r w:rsidR="006B4076">
        <w:rPr>
          <w:rFonts w:eastAsia="Times New Roman"/>
          <w:lang w:val="en" w:bidi="ar-SA"/>
        </w:rPr>
        <w:t>c</w:t>
      </w:r>
      <w:r w:rsidRPr="00ED620F">
        <w:rPr>
          <w:rFonts w:eastAsia="Times New Roman"/>
          <w:lang w:val="en" w:bidi="ar-SA"/>
        </w:rPr>
        <w:t>onsistency</w:t>
      </w:r>
      <w:r w:rsidR="006B4076">
        <w:rPr>
          <w:rFonts w:eastAsia="Times New Roman"/>
          <w:lang w:val="en" w:bidi="ar-SA"/>
        </w:rPr>
        <w:t xml:space="preserve">, or obsolescence. When a language construct is deprecated in remains as a valid construct of the OVAL Language for at least one release cycle of the OVAL Language. </w:t>
      </w:r>
      <w:r w:rsidR="00A81358">
        <w:rPr>
          <w:rFonts w:eastAsia="Times New Roman"/>
          <w:lang w:val="en" w:bidi="ar-SA"/>
        </w:rPr>
        <w:t>All deprecated constructs are clearly annotated in the OVAL Language schemas and this specification document including a detailed description of the justification for deprecation.</w:t>
      </w:r>
    </w:p>
    <w:p w:rsidR="006B4076" w:rsidRDefault="006B4076" w:rsidP="00B03432">
      <w:pPr>
        <w:rPr>
          <w:rFonts w:eastAsia="Times New Roman"/>
          <w:lang w:val="en" w:bidi="ar-SA"/>
        </w:rPr>
      </w:pPr>
      <w:r>
        <w:rPr>
          <w:rFonts w:eastAsia="Times New Roman"/>
          <w:lang w:val="en" w:bidi="ar-SA"/>
        </w:rPr>
        <w:t xml:space="preserve">The complete </w:t>
      </w:r>
      <w:r w:rsidRPr="00B46302">
        <w:rPr>
          <w:rFonts w:eastAsia="Times New Roman"/>
          <w:i/>
          <w:lang w:val="en" w:bidi="ar-SA"/>
        </w:rPr>
        <w:t xml:space="preserve">OVAL Language Deprecation </w:t>
      </w:r>
      <w:r w:rsidR="00C47BCA" w:rsidRPr="00B46302">
        <w:rPr>
          <w:rFonts w:eastAsia="Times New Roman"/>
          <w:i/>
          <w:lang w:val="en" w:bidi="ar-SA"/>
        </w:rPr>
        <w:t>Policy</w:t>
      </w:r>
      <w:r w:rsidR="00C47BCA">
        <w:rPr>
          <w:rFonts w:eastAsia="Times New Roman"/>
          <w:lang w:val="en" w:bidi="ar-SA"/>
        </w:rPr>
        <w:t xml:space="preserve"> </w:t>
      </w:r>
      <w:r>
        <w:rPr>
          <w:rFonts w:eastAsia="Times New Roman"/>
          <w:lang w:val="en" w:bidi="ar-SA"/>
        </w:rPr>
        <w:t>is available on the OVAL website</w:t>
      </w:r>
      <w:r w:rsidR="00C47BCA">
        <w:rPr>
          <w:rFonts w:eastAsia="Times New Roman"/>
          <w:lang w:val="en" w:bidi="ar-SA"/>
        </w:rPr>
        <w:t>.</w:t>
      </w:r>
      <w:r w:rsidR="005C5522">
        <w:rPr>
          <w:rStyle w:val="FootnoteReference"/>
          <w:rFonts w:eastAsia="Times New Roman"/>
          <w:lang w:val="en" w:bidi="ar-SA"/>
        </w:rPr>
        <w:footnoteReference w:id="21"/>
      </w:r>
    </w:p>
    <w:p w:rsidR="001E2C76" w:rsidRPr="009F6B56" w:rsidRDefault="00ED620F" w:rsidP="00857629">
      <w:pPr>
        <w:pStyle w:val="Heading1"/>
        <w:numPr>
          <w:ilvl w:val="0"/>
          <w:numId w:val="0"/>
        </w:numPr>
        <w:ind w:left="432" w:hanging="432"/>
        <w:rPr>
          <w:b w:val="0"/>
          <w:bCs w:val="0"/>
        </w:rPr>
      </w:pPr>
      <w:bookmarkStart w:id="2147" w:name="_Ref303607541"/>
      <w:bookmarkStart w:id="2148" w:name="_Toc336259568"/>
      <w:r>
        <w:lastRenderedPageBreak/>
        <w:t xml:space="preserve">Appendix </w:t>
      </w:r>
      <w:r w:rsidR="002125A8">
        <w:t xml:space="preserve">D </w:t>
      </w:r>
      <w:r>
        <w:t xml:space="preserve">- </w:t>
      </w:r>
      <w:r w:rsidR="001E2C76" w:rsidRPr="009F6B56">
        <w:t>Regular Expression Support</w:t>
      </w:r>
      <w:bookmarkEnd w:id="2147"/>
      <w:bookmarkEnd w:id="2148"/>
    </w:p>
    <w:p w:rsidR="001E2C76" w:rsidRDefault="001E2C76" w:rsidP="00B03432">
      <w:pPr>
        <w:rPr>
          <w:lang w:val="en"/>
        </w:rPr>
      </w:pPr>
      <w:r>
        <w:rPr>
          <w:lang w:val="en"/>
        </w:rPr>
        <w:t>The OVAL Language supports a common subset of the regular expression character classes, operations, expressions</w:t>
      </w:r>
      <w:r w:rsidR="00375FD0">
        <w:rPr>
          <w:lang w:val="en"/>
        </w:rPr>
        <w:t>,</w:t>
      </w:r>
      <w:r>
        <w:rPr>
          <w:lang w:val="en"/>
        </w:rPr>
        <w:t xml:space="preserve"> and other lexical tokens defined within Perl 5's regular expression specification. This common subset was identified through a survey of several regular expression libraries in an effort to ensure that the regular expression elements supported by OVAL will be compatible with a wide variety of regular expression libraries. A listing of the surveyed regular expression libraries is provided later in this document. </w:t>
      </w:r>
    </w:p>
    <w:p w:rsidR="001E2C76" w:rsidRDefault="001E2C76" w:rsidP="00857629">
      <w:pPr>
        <w:pStyle w:val="Heading2"/>
        <w:numPr>
          <w:ilvl w:val="0"/>
          <w:numId w:val="0"/>
        </w:numPr>
        <w:ind w:left="576" w:hanging="576"/>
        <w:rPr>
          <w:sz w:val="24"/>
          <w:szCs w:val="24"/>
          <w:lang w:val="en"/>
        </w:rPr>
      </w:pPr>
      <w:bookmarkStart w:id="2149" w:name="_Toc336259569"/>
      <w:r>
        <w:rPr>
          <w:lang w:val="en"/>
        </w:rPr>
        <w:t>Supported Regular Expression Syntax</w:t>
      </w:r>
      <w:bookmarkEnd w:id="2149"/>
    </w:p>
    <w:p w:rsidR="001E2C76" w:rsidRDefault="001E2C76" w:rsidP="00B03432">
      <w:pPr>
        <w:rPr>
          <w:lang w:val="en"/>
        </w:rPr>
      </w:pPr>
      <w:r>
        <w:rPr>
          <w:lang w:val="en"/>
        </w:rPr>
        <w:t xml:space="preserve">Perl regular expression modifiers (m, i, s, x) are not supported. These modifiers should be considered to always be 'OFF' unless specifically permitted by documentation on an OVAL Language construct. </w:t>
      </w:r>
    </w:p>
    <w:p w:rsidR="001E2C76" w:rsidRDefault="001E2C76" w:rsidP="00B03432">
      <w:pPr>
        <w:rPr>
          <w:lang w:val="en"/>
        </w:rPr>
      </w:pPr>
      <w:r>
        <w:rPr>
          <w:lang w:val="en"/>
        </w:rPr>
        <w:t xml:space="preserve">Character matching assumes a Unicode character set. Note that no syntax is supplied for specifying code points in hex; actual Unicode characters must be used instead. </w:t>
      </w:r>
    </w:p>
    <w:p w:rsidR="001E2C76" w:rsidRDefault="001E2C76" w:rsidP="00B03432">
      <w:pPr>
        <w:rPr>
          <w:lang w:val="en"/>
        </w:rPr>
      </w:pPr>
      <w:r>
        <w:rPr>
          <w:lang w:val="en"/>
        </w:rPr>
        <w:t xml:space="preserve">The following regular expression elements are specifically identified as supported in the OVAL Language. For more detailed definitions of the regular expression elements listed below, refer to their descriptions in the </w:t>
      </w:r>
      <w:r w:rsidRPr="00B46302">
        <w:rPr>
          <w:i/>
          <w:lang w:val="en"/>
        </w:rPr>
        <w:t>Perl 5.004 Regular Expression</w:t>
      </w:r>
      <w:r>
        <w:rPr>
          <w:lang w:val="en"/>
        </w:rPr>
        <w:t xml:space="preserve"> documentation. A copy of this documentation has been preserved for reference purposes</w:t>
      </w:r>
      <w:r w:rsidR="00375FD0">
        <w:rPr>
          <w:lang w:val="en"/>
        </w:rPr>
        <w:t xml:space="preserve"> </w:t>
      </w:r>
      <w:r w:rsidR="005F2398">
        <w:rPr>
          <w:lang w:val="en"/>
        </w:rPr>
        <w:t>[10]</w:t>
      </w:r>
      <w:r>
        <w:rPr>
          <w:lang w:val="en"/>
        </w:rPr>
        <w:t>. Regular expression elements that are not listed below should be avoided as they are likely to be incompatible or have different meanings with commonly used regular expression libraries.</w:t>
      </w:r>
    </w:p>
    <w:p w:rsidR="001E2C76" w:rsidRDefault="001E2C76" w:rsidP="00857629">
      <w:pPr>
        <w:pStyle w:val="Heading3"/>
        <w:numPr>
          <w:ilvl w:val="0"/>
          <w:numId w:val="0"/>
        </w:numPr>
        <w:ind w:left="720" w:hanging="720"/>
        <w:rPr>
          <w:lang w:val="en"/>
        </w:rPr>
      </w:pPr>
      <w:bookmarkStart w:id="2150" w:name="_Toc336259570"/>
      <w:r>
        <w:rPr>
          <w:lang w:val="en"/>
        </w:rPr>
        <w:t>Metacharacters</w:t>
      </w:r>
      <w:bookmarkEnd w:id="2150"/>
    </w:p>
    <w:p w:rsidR="001E2C76" w:rsidRDefault="001E2C76" w:rsidP="001E2C76">
      <w:pPr>
        <w:pStyle w:val="HTMLPreformatted"/>
        <w:shd w:val="clear" w:color="auto" w:fill="EDEDE8"/>
        <w:rPr>
          <w:color w:val="000000"/>
          <w:lang w:val="en"/>
        </w:rPr>
      </w:pPr>
      <w:r>
        <w:rPr>
          <w:color w:val="000000"/>
          <w:lang w:val="en"/>
        </w:rPr>
        <w:t>\   Quote the next metacharacter</w:t>
      </w:r>
    </w:p>
    <w:p w:rsidR="001E2C76" w:rsidRDefault="001E2C76" w:rsidP="001E2C76">
      <w:pPr>
        <w:pStyle w:val="HTMLPreformatted"/>
        <w:shd w:val="clear" w:color="auto" w:fill="EDEDE8"/>
        <w:rPr>
          <w:color w:val="000000"/>
          <w:lang w:val="en"/>
        </w:rPr>
      </w:pPr>
      <w:r>
        <w:rPr>
          <w:color w:val="000000"/>
          <w:lang w:val="en"/>
        </w:rPr>
        <w:t>^   Match the beginning of the line</w:t>
      </w:r>
    </w:p>
    <w:p w:rsidR="001E2C76" w:rsidRDefault="003213F5" w:rsidP="001E2C76">
      <w:pPr>
        <w:pStyle w:val="HTMLPreformatted"/>
        <w:shd w:val="clear" w:color="auto" w:fill="EDEDE8"/>
        <w:rPr>
          <w:color w:val="000000"/>
          <w:lang w:val="en"/>
        </w:rPr>
      </w:pPr>
      <w:r>
        <w:rPr>
          <w:color w:val="000000"/>
          <w:lang w:val="en"/>
        </w:rPr>
        <w:t xml:space="preserve">. </w:t>
      </w:r>
      <w:r w:rsidR="001E2C76">
        <w:rPr>
          <w:color w:val="000000"/>
          <w:lang w:val="en"/>
        </w:rPr>
        <w:t xml:space="preserve"> </w:t>
      </w:r>
      <w:r w:rsidR="003A6FC8">
        <w:rPr>
          <w:color w:val="000000"/>
          <w:lang w:val="en"/>
        </w:rPr>
        <w:t xml:space="preserve"> </w:t>
      </w:r>
      <w:r w:rsidR="001E2C76">
        <w:rPr>
          <w:color w:val="000000"/>
          <w:lang w:val="en"/>
        </w:rPr>
        <w:t>Match any character (except newline)</w:t>
      </w:r>
    </w:p>
    <w:p w:rsidR="001E2C76" w:rsidRDefault="001E2C76" w:rsidP="001E2C76">
      <w:pPr>
        <w:pStyle w:val="HTMLPreformatted"/>
        <w:shd w:val="clear" w:color="auto" w:fill="EDEDE8"/>
        <w:rPr>
          <w:color w:val="000000"/>
          <w:lang w:val="en"/>
        </w:rPr>
      </w:pPr>
      <w:r>
        <w:rPr>
          <w:color w:val="000000"/>
          <w:lang w:val="en"/>
        </w:rPr>
        <w:t>$   Match the end of the line (or before newline at the end)</w:t>
      </w:r>
    </w:p>
    <w:p w:rsidR="001E2C76" w:rsidRDefault="001E2C76" w:rsidP="001E2C76">
      <w:pPr>
        <w:pStyle w:val="HTMLPreformatted"/>
        <w:shd w:val="clear" w:color="auto" w:fill="EDEDE8"/>
        <w:rPr>
          <w:color w:val="000000"/>
          <w:lang w:val="en"/>
        </w:rPr>
      </w:pPr>
      <w:r>
        <w:rPr>
          <w:color w:val="000000"/>
          <w:lang w:val="en"/>
        </w:rPr>
        <w:t>|   Alternation</w:t>
      </w:r>
    </w:p>
    <w:p w:rsidR="001E2C76" w:rsidRDefault="001E2C76" w:rsidP="001E2C76">
      <w:pPr>
        <w:pStyle w:val="HTMLPreformatted"/>
        <w:shd w:val="clear" w:color="auto" w:fill="EDEDE8"/>
        <w:rPr>
          <w:color w:val="000000"/>
          <w:lang w:val="en"/>
        </w:rPr>
      </w:pPr>
      <w:r>
        <w:rPr>
          <w:color w:val="000000"/>
          <w:lang w:val="en"/>
        </w:rPr>
        <w:t>()  Grouping</w:t>
      </w:r>
    </w:p>
    <w:p w:rsidR="001E2C76" w:rsidRDefault="001E2C76" w:rsidP="001E2C76">
      <w:pPr>
        <w:pStyle w:val="HTMLPreformatted"/>
        <w:shd w:val="clear" w:color="auto" w:fill="EDEDE8"/>
        <w:rPr>
          <w:color w:val="000000"/>
          <w:lang w:val="en"/>
        </w:rPr>
      </w:pPr>
      <w:r>
        <w:rPr>
          <w:color w:val="000000"/>
          <w:lang w:val="en"/>
        </w:rPr>
        <w:t>[]  Character class</w:t>
      </w:r>
    </w:p>
    <w:p w:rsidR="001E2C76" w:rsidRDefault="001E2C76" w:rsidP="00857629">
      <w:pPr>
        <w:pStyle w:val="Heading3"/>
        <w:numPr>
          <w:ilvl w:val="0"/>
          <w:numId w:val="0"/>
        </w:numPr>
        <w:ind w:left="720" w:hanging="720"/>
        <w:rPr>
          <w:lang w:val="en"/>
        </w:rPr>
      </w:pPr>
      <w:bookmarkStart w:id="2151" w:name="_Toc336259571"/>
      <w:r>
        <w:rPr>
          <w:lang w:val="en"/>
        </w:rPr>
        <w:t>Greedy Quantifiers</w:t>
      </w:r>
      <w:bookmarkEnd w:id="2151"/>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1 or 0 times</w:t>
      </w:r>
    </w:p>
    <w:p w:rsidR="001E2C76" w:rsidRDefault="001E2C76" w:rsidP="001E2C76">
      <w:pPr>
        <w:pStyle w:val="HTMLPreformatted"/>
        <w:shd w:val="clear" w:color="auto" w:fill="EDEDE8"/>
        <w:rPr>
          <w:color w:val="000000"/>
          <w:lang w:val="en"/>
        </w:rPr>
      </w:pPr>
      <w:r>
        <w:rPr>
          <w:color w:val="000000"/>
          <w:lang w:val="en"/>
        </w:rPr>
        <w:t>{n}    Match exactly n times</w:t>
      </w:r>
    </w:p>
    <w:p w:rsidR="001E2C76" w:rsidRDefault="001E2C76" w:rsidP="001E2C76">
      <w:pPr>
        <w:pStyle w:val="HTMLPreformatted"/>
        <w:shd w:val="clear" w:color="auto" w:fill="EDEDE8"/>
        <w:rPr>
          <w:color w:val="000000"/>
          <w:lang w:val="en"/>
        </w:rPr>
      </w:pPr>
      <w:r>
        <w:rPr>
          <w:color w:val="000000"/>
          <w:lang w:val="en"/>
        </w:rPr>
        <w:t>{n,}   Match at least n times</w:t>
      </w:r>
    </w:p>
    <w:p w:rsidR="001E2C76" w:rsidRDefault="001E2C76" w:rsidP="001E2C76">
      <w:pPr>
        <w:pStyle w:val="HTMLPreformatted"/>
        <w:shd w:val="clear" w:color="auto" w:fill="EDEDE8"/>
        <w:rPr>
          <w:color w:val="000000"/>
          <w:lang w:val="en"/>
        </w:rPr>
      </w:pPr>
      <w:r>
        <w:rPr>
          <w:color w:val="000000"/>
          <w:lang w:val="en"/>
        </w:rPr>
        <w:t>{n,m}  Match at least n but not more than m times</w:t>
      </w:r>
    </w:p>
    <w:p w:rsidR="001E2C76" w:rsidRDefault="001E2C76" w:rsidP="00857629">
      <w:pPr>
        <w:pStyle w:val="Heading3"/>
        <w:numPr>
          <w:ilvl w:val="0"/>
          <w:numId w:val="0"/>
        </w:numPr>
        <w:ind w:left="720" w:hanging="720"/>
        <w:rPr>
          <w:lang w:val="en"/>
        </w:rPr>
      </w:pPr>
      <w:bookmarkStart w:id="2152" w:name="_Toc336259572"/>
      <w:r>
        <w:rPr>
          <w:lang w:val="en"/>
        </w:rPr>
        <w:t>Reluctant Quantifiers</w:t>
      </w:r>
      <w:bookmarkEnd w:id="2152"/>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0 or 1 time</w:t>
      </w:r>
    </w:p>
    <w:p w:rsidR="001E2C76" w:rsidRDefault="001E2C76" w:rsidP="001E2C76">
      <w:pPr>
        <w:pStyle w:val="HTMLPreformatted"/>
        <w:shd w:val="clear" w:color="auto" w:fill="EDEDE8"/>
        <w:rPr>
          <w:color w:val="000000"/>
          <w:lang w:val="en"/>
        </w:rPr>
      </w:pPr>
      <w:r>
        <w:rPr>
          <w:color w:val="000000"/>
          <w:lang w:val="en"/>
        </w:rPr>
        <w:t>{n}?   Match exactly n times</w:t>
      </w:r>
    </w:p>
    <w:p w:rsidR="001E2C76" w:rsidRDefault="001E2C76" w:rsidP="001E2C76">
      <w:pPr>
        <w:pStyle w:val="HTMLPreformatted"/>
        <w:shd w:val="clear" w:color="auto" w:fill="EDEDE8"/>
        <w:rPr>
          <w:color w:val="000000"/>
          <w:lang w:val="en"/>
        </w:rPr>
      </w:pPr>
      <w:r>
        <w:rPr>
          <w:color w:val="000000"/>
          <w:lang w:val="en"/>
        </w:rPr>
        <w:t>{n,}?  Match at least n times</w:t>
      </w:r>
    </w:p>
    <w:p w:rsidR="001E2C76" w:rsidRDefault="001E2C76" w:rsidP="001E2C76">
      <w:pPr>
        <w:pStyle w:val="HTMLPreformatted"/>
        <w:shd w:val="clear" w:color="auto" w:fill="EDEDE8"/>
        <w:rPr>
          <w:color w:val="000000"/>
          <w:lang w:val="en"/>
        </w:rPr>
      </w:pPr>
      <w:r>
        <w:rPr>
          <w:color w:val="000000"/>
          <w:lang w:val="en"/>
        </w:rPr>
        <w:t>{n,m}? Match at least n but not more than m times</w:t>
      </w:r>
    </w:p>
    <w:p w:rsidR="001E2C76" w:rsidRDefault="001E2C76" w:rsidP="00857629">
      <w:pPr>
        <w:pStyle w:val="Heading3"/>
        <w:numPr>
          <w:ilvl w:val="0"/>
          <w:numId w:val="0"/>
        </w:numPr>
        <w:ind w:left="720" w:hanging="720"/>
        <w:rPr>
          <w:lang w:val="en"/>
        </w:rPr>
      </w:pPr>
      <w:bookmarkStart w:id="2153" w:name="_Toc336259573"/>
      <w:r>
        <w:rPr>
          <w:lang w:val="en"/>
        </w:rPr>
        <w:t>Escape Sequences</w:t>
      </w:r>
      <w:bookmarkEnd w:id="2153"/>
    </w:p>
    <w:p w:rsidR="001E2C76" w:rsidRDefault="001E2C76" w:rsidP="001E2C76">
      <w:pPr>
        <w:pStyle w:val="HTMLPreformatted"/>
        <w:shd w:val="clear" w:color="auto" w:fill="EDEDE8"/>
        <w:rPr>
          <w:color w:val="000000"/>
          <w:lang w:val="en"/>
        </w:rPr>
      </w:pPr>
      <w:r>
        <w:rPr>
          <w:color w:val="000000"/>
          <w:lang w:val="en"/>
        </w:rPr>
        <w:lastRenderedPageBreak/>
        <w:t>\t     tab                   (HT, TAB)</w:t>
      </w:r>
    </w:p>
    <w:p w:rsidR="001E2C76" w:rsidRDefault="001E2C76" w:rsidP="001E2C76">
      <w:pPr>
        <w:pStyle w:val="HTMLPreformatted"/>
        <w:shd w:val="clear" w:color="auto" w:fill="EDEDE8"/>
        <w:rPr>
          <w:color w:val="000000"/>
          <w:lang w:val="en"/>
        </w:rPr>
      </w:pPr>
      <w:r>
        <w:rPr>
          <w:color w:val="000000"/>
          <w:lang w:val="en"/>
        </w:rPr>
        <w:t>\n     newline               (LF, NL)</w:t>
      </w:r>
    </w:p>
    <w:p w:rsidR="001E2C76" w:rsidRDefault="001E2C76" w:rsidP="001E2C76">
      <w:pPr>
        <w:pStyle w:val="HTMLPreformatted"/>
        <w:shd w:val="clear" w:color="auto" w:fill="EDEDE8"/>
        <w:rPr>
          <w:color w:val="000000"/>
          <w:lang w:val="en"/>
        </w:rPr>
      </w:pPr>
      <w:r>
        <w:rPr>
          <w:color w:val="000000"/>
          <w:lang w:val="en"/>
        </w:rPr>
        <w:t>\r     return                (CR)</w:t>
      </w:r>
    </w:p>
    <w:p w:rsidR="001E2C76" w:rsidRDefault="001E2C76" w:rsidP="001E2C76">
      <w:pPr>
        <w:pStyle w:val="HTMLPreformatted"/>
        <w:shd w:val="clear" w:color="auto" w:fill="EDEDE8"/>
        <w:rPr>
          <w:color w:val="000000"/>
          <w:lang w:val="en"/>
        </w:rPr>
      </w:pPr>
      <w:r>
        <w:rPr>
          <w:color w:val="000000"/>
          <w:lang w:val="en"/>
        </w:rPr>
        <w:t>\f     form feed             (FF)</w:t>
      </w:r>
    </w:p>
    <w:p w:rsidR="001E2C76" w:rsidRDefault="001E2C76" w:rsidP="001E2C76">
      <w:pPr>
        <w:pStyle w:val="HTMLPreformatted"/>
        <w:shd w:val="clear" w:color="auto" w:fill="EDEDE8"/>
        <w:rPr>
          <w:color w:val="000000"/>
          <w:lang w:val="en"/>
        </w:rPr>
      </w:pPr>
      <w:r>
        <w:rPr>
          <w:color w:val="000000"/>
          <w:lang w:val="en"/>
        </w:rPr>
        <w:t>\033   octal char (think of a PDP-11)</w:t>
      </w:r>
    </w:p>
    <w:p w:rsidR="001E2C76" w:rsidRDefault="001E2C76" w:rsidP="001E2C76">
      <w:pPr>
        <w:pStyle w:val="HTMLPreformatted"/>
        <w:shd w:val="clear" w:color="auto" w:fill="EDEDE8"/>
        <w:rPr>
          <w:color w:val="000000"/>
          <w:lang w:val="en"/>
        </w:rPr>
      </w:pPr>
      <w:r>
        <w:rPr>
          <w:color w:val="000000"/>
          <w:lang w:val="en"/>
        </w:rPr>
        <w:t>\x1B   hex char</w:t>
      </w:r>
    </w:p>
    <w:p w:rsidR="001E2C76" w:rsidRDefault="001E2C76" w:rsidP="001E2C76">
      <w:pPr>
        <w:pStyle w:val="HTMLPreformatted"/>
        <w:shd w:val="clear" w:color="auto" w:fill="EDEDE8"/>
        <w:rPr>
          <w:color w:val="000000"/>
          <w:lang w:val="en"/>
        </w:rPr>
      </w:pPr>
      <w:r>
        <w:rPr>
          <w:color w:val="000000"/>
          <w:lang w:val="en"/>
        </w:rPr>
        <w:t>\c[    control char</w:t>
      </w:r>
    </w:p>
    <w:p w:rsidR="001E2C76" w:rsidRDefault="001E2C76" w:rsidP="00857629">
      <w:pPr>
        <w:pStyle w:val="Heading3"/>
        <w:numPr>
          <w:ilvl w:val="0"/>
          <w:numId w:val="0"/>
        </w:numPr>
        <w:ind w:left="720" w:hanging="720"/>
        <w:rPr>
          <w:lang w:val="en"/>
        </w:rPr>
      </w:pPr>
      <w:bookmarkStart w:id="2154" w:name="_Toc336259574"/>
      <w:r>
        <w:rPr>
          <w:lang w:val="en"/>
        </w:rPr>
        <w:t>Character Classes</w:t>
      </w:r>
      <w:bookmarkEnd w:id="2154"/>
    </w:p>
    <w:p w:rsidR="001E2C76" w:rsidRDefault="001E2C76" w:rsidP="001E2C76">
      <w:pPr>
        <w:pStyle w:val="HTMLPreformatted"/>
        <w:shd w:val="clear" w:color="auto" w:fill="EDEDE8"/>
        <w:rPr>
          <w:color w:val="000000"/>
          <w:lang w:val="en"/>
        </w:rPr>
      </w:pPr>
      <w:r>
        <w:rPr>
          <w:color w:val="000000"/>
          <w:lang w:val="en"/>
        </w:rPr>
        <w:t>\w  Match a "word" character (alphanumeric plus "_")</w:t>
      </w:r>
    </w:p>
    <w:p w:rsidR="001E2C76" w:rsidRDefault="001E2C76" w:rsidP="001E2C76">
      <w:pPr>
        <w:pStyle w:val="HTMLPreformatted"/>
        <w:shd w:val="clear" w:color="auto" w:fill="EDEDE8"/>
        <w:rPr>
          <w:color w:val="000000"/>
          <w:lang w:val="en"/>
        </w:rPr>
      </w:pPr>
      <w:r>
        <w:rPr>
          <w:color w:val="000000"/>
          <w:lang w:val="en"/>
        </w:rPr>
        <w:t>\W  Match a non-word character</w:t>
      </w:r>
    </w:p>
    <w:p w:rsidR="001E2C76" w:rsidRDefault="001E2C76" w:rsidP="001E2C76">
      <w:pPr>
        <w:pStyle w:val="HTMLPreformatted"/>
        <w:shd w:val="clear" w:color="auto" w:fill="EDEDE8"/>
        <w:rPr>
          <w:color w:val="000000"/>
          <w:lang w:val="en"/>
        </w:rPr>
      </w:pPr>
      <w:r>
        <w:rPr>
          <w:color w:val="000000"/>
          <w:lang w:val="en"/>
        </w:rPr>
        <w:t>\s  Match a whitespace character</w:t>
      </w:r>
    </w:p>
    <w:p w:rsidR="001E2C76" w:rsidRDefault="001E2C76" w:rsidP="001E2C76">
      <w:pPr>
        <w:pStyle w:val="HTMLPreformatted"/>
        <w:shd w:val="clear" w:color="auto" w:fill="EDEDE8"/>
        <w:rPr>
          <w:color w:val="000000"/>
          <w:lang w:val="en"/>
        </w:rPr>
      </w:pPr>
      <w:r>
        <w:rPr>
          <w:color w:val="000000"/>
          <w:lang w:val="en"/>
        </w:rPr>
        <w:t>\S  Match a non-whitespace character</w:t>
      </w:r>
    </w:p>
    <w:p w:rsidR="001E2C76" w:rsidRDefault="001E2C76" w:rsidP="001E2C76">
      <w:pPr>
        <w:pStyle w:val="HTMLPreformatted"/>
        <w:shd w:val="clear" w:color="auto" w:fill="EDEDE8"/>
        <w:rPr>
          <w:color w:val="000000"/>
          <w:lang w:val="en"/>
        </w:rPr>
      </w:pPr>
      <w:r>
        <w:rPr>
          <w:color w:val="000000"/>
          <w:lang w:val="en"/>
        </w:rPr>
        <w:t>\d  Match a digit character</w:t>
      </w:r>
    </w:p>
    <w:p w:rsidR="001E2C76" w:rsidRDefault="001E2C76" w:rsidP="001E2C76">
      <w:pPr>
        <w:pStyle w:val="HTMLPreformatted"/>
        <w:shd w:val="clear" w:color="auto" w:fill="EDEDE8"/>
        <w:rPr>
          <w:color w:val="000000"/>
          <w:lang w:val="en"/>
        </w:rPr>
      </w:pPr>
      <w:r>
        <w:rPr>
          <w:color w:val="000000"/>
          <w:lang w:val="en"/>
        </w:rPr>
        <w:t>\D  Match a non-digit character</w:t>
      </w:r>
    </w:p>
    <w:p w:rsidR="001E2C76" w:rsidRDefault="001E2C76" w:rsidP="00857629">
      <w:pPr>
        <w:pStyle w:val="Heading3"/>
        <w:numPr>
          <w:ilvl w:val="0"/>
          <w:numId w:val="0"/>
        </w:numPr>
        <w:ind w:left="720" w:hanging="720"/>
        <w:rPr>
          <w:lang w:val="en"/>
        </w:rPr>
      </w:pPr>
      <w:bookmarkStart w:id="2155" w:name="_Toc336259575"/>
      <w:r>
        <w:rPr>
          <w:lang w:val="en"/>
        </w:rPr>
        <w:t>Zero Width Assertions</w:t>
      </w:r>
      <w:bookmarkEnd w:id="2155"/>
    </w:p>
    <w:p w:rsidR="001E2C76" w:rsidRDefault="001E2C76" w:rsidP="001E2C76">
      <w:pPr>
        <w:pStyle w:val="HTMLPreformatted"/>
        <w:shd w:val="clear" w:color="auto" w:fill="EDEDE8"/>
        <w:rPr>
          <w:color w:val="000000"/>
          <w:lang w:val="en"/>
        </w:rPr>
      </w:pPr>
      <w:r>
        <w:rPr>
          <w:color w:val="000000"/>
          <w:lang w:val="en"/>
        </w:rPr>
        <w:t>\b  Match a word boundary</w:t>
      </w:r>
    </w:p>
    <w:p w:rsidR="001E2C76" w:rsidRDefault="001E2C76" w:rsidP="001E2C76">
      <w:pPr>
        <w:pStyle w:val="HTMLPreformatted"/>
        <w:shd w:val="clear" w:color="auto" w:fill="EDEDE8"/>
        <w:rPr>
          <w:color w:val="000000"/>
          <w:lang w:val="en"/>
        </w:rPr>
      </w:pPr>
      <w:r>
        <w:rPr>
          <w:color w:val="000000"/>
          <w:lang w:val="en"/>
        </w:rPr>
        <w:t>\B  Match a non-(word boundary)</w:t>
      </w:r>
    </w:p>
    <w:p w:rsidR="001E2C76" w:rsidRDefault="001E2C76" w:rsidP="00857629">
      <w:pPr>
        <w:pStyle w:val="Heading3"/>
        <w:numPr>
          <w:ilvl w:val="0"/>
          <w:numId w:val="0"/>
        </w:numPr>
        <w:ind w:left="720" w:hanging="720"/>
        <w:rPr>
          <w:lang w:val="en"/>
        </w:rPr>
      </w:pPr>
      <w:bookmarkStart w:id="2156" w:name="_Toc336259576"/>
      <w:r>
        <w:rPr>
          <w:lang w:val="en"/>
        </w:rPr>
        <w:t>Extensions</w:t>
      </w:r>
      <w:bookmarkEnd w:id="2156"/>
    </w:p>
    <w:p w:rsidR="001E2C76" w:rsidRDefault="001E2C76" w:rsidP="001E2C76">
      <w:pPr>
        <w:pStyle w:val="HTMLPreformatted"/>
        <w:shd w:val="clear" w:color="auto" w:fill="EDEDE8"/>
        <w:rPr>
          <w:color w:val="000000"/>
          <w:lang w:val="en"/>
        </w:rPr>
      </w:pPr>
      <w:r>
        <w:rPr>
          <w:color w:val="000000"/>
          <w:lang w:val="en"/>
        </w:rPr>
        <w:t>(?:regexp)  - Group without capture</w:t>
      </w:r>
    </w:p>
    <w:p w:rsidR="001E2C76" w:rsidRDefault="001E2C76" w:rsidP="001E2C76">
      <w:pPr>
        <w:pStyle w:val="HTMLPreformatted"/>
        <w:shd w:val="clear" w:color="auto" w:fill="EDEDE8"/>
        <w:rPr>
          <w:color w:val="000000"/>
          <w:lang w:val="en"/>
        </w:rPr>
      </w:pPr>
      <w:r>
        <w:rPr>
          <w:color w:val="000000"/>
          <w:lang w:val="en"/>
        </w:rPr>
        <w:t>(?=regexp)  - Zero-width positive lookahead assertion</w:t>
      </w:r>
    </w:p>
    <w:p w:rsidR="001E2C76" w:rsidRDefault="001E2C76" w:rsidP="001E2C76">
      <w:pPr>
        <w:pStyle w:val="HTMLPreformatted"/>
        <w:shd w:val="clear" w:color="auto" w:fill="EDEDE8"/>
        <w:rPr>
          <w:color w:val="000000"/>
          <w:lang w:val="en"/>
        </w:rPr>
      </w:pPr>
      <w:r>
        <w:rPr>
          <w:color w:val="000000"/>
          <w:lang w:val="en"/>
        </w:rPr>
        <w:t>(?!regexp)  - Zero-width negative lookahead assertion</w:t>
      </w:r>
    </w:p>
    <w:p w:rsidR="001E2C76" w:rsidRDefault="001E2C76" w:rsidP="00857629">
      <w:pPr>
        <w:pStyle w:val="Heading3"/>
        <w:numPr>
          <w:ilvl w:val="0"/>
          <w:numId w:val="0"/>
        </w:numPr>
        <w:ind w:left="720" w:hanging="720"/>
        <w:rPr>
          <w:lang w:val="en"/>
        </w:rPr>
      </w:pPr>
      <w:bookmarkStart w:id="2157" w:name="_Toc336259577"/>
      <w:r>
        <w:rPr>
          <w:lang w:val="en"/>
        </w:rPr>
        <w:t>Version 8 Regular Expressions</w:t>
      </w:r>
      <w:bookmarkEnd w:id="2157"/>
    </w:p>
    <w:p w:rsidR="001E2C76" w:rsidRDefault="001E2C76" w:rsidP="001E2C76">
      <w:pPr>
        <w:pStyle w:val="HTMLPreformatted"/>
        <w:shd w:val="clear" w:color="auto" w:fill="EDEDE8"/>
        <w:rPr>
          <w:color w:val="000000"/>
          <w:lang w:val="en"/>
        </w:rPr>
      </w:pPr>
      <w:r>
        <w:rPr>
          <w:color w:val="000000"/>
          <w:lang w:val="en"/>
        </w:rPr>
        <w:t>[chars]  - Match any of the specified characters</w:t>
      </w:r>
    </w:p>
    <w:p w:rsidR="001E2C76" w:rsidRDefault="001E2C76" w:rsidP="001E2C76">
      <w:pPr>
        <w:pStyle w:val="HTMLPreformatted"/>
        <w:shd w:val="clear" w:color="auto" w:fill="EDEDE8"/>
        <w:rPr>
          <w:color w:val="000000"/>
          <w:lang w:val="en"/>
        </w:rPr>
      </w:pPr>
      <w:r>
        <w:rPr>
          <w:color w:val="000000"/>
          <w:lang w:val="en"/>
        </w:rPr>
        <w:t>[^chars] - Match anything that is not one of the specified characters</w:t>
      </w:r>
    </w:p>
    <w:p w:rsidR="001E2C76" w:rsidRDefault="001E2C76" w:rsidP="001E2C76">
      <w:pPr>
        <w:pStyle w:val="HTMLPreformatted"/>
        <w:shd w:val="clear" w:color="auto" w:fill="EDEDE8"/>
        <w:rPr>
          <w:color w:val="000000"/>
          <w:lang w:val="en"/>
        </w:rPr>
      </w:pPr>
      <w:r>
        <w:rPr>
          <w:color w:val="000000"/>
          <w:lang w:val="en"/>
        </w:rPr>
        <w:t>[a-b]    - Match any character in the range between "a" and "b", inclusive</w:t>
      </w:r>
    </w:p>
    <w:p w:rsidR="001E2C76" w:rsidRDefault="001E2C76" w:rsidP="001E2C76">
      <w:pPr>
        <w:pStyle w:val="HTMLPreformatted"/>
        <w:shd w:val="clear" w:color="auto" w:fill="EDEDE8"/>
        <w:rPr>
          <w:color w:val="000000"/>
          <w:lang w:val="en"/>
        </w:rPr>
      </w:pPr>
      <w:r>
        <w:rPr>
          <w:color w:val="000000"/>
          <w:lang w:val="en"/>
        </w:rPr>
        <w:t>a|b      - Alternation; match either the left side of the "|" or the right side</w:t>
      </w:r>
    </w:p>
    <w:p w:rsidR="001E2C76" w:rsidRDefault="001E2C76" w:rsidP="001E2C76">
      <w:pPr>
        <w:pStyle w:val="HTMLPreformatted"/>
        <w:shd w:val="clear" w:color="auto" w:fill="EDEDE8"/>
        <w:rPr>
          <w:color w:val="000000"/>
          <w:lang w:val="en"/>
        </w:rPr>
      </w:pPr>
      <w:r>
        <w:rPr>
          <w:color w:val="000000"/>
          <w:lang w:val="en"/>
        </w:rPr>
        <w:t>\n       - When 'n' is a single digit: the nth capturing group matched.</w:t>
      </w:r>
    </w:p>
    <w:p w:rsidR="001E2C76" w:rsidRPr="00CD44E5" w:rsidRDefault="001E2C76" w:rsidP="00857629">
      <w:pPr>
        <w:pStyle w:val="Heading1"/>
        <w:numPr>
          <w:ilvl w:val="0"/>
          <w:numId w:val="0"/>
        </w:numPr>
        <w:ind w:left="432" w:hanging="432"/>
      </w:pPr>
      <w:bookmarkStart w:id="2158" w:name="_Toc278864774"/>
      <w:bookmarkStart w:id="2159" w:name="_Toc336259578"/>
      <w:r>
        <w:t xml:space="preserve">Appendix </w:t>
      </w:r>
      <w:r w:rsidR="002125A8">
        <w:t xml:space="preserve">E </w:t>
      </w:r>
      <w:r>
        <w:t xml:space="preserve">– </w:t>
      </w:r>
      <w:r w:rsidR="00857629" w:rsidRPr="00CD44E5">
        <w:t xml:space="preserve">Normative </w:t>
      </w:r>
      <w:r w:rsidRPr="00CD44E5">
        <w:t>References</w:t>
      </w:r>
      <w:bookmarkEnd w:id="2158"/>
      <w:bookmarkEnd w:id="2159"/>
    </w:p>
    <w:p w:rsidR="001E2C76" w:rsidRPr="00CD44E5" w:rsidRDefault="00857629" w:rsidP="00664675">
      <w:pPr>
        <w:pStyle w:val="NoSpacing"/>
      </w:pPr>
      <w:r>
        <w:t xml:space="preserve"> </w:t>
      </w:r>
      <w:r w:rsidR="001E2C76">
        <w:t xml:space="preserve">[1] </w:t>
      </w:r>
      <w:r w:rsidR="001E2C76" w:rsidRPr="00CD44E5">
        <w:t>W3C Recommendation for Hex-Encoded Binary Data</w:t>
      </w:r>
    </w:p>
    <w:p w:rsidR="001E2C76" w:rsidRPr="00CD44E5" w:rsidRDefault="008E1B2E" w:rsidP="00664675">
      <w:pPr>
        <w:pStyle w:val="NoSpacing"/>
      </w:pPr>
      <w:hyperlink r:id="rId95" w:anchor="hexBinary"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-2/#hexBinary</w:t>
        </w:r>
      </w:hyperlink>
    </w:p>
    <w:p w:rsidR="001E2C76" w:rsidRDefault="001E2C76" w:rsidP="00664675">
      <w:pPr>
        <w:pStyle w:val="NoSpacing"/>
      </w:pPr>
    </w:p>
    <w:p w:rsidR="001E2C76" w:rsidRPr="00CD44E5" w:rsidRDefault="001E2C76" w:rsidP="00664675">
      <w:pPr>
        <w:pStyle w:val="NoSpacing"/>
      </w:pPr>
      <w:r>
        <w:t xml:space="preserve">[2] </w:t>
      </w:r>
      <w:r w:rsidRPr="00CD44E5">
        <w:t xml:space="preserve">W3C Recommendation for Boolean Data </w:t>
      </w:r>
    </w:p>
    <w:p w:rsidR="001E2C76" w:rsidRPr="00CD44E5" w:rsidRDefault="008E1B2E" w:rsidP="00664675">
      <w:pPr>
        <w:pStyle w:val="NoSpacing"/>
      </w:pPr>
      <w:hyperlink r:id="rId96" w:anchor="boolean"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-2/#boolean</w:t>
        </w:r>
      </w:hyperlink>
    </w:p>
    <w:p w:rsidR="001E2C76" w:rsidRDefault="001E2C76" w:rsidP="00664675">
      <w:pPr>
        <w:pStyle w:val="NoSpacing"/>
      </w:pPr>
    </w:p>
    <w:p w:rsidR="001E2C76" w:rsidRPr="00CD44E5" w:rsidRDefault="001E2C76" w:rsidP="00664675">
      <w:pPr>
        <w:pStyle w:val="NoSpacing"/>
      </w:pPr>
      <w:r>
        <w:t xml:space="preserve">[3] </w:t>
      </w:r>
      <w:r w:rsidRPr="00CD44E5">
        <w:t>W3C Recommendation for Float Data</w:t>
      </w:r>
    </w:p>
    <w:p w:rsidR="001E2C76" w:rsidRPr="00CD44E5" w:rsidRDefault="008E1B2E" w:rsidP="00664675">
      <w:pPr>
        <w:pStyle w:val="NoSpacing"/>
      </w:pPr>
      <w:hyperlink r:id="rId97" w:anchor="float"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-2/#float</w:t>
        </w:r>
      </w:hyperlink>
    </w:p>
    <w:p w:rsidR="001E2C76" w:rsidRDefault="001E2C76" w:rsidP="00664675">
      <w:pPr>
        <w:pStyle w:val="NoSpacing"/>
      </w:pPr>
    </w:p>
    <w:p w:rsidR="001E2C76" w:rsidRPr="00CD44E5" w:rsidRDefault="001E2C76" w:rsidP="00664675">
      <w:pPr>
        <w:pStyle w:val="NoSpacing"/>
      </w:pPr>
      <w:r>
        <w:t xml:space="preserve">[4] </w:t>
      </w:r>
      <w:r w:rsidRPr="00CD44E5">
        <w:t>W3C Recommendation for Integer Data</w:t>
      </w:r>
    </w:p>
    <w:p w:rsidR="001E2C76" w:rsidRPr="00CD44E5" w:rsidRDefault="008E1B2E" w:rsidP="00664675">
      <w:pPr>
        <w:pStyle w:val="NoSpacing"/>
      </w:pPr>
      <w:hyperlink r:id="rId98" w:anchor="integer"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-2/#integer</w:t>
        </w:r>
      </w:hyperlink>
    </w:p>
    <w:p w:rsidR="001E2C76" w:rsidRDefault="001E2C76" w:rsidP="00664675">
      <w:pPr>
        <w:pStyle w:val="NoSpacing"/>
      </w:pPr>
    </w:p>
    <w:p w:rsidR="001E2C76" w:rsidRPr="00CD44E5" w:rsidRDefault="001E2C76" w:rsidP="00664675">
      <w:pPr>
        <w:pStyle w:val="NoSpacing"/>
      </w:pPr>
      <w:r>
        <w:t xml:space="preserve">[5] </w:t>
      </w:r>
      <w:r w:rsidRPr="00CD44E5">
        <w:t>RFC 4291 - IP Version 6 Addressing Architecture</w:t>
      </w:r>
    </w:p>
    <w:p w:rsidR="001E2C76" w:rsidRDefault="008E1B2E" w:rsidP="00664675">
      <w:pPr>
        <w:pStyle w:val="NoSpacing"/>
      </w:pPr>
      <w:hyperlink r:id="rId99" w:history="1">
        <w:r w:rsidR="001E2C76" w:rsidRPr="00CD44E5">
          <w:rPr>
            <w:rStyle w:val="Hyperlink"/>
            <w:rFonts w:cs="Times"/>
          </w:rPr>
          <w:t>http://www.ietf.org/rfc/rfc4291.txt</w:t>
        </w:r>
      </w:hyperlink>
    </w:p>
    <w:p w:rsidR="001E2C76" w:rsidRDefault="001E2C76" w:rsidP="00664675">
      <w:pPr>
        <w:pStyle w:val="NoSpacing"/>
      </w:pPr>
    </w:p>
    <w:p w:rsidR="001E2C76" w:rsidRPr="00CD44E5" w:rsidRDefault="001E2C76" w:rsidP="00664675">
      <w:pPr>
        <w:pStyle w:val="NoSpacing"/>
      </w:pPr>
      <w:r>
        <w:lastRenderedPageBreak/>
        <w:t xml:space="preserve">[6] </w:t>
      </w:r>
      <w:r w:rsidRPr="00CD44E5">
        <w:t>W3C Recommendation for String Data</w:t>
      </w:r>
    </w:p>
    <w:p w:rsidR="001E2C76" w:rsidRDefault="008E1B2E" w:rsidP="00664675">
      <w:pPr>
        <w:pStyle w:val="NoSpacing"/>
      </w:pPr>
      <w:hyperlink r:id="rId100" w:anchor="string"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-2/#string</w:t>
        </w:r>
      </w:hyperlink>
    </w:p>
    <w:p w:rsidR="001E2C76" w:rsidRDefault="001E2C76" w:rsidP="00664675">
      <w:pPr>
        <w:pStyle w:val="NoSpacing"/>
      </w:pPr>
    </w:p>
    <w:p w:rsidR="007A59E7" w:rsidRDefault="001E2C76" w:rsidP="00664675">
      <w:pPr>
        <w:pStyle w:val="NoSpacing"/>
      </w:pPr>
      <w:r>
        <w:t>[7] IEEE Std 802-2001 – IEEE Standard for Local and Metropolitan Area Networks: Overview and Architecture</w:t>
      </w:r>
    </w:p>
    <w:p w:rsidR="007A59E7" w:rsidRDefault="008E1B2E" w:rsidP="007A59E7">
      <w:pPr>
        <w:pStyle w:val="NoSpacing"/>
      </w:pPr>
      <w:hyperlink r:id="rId101" w:history="1">
        <w:r w:rsidR="007A59E7" w:rsidRPr="007A59E7">
          <w:rPr>
            <w:rStyle w:val="Hyperlink"/>
          </w:rPr>
          <w:t>http://standards.ieee.org/getieee802/download/802-2001.pdf</w:t>
        </w:r>
      </w:hyperlink>
    </w:p>
    <w:p w:rsidR="001E2C76" w:rsidRDefault="001E2C76" w:rsidP="007A59E7">
      <w:pPr>
        <w:pStyle w:val="NoSpacing"/>
      </w:pPr>
    </w:p>
    <w:p w:rsidR="001E2C76" w:rsidRDefault="001E2C76" w:rsidP="007A59E7">
      <w:pPr>
        <w:pStyle w:val="NoSpacing"/>
      </w:pPr>
      <w:r>
        <w:t>[8] Lexicographic Equality</w:t>
      </w:r>
    </w:p>
    <w:p w:rsidR="001E2C76" w:rsidRDefault="008E1B2E" w:rsidP="007A59E7">
      <w:pPr>
        <w:pStyle w:val="NoSpacing"/>
        <w:rPr>
          <w:rFonts w:cs="Times New Roman"/>
          <w:color w:val="000000"/>
        </w:rPr>
      </w:pPr>
      <w:hyperlink r:id="rId102" w:history="1">
        <w:r w:rsidR="001E2C76" w:rsidRPr="00A21D25">
          <w:rPr>
            <w:rStyle w:val="Hyperlink"/>
            <w:rFonts w:cs="Times New Roman"/>
          </w:rPr>
          <w:t>http://www.gnu.org/software/guile/manual/html_node/String-Comparison.html</w:t>
        </w:r>
      </w:hyperlink>
    </w:p>
    <w:p w:rsidR="001E2C76" w:rsidRDefault="001E2C76" w:rsidP="007A59E7">
      <w:pPr>
        <w:pStyle w:val="NoSpacing"/>
        <w:rPr>
          <w:rFonts w:cs="Times New Roman"/>
          <w:color w:val="000000"/>
        </w:rPr>
      </w:pPr>
    </w:p>
    <w:p w:rsidR="001E2C76" w:rsidRDefault="001E2C76" w:rsidP="007A59E7">
      <w:pPr>
        <w:pStyle w:val="NoSpacing"/>
        <w:rPr>
          <w:rFonts w:cs="Times New Roman"/>
          <w:color w:val="000000"/>
        </w:rPr>
      </w:pPr>
      <w:r>
        <w:rPr>
          <w:rFonts w:cs="Times New Roman"/>
          <w:color w:val="000000"/>
        </w:rPr>
        <w:t>[9] Perl Compatible Regular Expression Support in OVAL</w:t>
      </w:r>
    </w:p>
    <w:p w:rsidR="001E2C76" w:rsidRDefault="008E1B2E" w:rsidP="007A59E7">
      <w:pPr>
        <w:pStyle w:val="NoSpacing"/>
        <w:rPr>
          <w:rStyle w:val="Hyperlink"/>
          <w:rFonts w:cs="Times New Roman"/>
        </w:rPr>
      </w:pPr>
      <w:hyperlink r:id="rId103" w:history="1">
        <w:r w:rsidR="001E2C76" w:rsidRPr="00A21D25">
          <w:rPr>
            <w:rStyle w:val="Hyperlink"/>
            <w:rFonts w:cs="Times New Roman"/>
          </w:rPr>
          <w:t>http://oval.mitre.org/language/about/re_support_5.6.html</w:t>
        </w:r>
      </w:hyperlink>
    </w:p>
    <w:p w:rsidR="00F82B8C" w:rsidRDefault="00F82B8C" w:rsidP="00F82B8C">
      <w:pPr>
        <w:pStyle w:val="NoSpacing"/>
        <w:rPr>
          <w:rFonts w:cs="Times New Roman"/>
          <w:color w:val="000000"/>
        </w:rPr>
      </w:pPr>
    </w:p>
    <w:p w:rsidR="00F82B8C" w:rsidRPr="00C92898" w:rsidRDefault="00F82B8C" w:rsidP="00F82B8C">
      <w:pPr>
        <w:pStyle w:val="NoSpacing"/>
        <w:rPr>
          <w:rFonts w:cstheme="minorHAnsi"/>
          <w:color w:val="000000"/>
        </w:rPr>
      </w:pPr>
      <w:r>
        <w:rPr>
          <w:rFonts w:cs="Times New Roman"/>
          <w:color w:val="000000"/>
        </w:rPr>
        <w:t xml:space="preserve">[10] </w:t>
      </w:r>
      <w:r w:rsidRPr="00B46302">
        <w:rPr>
          <w:rFonts w:cstheme="minorHAnsi"/>
          <w:color w:val="000000"/>
          <w:lang w:val="en"/>
        </w:rPr>
        <w:t>Perl 5.004 Regular Expressions</w:t>
      </w:r>
    </w:p>
    <w:p w:rsidR="00F82B8C" w:rsidRDefault="008E1B2E" w:rsidP="00F82B8C">
      <w:pPr>
        <w:pStyle w:val="NoSpacing"/>
        <w:rPr>
          <w:rFonts w:cs="Times New Roman"/>
          <w:color w:val="000000"/>
        </w:rPr>
      </w:pPr>
      <w:hyperlink r:id="rId104" w:history="1">
        <w:r w:rsidR="00F82B8C" w:rsidRPr="007846F8">
          <w:rPr>
            <w:rStyle w:val="Hyperlink"/>
            <w:rFonts w:cs="Times New Roman"/>
          </w:rPr>
          <w:t>http://oval.mitre.org/language/about/perlre.html</w:t>
        </w:r>
      </w:hyperlink>
    </w:p>
    <w:p w:rsidR="005F2398" w:rsidRDefault="005F2398" w:rsidP="007A59E7">
      <w:pPr>
        <w:pStyle w:val="NoSpacing"/>
        <w:rPr>
          <w:rFonts w:cs="Times New Roman"/>
          <w:color w:val="000000"/>
        </w:rPr>
      </w:pPr>
    </w:p>
    <w:p w:rsidR="00A257E8" w:rsidRDefault="00A257E8" w:rsidP="007A59E7">
      <w:pPr>
        <w:pStyle w:val="NoSpacing"/>
        <w:rPr>
          <w:rFonts w:cs="Times New Roman"/>
          <w:color w:val="000000"/>
        </w:rPr>
      </w:pPr>
      <w:r>
        <w:rPr>
          <w:rFonts w:cs="Times New Roman"/>
          <w:color w:val="000000"/>
        </w:rPr>
        <w:t xml:space="preserve">[13] </w:t>
      </w:r>
      <w:r w:rsidRPr="00CD44E5">
        <w:t xml:space="preserve">W3C Recommendation for </w:t>
      </w:r>
      <w:r>
        <w:t>Double</w:t>
      </w:r>
      <w:r w:rsidRPr="00CD44E5">
        <w:t xml:space="preserve"> Data</w:t>
      </w:r>
    </w:p>
    <w:p w:rsidR="00A257E8" w:rsidRDefault="008E1B2E" w:rsidP="007A59E7">
      <w:pPr>
        <w:pStyle w:val="NoSpacing"/>
        <w:rPr>
          <w:rFonts w:cs="Times New Roman"/>
          <w:color w:val="000000"/>
        </w:rPr>
      </w:pPr>
      <w:hyperlink r:id="rId105" w:anchor="double" w:history="1">
        <w:r w:rsidR="00A257E8" w:rsidRPr="00A73CCA">
          <w:rPr>
            <w:rStyle w:val="Hyperlink"/>
            <w:rFonts w:cs="Times New Roman"/>
          </w:rPr>
          <w:t>http://www.w3.org/TR/xmlschema-2/#double</w:t>
        </w:r>
      </w:hyperlink>
    </w:p>
    <w:p w:rsidR="007A59E7" w:rsidRDefault="007A59E7" w:rsidP="007A59E7">
      <w:pPr>
        <w:pStyle w:val="NoSpacing"/>
        <w:rPr>
          <w:rFonts w:cs="Times New Roman"/>
          <w:color w:val="000000"/>
        </w:rPr>
      </w:pPr>
    </w:p>
    <w:p w:rsidR="00B7428D" w:rsidRDefault="00B7428D" w:rsidP="007A59E7">
      <w:pPr>
        <w:pStyle w:val="NoSpacing"/>
      </w:pPr>
      <w:r>
        <w:rPr>
          <w:rFonts w:cs="Times New Roman"/>
          <w:color w:val="000000"/>
        </w:rPr>
        <w:t xml:space="preserve">[14] </w:t>
      </w:r>
      <w:r w:rsidRPr="00CD44E5">
        <w:t xml:space="preserve">W3C Recommendation for </w:t>
      </w:r>
      <w:r>
        <w:t>URI</w:t>
      </w:r>
      <w:r w:rsidRPr="00CD44E5">
        <w:t xml:space="preserve"> Data</w:t>
      </w:r>
    </w:p>
    <w:p w:rsidR="002D237D" w:rsidRDefault="008E1B2E" w:rsidP="007A59E7">
      <w:pPr>
        <w:pStyle w:val="NoSpacing"/>
      </w:pPr>
      <w:hyperlink r:id="rId106" w:anchor="anyURI" w:history="1">
        <w:r w:rsidR="002D237D" w:rsidRPr="00A73CCA">
          <w:rPr>
            <w:rStyle w:val="Hyperlink"/>
          </w:rPr>
          <w:t>http://www.w3.org/TR/xmlschema-2/#anyURI</w:t>
        </w:r>
      </w:hyperlink>
    </w:p>
    <w:p w:rsidR="002868E0" w:rsidRDefault="002868E0" w:rsidP="007A59E7">
      <w:pPr>
        <w:pStyle w:val="NoSpacing"/>
      </w:pPr>
    </w:p>
    <w:p w:rsidR="002868E0" w:rsidRDefault="002868E0" w:rsidP="002868E0">
      <w:pPr>
        <w:pStyle w:val="NoSpacing"/>
      </w:pPr>
      <w:r>
        <w:rPr>
          <w:rFonts w:cs="Times New Roman"/>
          <w:color w:val="000000"/>
        </w:rPr>
        <w:t xml:space="preserve">[15] </w:t>
      </w:r>
      <w:r w:rsidRPr="00CD44E5">
        <w:t xml:space="preserve">W3C Recommendation for </w:t>
      </w:r>
      <w:r>
        <w:t>unsigned int</w:t>
      </w:r>
      <w:r w:rsidRPr="00CD44E5">
        <w:t xml:space="preserve"> Data</w:t>
      </w:r>
    </w:p>
    <w:p w:rsidR="005F16EC" w:rsidRPr="005F16EC" w:rsidRDefault="008E1B2E" w:rsidP="007A59E7">
      <w:pPr>
        <w:pStyle w:val="NoSpacing"/>
        <w:rPr>
          <w:color w:val="0000FF"/>
          <w:u w:val="single"/>
        </w:rPr>
      </w:pPr>
      <w:hyperlink r:id="rId107" w:anchor="unsignedInt" w:history="1">
        <w:r w:rsidR="00A67272" w:rsidRPr="00F807C2">
          <w:rPr>
            <w:rStyle w:val="Hyperlink"/>
          </w:rPr>
          <w:t>http://www.w3.org/TR/xmlschema-2/#unsignedInt</w:t>
        </w:r>
      </w:hyperlink>
    </w:p>
    <w:p w:rsidR="00A67272" w:rsidRDefault="00A67272" w:rsidP="007A59E7">
      <w:pPr>
        <w:pStyle w:val="NoSpacing"/>
      </w:pPr>
    </w:p>
    <w:p w:rsidR="005F16EC" w:rsidRDefault="005F16EC" w:rsidP="007A59E7">
      <w:pPr>
        <w:pStyle w:val="NoSpacing"/>
      </w:pPr>
      <w:r>
        <w:t xml:space="preserve">[16] RFC 2119 – </w:t>
      </w:r>
      <w:r w:rsidRPr="005F16EC">
        <w:t>Key words for use in RFCs to Indicate Requirement Levels</w:t>
      </w:r>
    </w:p>
    <w:p w:rsidR="005F16EC" w:rsidRDefault="008E1B2E" w:rsidP="007A59E7">
      <w:pPr>
        <w:pStyle w:val="NoSpacing"/>
      </w:pPr>
      <w:hyperlink r:id="rId108" w:history="1">
        <w:r w:rsidR="005F16EC">
          <w:rPr>
            <w:rStyle w:val="Hyperlink"/>
          </w:rPr>
          <w:t>http://www.ietf.org/rfc/rfc2119.txt</w:t>
        </w:r>
      </w:hyperlink>
    </w:p>
    <w:p w:rsidR="00432B10" w:rsidRDefault="00432B10" w:rsidP="007A59E7">
      <w:pPr>
        <w:pStyle w:val="NoSpacing"/>
      </w:pPr>
    </w:p>
    <w:p w:rsidR="00432B10" w:rsidRDefault="00432B10" w:rsidP="007A59E7">
      <w:pPr>
        <w:pStyle w:val="NoSpacing"/>
      </w:pPr>
      <w:r>
        <w:t>[17] Cisco iOS Reference Manual</w:t>
      </w:r>
    </w:p>
    <w:p w:rsidR="00432B10" w:rsidRDefault="008E1B2E" w:rsidP="007A59E7">
      <w:pPr>
        <w:pStyle w:val="NoSpacing"/>
      </w:pPr>
      <w:hyperlink r:id="rId109" w:history="1">
        <w:r w:rsidR="00432B10">
          <w:rPr>
            <w:rStyle w:val="Hyperlink"/>
          </w:rPr>
          <w:t>http://www.cisco.com/en/US/products/ps6350/products_white_paper09186a0080b1351e.shtml</w:t>
        </w:r>
      </w:hyperlink>
    </w:p>
    <w:p w:rsidR="00432B10" w:rsidRDefault="00432B10" w:rsidP="007A59E7">
      <w:pPr>
        <w:pStyle w:val="NoSpacing"/>
      </w:pPr>
    </w:p>
    <w:p w:rsidR="00AE13A7" w:rsidRDefault="00AE13A7" w:rsidP="007A59E7">
      <w:pPr>
        <w:pStyle w:val="NoSpacing"/>
      </w:pPr>
      <w:r>
        <w:t xml:space="preserve">[18] RFC 4632 - </w:t>
      </w:r>
      <w:r w:rsidRPr="00AE13A7">
        <w:t>Classless Inter-domain Routing (CIDR)</w:t>
      </w:r>
    </w:p>
    <w:p w:rsidR="00AE13A7" w:rsidRDefault="008E1B2E" w:rsidP="007A59E7">
      <w:pPr>
        <w:pStyle w:val="NoSpacing"/>
      </w:pPr>
      <w:hyperlink r:id="rId110" w:history="1">
        <w:r w:rsidR="00AE13A7">
          <w:rPr>
            <w:rStyle w:val="Hyperlink"/>
          </w:rPr>
          <w:t>http://tools.ietf.org/html/rfc4632</w:t>
        </w:r>
      </w:hyperlink>
    </w:p>
    <w:p w:rsidR="00AE13A7" w:rsidRDefault="00AE13A7" w:rsidP="007A59E7">
      <w:pPr>
        <w:pStyle w:val="NoSpacing"/>
      </w:pPr>
    </w:p>
    <w:p w:rsidR="00432B10" w:rsidRDefault="00AE13A7" w:rsidP="007A59E7">
      <w:pPr>
        <w:pStyle w:val="NoSpacing"/>
      </w:pPr>
      <w:r>
        <w:t>[19</w:t>
      </w:r>
      <w:r w:rsidR="00432B10">
        <w:t>] RFC  791 – IPv4 Protocol Specification</w:t>
      </w:r>
    </w:p>
    <w:p w:rsidR="00432B10" w:rsidRDefault="008E1B2E" w:rsidP="007A59E7">
      <w:pPr>
        <w:pStyle w:val="NoSpacing"/>
      </w:pPr>
      <w:hyperlink r:id="rId111" w:history="1">
        <w:r w:rsidR="00432B10">
          <w:rPr>
            <w:rStyle w:val="Hyperlink"/>
          </w:rPr>
          <w:t>http://tools.ietf.org/html/rfc791</w:t>
        </w:r>
      </w:hyperlink>
    </w:p>
    <w:p w:rsidR="00D439BA" w:rsidRDefault="00D439BA" w:rsidP="007A59E7">
      <w:pPr>
        <w:pStyle w:val="NoSpacing"/>
      </w:pPr>
    </w:p>
    <w:p w:rsidR="00D439BA" w:rsidRDefault="00D439BA" w:rsidP="007A59E7">
      <w:pPr>
        <w:pStyle w:val="NoSpacing"/>
      </w:pPr>
      <w:r>
        <w:t>[20] Microsoft Windows File Time Format</w:t>
      </w:r>
    </w:p>
    <w:p w:rsidR="00D439BA" w:rsidRDefault="008E1B2E" w:rsidP="007A59E7">
      <w:pPr>
        <w:pStyle w:val="NoSpacing"/>
      </w:pPr>
      <w:hyperlink r:id="rId112" w:history="1">
        <w:r w:rsidR="00D439BA">
          <w:rPr>
            <w:rStyle w:val="Hyperlink"/>
          </w:rPr>
          <w:t>http://msdn.microsoft.com/en-us/library/ms724290(v=vs.85).aspx</w:t>
        </w:r>
      </w:hyperlink>
    </w:p>
    <w:p w:rsidR="005F16EC" w:rsidRDefault="005F16EC" w:rsidP="007A59E7">
      <w:pPr>
        <w:pStyle w:val="NoSpacing"/>
      </w:pPr>
    </w:p>
    <w:p w:rsidR="00F37CB6" w:rsidRDefault="00F37CB6" w:rsidP="007A59E7">
      <w:pPr>
        <w:pStyle w:val="NoSpacing"/>
        <w:rPr>
          <w:rFonts w:ascii="Calibri" w:hAnsi="Calibri" w:cs="Times New Roman"/>
          <w:color w:val="000000"/>
          <w:szCs w:val="24"/>
          <w:lang w:bidi="ar-SA"/>
        </w:rPr>
      </w:pPr>
      <w:r>
        <w:rPr>
          <w:rFonts w:ascii="Calibri" w:hAnsi="Calibri" w:cs="Times New Roman"/>
          <w:color w:val="000000"/>
          <w:szCs w:val="24"/>
          <w:lang w:bidi="ar-SA"/>
        </w:rPr>
        <w:t xml:space="preserve">[21] </w:t>
      </w:r>
      <w:r w:rsidRPr="00E00693">
        <w:rPr>
          <w:rFonts w:ascii="Calibri" w:hAnsi="Calibri" w:cs="Times New Roman"/>
          <w:color w:val="000000"/>
          <w:szCs w:val="24"/>
          <w:lang w:bidi="ar-SA"/>
        </w:rPr>
        <w:t>RFC 4291</w:t>
      </w:r>
    </w:p>
    <w:p w:rsidR="00A67272" w:rsidRDefault="008E1B2E" w:rsidP="00A67272">
      <w:pPr>
        <w:pStyle w:val="NoSpacing"/>
      </w:pPr>
      <w:hyperlink r:id="rId113" w:history="1">
        <w:r w:rsidR="00921B85" w:rsidRPr="00C7550B">
          <w:rPr>
            <w:rStyle w:val="Hyperlink"/>
          </w:rPr>
          <w:t>http://tools.ietf.org/html/rfc4291</w:t>
        </w:r>
      </w:hyperlink>
    </w:p>
    <w:p w:rsidR="00921B85" w:rsidRDefault="00921B85" w:rsidP="00A67272">
      <w:pPr>
        <w:pStyle w:val="NoSpacing"/>
        <w:rPr>
          <w:rStyle w:val="Hyperlink"/>
        </w:rPr>
      </w:pPr>
    </w:p>
    <w:p w:rsidR="001E2C76" w:rsidRDefault="001E2C76" w:rsidP="00857629">
      <w:pPr>
        <w:pStyle w:val="Heading1"/>
        <w:numPr>
          <w:ilvl w:val="0"/>
          <w:numId w:val="0"/>
        </w:numPr>
        <w:ind w:left="432" w:hanging="432"/>
      </w:pPr>
      <w:bookmarkStart w:id="2160" w:name="_Toc278864777"/>
      <w:bookmarkStart w:id="2161" w:name="_Toc336259579"/>
      <w:r>
        <w:lastRenderedPageBreak/>
        <w:t xml:space="preserve">Appendix </w:t>
      </w:r>
      <w:r w:rsidR="002125A8">
        <w:t xml:space="preserve">F </w:t>
      </w:r>
      <w:r>
        <w:t xml:space="preserve">- </w:t>
      </w:r>
      <w:r w:rsidRPr="00234A04">
        <w:t>Change Log</w:t>
      </w:r>
      <w:bookmarkEnd w:id="2160"/>
      <w:bookmarkEnd w:id="2161"/>
    </w:p>
    <w:p w:rsidR="00FD7741" w:rsidRDefault="00FD7741" w:rsidP="00FD7741">
      <w:pPr>
        <w:spacing w:line="240" w:lineRule="auto"/>
        <w:contextualSpacing/>
        <w:rPr>
          <w:b/>
        </w:rPr>
      </w:pPr>
      <w:r w:rsidRPr="00455837">
        <w:rPr>
          <w:b/>
        </w:rPr>
        <w:t xml:space="preserve">Version 5.10.1 Revision </w:t>
      </w:r>
      <w:r>
        <w:rPr>
          <w:b/>
        </w:rPr>
        <w:t>2 – TBD</w:t>
      </w:r>
      <w:r w:rsidRPr="00455837">
        <w:rPr>
          <w:b/>
        </w:rPr>
        <w:t>, 2012</w:t>
      </w:r>
    </w:p>
    <w:p w:rsidR="00FD7741" w:rsidRDefault="00FD7741" w:rsidP="00A83099">
      <w:pPr>
        <w:pStyle w:val="ListParagraph"/>
        <w:numPr>
          <w:ilvl w:val="0"/>
          <w:numId w:val="48"/>
        </w:numPr>
        <w:spacing w:line="240" w:lineRule="auto"/>
      </w:pPr>
      <w:r>
        <w:t xml:space="preserve">Changed documentation related to referencing </w:t>
      </w:r>
      <w:r w:rsidR="00AE4C14">
        <w:t xml:space="preserve">an </w:t>
      </w:r>
      <w:r>
        <w:t>OVAL Variable to say that they can be used to specify a collection of values or to use a collection of values that was determined at runtime.</w:t>
      </w:r>
      <w:r w:rsidR="0068229A">
        <w:t xml:space="preserve">  This was to address the previous documentation which may have misled the reader into thinking that OVAL Variables must contain multiple values (i.e. more than one). </w:t>
      </w:r>
      <w:r>
        <w:t>(Section</w:t>
      </w:r>
      <w:r w:rsidR="00A83099">
        <w:t xml:space="preserve"> </w:t>
      </w:r>
      <w:r w:rsidR="00A83099" w:rsidRPr="00A83099">
        <w:t xml:space="preserve">5.3.3.3.3, 4.3.4.1.2, 5.3.5, </w:t>
      </w:r>
      <w:r w:rsidR="00DB1AF2">
        <w:t xml:space="preserve">and </w:t>
      </w:r>
      <w:r w:rsidR="00A83099" w:rsidRPr="00A83099">
        <w:t>5.3.6.4</w:t>
      </w:r>
      <w:r>
        <w:t>)</w:t>
      </w:r>
    </w:p>
    <w:p w:rsidR="00FD7741" w:rsidRDefault="00FD7741" w:rsidP="00FD7741">
      <w:pPr>
        <w:pStyle w:val="ListParagraph"/>
        <w:numPr>
          <w:ilvl w:val="0"/>
          <w:numId w:val="48"/>
        </w:numPr>
        <w:spacing w:line="240" w:lineRule="auto"/>
      </w:pPr>
      <w:r>
        <w:t>Updated the definition of an OVAL Variable to being a collection of one or more values. (Section Appendix G – Terms)</w:t>
      </w:r>
    </w:p>
    <w:p w:rsidR="009A4870" w:rsidRDefault="009A4870" w:rsidP="00FD7741">
      <w:pPr>
        <w:pStyle w:val="ListParagraph"/>
        <w:numPr>
          <w:ilvl w:val="0"/>
          <w:numId w:val="48"/>
        </w:numPr>
        <w:spacing w:line="240" w:lineRule="auto"/>
      </w:pPr>
      <w:r>
        <w:t>Fixed a transcription error in the Operat</w:t>
      </w:r>
      <w:r w:rsidR="00184D1F">
        <w:t>or</w:t>
      </w:r>
      <w:r>
        <w:t xml:space="preserve">Enumeration table for the ONE operator. (Section </w:t>
      </w:r>
      <w:r w:rsidR="00184D1F">
        <w:t>5.3.6.2</w:t>
      </w:r>
      <w:r w:rsidR="00F462DC">
        <w:t>)</w:t>
      </w:r>
    </w:p>
    <w:p w:rsidR="00455837" w:rsidRDefault="00455837" w:rsidP="00CC2B24">
      <w:pPr>
        <w:spacing w:line="240" w:lineRule="auto"/>
        <w:contextualSpacing/>
        <w:rPr>
          <w:b/>
        </w:rPr>
      </w:pPr>
      <w:r w:rsidRPr="00455837">
        <w:rPr>
          <w:b/>
        </w:rPr>
        <w:t xml:space="preserve">Version 5.10.1 Revision 1 – January </w:t>
      </w:r>
      <w:r w:rsidR="00600950">
        <w:rPr>
          <w:b/>
        </w:rPr>
        <w:t>20</w:t>
      </w:r>
      <w:r w:rsidRPr="00455837">
        <w:rPr>
          <w:b/>
        </w:rPr>
        <w:t>, 2012</w:t>
      </w:r>
    </w:p>
    <w:p w:rsidR="00CC2B24" w:rsidRDefault="0064076C" w:rsidP="00CC2B24">
      <w:pPr>
        <w:pStyle w:val="ListParagraph"/>
        <w:numPr>
          <w:ilvl w:val="0"/>
          <w:numId w:val="48"/>
        </w:numPr>
        <w:spacing w:line="240" w:lineRule="auto"/>
      </w:pPr>
      <w:r>
        <w:t>Added documentation to explicitly state that an empty string value is allowed for entity types where it was previously implied because the only restriction on the value is that it is a string</w:t>
      </w:r>
      <w:r w:rsidR="00CC2B24">
        <w:t>.</w:t>
      </w:r>
      <w:r w:rsidR="00AD74CC">
        <w:t xml:space="preserve"> (Section</w:t>
      </w:r>
      <w:r>
        <w:t xml:space="preserve"> 4.3.53-60, 4.3.65-76, 4.5.15-22, and 4.5.25-28</w:t>
      </w:r>
      <w:r w:rsidR="00AD74CC">
        <w:t>)</w:t>
      </w:r>
    </w:p>
    <w:p w:rsidR="00C25899" w:rsidRDefault="0009120B" w:rsidP="00CC2B24">
      <w:pPr>
        <w:pStyle w:val="ListParagraph"/>
        <w:numPr>
          <w:ilvl w:val="0"/>
          <w:numId w:val="48"/>
        </w:numPr>
        <w:spacing w:line="240" w:lineRule="auto"/>
      </w:pPr>
      <w:r>
        <w:t xml:space="preserve">Added documentation explicitly stating that an empty string </w:t>
      </w:r>
      <w:r w:rsidR="00B24901">
        <w:t xml:space="preserve">value </w:t>
      </w:r>
      <w:r>
        <w:t xml:space="preserve">MUST be used when referencing an OVAL Variable from an OVAL Object Entity, Object Field Entity, State Entity, or State Field Entity and that an empty string value </w:t>
      </w:r>
      <w:r w:rsidR="00DE442D">
        <w:t>SHOULD</w:t>
      </w:r>
      <w:r w:rsidR="005538F9">
        <w:t xml:space="preserve"> be used when a status other than 'exists'</w:t>
      </w:r>
      <w:r>
        <w:t xml:space="preserve"> is specified on an OVAL Item Entity or Item Field Entity.</w:t>
      </w:r>
      <w:r w:rsidR="00B247CC">
        <w:t xml:space="preserve"> (Section</w:t>
      </w:r>
      <w:r w:rsidR="00FF6327">
        <w:t xml:space="preserve"> 4.3.51, 4.3.62, 4.3.63, 4.3.78, 4.5.13, and 4.5.23</w:t>
      </w:r>
      <w:r w:rsidR="00B247CC">
        <w:t>)</w:t>
      </w:r>
    </w:p>
    <w:p w:rsidR="00246048" w:rsidRDefault="00246048" w:rsidP="00246048">
      <w:pPr>
        <w:pStyle w:val="ListParagraph"/>
        <w:numPr>
          <w:ilvl w:val="0"/>
          <w:numId w:val="48"/>
        </w:numPr>
        <w:spacing w:line="240" w:lineRule="auto"/>
      </w:pPr>
      <w:r>
        <w:t>Updated the text regarding the OVAL Language Versioning Policy to reflect the change to a three-component version identifier. (Appendix B – OVAL Language Versioning Policy).</w:t>
      </w:r>
    </w:p>
    <w:p w:rsidR="00CC2B24" w:rsidRDefault="00CC2B24" w:rsidP="00CC2B24">
      <w:pPr>
        <w:pStyle w:val="ListParagraph"/>
        <w:numPr>
          <w:ilvl w:val="0"/>
          <w:numId w:val="48"/>
        </w:numPr>
        <w:spacing w:line="240" w:lineRule="auto"/>
      </w:pPr>
      <w:r w:rsidRPr="00CC2B24">
        <w:t>Defined what an OVAL Item is</w:t>
      </w:r>
      <w:r>
        <w:t>. (Appendix G – Terms)</w:t>
      </w:r>
    </w:p>
    <w:p w:rsidR="00455837" w:rsidRPr="00455837" w:rsidRDefault="00455837" w:rsidP="00CC2B24">
      <w:pPr>
        <w:spacing w:line="240" w:lineRule="auto"/>
        <w:contextualSpacing/>
      </w:pPr>
    </w:p>
    <w:p w:rsidR="00CC2B24" w:rsidRDefault="00234A04" w:rsidP="00CC2B24">
      <w:pPr>
        <w:spacing w:line="240" w:lineRule="auto"/>
        <w:contextualSpacing/>
      </w:pPr>
      <w:r w:rsidRPr="00234A04">
        <w:rPr>
          <w:rStyle w:val="Strong"/>
        </w:rPr>
        <w:t>Version 5.10 Revision 1</w:t>
      </w:r>
      <w:r w:rsidR="00CC2B24">
        <w:rPr>
          <w:rStyle w:val="Strong"/>
        </w:rPr>
        <w:t xml:space="preserve"> – September 14, 2011</w:t>
      </w:r>
    </w:p>
    <w:p w:rsidR="00234A04" w:rsidRPr="00234A04" w:rsidRDefault="00234A04" w:rsidP="00CC2B24">
      <w:pPr>
        <w:pStyle w:val="ListParagraph"/>
        <w:numPr>
          <w:ilvl w:val="0"/>
          <w:numId w:val="47"/>
        </w:numPr>
        <w:spacing w:line="240" w:lineRule="auto"/>
      </w:pPr>
      <w:r w:rsidRPr="00234A04">
        <w:t xml:space="preserve">Published </w:t>
      </w:r>
      <w:r>
        <w:t>initial revision of the version 5.10 specification.</w:t>
      </w:r>
    </w:p>
    <w:p w:rsidR="001E2C76" w:rsidRDefault="001E2C76" w:rsidP="00857629">
      <w:pPr>
        <w:pStyle w:val="Heading1"/>
        <w:numPr>
          <w:ilvl w:val="0"/>
          <w:numId w:val="0"/>
        </w:numPr>
        <w:ind w:left="432" w:hanging="432"/>
      </w:pPr>
      <w:bookmarkStart w:id="2162" w:name="_Toc336259580"/>
      <w:r>
        <w:t xml:space="preserve">Appendix </w:t>
      </w:r>
      <w:r w:rsidR="002125A8">
        <w:t xml:space="preserve">G </w:t>
      </w:r>
      <w:r>
        <w:t xml:space="preserve">- Terms and </w:t>
      </w:r>
      <w:r w:rsidR="00E3127F">
        <w:t>Acronyms</w:t>
      </w:r>
      <w:bookmarkEnd w:id="2162"/>
    </w:p>
    <w:p w:rsidR="001E2C76" w:rsidRDefault="001E2C76" w:rsidP="00857629">
      <w:pPr>
        <w:pStyle w:val="Heading2"/>
        <w:numPr>
          <w:ilvl w:val="0"/>
          <w:numId w:val="0"/>
        </w:numPr>
        <w:ind w:left="576" w:hanging="576"/>
      </w:pPr>
      <w:bookmarkStart w:id="2163" w:name="_Toc336259581"/>
      <w:r>
        <w:t>Terms</w:t>
      </w:r>
      <w:bookmarkEnd w:id="2163"/>
    </w:p>
    <w:p w:rsidR="00A17ADC" w:rsidRDefault="00A17ADC" w:rsidP="00664675">
      <w:pPr>
        <w:rPr>
          <w:b/>
        </w:rPr>
      </w:pPr>
      <w:r w:rsidRPr="001F3079">
        <w:rPr>
          <w:b/>
        </w:rPr>
        <w:t xml:space="preserve">OVAL </w:t>
      </w:r>
      <w:r>
        <w:rPr>
          <w:b/>
        </w:rPr>
        <w:t>Behavior</w:t>
      </w:r>
      <w:r w:rsidRPr="009C534E">
        <w:t xml:space="preserve"> –</w:t>
      </w:r>
      <w:r>
        <w:t xml:space="preserve"> </w:t>
      </w:r>
      <w:r w:rsidR="00C92898">
        <w:t>An</w:t>
      </w:r>
      <w:r>
        <w:t xml:space="preserve"> action that can further specify the set of OVAL Items that matches an OVAL Object.</w:t>
      </w:r>
    </w:p>
    <w:p w:rsidR="00A17ADC" w:rsidRPr="00A66574" w:rsidRDefault="00A17ADC" w:rsidP="00664675">
      <w:r>
        <w:rPr>
          <w:b/>
        </w:rPr>
        <w:t xml:space="preserve">OVAL Test </w:t>
      </w:r>
      <w:r>
        <w:t xml:space="preserve">– An OVAL Test is the standardized representation of an assertion about the state of a system. </w:t>
      </w:r>
    </w:p>
    <w:p w:rsidR="00A17ADC" w:rsidRDefault="00A17ADC" w:rsidP="00664675">
      <w:r w:rsidRPr="001F3079">
        <w:rPr>
          <w:b/>
        </w:rPr>
        <w:t>OVAL Object</w:t>
      </w:r>
      <w:r w:rsidRPr="009C534E">
        <w:t xml:space="preserve"> – </w:t>
      </w:r>
      <w:r w:rsidR="00C92898">
        <w:t>A</w:t>
      </w:r>
      <w:r w:rsidR="000B4CA4">
        <w:t>n OVAL Object is a</w:t>
      </w:r>
      <w:r w:rsidR="00C92898" w:rsidRPr="009C534E">
        <w:t xml:space="preserve"> </w:t>
      </w:r>
      <w:r w:rsidRPr="009C534E">
        <w:t>collection of OVAL Object Entities that can uniquely identify a single OVAL Item on the system.</w:t>
      </w:r>
    </w:p>
    <w:p w:rsidR="0041479A" w:rsidRDefault="0041479A" w:rsidP="00664675">
      <w:r>
        <w:rPr>
          <w:b/>
        </w:rPr>
        <w:t>OVAL Item</w:t>
      </w:r>
      <w:r w:rsidRPr="00433259">
        <w:t xml:space="preserve"> – </w:t>
      </w:r>
      <w:r>
        <w:t>An OVAL Item is a single piece of collected system state information.</w:t>
      </w:r>
    </w:p>
    <w:p w:rsidR="00A17ADC" w:rsidRDefault="00A17ADC" w:rsidP="00664675">
      <w:r>
        <w:rPr>
          <w:b/>
        </w:rPr>
        <w:t>OVAL Component</w:t>
      </w:r>
      <w:r w:rsidRPr="00433259">
        <w:t xml:space="preserve"> – </w:t>
      </w:r>
      <w:r w:rsidR="00C92898">
        <w:t>An</w:t>
      </w:r>
      <w:r>
        <w:t xml:space="preserve"> OVAL Construct that is specified in the </w:t>
      </w:r>
      <w:r w:rsidR="00FC3996" w:rsidRPr="00FC3996">
        <w:rPr>
          <w:rFonts w:ascii="Courier New" w:hAnsi="Courier New" w:cs="Courier New"/>
        </w:rPr>
        <w:t>oval-def:</w:t>
      </w:r>
      <w:r w:rsidRPr="00FC3996">
        <w:rPr>
          <w:rFonts w:ascii="Courier New" w:hAnsi="Courier New" w:cs="Courier New"/>
        </w:rPr>
        <w:t>ComponentGroup</w:t>
      </w:r>
      <w:r>
        <w:t>.</w:t>
      </w:r>
    </w:p>
    <w:p w:rsidR="005629BC" w:rsidRDefault="005629BC" w:rsidP="00664675">
      <w:pPr>
        <w:rPr>
          <w:b/>
        </w:rPr>
      </w:pPr>
      <w:r w:rsidRPr="005629BC">
        <w:rPr>
          <w:rFonts w:ascii="Calibri" w:hAnsi="Calibri" w:cs="Courier New"/>
          <w:b/>
        </w:rPr>
        <w:lastRenderedPageBreak/>
        <w:t>OVAL Function</w:t>
      </w:r>
      <w:r>
        <w:rPr>
          <w:rFonts w:ascii="Calibri" w:hAnsi="Calibri" w:cs="Courier New"/>
        </w:rPr>
        <w:t xml:space="preserve"> – An OVAL Function is a capability used in OVAL Variables to manipulate a variable’s value.</w:t>
      </w:r>
    </w:p>
    <w:p w:rsidR="00963A72" w:rsidRDefault="00963A72" w:rsidP="00664675">
      <w:pPr>
        <w:rPr>
          <w:b/>
        </w:rPr>
      </w:pPr>
      <w:r>
        <w:rPr>
          <w:b/>
        </w:rPr>
        <w:t xml:space="preserve">OVAL Variable </w:t>
      </w:r>
      <w:r w:rsidRPr="00B46302">
        <w:t>–</w:t>
      </w:r>
      <w:r>
        <w:rPr>
          <w:b/>
        </w:rPr>
        <w:t xml:space="preserve"> </w:t>
      </w:r>
      <w:r w:rsidRPr="00E8649A">
        <w:t xml:space="preserve">An OVAL Variable represents a collection of </w:t>
      </w:r>
      <w:r w:rsidR="00B236E4">
        <w:t xml:space="preserve">one or more </w:t>
      </w:r>
      <w:r w:rsidRPr="00E8649A">
        <w:t>values</w:t>
      </w:r>
      <w:r w:rsidR="00524AC8" w:rsidRPr="00E8649A">
        <w:t xml:space="preserve"> that allow for dynamic substitutions and reuse of system state information</w:t>
      </w:r>
      <w:r w:rsidR="000B4CA4">
        <w:t>.</w:t>
      </w:r>
    </w:p>
    <w:p w:rsidR="00A17ADC" w:rsidRDefault="00A17ADC" w:rsidP="00664675">
      <w:r>
        <w:rPr>
          <w:b/>
        </w:rPr>
        <w:t>OVAL Object Entity</w:t>
      </w:r>
      <w:r w:rsidRPr="00945C60">
        <w:t xml:space="preserve"> – </w:t>
      </w:r>
      <w:r w:rsidR="000B4CA4">
        <w:t>An OVAL Object Entity is a s</w:t>
      </w:r>
      <w:r w:rsidRPr="00945C60">
        <w:t xml:space="preserve">tandardized representation for specifying a single piece of </w:t>
      </w:r>
      <w:r>
        <w:t xml:space="preserve">system state </w:t>
      </w:r>
      <w:r w:rsidRPr="00945C60">
        <w:t>information.</w:t>
      </w:r>
    </w:p>
    <w:p w:rsidR="00A17ADC" w:rsidRDefault="00A17ADC" w:rsidP="00664675">
      <w:pPr>
        <w:rPr>
          <w:b/>
        </w:rPr>
      </w:pPr>
      <w:r>
        <w:rPr>
          <w:b/>
        </w:rPr>
        <w:t>OVAL State Entity</w:t>
      </w:r>
      <w:r w:rsidRPr="00945C60">
        <w:t xml:space="preserve"> – </w:t>
      </w:r>
      <w:r w:rsidR="000B4CA4">
        <w:t>An OVAL State Entity is a s</w:t>
      </w:r>
      <w:r w:rsidRPr="00945C60">
        <w:t xml:space="preserve">tandardized representation for checking a single piece of </w:t>
      </w:r>
      <w:r>
        <w:t>system state</w:t>
      </w:r>
      <w:r w:rsidRPr="00945C60">
        <w:t xml:space="preserve"> information.</w:t>
      </w:r>
    </w:p>
    <w:p w:rsidR="00A17ADC" w:rsidRDefault="00A17ADC" w:rsidP="00664675">
      <w:pPr>
        <w:rPr>
          <w:b/>
        </w:rPr>
      </w:pPr>
      <w:r>
        <w:rPr>
          <w:b/>
        </w:rPr>
        <w:t>OVAL Item Entity</w:t>
      </w:r>
      <w:r w:rsidRPr="00945C60">
        <w:t xml:space="preserve"> – </w:t>
      </w:r>
      <w:r w:rsidR="000B4CA4">
        <w:t>An OVAL Item Entity is a s</w:t>
      </w:r>
      <w:r w:rsidRPr="00945C60">
        <w:t xml:space="preserve">tandardized representation for a single piece of system </w:t>
      </w:r>
      <w:r>
        <w:t>state</w:t>
      </w:r>
      <w:r w:rsidRPr="00945C60">
        <w:t xml:space="preserve"> information.</w:t>
      </w:r>
      <w:r>
        <w:t xml:space="preserve"> </w:t>
      </w:r>
    </w:p>
    <w:p w:rsidR="00A17ADC" w:rsidRDefault="00926C3D" w:rsidP="00664675">
      <w:pPr>
        <w:rPr>
          <w:b/>
        </w:rPr>
      </w:pPr>
      <w:r>
        <w:rPr>
          <w:b/>
        </w:rPr>
        <w:t>OVAL-capable product</w:t>
      </w:r>
      <w:r w:rsidR="00A17ADC" w:rsidRPr="00945C60">
        <w:t xml:space="preserve"> – </w:t>
      </w:r>
      <w:r w:rsidR="00C92898">
        <w:t>A</w:t>
      </w:r>
      <w:r w:rsidR="00C92898" w:rsidRPr="00945C60">
        <w:t xml:space="preserve">ny </w:t>
      </w:r>
      <w:r w:rsidR="00A17ADC" w:rsidRPr="00945C60">
        <w:t>product that implements one or more OVAL Adoption Capabilities as defined in the OVAL Adoption Program.</w:t>
      </w:r>
    </w:p>
    <w:p w:rsidR="00A17ADC" w:rsidRPr="00945C60" w:rsidRDefault="00A17ADC" w:rsidP="00664675">
      <w:pPr>
        <w:rPr>
          <w:rFonts w:ascii="Verdana" w:eastAsia="Times New Roman" w:hAnsi="Verdana" w:cs="Times New Roman"/>
          <w:color w:val="000000"/>
          <w:sz w:val="19"/>
          <w:szCs w:val="19"/>
          <w:lang w:val="en" w:bidi="ar-SA"/>
        </w:rPr>
      </w:pPr>
      <w:r>
        <w:rPr>
          <w:b/>
        </w:rPr>
        <w:t>OVAL Adoption Program</w:t>
      </w:r>
      <w:r w:rsidRPr="00945C60">
        <w:t xml:space="preserve"> – </w:t>
      </w:r>
      <w:r w:rsidR="00C92898">
        <w:rPr>
          <w:rFonts w:eastAsia="Times New Roman" w:cstheme="minorHAnsi"/>
          <w:color w:val="000000"/>
          <w:lang w:val="en" w:bidi="ar-SA"/>
        </w:rPr>
        <w:t>A</w:t>
      </w:r>
      <w:r w:rsidRPr="00945C60">
        <w:rPr>
          <w:rFonts w:eastAsia="Times New Roman" w:cstheme="minorHAnsi"/>
          <w:color w:val="000000"/>
          <w:lang w:val="en" w:bidi="ar-SA"/>
        </w:rPr>
        <w:t>n on-going effort to educate vendors on best practices regarding the use and implementation OVAL, to provide vendors with an opportunity to make formal self-assertions about how their products utilize OVAL, and to help MITRE gain deeper insights into how OVAL is or could be utilized so that the standard can continue to evolve as needed by the community.</w:t>
      </w:r>
    </w:p>
    <w:p w:rsidR="00A17ADC" w:rsidRDefault="00A17ADC" w:rsidP="00B24F76">
      <w:r>
        <w:rPr>
          <w:b/>
        </w:rPr>
        <w:t>OVAL Adoption Capability</w:t>
      </w:r>
      <w:r w:rsidRPr="00945C60">
        <w:t xml:space="preserve"> – </w:t>
      </w:r>
      <w:r w:rsidR="00C92898">
        <w:t>A</w:t>
      </w:r>
      <w:r>
        <w:t xml:space="preserve"> specific function or functions of a product, service, or repository that implements some defined aspect of the OVAL Language. The following OVAL Adoption Capabilities </w:t>
      </w:r>
      <w:r w:rsidR="00C92898">
        <w:t>are currently</w:t>
      </w:r>
      <w:r>
        <w:t xml:space="preserve"> defined</w:t>
      </w:r>
      <w:r w:rsidR="00C92898">
        <w:t xml:space="preserve"> as follows</w:t>
      </w:r>
      <w:r>
        <w:t>:</w:t>
      </w:r>
    </w:p>
    <w:p w:rsidR="00A17ADC" w:rsidRPr="0049601F" w:rsidRDefault="00A17ADC" w:rsidP="00366827">
      <w:pPr>
        <w:pStyle w:val="ListParagraph"/>
        <w:numPr>
          <w:ilvl w:val="0"/>
          <w:numId w:val="26"/>
        </w:numPr>
        <w:rPr>
          <w:rFonts w:eastAsia="Times New Roman"/>
          <w:lang w:val="en" w:bidi="ar-SA"/>
        </w:rPr>
      </w:pPr>
      <w:r w:rsidRPr="006B7A53">
        <w:rPr>
          <w:rFonts w:eastAsia="Times New Roman"/>
          <w:b/>
          <w:lang w:val="en" w:bidi="ar-SA"/>
        </w:rPr>
        <w:t>Authoring Tool</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aids in the process of creating new OVAL files (including products that consolidate existing definitions into a single file).</w:t>
      </w:r>
    </w:p>
    <w:p w:rsidR="00A17ADC" w:rsidRPr="0049601F" w:rsidRDefault="00A17ADC" w:rsidP="00366827">
      <w:pPr>
        <w:pStyle w:val="ListParagraph"/>
        <w:numPr>
          <w:ilvl w:val="0"/>
          <w:numId w:val="26"/>
        </w:numPr>
        <w:rPr>
          <w:rFonts w:eastAsia="Times New Roman"/>
          <w:lang w:val="en" w:bidi="ar-SA"/>
        </w:rPr>
      </w:pPr>
      <w:r w:rsidRPr="006B7A53">
        <w:rPr>
          <w:rFonts w:eastAsia="Times New Roman"/>
          <w:b/>
          <w:lang w:val="en" w:bidi="ar-SA"/>
        </w:rPr>
        <w:t>Definition Evaluator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uses an OVAL Definition to guide evaluation and produces OVAL Results (full results) as output.</w:t>
      </w:r>
    </w:p>
    <w:p w:rsidR="00A17ADC" w:rsidRPr="0049601F" w:rsidRDefault="00A17ADC" w:rsidP="00366827">
      <w:pPr>
        <w:pStyle w:val="ListParagraph"/>
        <w:numPr>
          <w:ilvl w:val="0"/>
          <w:numId w:val="26"/>
        </w:numPr>
        <w:rPr>
          <w:rFonts w:eastAsia="Times New Roman"/>
          <w:lang w:val="en" w:bidi="ar-SA"/>
        </w:rPr>
      </w:pPr>
      <w:r w:rsidRPr="006B7A53">
        <w:rPr>
          <w:rFonts w:eastAsia="Times New Roman"/>
          <w:b/>
          <w:lang w:val="en" w:bidi="ar-SA"/>
        </w:rPr>
        <w:t>Definition Repository</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repository of OVAL Definitions made available to the community (free or pay).</w:t>
      </w:r>
    </w:p>
    <w:p w:rsidR="00A17ADC" w:rsidRPr="0049601F" w:rsidRDefault="00A17ADC" w:rsidP="00366827">
      <w:pPr>
        <w:pStyle w:val="ListParagraph"/>
        <w:numPr>
          <w:ilvl w:val="0"/>
          <w:numId w:val="26"/>
        </w:numPr>
        <w:rPr>
          <w:rFonts w:eastAsia="Times New Roman"/>
          <w:lang w:val="en" w:bidi="ar-SA"/>
        </w:rPr>
      </w:pPr>
      <w:r w:rsidRPr="006B7A53">
        <w:rPr>
          <w:rFonts w:eastAsia="Times New Roman"/>
          <w:b/>
          <w:lang w:val="en" w:bidi="ar-SA"/>
        </w:rPr>
        <w:t>Results Consumer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accepts OVAL Results as input and either displays those results to the user, or uses the results to perform some action.</w:t>
      </w:r>
    </w:p>
    <w:p w:rsidR="00F50B5D" w:rsidRPr="00B12B23" w:rsidRDefault="00A17ADC" w:rsidP="00366827">
      <w:pPr>
        <w:pStyle w:val="ListParagraph"/>
        <w:numPr>
          <w:ilvl w:val="0"/>
          <w:numId w:val="26"/>
        </w:numPr>
        <w:rPr>
          <w:rFonts w:eastAsia="Times New Roman"/>
          <w:lang w:val="en" w:bidi="ar-SA"/>
        </w:rPr>
      </w:pPr>
      <w:r w:rsidRPr="006B7A53">
        <w:rPr>
          <w:rFonts w:eastAsia="Times New Roman"/>
          <w:b/>
          <w:lang w:val="en" w:bidi="ar-SA"/>
        </w:rPr>
        <w:t>System Characteristics Producer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generates a valid OVAL System Characteristics file based on the details of a system.</w:t>
      </w:r>
    </w:p>
    <w:p w:rsidR="001E2C76" w:rsidRDefault="001E2C76" w:rsidP="00857629">
      <w:pPr>
        <w:pStyle w:val="Heading2"/>
        <w:numPr>
          <w:ilvl w:val="0"/>
          <w:numId w:val="0"/>
        </w:numPr>
        <w:ind w:left="576" w:hanging="576"/>
      </w:pPr>
      <w:bookmarkStart w:id="2164" w:name="_Toc297715038"/>
      <w:bookmarkStart w:id="2165" w:name="_Toc297715325"/>
      <w:bookmarkStart w:id="2166" w:name="_Toc297715618"/>
      <w:bookmarkStart w:id="2167" w:name="_Toc297715906"/>
      <w:bookmarkStart w:id="2168" w:name="_Toc336259582"/>
      <w:bookmarkEnd w:id="2164"/>
      <w:bookmarkEnd w:id="2165"/>
      <w:bookmarkEnd w:id="2166"/>
      <w:bookmarkEnd w:id="2167"/>
      <w:r>
        <w:t>Acronyms</w:t>
      </w:r>
      <w:bookmarkEnd w:id="2168"/>
    </w:p>
    <w:p w:rsidR="001E2C76" w:rsidRDefault="001E2C76" w:rsidP="00664675">
      <w:pPr>
        <w:pStyle w:val="NoSpacing"/>
      </w:pPr>
      <w:r w:rsidRPr="009F011A">
        <w:rPr>
          <w:b/>
        </w:rPr>
        <w:t>CCE</w:t>
      </w:r>
      <w:r>
        <w:rPr>
          <w:b/>
        </w:rPr>
        <w:tab/>
      </w:r>
      <w:r>
        <w:t>Common Configuration Enumeration</w:t>
      </w:r>
    </w:p>
    <w:p w:rsidR="001E2C76" w:rsidRPr="000C44EA" w:rsidRDefault="001E2C76" w:rsidP="00664675">
      <w:pPr>
        <w:pStyle w:val="NoSpacing"/>
        <w:rPr>
          <w:b/>
        </w:rPr>
      </w:pPr>
      <w:r w:rsidRPr="000C44EA">
        <w:rPr>
          <w:b/>
        </w:rPr>
        <w:t>CPE</w:t>
      </w:r>
      <w:r w:rsidRPr="000C44EA">
        <w:tab/>
        <w:t>Common Platform Enumeration</w:t>
      </w:r>
      <w:r w:rsidRPr="000C44EA">
        <w:rPr>
          <w:b/>
        </w:rPr>
        <w:t xml:space="preserve"> </w:t>
      </w:r>
    </w:p>
    <w:p w:rsidR="001E2C76" w:rsidRPr="000C44EA" w:rsidRDefault="001E2C76" w:rsidP="00664675">
      <w:pPr>
        <w:pStyle w:val="NoSpacing"/>
      </w:pPr>
      <w:r w:rsidRPr="000C44EA">
        <w:rPr>
          <w:b/>
        </w:rPr>
        <w:t>CVE</w:t>
      </w:r>
      <w:r w:rsidRPr="000C44EA">
        <w:tab/>
        <w:t>Common Vulnerabilities and Exposures</w:t>
      </w:r>
    </w:p>
    <w:p w:rsidR="001E2C76" w:rsidRDefault="001E2C76" w:rsidP="00664675">
      <w:pPr>
        <w:pStyle w:val="NoSpacing"/>
      </w:pPr>
      <w:r w:rsidRPr="000C44EA">
        <w:rPr>
          <w:b/>
        </w:rPr>
        <w:t>DHS</w:t>
      </w:r>
      <w:r w:rsidRPr="000C44EA">
        <w:tab/>
        <w:t>Department of Homeland Security</w:t>
      </w:r>
    </w:p>
    <w:p w:rsidR="00E737FA" w:rsidRPr="00E737FA" w:rsidRDefault="00E737FA" w:rsidP="00664675">
      <w:pPr>
        <w:pStyle w:val="NoSpacing"/>
        <w:rPr>
          <w:b/>
        </w:rPr>
      </w:pPr>
      <w:r>
        <w:rPr>
          <w:b/>
        </w:rPr>
        <w:t>DNS</w:t>
      </w:r>
      <w:r w:rsidRPr="00E737FA">
        <w:tab/>
      </w:r>
      <w:r>
        <w:t>Dom</w:t>
      </w:r>
      <w:r w:rsidRPr="00E737FA">
        <w:t>a</w:t>
      </w:r>
      <w:r>
        <w:t>i</w:t>
      </w:r>
      <w:r w:rsidRPr="00E737FA">
        <w:t xml:space="preserve">n Name </w:t>
      </w:r>
      <w:r>
        <w:t>System</w:t>
      </w:r>
    </w:p>
    <w:p w:rsidR="00E737FA" w:rsidRDefault="00E737FA" w:rsidP="00664675">
      <w:pPr>
        <w:pStyle w:val="NoSpacing"/>
      </w:pPr>
      <w:r>
        <w:rPr>
          <w:b/>
        </w:rPr>
        <w:lastRenderedPageBreak/>
        <w:t>IP</w:t>
      </w:r>
      <w:r w:rsidRPr="00E737FA">
        <w:tab/>
        <w:t>Internet Protocol</w:t>
      </w:r>
    </w:p>
    <w:p w:rsidR="00E737FA" w:rsidRDefault="00E737FA" w:rsidP="00664675">
      <w:pPr>
        <w:pStyle w:val="NoSpacing"/>
        <w:rPr>
          <w:b/>
        </w:rPr>
      </w:pPr>
      <w:r w:rsidRPr="00E737FA">
        <w:rPr>
          <w:b/>
        </w:rPr>
        <w:t>MAC</w:t>
      </w:r>
      <w:r>
        <w:tab/>
      </w:r>
      <w:r w:rsidRPr="00E737FA">
        <w:t>Media Access Control</w:t>
      </w:r>
    </w:p>
    <w:p w:rsidR="00E737FA" w:rsidRPr="00E737FA" w:rsidRDefault="00E737FA" w:rsidP="00664675">
      <w:pPr>
        <w:pStyle w:val="NoSpacing"/>
        <w:rPr>
          <w:b/>
        </w:rPr>
      </w:pPr>
      <w:r>
        <w:rPr>
          <w:b/>
        </w:rPr>
        <w:t>NAC</w:t>
      </w:r>
      <w:r>
        <w:rPr>
          <w:b/>
        </w:rPr>
        <w:tab/>
      </w:r>
      <w:r w:rsidRPr="00E737FA">
        <w:t>Network Access Control</w:t>
      </w:r>
    </w:p>
    <w:p w:rsidR="0070372E" w:rsidRPr="000F21D2" w:rsidRDefault="0070372E" w:rsidP="00664675">
      <w:pPr>
        <w:pStyle w:val="NoSpacing"/>
      </w:pPr>
      <w:r>
        <w:rPr>
          <w:b/>
        </w:rPr>
        <w:t>NIST</w:t>
      </w:r>
      <w:r w:rsidR="000F21D2">
        <w:rPr>
          <w:b/>
        </w:rPr>
        <w:tab/>
      </w:r>
      <w:r w:rsidR="000F21D2" w:rsidRPr="000F21D2">
        <w:t>National Institute of Standards and Technology</w:t>
      </w:r>
    </w:p>
    <w:p w:rsidR="001E2C76" w:rsidRPr="00A67B83" w:rsidRDefault="001E2C76" w:rsidP="00664675">
      <w:pPr>
        <w:pStyle w:val="NoSpacing"/>
      </w:pPr>
      <w:r>
        <w:rPr>
          <w:b/>
        </w:rPr>
        <w:t>NSA</w:t>
      </w:r>
      <w:r>
        <w:tab/>
        <w:t>National Security Agency</w:t>
      </w:r>
    </w:p>
    <w:p w:rsidR="001E2C76" w:rsidRDefault="001E2C76" w:rsidP="00664675">
      <w:pPr>
        <w:pStyle w:val="NoSpacing"/>
      </w:pPr>
      <w:r w:rsidRPr="000C44EA">
        <w:rPr>
          <w:b/>
        </w:rPr>
        <w:t>OVAL</w:t>
      </w:r>
      <w:r w:rsidRPr="000C44EA">
        <w:tab/>
        <w:t>Open Vulnerability and Assessment Language</w:t>
      </w:r>
    </w:p>
    <w:p w:rsidR="00E737FA" w:rsidRPr="00E737FA" w:rsidRDefault="00E737FA" w:rsidP="00664675">
      <w:pPr>
        <w:pStyle w:val="NoSpacing"/>
      </w:pPr>
      <w:r>
        <w:rPr>
          <w:b/>
        </w:rPr>
        <w:t>SIM</w:t>
      </w:r>
      <w:r w:rsidRPr="00E737FA">
        <w:tab/>
        <w:t>Security Information Management</w:t>
      </w:r>
    </w:p>
    <w:p w:rsidR="002570A2" w:rsidRDefault="001E2C76" w:rsidP="00664675">
      <w:pPr>
        <w:pStyle w:val="NoSpacing"/>
      </w:pPr>
      <w:r>
        <w:rPr>
          <w:b/>
        </w:rPr>
        <w:t>UML</w:t>
      </w:r>
      <w:r w:rsidRPr="000C44EA">
        <w:tab/>
      </w:r>
      <w:r>
        <w:t>Unified Modeling Language</w:t>
      </w:r>
    </w:p>
    <w:p w:rsidR="00AA146F" w:rsidRPr="000F21D2" w:rsidRDefault="00AA146F" w:rsidP="00664675">
      <w:pPr>
        <w:pStyle w:val="NoSpacing"/>
      </w:pPr>
      <w:r w:rsidRPr="00664675">
        <w:rPr>
          <w:b/>
        </w:rPr>
        <w:t>URI</w:t>
      </w:r>
      <w:r w:rsidR="000F21D2">
        <w:rPr>
          <w:b/>
        </w:rPr>
        <w:tab/>
      </w:r>
      <w:r w:rsidR="000F21D2">
        <w:t>Uniform Resource Identifier</w:t>
      </w:r>
    </w:p>
    <w:p w:rsidR="00E737FA" w:rsidRDefault="00AA146F" w:rsidP="00664675">
      <w:pPr>
        <w:pStyle w:val="NoSpacing"/>
      </w:pPr>
      <w:r w:rsidRPr="00664675">
        <w:rPr>
          <w:b/>
        </w:rPr>
        <w:t>URN</w:t>
      </w:r>
      <w:r w:rsidR="000F21D2">
        <w:rPr>
          <w:b/>
        </w:rPr>
        <w:tab/>
      </w:r>
      <w:r w:rsidR="000F21D2">
        <w:t>Uniform Resource Name</w:t>
      </w:r>
    </w:p>
    <w:p w:rsidR="00AA146F" w:rsidRPr="000F21D2" w:rsidRDefault="00E737FA" w:rsidP="00664675">
      <w:pPr>
        <w:pStyle w:val="NoSpacing"/>
      </w:pPr>
      <w:r w:rsidRPr="00E737FA">
        <w:rPr>
          <w:b/>
        </w:rPr>
        <w:t>W3C</w:t>
      </w:r>
      <w:r>
        <w:tab/>
        <w:t>World Wide Web Consortium</w:t>
      </w:r>
      <w:r>
        <w:br/>
      </w:r>
      <w:r w:rsidRPr="00E737FA">
        <w:rPr>
          <w:b/>
        </w:rPr>
        <w:t>XML</w:t>
      </w:r>
      <w:r>
        <w:tab/>
        <w:t>eXtensible Markup Language</w:t>
      </w:r>
    </w:p>
    <w:sectPr w:rsidR="00AA146F" w:rsidRPr="000F21D2" w:rsidSect="00D41E8A">
      <w:headerReference w:type="default" r:id="rId114"/>
      <w:footerReference w:type="default" r:id="rId1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276" w:rsidRDefault="00580276" w:rsidP="00383C31">
      <w:r>
        <w:separator/>
      </w:r>
    </w:p>
  </w:endnote>
  <w:endnote w:type="continuationSeparator" w:id="0">
    <w:p w:rsidR="00580276" w:rsidRDefault="00580276" w:rsidP="00383C31">
      <w:r>
        <w:continuationSeparator/>
      </w:r>
    </w:p>
  </w:endnote>
  <w:endnote w:type="continuationNotice" w:id="1">
    <w:p w:rsidR="00580276" w:rsidRDefault="005802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6608357"/>
      <w:docPartObj>
        <w:docPartGallery w:val="Page Numbers (Bottom of Page)"/>
        <w:docPartUnique/>
      </w:docPartObj>
    </w:sdtPr>
    <w:sdtEndPr>
      <w:rPr>
        <w:noProof/>
      </w:rPr>
    </w:sdtEndPr>
    <w:sdtContent>
      <w:p w:rsidR="008E1B2E" w:rsidRDefault="008E1B2E">
        <w:pPr>
          <w:pStyle w:val="Footer"/>
          <w:jc w:val="right"/>
        </w:pPr>
        <w:r>
          <w:fldChar w:fldCharType="begin"/>
        </w:r>
        <w:r>
          <w:instrText xml:space="preserve"> PAGE   \* MERGEFORMAT </w:instrText>
        </w:r>
        <w:r>
          <w:fldChar w:fldCharType="separate"/>
        </w:r>
        <w:r w:rsidR="00FA6A44">
          <w:rPr>
            <w:noProof/>
          </w:rPr>
          <w:t>5</w:t>
        </w:r>
        <w:r>
          <w:rPr>
            <w:noProof/>
          </w:rPr>
          <w:fldChar w:fldCharType="end"/>
        </w:r>
      </w:p>
    </w:sdtContent>
  </w:sdt>
  <w:p w:rsidR="008E1B2E" w:rsidRDefault="008E1B2E" w:rsidP="00877FE1">
    <w:pPr>
      <w:pStyle w:val="Footer"/>
    </w:pPr>
    <w:r>
      <w:t xml:space="preserve">Copyright © 2012, </w:t>
    </w:r>
    <w:r w:rsidRPr="000434F9">
      <w:t>The MITRE Corporation</w:t>
    </w:r>
    <w:r>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276" w:rsidRDefault="00580276" w:rsidP="00383C31">
      <w:r>
        <w:separator/>
      </w:r>
    </w:p>
  </w:footnote>
  <w:footnote w:type="continuationSeparator" w:id="0">
    <w:p w:rsidR="00580276" w:rsidRDefault="00580276" w:rsidP="00383C31">
      <w:r>
        <w:continuationSeparator/>
      </w:r>
    </w:p>
  </w:footnote>
  <w:footnote w:type="continuationNotice" w:id="1">
    <w:p w:rsidR="00580276" w:rsidRDefault="00580276">
      <w:pPr>
        <w:spacing w:after="0" w:line="240" w:lineRule="auto"/>
      </w:pPr>
    </w:p>
  </w:footnote>
  <w:footnote w:id="2">
    <w:p w:rsidR="008E1B2E" w:rsidRDefault="008E1B2E">
      <w:pPr>
        <w:pStyle w:val="FootnoteText"/>
      </w:pPr>
      <w:r>
        <w:rPr>
          <w:rStyle w:val="FootnoteReference"/>
        </w:rPr>
        <w:footnoteRef/>
      </w:r>
      <w:r>
        <w:t xml:space="preserve"> For detailed information see </w:t>
      </w:r>
      <w:hyperlink r:id="rId1" w:history="1">
        <w:r w:rsidRPr="005F16EC">
          <w:rPr>
            <w:rStyle w:val="Hyperlink"/>
          </w:rPr>
          <w:t>https://oval.mitre.org/about/termsofuse.html</w:t>
        </w:r>
      </w:hyperlink>
    </w:p>
  </w:footnote>
  <w:footnote w:id="3">
    <w:p w:rsidR="008E1B2E" w:rsidRDefault="008E1B2E">
      <w:pPr>
        <w:pStyle w:val="FootnoteText"/>
      </w:pPr>
      <w:r>
        <w:rPr>
          <w:rStyle w:val="FootnoteReference"/>
        </w:rPr>
        <w:footnoteRef/>
      </w:r>
      <w:r>
        <w:t xml:space="preserve"> </w:t>
      </w:r>
      <w:r w:rsidRPr="00980742">
        <w:t xml:space="preserve">For more information about </w:t>
      </w:r>
      <w:r>
        <w:t xml:space="preserve">the </w:t>
      </w:r>
      <w:r w:rsidRPr="00980742">
        <w:t>OVAL</w:t>
      </w:r>
      <w:r>
        <w:t xml:space="preserve"> Language</w:t>
      </w:r>
      <w:r w:rsidRPr="00980742">
        <w:t xml:space="preserve">, please visit </w:t>
      </w:r>
      <w:hyperlink r:id="rId2" w:history="1">
        <w:r w:rsidRPr="005F16EC">
          <w:rPr>
            <w:rStyle w:val="Hyperlink"/>
          </w:rPr>
          <w:t>https://oval.mitre.org/</w:t>
        </w:r>
      </w:hyperlink>
    </w:p>
  </w:footnote>
  <w:footnote w:id="4">
    <w:p w:rsidR="008E1B2E" w:rsidRDefault="008E1B2E">
      <w:pPr>
        <w:pStyle w:val="FootnoteText"/>
      </w:pPr>
      <w:r>
        <w:rPr>
          <w:rStyle w:val="FootnoteReference"/>
        </w:rPr>
        <w:footnoteRef/>
      </w:r>
      <w:r>
        <w:t xml:space="preserve"> </w:t>
      </w:r>
      <w:r w:rsidRPr="00BE7382">
        <w:t>Namespaces (computer science):</w:t>
      </w:r>
      <w:r>
        <w:t xml:space="preserve"> </w:t>
      </w:r>
      <w:hyperlink r:id="rId3" w:history="1">
        <w:r w:rsidRPr="00BE7382">
          <w:rPr>
            <w:rStyle w:val="Hyperlink"/>
          </w:rPr>
          <w:t>http://en.wikipedia.org/wiki/Namespace_(computer_science)</w:t>
        </w:r>
      </w:hyperlink>
    </w:p>
  </w:footnote>
  <w:footnote w:id="5">
    <w:p w:rsidR="008E1B2E" w:rsidRDefault="008E1B2E">
      <w:pPr>
        <w:pStyle w:val="FootnoteText"/>
      </w:pPr>
      <w:r>
        <w:rPr>
          <w:rStyle w:val="FootnoteReference"/>
        </w:rPr>
        <w:footnoteRef/>
      </w:r>
      <w:r>
        <w:t xml:space="preserve"> Common Vulnerabilities and Exposures (CVE): </w:t>
      </w:r>
      <w:hyperlink r:id="rId4" w:history="1">
        <w:r w:rsidRPr="00BE7382">
          <w:rPr>
            <w:rStyle w:val="Hyperlink"/>
          </w:rPr>
          <w:t>https://cve.mitre.org</w:t>
        </w:r>
      </w:hyperlink>
    </w:p>
  </w:footnote>
  <w:footnote w:id="6">
    <w:p w:rsidR="008E1B2E" w:rsidRDefault="008E1B2E" w:rsidP="00BE7382">
      <w:pPr>
        <w:pStyle w:val="FootnoteText"/>
      </w:pPr>
      <w:r>
        <w:rPr>
          <w:rStyle w:val="FootnoteReference"/>
        </w:rPr>
        <w:footnoteRef/>
      </w:r>
      <w:r>
        <w:t xml:space="preserve"> The National Security Agency (NSA) Configuration Guides</w:t>
      </w:r>
    </w:p>
    <w:p w:rsidR="008E1B2E" w:rsidRDefault="008E1B2E" w:rsidP="00BE7382">
      <w:pPr>
        <w:pStyle w:val="FootnoteText"/>
      </w:pPr>
      <w:hyperlink r:id="rId5" w:history="1">
        <w:r w:rsidRPr="00BE7382">
          <w:rPr>
            <w:rStyle w:val="Hyperlink"/>
          </w:rPr>
          <w:t>http://www.nsa.gov/ia/guidance/security_configuration_guides/</w:t>
        </w:r>
      </w:hyperlink>
    </w:p>
  </w:footnote>
  <w:footnote w:id="7">
    <w:p w:rsidR="008E1B2E" w:rsidRPr="00BE7382" w:rsidRDefault="008E1B2E" w:rsidP="00BE7382">
      <w:pPr>
        <w:pStyle w:val="FootnoteText"/>
      </w:pPr>
      <w:r>
        <w:rPr>
          <w:rStyle w:val="FootnoteReference"/>
        </w:rPr>
        <w:footnoteRef/>
      </w:r>
      <w:r>
        <w:t xml:space="preserve"> </w:t>
      </w:r>
      <w:r w:rsidRPr="00BE7382">
        <w:t>The National Institute of Standards and Technology (NIST) National Checklist Program</w:t>
      </w:r>
    </w:p>
    <w:p w:rsidR="008E1B2E" w:rsidRDefault="008E1B2E">
      <w:pPr>
        <w:pStyle w:val="FootnoteText"/>
      </w:pPr>
      <w:hyperlink r:id="rId6" w:history="1">
        <w:r w:rsidRPr="00BE7382">
          <w:rPr>
            <w:rStyle w:val="Hyperlink"/>
          </w:rPr>
          <w:t>http://checklists.nist.gov/</w:t>
        </w:r>
      </w:hyperlink>
    </w:p>
  </w:footnote>
  <w:footnote w:id="8">
    <w:p w:rsidR="008E1B2E" w:rsidRDefault="008E1B2E">
      <w:pPr>
        <w:pStyle w:val="FootnoteText"/>
      </w:pPr>
      <w:r>
        <w:rPr>
          <w:rStyle w:val="FootnoteReference"/>
        </w:rPr>
        <w:footnoteRef/>
      </w:r>
      <w:r>
        <w:t xml:space="preserve"> Common Configuration Enumeration (CCE): </w:t>
      </w:r>
      <w:hyperlink r:id="rId7" w:history="1">
        <w:r w:rsidRPr="00E8292A">
          <w:rPr>
            <w:rStyle w:val="Hyperlink"/>
          </w:rPr>
          <w:t>https://cce.mitre.org</w:t>
        </w:r>
      </w:hyperlink>
    </w:p>
  </w:footnote>
  <w:footnote w:id="9">
    <w:p w:rsidR="008E1B2E" w:rsidRDefault="008E1B2E">
      <w:pPr>
        <w:pStyle w:val="FootnoteText"/>
      </w:pPr>
      <w:r>
        <w:rPr>
          <w:rStyle w:val="FootnoteReference"/>
        </w:rPr>
        <w:footnoteRef/>
      </w:r>
      <w:r>
        <w:t xml:space="preserve"> Common Platform Enumeration (CPE): </w:t>
      </w:r>
      <w:hyperlink r:id="rId8" w:history="1">
        <w:r w:rsidRPr="00E8292A">
          <w:rPr>
            <w:rStyle w:val="Hyperlink"/>
          </w:rPr>
          <w:t>https://cpe.mitre.org</w:t>
        </w:r>
      </w:hyperlink>
    </w:p>
  </w:footnote>
  <w:footnote w:id="10">
    <w:p w:rsidR="008E1B2E" w:rsidRDefault="008E1B2E" w:rsidP="00A51E14">
      <w:pPr>
        <w:pStyle w:val="NoSpacing"/>
      </w:pPr>
      <w:r>
        <w:rPr>
          <w:rStyle w:val="FootnoteReference"/>
        </w:rPr>
        <w:footnoteRef/>
      </w:r>
      <w:r>
        <w:t xml:space="preserve"> </w:t>
      </w:r>
      <w:r w:rsidRPr="00EA72DF">
        <w:t>Unified Modeling Language</w:t>
      </w:r>
      <w:r>
        <w:t xml:space="preserve"> - UML </w:t>
      </w:r>
      <w:hyperlink r:id="rId9" w:history="1">
        <w:r>
          <w:rPr>
            <w:rStyle w:val="Hyperlink"/>
          </w:rPr>
          <w:t>http://www.uml.org/</w:t>
        </w:r>
      </w:hyperlink>
    </w:p>
  </w:footnote>
  <w:footnote w:id="11">
    <w:p w:rsidR="008E1B2E" w:rsidRDefault="008E1B2E">
      <w:pPr>
        <w:pStyle w:val="FootnoteText"/>
      </w:pPr>
      <w:r>
        <w:rPr>
          <w:rStyle w:val="FootnoteReference"/>
        </w:rPr>
        <w:footnoteRef/>
      </w:r>
      <w:r>
        <w:t xml:space="preserve"> </w:t>
      </w:r>
      <w:r>
        <w:rPr>
          <w:rFonts w:ascii="Calibri" w:hAnsi="Calibri"/>
        </w:rPr>
        <w:t xml:space="preserve">Unified Resource Name (URN): </w:t>
      </w:r>
      <w:hyperlink r:id="rId10" w:history="1">
        <w:r>
          <w:rPr>
            <w:rStyle w:val="Hyperlink"/>
          </w:rPr>
          <w:t>http://www.ietf.org/rfc/rfc3406.txt</w:t>
        </w:r>
      </w:hyperlink>
    </w:p>
  </w:footnote>
  <w:footnote w:id="12">
    <w:p w:rsidR="008E1B2E" w:rsidRDefault="008E1B2E">
      <w:pPr>
        <w:pStyle w:val="FootnoteText"/>
      </w:pPr>
      <w:r>
        <w:rPr>
          <w:rStyle w:val="FootnoteReference"/>
        </w:rPr>
        <w:footnoteRef/>
      </w:r>
      <w:r>
        <w:t xml:space="preserve"> Domain Name System (DNS): </w:t>
      </w:r>
      <w:hyperlink r:id="rId11" w:history="1">
        <w:r>
          <w:rPr>
            <w:rStyle w:val="Hyperlink"/>
          </w:rPr>
          <w:t>http://tools.ietf.org/html/rfc1035</w:t>
        </w:r>
      </w:hyperlink>
    </w:p>
  </w:footnote>
  <w:footnote w:id="13">
    <w:p w:rsidR="008E1B2E" w:rsidRDefault="008E1B2E">
      <w:pPr>
        <w:pStyle w:val="FootnoteText"/>
      </w:pPr>
      <w:r>
        <w:rPr>
          <w:rStyle w:val="FootnoteReference"/>
        </w:rPr>
        <w:footnoteRef/>
      </w:r>
      <w:r>
        <w:t xml:space="preserve"> Cartesian Product </w:t>
      </w:r>
      <w:hyperlink r:id="rId12" w:history="1">
        <w:r w:rsidRPr="00E53512">
          <w:rPr>
            <w:rStyle w:val="Hyperlink"/>
          </w:rPr>
          <w:t>http://en.wikipedia.org/wiki/Cartesian_product</w:t>
        </w:r>
      </w:hyperlink>
    </w:p>
  </w:footnote>
  <w:footnote w:id="14">
    <w:p w:rsidR="008E1B2E" w:rsidRDefault="008E1B2E">
      <w:pPr>
        <w:pStyle w:val="FootnoteText"/>
      </w:pPr>
      <w:r>
        <w:rPr>
          <w:rStyle w:val="FootnoteReference"/>
        </w:rPr>
        <w:footnoteRef/>
      </w:r>
      <w:r>
        <w:t xml:space="preserve"> Cartesian Product </w:t>
      </w:r>
      <w:hyperlink r:id="rId13" w:history="1">
        <w:r w:rsidRPr="00E53512">
          <w:rPr>
            <w:rStyle w:val="Hyperlink"/>
          </w:rPr>
          <w:t>http://en.wikipedia.org/wiki/Cartesian_product</w:t>
        </w:r>
      </w:hyperlink>
    </w:p>
  </w:footnote>
  <w:footnote w:id="15">
    <w:p w:rsidR="008E1B2E" w:rsidRDefault="008E1B2E" w:rsidP="00481C14">
      <w:pPr>
        <w:pStyle w:val="FootnoteText"/>
      </w:pPr>
      <w:r>
        <w:rPr>
          <w:rStyle w:val="FootnoteReference"/>
        </w:rPr>
        <w:footnoteRef/>
      </w:r>
      <w:r>
        <w:t xml:space="preserve"> XML Schema Part 0: Primer Second Edition </w:t>
      </w:r>
      <w:hyperlink r:id="rId14" w:history="1">
        <w:r w:rsidRPr="00481C14">
          <w:rPr>
            <w:rStyle w:val="Hyperlink"/>
          </w:rPr>
          <w:t>http://www.w3.org/TR/xmlschema-0/</w:t>
        </w:r>
      </w:hyperlink>
    </w:p>
  </w:footnote>
  <w:footnote w:id="16">
    <w:p w:rsidR="008E1B2E" w:rsidRDefault="008E1B2E">
      <w:pPr>
        <w:pStyle w:val="FootnoteText"/>
      </w:pPr>
      <w:r>
        <w:rPr>
          <w:rStyle w:val="FootnoteReference"/>
        </w:rPr>
        <w:footnoteRef/>
      </w:r>
      <w:r>
        <w:t xml:space="preserve"> See the OVAL Language documentation at: </w:t>
      </w:r>
      <w:hyperlink r:id="rId15" w:history="1">
        <w:r w:rsidRPr="009C42D3">
          <w:rPr>
            <w:rStyle w:val="Hyperlink"/>
          </w:rPr>
          <w:t>http://oval.mitre.org/language/version5.10.1/</w:t>
        </w:r>
      </w:hyperlink>
    </w:p>
  </w:footnote>
  <w:footnote w:id="17">
    <w:p w:rsidR="008E1B2E" w:rsidRPr="000C56E8" w:rsidRDefault="008E1B2E">
      <w:pPr>
        <w:pStyle w:val="FootnoteText"/>
        <w:rPr>
          <w:u w:val="single"/>
        </w:rPr>
      </w:pPr>
      <w:r>
        <w:rPr>
          <w:rStyle w:val="FootnoteReference"/>
        </w:rPr>
        <w:footnoteRef/>
      </w:r>
      <w:r>
        <w:t xml:space="preserve"> </w:t>
      </w:r>
      <w:r w:rsidRPr="00F37CB6">
        <w:t>XML Signature Syntax and Processing Specification</w:t>
      </w:r>
      <w:r>
        <w:t xml:space="preserve"> </w:t>
      </w:r>
      <w:hyperlink r:id="rId16" w:history="1">
        <w:r w:rsidRPr="009C42D3">
          <w:rPr>
            <w:rStyle w:val="Hyperlink"/>
          </w:rPr>
          <w:t>http://www.w3.org/TR/xmldsig-core/</w:t>
        </w:r>
      </w:hyperlink>
    </w:p>
  </w:footnote>
  <w:footnote w:id="18">
    <w:p w:rsidR="008E1B2E" w:rsidRDefault="008E1B2E">
      <w:pPr>
        <w:pStyle w:val="FootnoteText"/>
      </w:pPr>
      <w:r>
        <w:rPr>
          <w:rStyle w:val="FootnoteReference"/>
        </w:rPr>
        <w:footnoteRef/>
      </w:r>
      <w:r>
        <w:t xml:space="preserve"> </w:t>
      </w:r>
      <w:r w:rsidRPr="00F37CB6">
        <w:t>XML Schema Definition of the Any Element, Any Attribute</w:t>
      </w:r>
      <w:r>
        <w:t xml:space="preserve"> </w:t>
      </w:r>
      <w:hyperlink r:id="rId17" w:anchor="any" w:history="1">
        <w:r w:rsidRPr="00F37CB6">
          <w:rPr>
            <w:rStyle w:val="Hyperlink"/>
          </w:rPr>
          <w:t>http://www.w3.org/TR/xmlschema-0/#any</w:t>
        </w:r>
      </w:hyperlink>
    </w:p>
  </w:footnote>
  <w:footnote w:id="19">
    <w:p w:rsidR="008E1B2E" w:rsidRDefault="008E1B2E" w:rsidP="00A0110B">
      <w:pPr>
        <w:pStyle w:val="FootnoteText"/>
      </w:pPr>
      <w:r>
        <w:rPr>
          <w:rStyle w:val="FootnoteReference"/>
        </w:rPr>
        <w:footnoteRef/>
      </w:r>
      <w:r>
        <w:t xml:space="preserve"> Asset Inventory (AI): </w:t>
      </w:r>
      <w:hyperlink r:id="rId18" w:history="1">
        <w:r w:rsidRPr="00957534">
          <w:rPr>
            <w:rStyle w:val="Hyperlink"/>
          </w:rPr>
          <w:t>http://scap.nist.gov/specifications/ai/</w:t>
        </w:r>
      </w:hyperlink>
    </w:p>
  </w:footnote>
  <w:footnote w:id="20">
    <w:p w:rsidR="008E1B2E" w:rsidRPr="00E737FA" w:rsidRDefault="008E1B2E">
      <w:pPr>
        <w:pStyle w:val="FootnoteText"/>
        <w:rPr>
          <w:u w:val="single"/>
          <w:lang w:val="en"/>
        </w:rPr>
      </w:pPr>
      <w:r>
        <w:rPr>
          <w:rStyle w:val="FootnoteReference"/>
        </w:rPr>
        <w:footnoteRef/>
      </w:r>
      <w:r>
        <w:t xml:space="preserve"> </w:t>
      </w:r>
      <w:r w:rsidRPr="005C5522">
        <w:rPr>
          <w:lang w:val="en"/>
        </w:rPr>
        <w:t xml:space="preserve">The OVAL Language Versioning </w:t>
      </w:r>
      <w:r>
        <w:rPr>
          <w:lang w:val="en"/>
        </w:rPr>
        <w:t>Polic</w:t>
      </w:r>
      <w:r w:rsidRPr="005C5522">
        <w:rPr>
          <w:lang w:val="en"/>
        </w:rPr>
        <w:t>y</w:t>
      </w:r>
      <w:r>
        <w:rPr>
          <w:lang w:val="en"/>
        </w:rPr>
        <w:t xml:space="preserve"> </w:t>
      </w:r>
      <w:hyperlink r:id="rId19" w:history="1">
        <w:r w:rsidRPr="005C5522">
          <w:rPr>
            <w:rStyle w:val="Hyperlink"/>
            <w:lang w:val="en"/>
          </w:rPr>
          <w:t>https://oval.mitre.org/language/about/versioning.html</w:t>
        </w:r>
      </w:hyperlink>
    </w:p>
  </w:footnote>
  <w:footnote w:id="21">
    <w:p w:rsidR="008E1B2E" w:rsidRPr="00E737FA" w:rsidRDefault="008E1B2E">
      <w:pPr>
        <w:pStyle w:val="FootnoteText"/>
        <w:rPr>
          <w:u w:val="single"/>
        </w:rPr>
      </w:pPr>
      <w:r>
        <w:rPr>
          <w:rStyle w:val="FootnoteReference"/>
        </w:rPr>
        <w:footnoteRef/>
      </w:r>
      <w:r>
        <w:t xml:space="preserve"> </w:t>
      </w:r>
      <w:r w:rsidRPr="005C5522">
        <w:t>The OVAL Language Deprecation Policy</w:t>
      </w:r>
      <w:r>
        <w:t xml:space="preserve"> </w:t>
      </w:r>
      <w:hyperlink r:id="rId20" w:history="1">
        <w:r w:rsidRPr="005C5522">
          <w:rPr>
            <w:rStyle w:val="Hyperlink"/>
          </w:rPr>
          <w:t>http://oval.mitre.org/language/about/deprecation.html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B2E" w:rsidRDefault="008E1B2E" w:rsidP="000434F9">
    <w:pPr>
      <w:pStyle w:val="Header"/>
      <w:jc w:val="right"/>
    </w:pPr>
    <w:r w:rsidRPr="000962A8">
      <w:t xml:space="preserve"> The OVAL</w:t>
    </w:r>
    <w:r>
      <w:t>®</w:t>
    </w:r>
    <w:r w:rsidRPr="000962A8">
      <w:t xml:space="preserve"> Language Specification</w:t>
    </w:r>
    <w:r>
      <w:t xml:space="preserve">: Version 5.10.1 Revision 1 </w:t>
    </w:r>
    <w:r>
      <w:br/>
      <w:t>Date: 01-20-2012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9D3"/>
    <w:multiLevelType w:val="hybridMultilevel"/>
    <w:tmpl w:val="7D3A8F4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4782980"/>
    <w:multiLevelType w:val="hybridMultilevel"/>
    <w:tmpl w:val="0F0224FE"/>
    <w:lvl w:ilvl="0" w:tplc="04090001">
      <w:start w:val="1"/>
      <w:numFmt w:val="bullet"/>
      <w:lvlText w:val=""/>
      <w:lvlJc w:val="left"/>
      <w:pPr>
        <w:ind w:left="759" w:hanging="360"/>
      </w:pPr>
      <w:rPr>
        <w:rFonts w:ascii="Symbol" w:hAnsi="Symbol"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nsid w:val="07CB1A20"/>
    <w:multiLevelType w:val="hybridMultilevel"/>
    <w:tmpl w:val="FB9ACF0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09D60069"/>
    <w:multiLevelType w:val="hybridMultilevel"/>
    <w:tmpl w:val="AF0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5BA4"/>
    <w:multiLevelType w:val="hybridMultilevel"/>
    <w:tmpl w:val="F98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BF24E0"/>
    <w:multiLevelType w:val="hybridMultilevel"/>
    <w:tmpl w:val="9B2A2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EB310A"/>
    <w:multiLevelType w:val="hybridMultilevel"/>
    <w:tmpl w:val="C37AC06A"/>
    <w:lvl w:ilvl="0" w:tplc="B6883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B6121"/>
    <w:multiLevelType w:val="hybridMultilevel"/>
    <w:tmpl w:val="585E8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DA1721"/>
    <w:multiLevelType w:val="hybridMultilevel"/>
    <w:tmpl w:val="00F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4C3704"/>
    <w:multiLevelType w:val="hybridMultilevel"/>
    <w:tmpl w:val="819E0D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21DE0695"/>
    <w:multiLevelType w:val="hybridMultilevel"/>
    <w:tmpl w:val="4A6EB12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2">
    <w:nsid w:val="228160A0"/>
    <w:multiLevelType w:val="hybridMultilevel"/>
    <w:tmpl w:val="2F8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551F58"/>
    <w:multiLevelType w:val="hybridMultilevel"/>
    <w:tmpl w:val="5CB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DE7605"/>
    <w:multiLevelType w:val="hybridMultilevel"/>
    <w:tmpl w:val="E2A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384156"/>
    <w:multiLevelType w:val="hybridMultilevel"/>
    <w:tmpl w:val="90268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C84792F"/>
    <w:multiLevelType w:val="hybridMultilevel"/>
    <w:tmpl w:val="41F49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595913"/>
    <w:multiLevelType w:val="hybridMultilevel"/>
    <w:tmpl w:val="FDD2E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DF0F1E"/>
    <w:multiLevelType w:val="hybridMultilevel"/>
    <w:tmpl w:val="52D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34295F"/>
    <w:multiLevelType w:val="hybridMultilevel"/>
    <w:tmpl w:val="97725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F1609B"/>
    <w:multiLevelType w:val="hybridMultilevel"/>
    <w:tmpl w:val="26889850"/>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1">
    <w:nsid w:val="31374B59"/>
    <w:multiLevelType w:val="hybridMultilevel"/>
    <w:tmpl w:val="41F49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8478D4"/>
    <w:multiLevelType w:val="hybridMultilevel"/>
    <w:tmpl w:val="7702019A"/>
    <w:lvl w:ilvl="0" w:tplc="903CE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CA6930"/>
    <w:multiLevelType w:val="hybridMultilevel"/>
    <w:tmpl w:val="56B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6E19D2"/>
    <w:multiLevelType w:val="hybridMultilevel"/>
    <w:tmpl w:val="704CA05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5">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C17FBD"/>
    <w:multiLevelType w:val="hybridMultilevel"/>
    <w:tmpl w:val="41F49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E3A70F8"/>
    <w:multiLevelType w:val="hybridMultilevel"/>
    <w:tmpl w:val="B52C04CC"/>
    <w:lvl w:ilvl="0" w:tplc="BB24E91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771AB0"/>
    <w:multiLevelType w:val="hybridMultilevel"/>
    <w:tmpl w:val="222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873CC8"/>
    <w:multiLevelType w:val="hybridMultilevel"/>
    <w:tmpl w:val="41F49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7C412F"/>
    <w:multiLevelType w:val="hybridMultilevel"/>
    <w:tmpl w:val="41F49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5C3BAA"/>
    <w:multiLevelType w:val="hybridMultilevel"/>
    <w:tmpl w:val="313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0AC12A9"/>
    <w:multiLevelType w:val="hybridMultilevel"/>
    <w:tmpl w:val="410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2990BE9"/>
    <w:multiLevelType w:val="hybridMultilevel"/>
    <w:tmpl w:val="586E0C2A"/>
    <w:lvl w:ilvl="0" w:tplc="E592B014">
      <w:start w:val="1"/>
      <w:numFmt w:val="bullet"/>
      <w:lvlText w:val=""/>
      <w:lvlJc w:val="left"/>
      <w:pPr>
        <w:ind w:left="759" w:hanging="360"/>
      </w:pPr>
      <w:rPr>
        <w:rFonts w:ascii="Symbol" w:hAnsi="Symbol" w:hint="default"/>
        <w:color w:val="auto"/>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4">
    <w:nsid w:val="5800383A"/>
    <w:multiLevelType w:val="hybridMultilevel"/>
    <w:tmpl w:val="0E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8410355"/>
    <w:multiLevelType w:val="hybridMultilevel"/>
    <w:tmpl w:val="2BFE2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A913985"/>
    <w:multiLevelType w:val="hybridMultilevel"/>
    <w:tmpl w:val="A4C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B2C02CE"/>
    <w:multiLevelType w:val="hybridMultilevel"/>
    <w:tmpl w:val="96B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195960"/>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16B1A3C"/>
    <w:multiLevelType w:val="hybridMultilevel"/>
    <w:tmpl w:val="CA0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29425F4"/>
    <w:multiLevelType w:val="hybridMultilevel"/>
    <w:tmpl w:val="629EC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E76252"/>
    <w:multiLevelType w:val="hybridMultilevel"/>
    <w:tmpl w:val="41D4B8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624D3B"/>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1F311E"/>
    <w:multiLevelType w:val="hybridMultilevel"/>
    <w:tmpl w:val="0EB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8DC681A"/>
    <w:multiLevelType w:val="hybridMultilevel"/>
    <w:tmpl w:val="E2905B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45">
    <w:nsid w:val="79755A8F"/>
    <w:multiLevelType w:val="hybridMultilevel"/>
    <w:tmpl w:val="BB8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922DEE"/>
    <w:multiLevelType w:val="hybridMultilevel"/>
    <w:tmpl w:val="A402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FC124E"/>
    <w:multiLevelType w:val="hybridMultilevel"/>
    <w:tmpl w:val="FDA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DB85F10"/>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8"/>
  </w:num>
  <w:num w:numId="2">
    <w:abstractNumId w:val="25"/>
  </w:num>
  <w:num w:numId="3">
    <w:abstractNumId w:val="18"/>
  </w:num>
  <w:num w:numId="4">
    <w:abstractNumId w:val="5"/>
  </w:num>
  <w:num w:numId="5">
    <w:abstractNumId w:val="8"/>
  </w:num>
  <w:num w:numId="6">
    <w:abstractNumId w:val="10"/>
  </w:num>
  <w:num w:numId="7">
    <w:abstractNumId w:val="24"/>
  </w:num>
  <w:num w:numId="8">
    <w:abstractNumId w:val="37"/>
  </w:num>
  <w:num w:numId="9">
    <w:abstractNumId w:val="2"/>
  </w:num>
  <w:num w:numId="10">
    <w:abstractNumId w:val="45"/>
  </w:num>
  <w:num w:numId="11">
    <w:abstractNumId w:val="11"/>
  </w:num>
  <w:num w:numId="12">
    <w:abstractNumId w:val="23"/>
  </w:num>
  <w:num w:numId="13">
    <w:abstractNumId w:val="0"/>
  </w:num>
  <w:num w:numId="14">
    <w:abstractNumId w:val="32"/>
  </w:num>
  <w:num w:numId="15">
    <w:abstractNumId w:val="44"/>
  </w:num>
  <w:num w:numId="16">
    <w:abstractNumId w:val="33"/>
  </w:num>
  <w:num w:numId="17">
    <w:abstractNumId w:val="1"/>
  </w:num>
  <w:num w:numId="18">
    <w:abstractNumId w:val="20"/>
  </w:num>
  <w:num w:numId="19">
    <w:abstractNumId w:val="7"/>
  </w:num>
  <w:num w:numId="20">
    <w:abstractNumId w:val="41"/>
  </w:num>
  <w:num w:numId="21">
    <w:abstractNumId w:val="39"/>
  </w:num>
  <w:num w:numId="22">
    <w:abstractNumId w:val="38"/>
  </w:num>
  <w:num w:numId="23">
    <w:abstractNumId w:val="9"/>
  </w:num>
  <w:num w:numId="24">
    <w:abstractNumId w:val="34"/>
  </w:num>
  <w:num w:numId="25">
    <w:abstractNumId w:val="29"/>
  </w:num>
  <w:num w:numId="26">
    <w:abstractNumId w:val="22"/>
  </w:num>
  <w:num w:numId="27">
    <w:abstractNumId w:val="30"/>
  </w:num>
  <w:num w:numId="28">
    <w:abstractNumId w:val="16"/>
  </w:num>
  <w:num w:numId="29">
    <w:abstractNumId w:val="21"/>
  </w:num>
  <w:num w:numId="30">
    <w:abstractNumId w:val="26"/>
  </w:num>
  <w:num w:numId="31">
    <w:abstractNumId w:val="28"/>
  </w:num>
  <w:num w:numId="32">
    <w:abstractNumId w:val="42"/>
  </w:num>
  <w:num w:numId="33">
    <w:abstractNumId w:val="27"/>
  </w:num>
  <w:num w:numId="34">
    <w:abstractNumId w:val="36"/>
  </w:num>
  <w:num w:numId="35">
    <w:abstractNumId w:val="43"/>
  </w:num>
  <w:num w:numId="36">
    <w:abstractNumId w:val="31"/>
  </w:num>
  <w:num w:numId="37">
    <w:abstractNumId w:val="12"/>
  </w:num>
  <w:num w:numId="38">
    <w:abstractNumId w:val="14"/>
  </w:num>
  <w:num w:numId="39">
    <w:abstractNumId w:val="13"/>
  </w:num>
  <w:num w:numId="40">
    <w:abstractNumId w:val="19"/>
  </w:num>
  <w:num w:numId="41">
    <w:abstractNumId w:val="17"/>
  </w:num>
  <w:num w:numId="42">
    <w:abstractNumId w:val="40"/>
  </w:num>
  <w:num w:numId="43">
    <w:abstractNumId w:val="47"/>
  </w:num>
  <w:num w:numId="44">
    <w:abstractNumId w:val="48"/>
  </w:num>
  <w:num w:numId="45">
    <w:abstractNumId w:val="46"/>
  </w:num>
  <w:num w:numId="46">
    <w:abstractNumId w:val="35"/>
  </w:num>
  <w:num w:numId="47">
    <w:abstractNumId w:val="3"/>
  </w:num>
  <w:num w:numId="48">
    <w:abstractNumId w:val="15"/>
  </w:num>
  <w:num w:numId="49">
    <w:abstractNumId w:val="6"/>
  </w:num>
  <w:num w:numId="50">
    <w:abstractNumId w:val="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1B1AF6"/>
    <w:rsid w:val="00001A73"/>
    <w:rsid w:val="0000234B"/>
    <w:rsid w:val="0000420F"/>
    <w:rsid w:val="00005F8D"/>
    <w:rsid w:val="00006A21"/>
    <w:rsid w:val="0001077C"/>
    <w:rsid w:val="000123A2"/>
    <w:rsid w:val="00012572"/>
    <w:rsid w:val="00012E0E"/>
    <w:rsid w:val="00012E2F"/>
    <w:rsid w:val="00012FD1"/>
    <w:rsid w:val="000135B9"/>
    <w:rsid w:val="0001366C"/>
    <w:rsid w:val="00013C1F"/>
    <w:rsid w:val="000161F4"/>
    <w:rsid w:val="000162A6"/>
    <w:rsid w:val="00016FA0"/>
    <w:rsid w:val="00017242"/>
    <w:rsid w:val="000177C6"/>
    <w:rsid w:val="00020020"/>
    <w:rsid w:val="000201C7"/>
    <w:rsid w:val="00020E7E"/>
    <w:rsid w:val="00020F68"/>
    <w:rsid w:val="0002100B"/>
    <w:rsid w:val="00022100"/>
    <w:rsid w:val="00022B5E"/>
    <w:rsid w:val="0002411C"/>
    <w:rsid w:val="000246C4"/>
    <w:rsid w:val="000246FC"/>
    <w:rsid w:val="00024DA8"/>
    <w:rsid w:val="00024FAB"/>
    <w:rsid w:val="00026131"/>
    <w:rsid w:val="00026608"/>
    <w:rsid w:val="00026902"/>
    <w:rsid w:val="00026FDA"/>
    <w:rsid w:val="00027983"/>
    <w:rsid w:val="00027BBD"/>
    <w:rsid w:val="0003082F"/>
    <w:rsid w:val="00030914"/>
    <w:rsid w:val="00030E5A"/>
    <w:rsid w:val="00031B36"/>
    <w:rsid w:val="00031EEE"/>
    <w:rsid w:val="00032047"/>
    <w:rsid w:val="000322F8"/>
    <w:rsid w:val="00032484"/>
    <w:rsid w:val="000327FC"/>
    <w:rsid w:val="000335DE"/>
    <w:rsid w:val="00033ED0"/>
    <w:rsid w:val="0003587E"/>
    <w:rsid w:val="00035FFD"/>
    <w:rsid w:val="00040E47"/>
    <w:rsid w:val="000411F0"/>
    <w:rsid w:val="00042DD8"/>
    <w:rsid w:val="000434F9"/>
    <w:rsid w:val="000439DC"/>
    <w:rsid w:val="00043FF1"/>
    <w:rsid w:val="00044E61"/>
    <w:rsid w:val="00044F96"/>
    <w:rsid w:val="000451EA"/>
    <w:rsid w:val="000456D5"/>
    <w:rsid w:val="00046460"/>
    <w:rsid w:val="0004752F"/>
    <w:rsid w:val="00047CA4"/>
    <w:rsid w:val="000509BB"/>
    <w:rsid w:val="0005246E"/>
    <w:rsid w:val="00052FF4"/>
    <w:rsid w:val="0005303C"/>
    <w:rsid w:val="00053343"/>
    <w:rsid w:val="00053781"/>
    <w:rsid w:val="00054182"/>
    <w:rsid w:val="00054721"/>
    <w:rsid w:val="000557EB"/>
    <w:rsid w:val="00056928"/>
    <w:rsid w:val="00057350"/>
    <w:rsid w:val="00057A2B"/>
    <w:rsid w:val="00057AED"/>
    <w:rsid w:val="00057FBE"/>
    <w:rsid w:val="000601FF"/>
    <w:rsid w:val="00061567"/>
    <w:rsid w:val="00062670"/>
    <w:rsid w:val="00063920"/>
    <w:rsid w:val="000652B1"/>
    <w:rsid w:val="00065514"/>
    <w:rsid w:val="000663CB"/>
    <w:rsid w:val="0006780F"/>
    <w:rsid w:val="000718BE"/>
    <w:rsid w:val="00071AE5"/>
    <w:rsid w:val="00072EBA"/>
    <w:rsid w:val="00072FA9"/>
    <w:rsid w:val="00073013"/>
    <w:rsid w:val="000731CD"/>
    <w:rsid w:val="00073276"/>
    <w:rsid w:val="00074163"/>
    <w:rsid w:val="00074711"/>
    <w:rsid w:val="0007474A"/>
    <w:rsid w:val="00075035"/>
    <w:rsid w:val="000760F6"/>
    <w:rsid w:val="0007775F"/>
    <w:rsid w:val="0007785A"/>
    <w:rsid w:val="00077E40"/>
    <w:rsid w:val="00080399"/>
    <w:rsid w:val="00080E32"/>
    <w:rsid w:val="00082012"/>
    <w:rsid w:val="0008223C"/>
    <w:rsid w:val="00084009"/>
    <w:rsid w:val="00084D0D"/>
    <w:rsid w:val="0008598B"/>
    <w:rsid w:val="0008600F"/>
    <w:rsid w:val="00086148"/>
    <w:rsid w:val="00086B5B"/>
    <w:rsid w:val="00087301"/>
    <w:rsid w:val="00087817"/>
    <w:rsid w:val="00087BB5"/>
    <w:rsid w:val="0009120B"/>
    <w:rsid w:val="000918B6"/>
    <w:rsid w:val="00091E37"/>
    <w:rsid w:val="00092973"/>
    <w:rsid w:val="00095462"/>
    <w:rsid w:val="000956F5"/>
    <w:rsid w:val="00095F77"/>
    <w:rsid w:val="00096110"/>
    <w:rsid w:val="000962A8"/>
    <w:rsid w:val="00096397"/>
    <w:rsid w:val="00097A09"/>
    <w:rsid w:val="000A06E8"/>
    <w:rsid w:val="000A2951"/>
    <w:rsid w:val="000A431B"/>
    <w:rsid w:val="000A4A84"/>
    <w:rsid w:val="000A4E46"/>
    <w:rsid w:val="000A5635"/>
    <w:rsid w:val="000A5B19"/>
    <w:rsid w:val="000A62C1"/>
    <w:rsid w:val="000A6380"/>
    <w:rsid w:val="000A63EF"/>
    <w:rsid w:val="000A6A49"/>
    <w:rsid w:val="000A6DCD"/>
    <w:rsid w:val="000A7D71"/>
    <w:rsid w:val="000B1C1E"/>
    <w:rsid w:val="000B2E75"/>
    <w:rsid w:val="000B4CA4"/>
    <w:rsid w:val="000B4CF1"/>
    <w:rsid w:val="000B5447"/>
    <w:rsid w:val="000B56F4"/>
    <w:rsid w:val="000B5782"/>
    <w:rsid w:val="000B597C"/>
    <w:rsid w:val="000B5B99"/>
    <w:rsid w:val="000C1480"/>
    <w:rsid w:val="000C19E6"/>
    <w:rsid w:val="000C1A82"/>
    <w:rsid w:val="000C372D"/>
    <w:rsid w:val="000C4C77"/>
    <w:rsid w:val="000C56E8"/>
    <w:rsid w:val="000C6429"/>
    <w:rsid w:val="000C7BB8"/>
    <w:rsid w:val="000D16E5"/>
    <w:rsid w:val="000D1997"/>
    <w:rsid w:val="000D2493"/>
    <w:rsid w:val="000D2B13"/>
    <w:rsid w:val="000D3578"/>
    <w:rsid w:val="000D37D9"/>
    <w:rsid w:val="000D42E8"/>
    <w:rsid w:val="000D4677"/>
    <w:rsid w:val="000D6BFB"/>
    <w:rsid w:val="000D716D"/>
    <w:rsid w:val="000D74C9"/>
    <w:rsid w:val="000E1622"/>
    <w:rsid w:val="000E3639"/>
    <w:rsid w:val="000E389E"/>
    <w:rsid w:val="000E3FB1"/>
    <w:rsid w:val="000E560A"/>
    <w:rsid w:val="000E6576"/>
    <w:rsid w:val="000E6BEB"/>
    <w:rsid w:val="000E74CF"/>
    <w:rsid w:val="000F0261"/>
    <w:rsid w:val="000F0909"/>
    <w:rsid w:val="000F0A3B"/>
    <w:rsid w:val="000F0C4F"/>
    <w:rsid w:val="000F180A"/>
    <w:rsid w:val="000F21D2"/>
    <w:rsid w:val="000F39B9"/>
    <w:rsid w:val="000F480E"/>
    <w:rsid w:val="000F5517"/>
    <w:rsid w:val="000F583A"/>
    <w:rsid w:val="000F654E"/>
    <w:rsid w:val="000F7664"/>
    <w:rsid w:val="00100049"/>
    <w:rsid w:val="00100DA0"/>
    <w:rsid w:val="00100F4D"/>
    <w:rsid w:val="00101061"/>
    <w:rsid w:val="00101C62"/>
    <w:rsid w:val="00101CAD"/>
    <w:rsid w:val="00101EDE"/>
    <w:rsid w:val="0010284C"/>
    <w:rsid w:val="00102BF0"/>
    <w:rsid w:val="00102E90"/>
    <w:rsid w:val="00103192"/>
    <w:rsid w:val="00104300"/>
    <w:rsid w:val="001057E8"/>
    <w:rsid w:val="00105CD8"/>
    <w:rsid w:val="00110633"/>
    <w:rsid w:val="00110883"/>
    <w:rsid w:val="00112173"/>
    <w:rsid w:val="00112442"/>
    <w:rsid w:val="001128D1"/>
    <w:rsid w:val="0011290D"/>
    <w:rsid w:val="001139EC"/>
    <w:rsid w:val="00114B29"/>
    <w:rsid w:val="00115368"/>
    <w:rsid w:val="001166CF"/>
    <w:rsid w:val="00116765"/>
    <w:rsid w:val="00117236"/>
    <w:rsid w:val="001205BB"/>
    <w:rsid w:val="0012524C"/>
    <w:rsid w:val="00125303"/>
    <w:rsid w:val="00125DF6"/>
    <w:rsid w:val="00126A43"/>
    <w:rsid w:val="001271A0"/>
    <w:rsid w:val="00127E6E"/>
    <w:rsid w:val="0013031C"/>
    <w:rsid w:val="0013127A"/>
    <w:rsid w:val="00132084"/>
    <w:rsid w:val="0013219F"/>
    <w:rsid w:val="00133130"/>
    <w:rsid w:val="0013372F"/>
    <w:rsid w:val="0013395E"/>
    <w:rsid w:val="001342B5"/>
    <w:rsid w:val="001353C3"/>
    <w:rsid w:val="0013567C"/>
    <w:rsid w:val="00135A24"/>
    <w:rsid w:val="00135F19"/>
    <w:rsid w:val="00136F41"/>
    <w:rsid w:val="00136F52"/>
    <w:rsid w:val="00137427"/>
    <w:rsid w:val="00140041"/>
    <w:rsid w:val="00141A97"/>
    <w:rsid w:val="00141B4A"/>
    <w:rsid w:val="00141DF7"/>
    <w:rsid w:val="00141E2D"/>
    <w:rsid w:val="00142714"/>
    <w:rsid w:val="0014377D"/>
    <w:rsid w:val="0014442E"/>
    <w:rsid w:val="0014476E"/>
    <w:rsid w:val="00144DD9"/>
    <w:rsid w:val="00144E1C"/>
    <w:rsid w:val="001455C1"/>
    <w:rsid w:val="001465EE"/>
    <w:rsid w:val="00147789"/>
    <w:rsid w:val="00147A3F"/>
    <w:rsid w:val="00150C30"/>
    <w:rsid w:val="00152B5F"/>
    <w:rsid w:val="00152C1D"/>
    <w:rsid w:val="00152D0F"/>
    <w:rsid w:val="00153E98"/>
    <w:rsid w:val="0015491C"/>
    <w:rsid w:val="00155031"/>
    <w:rsid w:val="0015559B"/>
    <w:rsid w:val="0015571A"/>
    <w:rsid w:val="001557FA"/>
    <w:rsid w:val="00155DB3"/>
    <w:rsid w:val="00156B1F"/>
    <w:rsid w:val="0015730A"/>
    <w:rsid w:val="00157818"/>
    <w:rsid w:val="00160A2A"/>
    <w:rsid w:val="00160C50"/>
    <w:rsid w:val="00161645"/>
    <w:rsid w:val="00162930"/>
    <w:rsid w:val="00164F22"/>
    <w:rsid w:val="00165463"/>
    <w:rsid w:val="00165524"/>
    <w:rsid w:val="00166961"/>
    <w:rsid w:val="00166D4F"/>
    <w:rsid w:val="00167C02"/>
    <w:rsid w:val="00167F06"/>
    <w:rsid w:val="00171451"/>
    <w:rsid w:val="00171CD2"/>
    <w:rsid w:val="00172105"/>
    <w:rsid w:val="001723FA"/>
    <w:rsid w:val="0017274C"/>
    <w:rsid w:val="00172E81"/>
    <w:rsid w:val="00172FFE"/>
    <w:rsid w:val="00175F0F"/>
    <w:rsid w:val="00176F04"/>
    <w:rsid w:val="001777EF"/>
    <w:rsid w:val="0018023A"/>
    <w:rsid w:val="001809E9"/>
    <w:rsid w:val="00180A27"/>
    <w:rsid w:val="001813C3"/>
    <w:rsid w:val="00181A2A"/>
    <w:rsid w:val="00181EAB"/>
    <w:rsid w:val="00181ECB"/>
    <w:rsid w:val="00182251"/>
    <w:rsid w:val="00183343"/>
    <w:rsid w:val="00183E9D"/>
    <w:rsid w:val="0018416F"/>
    <w:rsid w:val="00184CD4"/>
    <w:rsid w:val="00184D1F"/>
    <w:rsid w:val="00185772"/>
    <w:rsid w:val="00186297"/>
    <w:rsid w:val="0018643D"/>
    <w:rsid w:val="0018691A"/>
    <w:rsid w:val="00186949"/>
    <w:rsid w:val="00186B98"/>
    <w:rsid w:val="00187111"/>
    <w:rsid w:val="00187B5E"/>
    <w:rsid w:val="00187C6F"/>
    <w:rsid w:val="00190373"/>
    <w:rsid w:val="00190953"/>
    <w:rsid w:val="00191A1C"/>
    <w:rsid w:val="00193D0F"/>
    <w:rsid w:val="00194AE5"/>
    <w:rsid w:val="00194DFA"/>
    <w:rsid w:val="001950B8"/>
    <w:rsid w:val="0019624A"/>
    <w:rsid w:val="001964AC"/>
    <w:rsid w:val="001965E1"/>
    <w:rsid w:val="00196E90"/>
    <w:rsid w:val="00197589"/>
    <w:rsid w:val="001978C3"/>
    <w:rsid w:val="00197B9A"/>
    <w:rsid w:val="001A02C5"/>
    <w:rsid w:val="001A1E5E"/>
    <w:rsid w:val="001A2642"/>
    <w:rsid w:val="001A3E8C"/>
    <w:rsid w:val="001A412F"/>
    <w:rsid w:val="001A447A"/>
    <w:rsid w:val="001A4D3C"/>
    <w:rsid w:val="001A61BD"/>
    <w:rsid w:val="001A6CB7"/>
    <w:rsid w:val="001B0187"/>
    <w:rsid w:val="001B02B5"/>
    <w:rsid w:val="001B0BBB"/>
    <w:rsid w:val="001B116B"/>
    <w:rsid w:val="001B15AF"/>
    <w:rsid w:val="001B1AF6"/>
    <w:rsid w:val="001B27F1"/>
    <w:rsid w:val="001B3847"/>
    <w:rsid w:val="001B3F54"/>
    <w:rsid w:val="001B44A5"/>
    <w:rsid w:val="001B4640"/>
    <w:rsid w:val="001B4A4C"/>
    <w:rsid w:val="001B4A85"/>
    <w:rsid w:val="001B4F46"/>
    <w:rsid w:val="001B54BC"/>
    <w:rsid w:val="001B5771"/>
    <w:rsid w:val="001B664D"/>
    <w:rsid w:val="001B68CB"/>
    <w:rsid w:val="001B70F5"/>
    <w:rsid w:val="001C0537"/>
    <w:rsid w:val="001C1B97"/>
    <w:rsid w:val="001C2D9E"/>
    <w:rsid w:val="001C3432"/>
    <w:rsid w:val="001C371E"/>
    <w:rsid w:val="001C3892"/>
    <w:rsid w:val="001C3982"/>
    <w:rsid w:val="001C4EC6"/>
    <w:rsid w:val="001C5797"/>
    <w:rsid w:val="001C586A"/>
    <w:rsid w:val="001C5CCF"/>
    <w:rsid w:val="001C5DFB"/>
    <w:rsid w:val="001C6845"/>
    <w:rsid w:val="001C68C1"/>
    <w:rsid w:val="001C77C4"/>
    <w:rsid w:val="001C7BED"/>
    <w:rsid w:val="001D0278"/>
    <w:rsid w:val="001D03B6"/>
    <w:rsid w:val="001D0427"/>
    <w:rsid w:val="001D0B63"/>
    <w:rsid w:val="001D1944"/>
    <w:rsid w:val="001D1B57"/>
    <w:rsid w:val="001D2481"/>
    <w:rsid w:val="001D3D0E"/>
    <w:rsid w:val="001D46B1"/>
    <w:rsid w:val="001D5D63"/>
    <w:rsid w:val="001D6677"/>
    <w:rsid w:val="001D66A2"/>
    <w:rsid w:val="001E010B"/>
    <w:rsid w:val="001E012D"/>
    <w:rsid w:val="001E1D5F"/>
    <w:rsid w:val="001E21A2"/>
    <w:rsid w:val="001E2374"/>
    <w:rsid w:val="001E2459"/>
    <w:rsid w:val="001E2C76"/>
    <w:rsid w:val="001E43A4"/>
    <w:rsid w:val="001E4431"/>
    <w:rsid w:val="001E453A"/>
    <w:rsid w:val="001E4FD3"/>
    <w:rsid w:val="001E5CAB"/>
    <w:rsid w:val="001E62B7"/>
    <w:rsid w:val="001E695D"/>
    <w:rsid w:val="001E6CA3"/>
    <w:rsid w:val="001E70A4"/>
    <w:rsid w:val="001E7395"/>
    <w:rsid w:val="001E7967"/>
    <w:rsid w:val="001E7B97"/>
    <w:rsid w:val="001F11B3"/>
    <w:rsid w:val="001F160F"/>
    <w:rsid w:val="001F1FF9"/>
    <w:rsid w:val="001F22B1"/>
    <w:rsid w:val="001F2DF8"/>
    <w:rsid w:val="001F34A3"/>
    <w:rsid w:val="001F3902"/>
    <w:rsid w:val="001F48A1"/>
    <w:rsid w:val="001F4A8D"/>
    <w:rsid w:val="001F4B55"/>
    <w:rsid w:val="001F63BD"/>
    <w:rsid w:val="001F76CA"/>
    <w:rsid w:val="002010AC"/>
    <w:rsid w:val="002011AA"/>
    <w:rsid w:val="00202DE8"/>
    <w:rsid w:val="00203AF1"/>
    <w:rsid w:val="00203E9F"/>
    <w:rsid w:val="00203FA1"/>
    <w:rsid w:val="0021060D"/>
    <w:rsid w:val="00210746"/>
    <w:rsid w:val="00211BE6"/>
    <w:rsid w:val="002125A8"/>
    <w:rsid w:val="002149DD"/>
    <w:rsid w:val="0021578F"/>
    <w:rsid w:val="00215F9D"/>
    <w:rsid w:val="00216D88"/>
    <w:rsid w:val="002207C5"/>
    <w:rsid w:val="00220B0A"/>
    <w:rsid w:val="00222F7C"/>
    <w:rsid w:val="00224D84"/>
    <w:rsid w:val="002256CC"/>
    <w:rsid w:val="00226317"/>
    <w:rsid w:val="002265A1"/>
    <w:rsid w:val="00226B6A"/>
    <w:rsid w:val="002305E8"/>
    <w:rsid w:val="002308C1"/>
    <w:rsid w:val="00230FA5"/>
    <w:rsid w:val="002323A6"/>
    <w:rsid w:val="002328C6"/>
    <w:rsid w:val="00232B88"/>
    <w:rsid w:val="00233781"/>
    <w:rsid w:val="00233F24"/>
    <w:rsid w:val="0023457C"/>
    <w:rsid w:val="00234A04"/>
    <w:rsid w:val="00234F9E"/>
    <w:rsid w:val="00235E44"/>
    <w:rsid w:val="00235F97"/>
    <w:rsid w:val="00237291"/>
    <w:rsid w:val="00240475"/>
    <w:rsid w:val="002416E9"/>
    <w:rsid w:val="00241F35"/>
    <w:rsid w:val="00242013"/>
    <w:rsid w:val="00242DB2"/>
    <w:rsid w:val="0024416B"/>
    <w:rsid w:val="00245207"/>
    <w:rsid w:val="00245756"/>
    <w:rsid w:val="00246048"/>
    <w:rsid w:val="002460FA"/>
    <w:rsid w:val="002464F9"/>
    <w:rsid w:val="00246A61"/>
    <w:rsid w:val="00246BED"/>
    <w:rsid w:val="00246C37"/>
    <w:rsid w:val="002479F9"/>
    <w:rsid w:val="002504DC"/>
    <w:rsid w:val="002511CC"/>
    <w:rsid w:val="00251301"/>
    <w:rsid w:val="00252812"/>
    <w:rsid w:val="00252981"/>
    <w:rsid w:val="00252A83"/>
    <w:rsid w:val="00253170"/>
    <w:rsid w:val="00253CEC"/>
    <w:rsid w:val="00253EF7"/>
    <w:rsid w:val="002561FD"/>
    <w:rsid w:val="00256C62"/>
    <w:rsid w:val="00256D2F"/>
    <w:rsid w:val="002570A2"/>
    <w:rsid w:val="00257157"/>
    <w:rsid w:val="00257DFD"/>
    <w:rsid w:val="002601A0"/>
    <w:rsid w:val="00260420"/>
    <w:rsid w:val="00260A41"/>
    <w:rsid w:val="002617FB"/>
    <w:rsid w:val="00262385"/>
    <w:rsid w:val="002624F4"/>
    <w:rsid w:val="00264B29"/>
    <w:rsid w:val="00265E08"/>
    <w:rsid w:val="002663B5"/>
    <w:rsid w:val="00266ED5"/>
    <w:rsid w:val="00267903"/>
    <w:rsid w:val="002700D4"/>
    <w:rsid w:val="00270C30"/>
    <w:rsid w:val="00270F9A"/>
    <w:rsid w:val="00272B33"/>
    <w:rsid w:val="00272B8A"/>
    <w:rsid w:val="00272E70"/>
    <w:rsid w:val="00273184"/>
    <w:rsid w:val="002732A6"/>
    <w:rsid w:val="00274498"/>
    <w:rsid w:val="00274E4D"/>
    <w:rsid w:val="00274EAB"/>
    <w:rsid w:val="00275BDD"/>
    <w:rsid w:val="00275CC6"/>
    <w:rsid w:val="0027615B"/>
    <w:rsid w:val="00276446"/>
    <w:rsid w:val="00276517"/>
    <w:rsid w:val="002766EE"/>
    <w:rsid w:val="002769D8"/>
    <w:rsid w:val="00276A2B"/>
    <w:rsid w:val="00276B9D"/>
    <w:rsid w:val="00276F12"/>
    <w:rsid w:val="00277598"/>
    <w:rsid w:val="00277670"/>
    <w:rsid w:val="0028012D"/>
    <w:rsid w:val="00281A08"/>
    <w:rsid w:val="0028342D"/>
    <w:rsid w:val="002856C7"/>
    <w:rsid w:val="00285884"/>
    <w:rsid w:val="002868E0"/>
    <w:rsid w:val="00287533"/>
    <w:rsid w:val="00287C76"/>
    <w:rsid w:val="00293D8F"/>
    <w:rsid w:val="002940A4"/>
    <w:rsid w:val="00294279"/>
    <w:rsid w:val="0029456D"/>
    <w:rsid w:val="00296788"/>
    <w:rsid w:val="00296BDA"/>
    <w:rsid w:val="00297AD8"/>
    <w:rsid w:val="00297B5C"/>
    <w:rsid w:val="00297D40"/>
    <w:rsid w:val="00297F2B"/>
    <w:rsid w:val="002A0061"/>
    <w:rsid w:val="002A17E2"/>
    <w:rsid w:val="002A2223"/>
    <w:rsid w:val="002A23F1"/>
    <w:rsid w:val="002A2A22"/>
    <w:rsid w:val="002A4446"/>
    <w:rsid w:val="002A567C"/>
    <w:rsid w:val="002A5B82"/>
    <w:rsid w:val="002A5D75"/>
    <w:rsid w:val="002A5DDD"/>
    <w:rsid w:val="002A7555"/>
    <w:rsid w:val="002A774E"/>
    <w:rsid w:val="002B08D0"/>
    <w:rsid w:val="002B1164"/>
    <w:rsid w:val="002B16B9"/>
    <w:rsid w:val="002B1A22"/>
    <w:rsid w:val="002B1D3F"/>
    <w:rsid w:val="002B1E4D"/>
    <w:rsid w:val="002B2139"/>
    <w:rsid w:val="002B2603"/>
    <w:rsid w:val="002B45D7"/>
    <w:rsid w:val="002B52A1"/>
    <w:rsid w:val="002B5583"/>
    <w:rsid w:val="002B56AB"/>
    <w:rsid w:val="002B5C17"/>
    <w:rsid w:val="002B5D04"/>
    <w:rsid w:val="002B6AEF"/>
    <w:rsid w:val="002B6CC3"/>
    <w:rsid w:val="002B7C2A"/>
    <w:rsid w:val="002B7F29"/>
    <w:rsid w:val="002C09AB"/>
    <w:rsid w:val="002C0DA1"/>
    <w:rsid w:val="002C0E4C"/>
    <w:rsid w:val="002C1163"/>
    <w:rsid w:val="002C1BCA"/>
    <w:rsid w:val="002C1D5F"/>
    <w:rsid w:val="002C1D7E"/>
    <w:rsid w:val="002C206F"/>
    <w:rsid w:val="002C4FD4"/>
    <w:rsid w:val="002C6236"/>
    <w:rsid w:val="002C6A1C"/>
    <w:rsid w:val="002C6D45"/>
    <w:rsid w:val="002C7D91"/>
    <w:rsid w:val="002D0E07"/>
    <w:rsid w:val="002D1C7F"/>
    <w:rsid w:val="002D237D"/>
    <w:rsid w:val="002D42CA"/>
    <w:rsid w:val="002D44CA"/>
    <w:rsid w:val="002D49AE"/>
    <w:rsid w:val="002D4FC6"/>
    <w:rsid w:val="002D55BB"/>
    <w:rsid w:val="002D642A"/>
    <w:rsid w:val="002D65BB"/>
    <w:rsid w:val="002D65DC"/>
    <w:rsid w:val="002D74FC"/>
    <w:rsid w:val="002D7D4A"/>
    <w:rsid w:val="002E06A3"/>
    <w:rsid w:val="002E0879"/>
    <w:rsid w:val="002E0B54"/>
    <w:rsid w:val="002E0C93"/>
    <w:rsid w:val="002E1200"/>
    <w:rsid w:val="002E2559"/>
    <w:rsid w:val="002E268F"/>
    <w:rsid w:val="002E2B29"/>
    <w:rsid w:val="002E2ED5"/>
    <w:rsid w:val="002E37AB"/>
    <w:rsid w:val="002E3A52"/>
    <w:rsid w:val="002E3ECB"/>
    <w:rsid w:val="002E51DA"/>
    <w:rsid w:val="002E6A3B"/>
    <w:rsid w:val="002F075E"/>
    <w:rsid w:val="002F23EC"/>
    <w:rsid w:val="002F3943"/>
    <w:rsid w:val="002F4469"/>
    <w:rsid w:val="002F5614"/>
    <w:rsid w:val="002F5EB4"/>
    <w:rsid w:val="002F60CB"/>
    <w:rsid w:val="002F7B04"/>
    <w:rsid w:val="002F7ECA"/>
    <w:rsid w:val="003005AE"/>
    <w:rsid w:val="00300689"/>
    <w:rsid w:val="00300E1D"/>
    <w:rsid w:val="0030168D"/>
    <w:rsid w:val="00301778"/>
    <w:rsid w:val="0030188A"/>
    <w:rsid w:val="00301C1D"/>
    <w:rsid w:val="00303D8E"/>
    <w:rsid w:val="003043CD"/>
    <w:rsid w:val="003044EA"/>
    <w:rsid w:val="0030484F"/>
    <w:rsid w:val="00304AF2"/>
    <w:rsid w:val="00306489"/>
    <w:rsid w:val="00306C1A"/>
    <w:rsid w:val="003074E9"/>
    <w:rsid w:val="00307EA0"/>
    <w:rsid w:val="00310342"/>
    <w:rsid w:val="0031131E"/>
    <w:rsid w:val="00312753"/>
    <w:rsid w:val="0031429A"/>
    <w:rsid w:val="003153D5"/>
    <w:rsid w:val="00315CB7"/>
    <w:rsid w:val="003178AC"/>
    <w:rsid w:val="003200CD"/>
    <w:rsid w:val="003201A8"/>
    <w:rsid w:val="003213F5"/>
    <w:rsid w:val="00321511"/>
    <w:rsid w:val="00321601"/>
    <w:rsid w:val="003229A4"/>
    <w:rsid w:val="00323066"/>
    <w:rsid w:val="00323342"/>
    <w:rsid w:val="003235FF"/>
    <w:rsid w:val="0032370A"/>
    <w:rsid w:val="00323C57"/>
    <w:rsid w:val="00323C89"/>
    <w:rsid w:val="00324DC8"/>
    <w:rsid w:val="00325986"/>
    <w:rsid w:val="003260AF"/>
    <w:rsid w:val="00326E9C"/>
    <w:rsid w:val="003301EC"/>
    <w:rsid w:val="00331C4A"/>
    <w:rsid w:val="003321D3"/>
    <w:rsid w:val="00332A58"/>
    <w:rsid w:val="00333B44"/>
    <w:rsid w:val="003340CD"/>
    <w:rsid w:val="003355B0"/>
    <w:rsid w:val="00335794"/>
    <w:rsid w:val="00335895"/>
    <w:rsid w:val="003358A8"/>
    <w:rsid w:val="0033597C"/>
    <w:rsid w:val="0034113C"/>
    <w:rsid w:val="00341DCF"/>
    <w:rsid w:val="00342848"/>
    <w:rsid w:val="00342904"/>
    <w:rsid w:val="00343467"/>
    <w:rsid w:val="00343E83"/>
    <w:rsid w:val="00344FC7"/>
    <w:rsid w:val="00345726"/>
    <w:rsid w:val="003468A6"/>
    <w:rsid w:val="00346CAA"/>
    <w:rsid w:val="00346F55"/>
    <w:rsid w:val="00347905"/>
    <w:rsid w:val="003503E9"/>
    <w:rsid w:val="003509C7"/>
    <w:rsid w:val="003509FC"/>
    <w:rsid w:val="00352129"/>
    <w:rsid w:val="003526E1"/>
    <w:rsid w:val="00353549"/>
    <w:rsid w:val="0035499B"/>
    <w:rsid w:val="00354FF1"/>
    <w:rsid w:val="00355527"/>
    <w:rsid w:val="00355D02"/>
    <w:rsid w:val="003565E7"/>
    <w:rsid w:val="003574BD"/>
    <w:rsid w:val="00357D93"/>
    <w:rsid w:val="003601CC"/>
    <w:rsid w:val="00361EF8"/>
    <w:rsid w:val="0036214F"/>
    <w:rsid w:val="00362322"/>
    <w:rsid w:val="00362AAD"/>
    <w:rsid w:val="0036333D"/>
    <w:rsid w:val="00364900"/>
    <w:rsid w:val="0036537D"/>
    <w:rsid w:val="003656C2"/>
    <w:rsid w:val="00365C72"/>
    <w:rsid w:val="00366122"/>
    <w:rsid w:val="003661A9"/>
    <w:rsid w:val="00366827"/>
    <w:rsid w:val="00366C14"/>
    <w:rsid w:val="00366C7B"/>
    <w:rsid w:val="003674B1"/>
    <w:rsid w:val="00370634"/>
    <w:rsid w:val="003709E9"/>
    <w:rsid w:val="00371824"/>
    <w:rsid w:val="00373234"/>
    <w:rsid w:val="00375FD0"/>
    <w:rsid w:val="00377AC2"/>
    <w:rsid w:val="00381904"/>
    <w:rsid w:val="00381A78"/>
    <w:rsid w:val="00382DD2"/>
    <w:rsid w:val="00382ECD"/>
    <w:rsid w:val="003838C9"/>
    <w:rsid w:val="00383C31"/>
    <w:rsid w:val="00384854"/>
    <w:rsid w:val="00384BFD"/>
    <w:rsid w:val="00385655"/>
    <w:rsid w:val="00385E80"/>
    <w:rsid w:val="0038600D"/>
    <w:rsid w:val="0038627B"/>
    <w:rsid w:val="003877F0"/>
    <w:rsid w:val="00387F8A"/>
    <w:rsid w:val="00387FEE"/>
    <w:rsid w:val="00391569"/>
    <w:rsid w:val="0039173C"/>
    <w:rsid w:val="00391EF4"/>
    <w:rsid w:val="0039201B"/>
    <w:rsid w:val="00392581"/>
    <w:rsid w:val="003926D5"/>
    <w:rsid w:val="00392F7C"/>
    <w:rsid w:val="003930F7"/>
    <w:rsid w:val="00394468"/>
    <w:rsid w:val="00394DAE"/>
    <w:rsid w:val="00394DBD"/>
    <w:rsid w:val="00395FCA"/>
    <w:rsid w:val="003966BC"/>
    <w:rsid w:val="00396D5D"/>
    <w:rsid w:val="00397C1A"/>
    <w:rsid w:val="003A03FC"/>
    <w:rsid w:val="003A18F7"/>
    <w:rsid w:val="003A3398"/>
    <w:rsid w:val="003A420D"/>
    <w:rsid w:val="003A4CAE"/>
    <w:rsid w:val="003A54BA"/>
    <w:rsid w:val="003A5994"/>
    <w:rsid w:val="003A6FC8"/>
    <w:rsid w:val="003B0706"/>
    <w:rsid w:val="003B0D8F"/>
    <w:rsid w:val="003B15F1"/>
    <w:rsid w:val="003B1B35"/>
    <w:rsid w:val="003B1D9A"/>
    <w:rsid w:val="003B2F12"/>
    <w:rsid w:val="003B2F5D"/>
    <w:rsid w:val="003B48B1"/>
    <w:rsid w:val="003B4DC0"/>
    <w:rsid w:val="003B5386"/>
    <w:rsid w:val="003B5B6C"/>
    <w:rsid w:val="003C258F"/>
    <w:rsid w:val="003C2B70"/>
    <w:rsid w:val="003C2BC2"/>
    <w:rsid w:val="003C2D8A"/>
    <w:rsid w:val="003C376D"/>
    <w:rsid w:val="003C3B10"/>
    <w:rsid w:val="003C3E73"/>
    <w:rsid w:val="003C44C3"/>
    <w:rsid w:val="003C5391"/>
    <w:rsid w:val="003C718F"/>
    <w:rsid w:val="003C7A51"/>
    <w:rsid w:val="003D09EF"/>
    <w:rsid w:val="003D0BDC"/>
    <w:rsid w:val="003D0F81"/>
    <w:rsid w:val="003D1DD8"/>
    <w:rsid w:val="003D25AD"/>
    <w:rsid w:val="003D2A02"/>
    <w:rsid w:val="003D346C"/>
    <w:rsid w:val="003D44CD"/>
    <w:rsid w:val="003D5C1E"/>
    <w:rsid w:val="003E1AC7"/>
    <w:rsid w:val="003E2DD5"/>
    <w:rsid w:val="003E349E"/>
    <w:rsid w:val="003E3972"/>
    <w:rsid w:val="003E3F8B"/>
    <w:rsid w:val="003E46A7"/>
    <w:rsid w:val="003E5620"/>
    <w:rsid w:val="003E5AC5"/>
    <w:rsid w:val="003E6314"/>
    <w:rsid w:val="003E6744"/>
    <w:rsid w:val="003E6DAD"/>
    <w:rsid w:val="003F0B73"/>
    <w:rsid w:val="003F0CB7"/>
    <w:rsid w:val="003F0F29"/>
    <w:rsid w:val="003F1137"/>
    <w:rsid w:val="003F1D54"/>
    <w:rsid w:val="003F2297"/>
    <w:rsid w:val="003F48FC"/>
    <w:rsid w:val="003F5332"/>
    <w:rsid w:val="003F6834"/>
    <w:rsid w:val="003F7540"/>
    <w:rsid w:val="003F7F13"/>
    <w:rsid w:val="004008C5"/>
    <w:rsid w:val="00400C15"/>
    <w:rsid w:val="004019BB"/>
    <w:rsid w:val="00402DDE"/>
    <w:rsid w:val="00403095"/>
    <w:rsid w:val="00406E6C"/>
    <w:rsid w:val="00407437"/>
    <w:rsid w:val="004078E6"/>
    <w:rsid w:val="00407A84"/>
    <w:rsid w:val="00407D18"/>
    <w:rsid w:val="00410E68"/>
    <w:rsid w:val="004119B1"/>
    <w:rsid w:val="00412109"/>
    <w:rsid w:val="00412647"/>
    <w:rsid w:val="004135D7"/>
    <w:rsid w:val="004136A1"/>
    <w:rsid w:val="00414347"/>
    <w:rsid w:val="0041479A"/>
    <w:rsid w:val="0041514F"/>
    <w:rsid w:val="00415773"/>
    <w:rsid w:val="004175CA"/>
    <w:rsid w:val="00417800"/>
    <w:rsid w:val="004203D6"/>
    <w:rsid w:val="00420DF3"/>
    <w:rsid w:val="0042235C"/>
    <w:rsid w:val="00422BA6"/>
    <w:rsid w:val="00422C10"/>
    <w:rsid w:val="004230AB"/>
    <w:rsid w:val="00423233"/>
    <w:rsid w:val="00425094"/>
    <w:rsid w:val="00425995"/>
    <w:rsid w:val="004274F4"/>
    <w:rsid w:val="00427E40"/>
    <w:rsid w:val="0043056C"/>
    <w:rsid w:val="00431381"/>
    <w:rsid w:val="00431D34"/>
    <w:rsid w:val="00432339"/>
    <w:rsid w:val="00432B10"/>
    <w:rsid w:val="00432E45"/>
    <w:rsid w:val="00433259"/>
    <w:rsid w:val="00434C72"/>
    <w:rsid w:val="004350BB"/>
    <w:rsid w:val="004355CB"/>
    <w:rsid w:val="00436B72"/>
    <w:rsid w:val="00436EAB"/>
    <w:rsid w:val="00440BD7"/>
    <w:rsid w:val="0044323B"/>
    <w:rsid w:val="00443EE7"/>
    <w:rsid w:val="0044402B"/>
    <w:rsid w:val="00444676"/>
    <w:rsid w:val="00444AFE"/>
    <w:rsid w:val="0044557A"/>
    <w:rsid w:val="00446BF0"/>
    <w:rsid w:val="00447F3F"/>
    <w:rsid w:val="00450D62"/>
    <w:rsid w:val="00453377"/>
    <w:rsid w:val="0045342F"/>
    <w:rsid w:val="00453680"/>
    <w:rsid w:val="0045390A"/>
    <w:rsid w:val="0045418A"/>
    <w:rsid w:val="004541B7"/>
    <w:rsid w:val="0045439E"/>
    <w:rsid w:val="00454A2F"/>
    <w:rsid w:val="0045508C"/>
    <w:rsid w:val="00455837"/>
    <w:rsid w:val="00456E25"/>
    <w:rsid w:val="0045707E"/>
    <w:rsid w:val="00461491"/>
    <w:rsid w:val="00465F3D"/>
    <w:rsid w:val="00465F65"/>
    <w:rsid w:val="00466B6E"/>
    <w:rsid w:val="00467429"/>
    <w:rsid w:val="004702B5"/>
    <w:rsid w:val="00470DE1"/>
    <w:rsid w:val="004710BF"/>
    <w:rsid w:val="0047134E"/>
    <w:rsid w:val="004717E7"/>
    <w:rsid w:val="00471EAB"/>
    <w:rsid w:val="004725B2"/>
    <w:rsid w:val="00472AE6"/>
    <w:rsid w:val="00473B31"/>
    <w:rsid w:val="004748F2"/>
    <w:rsid w:val="00474C13"/>
    <w:rsid w:val="00474FBF"/>
    <w:rsid w:val="00475F41"/>
    <w:rsid w:val="00476293"/>
    <w:rsid w:val="00476DDA"/>
    <w:rsid w:val="004805B6"/>
    <w:rsid w:val="00480621"/>
    <w:rsid w:val="00480B1A"/>
    <w:rsid w:val="00481647"/>
    <w:rsid w:val="00481648"/>
    <w:rsid w:val="004818D9"/>
    <w:rsid w:val="00481C14"/>
    <w:rsid w:val="00481CA2"/>
    <w:rsid w:val="00481EE4"/>
    <w:rsid w:val="004821B5"/>
    <w:rsid w:val="004829D4"/>
    <w:rsid w:val="0048337B"/>
    <w:rsid w:val="00484D22"/>
    <w:rsid w:val="00484F23"/>
    <w:rsid w:val="004877E2"/>
    <w:rsid w:val="00487A41"/>
    <w:rsid w:val="00490DDC"/>
    <w:rsid w:val="004912AA"/>
    <w:rsid w:val="0049183D"/>
    <w:rsid w:val="0049217B"/>
    <w:rsid w:val="004933E7"/>
    <w:rsid w:val="00493E15"/>
    <w:rsid w:val="00494D38"/>
    <w:rsid w:val="0049588E"/>
    <w:rsid w:val="0049601F"/>
    <w:rsid w:val="00496F35"/>
    <w:rsid w:val="004A11F7"/>
    <w:rsid w:val="004A265C"/>
    <w:rsid w:val="004A2E4E"/>
    <w:rsid w:val="004A35BC"/>
    <w:rsid w:val="004A57A3"/>
    <w:rsid w:val="004A590D"/>
    <w:rsid w:val="004B0062"/>
    <w:rsid w:val="004B2712"/>
    <w:rsid w:val="004B2C61"/>
    <w:rsid w:val="004B2DDD"/>
    <w:rsid w:val="004B3B48"/>
    <w:rsid w:val="004B409D"/>
    <w:rsid w:val="004B4627"/>
    <w:rsid w:val="004B4B5E"/>
    <w:rsid w:val="004B4EF3"/>
    <w:rsid w:val="004B5102"/>
    <w:rsid w:val="004B5286"/>
    <w:rsid w:val="004B551D"/>
    <w:rsid w:val="004B683E"/>
    <w:rsid w:val="004B790E"/>
    <w:rsid w:val="004C02FD"/>
    <w:rsid w:val="004C05DA"/>
    <w:rsid w:val="004C0601"/>
    <w:rsid w:val="004C1ABB"/>
    <w:rsid w:val="004C30EA"/>
    <w:rsid w:val="004C3293"/>
    <w:rsid w:val="004C3CA4"/>
    <w:rsid w:val="004C5F55"/>
    <w:rsid w:val="004C6137"/>
    <w:rsid w:val="004C6283"/>
    <w:rsid w:val="004C7B19"/>
    <w:rsid w:val="004C7CF1"/>
    <w:rsid w:val="004D1809"/>
    <w:rsid w:val="004D2208"/>
    <w:rsid w:val="004D29B7"/>
    <w:rsid w:val="004D2C21"/>
    <w:rsid w:val="004D5208"/>
    <w:rsid w:val="004D5EB6"/>
    <w:rsid w:val="004D5FE5"/>
    <w:rsid w:val="004D60CE"/>
    <w:rsid w:val="004D64B9"/>
    <w:rsid w:val="004D64BB"/>
    <w:rsid w:val="004E10EE"/>
    <w:rsid w:val="004E185D"/>
    <w:rsid w:val="004E3790"/>
    <w:rsid w:val="004E531A"/>
    <w:rsid w:val="004E5C66"/>
    <w:rsid w:val="004E5ED2"/>
    <w:rsid w:val="004E6548"/>
    <w:rsid w:val="004E7020"/>
    <w:rsid w:val="004E7C4A"/>
    <w:rsid w:val="004F058E"/>
    <w:rsid w:val="004F0EB5"/>
    <w:rsid w:val="004F150C"/>
    <w:rsid w:val="004F15C3"/>
    <w:rsid w:val="004F1943"/>
    <w:rsid w:val="004F1D0C"/>
    <w:rsid w:val="004F2FF1"/>
    <w:rsid w:val="004F4115"/>
    <w:rsid w:val="004F4685"/>
    <w:rsid w:val="004F57AC"/>
    <w:rsid w:val="004F58AE"/>
    <w:rsid w:val="004F6495"/>
    <w:rsid w:val="004F687D"/>
    <w:rsid w:val="004F75BD"/>
    <w:rsid w:val="004F76FA"/>
    <w:rsid w:val="004F7D1C"/>
    <w:rsid w:val="00500BBD"/>
    <w:rsid w:val="00500D3D"/>
    <w:rsid w:val="005018B4"/>
    <w:rsid w:val="00503154"/>
    <w:rsid w:val="005033BC"/>
    <w:rsid w:val="00503767"/>
    <w:rsid w:val="00503D8C"/>
    <w:rsid w:val="00503E5E"/>
    <w:rsid w:val="00503F14"/>
    <w:rsid w:val="005049F1"/>
    <w:rsid w:val="00505797"/>
    <w:rsid w:val="00505DD2"/>
    <w:rsid w:val="00506201"/>
    <w:rsid w:val="0050623B"/>
    <w:rsid w:val="005102D9"/>
    <w:rsid w:val="00510E8E"/>
    <w:rsid w:val="005114E7"/>
    <w:rsid w:val="00511DD6"/>
    <w:rsid w:val="0051268E"/>
    <w:rsid w:val="00512860"/>
    <w:rsid w:val="005139E0"/>
    <w:rsid w:val="00514101"/>
    <w:rsid w:val="00514309"/>
    <w:rsid w:val="0051477F"/>
    <w:rsid w:val="005151BC"/>
    <w:rsid w:val="005151D3"/>
    <w:rsid w:val="00515908"/>
    <w:rsid w:val="0051641D"/>
    <w:rsid w:val="00516F51"/>
    <w:rsid w:val="00516FAE"/>
    <w:rsid w:val="005172B5"/>
    <w:rsid w:val="00521797"/>
    <w:rsid w:val="00521D5F"/>
    <w:rsid w:val="005232CD"/>
    <w:rsid w:val="00523EAD"/>
    <w:rsid w:val="005240FF"/>
    <w:rsid w:val="00524555"/>
    <w:rsid w:val="00524AC8"/>
    <w:rsid w:val="0052581B"/>
    <w:rsid w:val="00527DEF"/>
    <w:rsid w:val="00530C96"/>
    <w:rsid w:val="005319AE"/>
    <w:rsid w:val="005337B7"/>
    <w:rsid w:val="0053475A"/>
    <w:rsid w:val="00534CAB"/>
    <w:rsid w:val="005359F2"/>
    <w:rsid w:val="00535F9F"/>
    <w:rsid w:val="00536301"/>
    <w:rsid w:val="005370E7"/>
    <w:rsid w:val="005406C2"/>
    <w:rsid w:val="00540AE1"/>
    <w:rsid w:val="00540B35"/>
    <w:rsid w:val="005410D9"/>
    <w:rsid w:val="005418A8"/>
    <w:rsid w:val="005418EF"/>
    <w:rsid w:val="00541DD8"/>
    <w:rsid w:val="00541EFA"/>
    <w:rsid w:val="00542916"/>
    <w:rsid w:val="00542A25"/>
    <w:rsid w:val="005435D9"/>
    <w:rsid w:val="0054362E"/>
    <w:rsid w:val="0054509D"/>
    <w:rsid w:val="005454B7"/>
    <w:rsid w:val="00545E64"/>
    <w:rsid w:val="00546858"/>
    <w:rsid w:val="00546E1E"/>
    <w:rsid w:val="00547847"/>
    <w:rsid w:val="00547E45"/>
    <w:rsid w:val="00547F94"/>
    <w:rsid w:val="0055071A"/>
    <w:rsid w:val="00550F99"/>
    <w:rsid w:val="00550FAB"/>
    <w:rsid w:val="00551AC8"/>
    <w:rsid w:val="00552DF4"/>
    <w:rsid w:val="00553038"/>
    <w:rsid w:val="005535C2"/>
    <w:rsid w:val="005538F9"/>
    <w:rsid w:val="00553D3A"/>
    <w:rsid w:val="005576DB"/>
    <w:rsid w:val="005579D4"/>
    <w:rsid w:val="00561494"/>
    <w:rsid w:val="00561B04"/>
    <w:rsid w:val="005628D3"/>
    <w:rsid w:val="005629BC"/>
    <w:rsid w:val="00562E5A"/>
    <w:rsid w:val="00563065"/>
    <w:rsid w:val="00563655"/>
    <w:rsid w:val="00563CED"/>
    <w:rsid w:val="00564A9E"/>
    <w:rsid w:val="00564C11"/>
    <w:rsid w:val="00564DAF"/>
    <w:rsid w:val="005654DA"/>
    <w:rsid w:val="005654E7"/>
    <w:rsid w:val="005658C1"/>
    <w:rsid w:val="00567789"/>
    <w:rsid w:val="00570CEF"/>
    <w:rsid w:val="005735E0"/>
    <w:rsid w:val="00573DF5"/>
    <w:rsid w:val="0057418C"/>
    <w:rsid w:val="00574503"/>
    <w:rsid w:val="00575333"/>
    <w:rsid w:val="00575375"/>
    <w:rsid w:val="00575A6F"/>
    <w:rsid w:val="00576513"/>
    <w:rsid w:val="00576A27"/>
    <w:rsid w:val="00577B85"/>
    <w:rsid w:val="00580276"/>
    <w:rsid w:val="00581F80"/>
    <w:rsid w:val="0058251E"/>
    <w:rsid w:val="005837F7"/>
    <w:rsid w:val="00586C15"/>
    <w:rsid w:val="005876E6"/>
    <w:rsid w:val="005877BE"/>
    <w:rsid w:val="00587B2E"/>
    <w:rsid w:val="00587DF9"/>
    <w:rsid w:val="00587F56"/>
    <w:rsid w:val="00590FF1"/>
    <w:rsid w:val="0059154F"/>
    <w:rsid w:val="00593DA1"/>
    <w:rsid w:val="00593E7F"/>
    <w:rsid w:val="005951DF"/>
    <w:rsid w:val="0059659B"/>
    <w:rsid w:val="005969F4"/>
    <w:rsid w:val="00597182"/>
    <w:rsid w:val="005974F7"/>
    <w:rsid w:val="005977E6"/>
    <w:rsid w:val="00597A1C"/>
    <w:rsid w:val="005A0171"/>
    <w:rsid w:val="005A036D"/>
    <w:rsid w:val="005A1C6A"/>
    <w:rsid w:val="005A1FDA"/>
    <w:rsid w:val="005A350B"/>
    <w:rsid w:val="005A5169"/>
    <w:rsid w:val="005A51A7"/>
    <w:rsid w:val="005A5C13"/>
    <w:rsid w:val="005A6430"/>
    <w:rsid w:val="005A69C5"/>
    <w:rsid w:val="005A69E7"/>
    <w:rsid w:val="005A6C5F"/>
    <w:rsid w:val="005B03FC"/>
    <w:rsid w:val="005B0774"/>
    <w:rsid w:val="005B0AC2"/>
    <w:rsid w:val="005B13FD"/>
    <w:rsid w:val="005B147C"/>
    <w:rsid w:val="005B18F4"/>
    <w:rsid w:val="005B1C02"/>
    <w:rsid w:val="005B27C4"/>
    <w:rsid w:val="005B29A7"/>
    <w:rsid w:val="005B2C14"/>
    <w:rsid w:val="005B3653"/>
    <w:rsid w:val="005B3EFC"/>
    <w:rsid w:val="005B3FF1"/>
    <w:rsid w:val="005B4E4B"/>
    <w:rsid w:val="005B70AB"/>
    <w:rsid w:val="005C0979"/>
    <w:rsid w:val="005C1756"/>
    <w:rsid w:val="005C17C0"/>
    <w:rsid w:val="005C220B"/>
    <w:rsid w:val="005C377B"/>
    <w:rsid w:val="005C38B5"/>
    <w:rsid w:val="005C5363"/>
    <w:rsid w:val="005C5390"/>
    <w:rsid w:val="005C5522"/>
    <w:rsid w:val="005C64EB"/>
    <w:rsid w:val="005D0252"/>
    <w:rsid w:val="005D0355"/>
    <w:rsid w:val="005D0466"/>
    <w:rsid w:val="005D0991"/>
    <w:rsid w:val="005D0E8A"/>
    <w:rsid w:val="005D1AF1"/>
    <w:rsid w:val="005D1E3B"/>
    <w:rsid w:val="005D2F0F"/>
    <w:rsid w:val="005D40EB"/>
    <w:rsid w:val="005D561B"/>
    <w:rsid w:val="005D5D7E"/>
    <w:rsid w:val="005D6F86"/>
    <w:rsid w:val="005D7074"/>
    <w:rsid w:val="005D78E6"/>
    <w:rsid w:val="005D7A85"/>
    <w:rsid w:val="005E0515"/>
    <w:rsid w:val="005E0D8B"/>
    <w:rsid w:val="005E148E"/>
    <w:rsid w:val="005E16C7"/>
    <w:rsid w:val="005E1E20"/>
    <w:rsid w:val="005E1E2C"/>
    <w:rsid w:val="005E34AB"/>
    <w:rsid w:val="005E40C1"/>
    <w:rsid w:val="005E44F2"/>
    <w:rsid w:val="005E5033"/>
    <w:rsid w:val="005E6EE4"/>
    <w:rsid w:val="005E7171"/>
    <w:rsid w:val="005F027C"/>
    <w:rsid w:val="005F058F"/>
    <w:rsid w:val="005F08AE"/>
    <w:rsid w:val="005F16EC"/>
    <w:rsid w:val="005F17A3"/>
    <w:rsid w:val="005F1E7A"/>
    <w:rsid w:val="005F2398"/>
    <w:rsid w:val="005F4676"/>
    <w:rsid w:val="005F5A7D"/>
    <w:rsid w:val="005F6FE2"/>
    <w:rsid w:val="005F761F"/>
    <w:rsid w:val="005F7EE9"/>
    <w:rsid w:val="006006F9"/>
    <w:rsid w:val="00600950"/>
    <w:rsid w:val="006038F2"/>
    <w:rsid w:val="00603CF6"/>
    <w:rsid w:val="0060469F"/>
    <w:rsid w:val="00605221"/>
    <w:rsid w:val="00606013"/>
    <w:rsid w:val="00606344"/>
    <w:rsid w:val="0060748A"/>
    <w:rsid w:val="0060796B"/>
    <w:rsid w:val="00607BBF"/>
    <w:rsid w:val="0061134E"/>
    <w:rsid w:val="00611510"/>
    <w:rsid w:val="0061275F"/>
    <w:rsid w:val="00612FBF"/>
    <w:rsid w:val="006150C5"/>
    <w:rsid w:val="00615CC2"/>
    <w:rsid w:val="006160CB"/>
    <w:rsid w:val="00617193"/>
    <w:rsid w:val="00617F9F"/>
    <w:rsid w:val="006205D2"/>
    <w:rsid w:val="006205E7"/>
    <w:rsid w:val="00620ACF"/>
    <w:rsid w:val="006223C0"/>
    <w:rsid w:val="00623E20"/>
    <w:rsid w:val="0062435E"/>
    <w:rsid w:val="00624AE4"/>
    <w:rsid w:val="006250AB"/>
    <w:rsid w:val="00626EED"/>
    <w:rsid w:val="00627AC2"/>
    <w:rsid w:val="00630744"/>
    <w:rsid w:val="00630967"/>
    <w:rsid w:val="0063262A"/>
    <w:rsid w:val="00632C22"/>
    <w:rsid w:val="00632C63"/>
    <w:rsid w:val="00632F22"/>
    <w:rsid w:val="0063339E"/>
    <w:rsid w:val="00634A24"/>
    <w:rsid w:val="00634E48"/>
    <w:rsid w:val="00635F78"/>
    <w:rsid w:val="00636270"/>
    <w:rsid w:val="0063695E"/>
    <w:rsid w:val="0064076C"/>
    <w:rsid w:val="00640E07"/>
    <w:rsid w:val="00640F67"/>
    <w:rsid w:val="006430FB"/>
    <w:rsid w:val="00643BD7"/>
    <w:rsid w:val="00643BEB"/>
    <w:rsid w:val="006441A2"/>
    <w:rsid w:val="0064436C"/>
    <w:rsid w:val="00646022"/>
    <w:rsid w:val="00646362"/>
    <w:rsid w:val="00647DA4"/>
    <w:rsid w:val="006511CD"/>
    <w:rsid w:val="006524C2"/>
    <w:rsid w:val="00654993"/>
    <w:rsid w:val="00654DC1"/>
    <w:rsid w:val="0065650A"/>
    <w:rsid w:val="00656D5A"/>
    <w:rsid w:val="00663F93"/>
    <w:rsid w:val="00664207"/>
    <w:rsid w:val="00664253"/>
    <w:rsid w:val="0066425F"/>
    <w:rsid w:val="00664675"/>
    <w:rsid w:val="006652FA"/>
    <w:rsid w:val="0066633C"/>
    <w:rsid w:val="006708E9"/>
    <w:rsid w:val="00670E8D"/>
    <w:rsid w:val="006723A1"/>
    <w:rsid w:val="00673153"/>
    <w:rsid w:val="00673B41"/>
    <w:rsid w:val="0067409A"/>
    <w:rsid w:val="0067598B"/>
    <w:rsid w:val="00675EBB"/>
    <w:rsid w:val="00676CC2"/>
    <w:rsid w:val="006803D0"/>
    <w:rsid w:val="0068229A"/>
    <w:rsid w:val="00682AAA"/>
    <w:rsid w:val="00682CB4"/>
    <w:rsid w:val="00683AC9"/>
    <w:rsid w:val="00686161"/>
    <w:rsid w:val="00686B8B"/>
    <w:rsid w:val="006874AC"/>
    <w:rsid w:val="006879C8"/>
    <w:rsid w:val="0069015B"/>
    <w:rsid w:val="00690F53"/>
    <w:rsid w:val="00691FC4"/>
    <w:rsid w:val="00692710"/>
    <w:rsid w:val="00692E86"/>
    <w:rsid w:val="00692FB6"/>
    <w:rsid w:val="00693197"/>
    <w:rsid w:val="00693344"/>
    <w:rsid w:val="00693ED0"/>
    <w:rsid w:val="00694158"/>
    <w:rsid w:val="00695836"/>
    <w:rsid w:val="00695AD7"/>
    <w:rsid w:val="00696F81"/>
    <w:rsid w:val="00697144"/>
    <w:rsid w:val="006974F7"/>
    <w:rsid w:val="006A0FB6"/>
    <w:rsid w:val="006A23A1"/>
    <w:rsid w:val="006A31E4"/>
    <w:rsid w:val="006A3845"/>
    <w:rsid w:val="006A3C71"/>
    <w:rsid w:val="006A4C8E"/>
    <w:rsid w:val="006A5368"/>
    <w:rsid w:val="006A7056"/>
    <w:rsid w:val="006A75B6"/>
    <w:rsid w:val="006B01AE"/>
    <w:rsid w:val="006B0862"/>
    <w:rsid w:val="006B1DA9"/>
    <w:rsid w:val="006B2C87"/>
    <w:rsid w:val="006B32DE"/>
    <w:rsid w:val="006B35CB"/>
    <w:rsid w:val="006B37DF"/>
    <w:rsid w:val="006B4076"/>
    <w:rsid w:val="006B5EC7"/>
    <w:rsid w:val="006B6B30"/>
    <w:rsid w:val="006B71B8"/>
    <w:rsid w:val="006B74F1"/>
    <w:rsid w:val="006B76C7"/>
    <w:rsid w:val="006B7A53"/>
    <w:rsid w:val="006C020E"/>
    <w:rsid w:val="006C072B"/>
    <w:rsid w:val="006C0AF6"/>
    <w:rsid w:val="006C104C"/>
    <w:rsid w:val="006C13CC"/>
    <w:rsid w:val="006C1C2E"/>
    <w:rsid w:val="006C2BDF"/>
    <w:rsid w:val="006C31AA"/>
    <w:rsid w:val="006C438D"/>
    <w:rsid w:val="006C43D8"/>
    <w:rsid w:val="006C4FA9"/>
    <w:rsid w:val="006C5B24"/>
    <w:rsid w:val="006C5D50"/>
    <w:rsid w:val="006C6452"/>
    <w:rsid w:val="006C6C35"/>
    <w:rsid w:val="006C6F2F"/>
    <w:rsid w:val="006C6FCF"/>
    <w:rsid w:val="006C7846"/>
    <w:rsid w:val="006C7BC8"/>
    <w:rsid w:val="006D0836"/>
    <w:rsid w:val="006D1181"/>
    <w:rsid w:val="006D26AE"/>
    <w:rsid w:val="006D44D3"/>
    <w:rsid w:val="006D4EB7"/>
    <w:rsid w:val="006D62E8"/>
    <w:rsid w:val="006D681C"/>
    <w:rsid w:val="006D68EF"/>
    <w:rsid w:val="006D7EB8"/>
    <w:rsid w:val="006E003F"/>
    <w:rsid w:val="006E0217"/>
    <w:rsid w:val="006E0440"/>
    <w:rsid w:val="006E0F1A"/>
    <w:rsid w:val="006E2121"/>
    <w:rsid w:val="006E3F09"/>
    <w:rsid w:val="006E55B4"/>
    <w:rsid w:val="006E612D"/>
    <w:rsid w:val="006E7079"/>
    <w:rsid w:val="006E7AD6"/>
    <w:rsid w:val="006E7DD8"/>
    <w:rsid w:val="006F038C"/>
    <w:rsid w:val="006F1129"/>
    <w:rsid w:val="006F23EB"/>
    <w:rsid w:val="006F3816"/>
    <w:rsid w:val="006F3BE8"/>
    <w:rsid w:val="006F3CF1"/>
    <w:rsid w:val="006F525A"/>
    <w:rsid w:val="006F7DD7"/>
    <w:rsid w:val="00700B02"/>
    <w:rsid w:val="007010CD"/>
    <w:rsid w:val="007018A6"/>
    <w:rsid w:val="00703013"/>
    <w:rsid w:val="0070372E"/>
    <w:rsid w:val="00703E06"/>
    <w:rsid w:val="0070562A"/>
    <w:rsid w:val="007067D7"/>
    <w:rsid w:val="007073DC"/>
    <w:rsid w:val="00707F9C"/>
    <w:rsid w:val="00710297"/>
    <w:rsid w:val="00710C7E"/>
    <w:rsid w:val="0071109C"/>
    <w:rsid w:val="00711141"/>
    <w:rsid w:val="00711BFE"/>
    <w:rsid w:val="00712F9E"/>
    <w:rsid w:val="007132CC"/>
    <w:rsid w:val="0071485E"/>
    <w:rsid w:val="00715BC7"/>
    <w:rsid w:val="00715D7F"/>
    <w:rsid w:val="00717261"/>
    <w:rsid w:val="007206ED"/>
    <w:rsid w:val="007219D9"/>
    <w:rsid w:val="0072263A"/>
    <w:rsid w:val="007237C7"/>
    <w:rsid w:val="00723834"/>
    <w:rsid w:val="00723C05"/>
    <w:rsid w:val="00724B4E"/>
    <w:rsid w:val="00724EA8"/>
    <w:rsid w:val="007257C9"/>
    <w:rsid w:val="00725EB4"/>
    <w:rsid w:val="00731B8B"/>
    <w:rsid w:val="00731C11"/>
    <w:rsid w:val="007330AA"/>
    <w:rsid w:val="007331E6"/>
    <w:rsid w:val="0073419F"/>
    <w:rsid w:val="00734732"/>
    <w:rsid w:val="00734A81"/>
    <w:rsid w:val="00735960"/>
    <w:rsid w:val="00736B11"/>
    <w:rsid w:val="00740C00"/>
    <w:rsid w:val="00741D77"/>
    <w:rsid w:val="00742624"/>
    <w:rsid w:val="00742F5E"/>
    <w:rsid w:val="00744D22"/>
    <w:rsid w:val="00745975"/>
    <w:rsid w:val="00746049"/>
    <w:rsid w:val="0074620C"/>
    <w:rsid w:val="00746579"/>
    <w:rsid w:val="00746C0B"/>
    <w:rsid w:val="00747A7F"/>
    <w:rsid w:val="00747EE8"/>
    <w:rsid w:val="00750DB3"/>
    <w:rsid w:val="00750F6A"/>
    <w:rsid w:val="00752F57"/>
    <w:rsid w:val="007535C7"/>
    <w:rsid w:val="00753DB9"/>
    <w:rsid w:val="0075476F"/>
    <w:rsid w:val="00755CA9"/>
    <w:rsid w:val="0075622E"/>
    <w:rsid w:val="00756B9E"/>
    <w:rsid w:val="00756FCB"/>
    <w:rsid w:val="00757543"/>
    <w:rsid w:val="00757642"/>
    <w:rsid w:val="00760508"/>
    <w:rsid w:val="007609D0"/>
    <w:rsid w:val="00761E4D"/>
    <w:rsid w:val="007625BF"/>
    <w:rsid w:val="00762924"/>
    <w:rsid w:val="00762A6D"/>
    <w:rsid w:val="0076383D"/>
    <w:rsid w:val="00763B35"/>
    <w:rsid w:val="00764D35"/>
    <w:rsid w:val="00765644"/>
    <w:rsid w:val="00766471"/>
    <w:rsid w:val="007669BF"/>
    <w:rsid w:val="007726D6"/>
    <w:rsid w:val="00772DCD"/>
    <w:rsid w:val="0077576A"/>
    <w:rsid w:val="0077724B"/>
    <w:rsid w:val="007772E5"/>
    <w:rsid w:val="00780985"/>
    <w:rsid w:val="00782308"/>
    <w:rsid w:val="00783304"/>
    <w:rsid w:val="00783877"/>
    <w:rsid w:val="00783E2F"/>
    <w:rsid w:val="00783E95"/>
    <w:rsid w:val="007841FA"/>
    <w:rsid w:val="00784A1A"/>
    <w:rsid w:val="007852CB"/>
    <w:rsid w:val="00786D98"/>
    <w:rsid w:val="007875A8"/>
    <w:rsid w:val="00790092"/>
    <w:rsid w:val="00791D67"/>
    <w:rsid w:val="007925EF"/>
    <w:rsid w:val="00793ECD"/>
    <w:rsid w:val="00793F25"/>
    <w:rsid w:val="00795FF1"/>
    <w:rsid w:val="00797686"/>
    <w:rsid w:val="00797D71"/>
    <w:rsid w:val="00797EAF"/>
    <w:rsid w:val="007A01EF"/>
    <w:rsid w:val="007A07C0"/>
    <w:rsid w:val="007A26C7"/>
    <w:rsid w:val="007A310E"/>
    <w:rsid w:val="007A3790"/>
    <w:rsid w:val="007A4A03"/>
    <w:rsid w:val="007A4C13"/>
    <w:rsid w:val="007A59E7"/>
    <w:rsid w:val="007A6123"/>
    <w:rsid w:val="007A64FD"/>
    <w:rsid w:val="007A768E"/>
    <w:rsid w:val="007A7B9B"/>
    <w:rsid w:val="007B0888"/>
    <w:rsid w:val="007B1C4F"/>
    <w:rsid w:val="007B1EE2"/>
    <w:rsid w:val="007B2C27"/>
    <w:rsid w:val="007B30E1"/>
    <w:rsid w:val="007B32B8"/>
    <w:rsid w:val="007B3705"/>
    <w:rsid w:val="007B372A"/>
    <w:rsid w:val="007B490F"/>
    <w:rsid w:val="007B4B53"/>
    <w:rsid w:val="007B63E5"/>
    <w:rsid w:val="007B66AD"/>
    <w:rsid w:val="007B6A7A"/>
    <w:rsid w:val="007B6ABF"/>
    <w:rsid w:val="007C0755"/>
    <w:rsid w:val="007C307F"/>
    <w:rsid w:val="007C31CB"/>
    <w:rsid w:val="007C339E"/>
    <w:rsid w:val="007C3FD6"/>
    <w:rsid w:val="007C5129"/>
    <w:rsid w:val="007C5160"/>
    <w:rsid w:val="007C5FE2"/>
    <w:rsid w:val="007C7D6B"/>
    <w:rsid w:val="007C7EBD"/>
    <w:rsid w:val="007D097F"/>
    <w:rsid w:val="007D09AF"/>
    <w:rsid w:val="007D0BCE"/>
    <w:rsid w:val="007D3A6D"/>
    <w:rsid w:val="007D4273"/>
    <w:rsid w:val="007D5251"/>
    <w:rsid w:val="007D709D"/>
    <w:rsid w:val="007E018E"/>
    <w:rsid w:val="007E091F"/>
    <w:rsid w:val="007E0E9D"/>
    <w:rsid w:val="007E2F65"/>
    <w:rsid w:val="007E30D1"/>
    <w:rsid w:val="007E4689"/>
    <w:rsid w:val="007E4CA9"/>
    <w:rsid w:val="007E5DD7"/>
    <w:rsid w:val="007E6149"/>
    <w:rsid w:val="007E6C34"/>
    <w:rsid w:val="007E6D7E"/>
    <w:rsid w:val="007E6D8A"/>
    <w:rsid w:val="007E76B6"/>
    <w:rsid w:val="007E78D5"/>
    <w:rsid w:val="007E7D0F"/>
    <w:rsid w:val="007E7EE7"/>
    <w:rsid w:val="007F0D9A"/>
    <w:rsid w:val="007F10A1"/>
    <w:rsid w:val="007F1F4E"/>
    <w:rsid w:val="007F3354"/>
    <w:rsid w:val="007F3365"/>
    <w:rsid w:val="007F33C5"/>
    <w:rsid w:val="007F3843"/>
    <w:rsid w:val="007F39D7"/>
    <w:rsid w:val="007F430D"/>
    <w:rsid w:val="007F45D3"/>
    <w:rsid w:val="007F4751"/>
    <w:rsid w:val="007F4909"/>
    <w:rsid w:val="007F5ADD"/>
    <w:rsid w:val="007F5AE7"/>
    <w:rsid w:val="007F60A1"/>
    <w:rsid w:val="007F6F0C"/>
    <w:rsid w:val="007F73BF"/>
    <w:rsid w:val="007F7DE1"/>
    <w:rsid w:val="00800C84"/>
    <w:rsid w:val="008013E6"/>
    <w:rsid w:val="00802542"/>
    <w:rsid w:val="00804E89"/>
    <w:rsid w:val="00805578"/>
    <w:rsid w:val="00805700"/>
    <w:rsid w:val="00805B09"/>
    <w:rsid w:val="00806925"/>
    <w:rsid w:val="008078A6"/>
    <w:rsid w:val="00810516"/>
    <w:rsid w:val="008120C2"/>
    <w:rsid w:val="008128A4"/>
    <w:rsid w:val="00812DF8"/>
    <w:rsid w:val="00813AC2"/>
    <w:rsid w:val="00813FD2"/>
    <w:rsid w:val="00814DCE"/>
    <w:rsid w:val="0081572C"/>
    <w:rsid w:val="00815893"/>
    <w:rsid w:val="00815CD2"/>
    <w:rsid w:val="00816929"/>
    <w:rsid w:val="00816CA1"/>
    <w:rsid w:val="00820496"/>
    <w:rsid w:val="008208F1"/>
    <w:rsid w:val="00821655"/>
    <w:rsid w:val="00821873"/>
    <w:rsid w:val="00822668"/>
    <w:rsid w:val="00822E11"/>
    <w:rsid w:val="0082343A"/>
    <w:rsid w:val="00824A08"/>
    <w:rsid w:val="00824A33"/>
    <w:rsid w:val="0082700B"/>
    <w:rsid w:val="008271D9"/>
    <w:rsid w:val="00827CDE"/>
    <w:rsid w:val="00830629"/>
    <w:rsid w:val="00830D90"/>
    <w:rsid w:val="00831306"/>
    <w:rsid w:val="00831749"/>
    <w:rsid w:val="00831DE0"/>
    <w:rsid w:val="00834463"/>
    <w:rsid w:val="00834595"/>
    <w:rsid w:val="00834A9F"/>
    <w:rsid w:val="00834E8A"/>
    <w:rsid w:val="008353C0"/>
    <w:rsid w:val="00835408"/>
    <w:rsid w:val="0083737A"/>
    <w:rsid w:val="008374BE"/>
    <w:rsid w:val="008416E5"/>
    <w:rsid w:val="0084212A"/>
    <w:rsid w:val="0084216D"/>
    <w:rsid w:val="008425BD"/>
    <w:rsid w:val="00842FB0"/>
    <w:rsid w:val="0084307E"/>
    <w:rsid w:val="00844DA3"/>
    <w:rsid w:val="0084794B"/>
    <w:rsid w:val="0085031F"/>
    <w:rsid w:val="00850F57"/>
    <w:rsid w:val="008514DD"/>
    <w:rsid w:val="00853535"/>
    <w:rsid w:val="008536EA"/>
    <w:rsid w:val="008540A2"/>
    <w:rsid w:val="008550CC"/>
    <w:rsid w:val="008559D8"/>
    <w:rsid w:val="00855C59"/>
    <w:rsid w:val="008561D0"/>
    <w:rsid w:val="008566C3"/>
    <w:rsid w:val="00856CD4"/>
    <w:rsid w:val="00857629"/>
    <w:rsid w:val="00860428"/>
    <w:rsid w:val="00860545"/>
    <w:rsid w:val="00863DB8"/>
    <w:rsid w:val="008646A7"/>
    <w:rsid w:val="00864B8B"/>
    <w:rsid w:val="00864C13"/>
    <w:rsid w:val="008651A7"/>
    <w:rsid w:val="008653B8"/>
    <w:rsid w:val="0086585E"/>
    <w:rsid w:val="00866CDD"/>
    <w:rsid w:val="00867A7F"/>
    <w:rsid w:val="00867C36"/>
    <w:rsid w:val="00867FBA"/>
    <w:rsid w:val="0087104E"/>
    <w:rsid w:val="00871EB3"/>
    <w:rsid w:val="00873C82"/>
    <w:rsid w:val="0087506B"/>
    <w:rsid w:val="0087523F"/>
    <w:rsid w:val="00875D69"/>
    <w:rsid w:val="00875F40"/>
    <w:rsid w:val="00876964"/>
    <w:rsid w:val="00876D23"/>
    <w:rsid w:val="00876F4B"/>
    <w:rsid w:val="0087722A"/>
    <w:rsid w:val="00877407"/>
    <w:rsid w:val="0087780A"/>
    <w:rsid w:val="00877EAD"/>
    <w:rsid w:val="00877FE1"/>
    <w:rsid w:val="00880069"/>
    <w:rsid w:val="0088042C"/>
    <w:rsid w:val="00880CC8"/>
    <w:rsid w:val="008814CA"/>
    <w:rsid w:val="00881901"/>
    <w:rsid w:val="00882546"/>
    <w:rsid w:val="00882566"/>
    <w:rsid w:val="008842A3"/>
    <w:rsid w:val="008848A1"/>
    <w:rsid w:val="00884FF5"/>
    <w:rsid w:val="00886FA8"/>
    <w:rsid w:val="008873F7"/>
    <w:rsid w:val="00887450"/>
    <w:rsid w:val="00887D8F"/>
    <w:rsid w:val="0089259D"/>
    <w:rsid w:val="00892D23"/>
    <w:rsid w:val="00893157"/>
    <w:rsid w:val="0089332E"/>
    <w:rsid w:val="00893367"/>
    <w:rsid w:val="0089463A"/>
    <w:rsid w:val="00894837"/>
    <w:rsid w:val="00896A2E"/>
    <w:rsid w:val="00896CE1"/>
    <w:rsid w:val="008A0F01"/>
    <w:rsid w:val="008A12A9"/>
    <w:rsid w:val="008A282F"/>
    <w:rsid w:val="008A450A"/>
    <w:rsid w:val="008A45A4"/>
    <w:rsid w:val="008A4855"/>
    <w:rsid w:val="008A5D26"/>
    <w:rsid w:val="008A6191"/>
    <w:rsid w:val="008A640C"/>
    <w:rsid w:val="008B18C2"/>
    <w:rsid w:val="008B1B3A"/>
    <w:rsid w:val="008B2B89"/>
    <w:rsid w:val="008B4ECF"/>
    <w:rsid w:val="008B6FE1"/>
    <w:rsid w:val="008B7720"/>
    <w:rsid w:val="008B78C9"/>
    <w:rsid w:val="008B7A58"/>
    <w:rsid w:val="008C02BF"/>
    <w:rsid w:val="008C0799"/>
    <w:rsid w:val="008C11C8"/>
    <w:rsid w:val="008C1534"/>
    <w:rsid w:val="008C2149"/>
    <w:rsid w:val="008C2737"/>
    <w:rsid w:val="008C3B57"/>
    <w:rsid w:val="008C3D61"/>
    <w:rsid w:val="008C49BB"/>
    <w:rsid w:val="008C4D03"/>
    <w:rsid w:val="008C541C"/>
    <w:rsid w:val="008C65C5"/>
    <w:rsid w:val="008C693C"/>
    <w:rsid w:val="008C7416"/>
    <w:rsid w:val="008C7A67"/>
    <w:rsid w:val="008C7DB4"/>
    <w:rsid w:val="008C7DE1"/>
    <w:rsid w:val="008D01C9"/>
    <w:rsid w:val="008D06B2"/>
    <w:rsid w:val="008D20EF"/>
    <w:rsid w:val="008D4ADE"/>
    <w:rsid w:val="008D556A"/>
    <w:rsid w:val="008D57D4"/>
    <w:rsid w:val="008D5A85"/>
    <w:rsid w:val="008D5F6E"/>
    <w:rsid w:val="008D5F90"/>
    <w:rsid w:val="008D6301"/>
    <w:rsid w:val="008E057B"/>
    <w:rsid w:val="008E0F45"/>
    <w:rsid w:val="008E1B2E"/>
    <w:rsid w:val="008E29EB"/>
    <w:rsid w:val="008E2EA8"/>
    <w:rsid w:val="008E3059"/>
    <w:rsid w:val="008E34A6"/>
    <w:rsid w:val="008E3A91"/>
    <w:rsid w:val="008E419E"/>
    <w:rsid w:val="008E5294"/>
    <w:rsid w:val="008E77F9"/>
    <w:rsid w:val="008E7C68"/>
    <w:rsid w:val="008F017A"/>
    <w:rsid w:val="008F1BCD"/>
    <w:rsid w:val="008F26AD"/>
    <w:rsid w:val="008F30E1"/>
    <w:rsid w:val="008F3114"/>
    <w:rsid w:val="008F3B85"/>
    <w:rsid w:val="008F45D5"/>
    <w:rsid w:val="008F4AB5"/>
    <w:rsid w:val="008F4BA4"/>
    <w:rsid w:val="008F4D1F"/>
    <w:rsid w:val="008F50F9"/>
    <w:rsid w:val="008F52E1"/>
    <w:rsid w:val="008F56C2"/>
    <w:rsid w:val="008F61FD"/>
    <w:rsid w:val="008F64CE"/>
    <w:rsid w:val="008F6A44"/>
    <w:rsid w:val="008F6B83"/>
    <w:rsid w:val="008F6E30"/>
    <w:rsid w:val="008F7103"/>
    <w:rsid w:val="008F77B2"/>
    <w:rsid w:val="008F77BD"/>
    <w:rsid w:val="009002A9"/>
    <w:rsid w:val="00900AAD"/>
    <w:rsid w:val="00900AD8"/>
    <w:rsid w:val="00902292"/>
    <w:rsid w:val="0090276E"/>
    <w:rsid w:val="00902A4B"/>
    <w:rsid w:val="00903349"/>
    <w:rsid w:val="00904115"/>
    <w:rsid w:val="009043C6"/>
    <w:rsid w:val="00904DC0"/>
    <w:rsid w:val="00905130"/>
    <w:rsid w:val="0090535D"/>
    <w:rsid w:val="00907201"/>
    <w:rsid w:val="0090766A"/>
    <w:rsid w:val="00907ED9"/>
    <w:rsid w:val="00910243"/>
    <w:rsid w:val="00910437"/>
    <w:rsid w:val="00910875"/>
    <w:rsid w:val="00910967"/>
    <w:rsid w:val="0091327C"/>
    <w:rsid w:val="0091401A"/>
    <w:rsid w:val="00914711"/>
    <w:rsid w:val="00915FB9"/>
    <w:rsid w:val="00916F86"/>
    <w:rsid w:val="00920731"/>
    <w:rsid w:val="00921B85"/>
    <w:rsid w:val="00921E43"/>
    <w:rsid w:val="00922240"/>
    <w:rsid w:val="009223AB"/>
    <w:rsid w:val="00922718"/>
    <w:rsid w:val="00923152"/>
    <w:rsid w:val="009249C1"/>
    <w:rsid w:val="00924E86"/>
    <w:rsid w:val="0092651F"/>
    <w:rsid w:val="009266EF"/>
    <w:rsid w:val="00926C3D"/>
    <w:rsid w:val="00927092"/>
    <w:rsid w:val="00930720"/>
    <w:rsid w:val="00930723"/>
    <w:rsid w:val="00931035"/>
    <w:rsid w:val="0093193A"/>
    <w:rsid w:val="00933395"/>
    <w:rsid w:val="0093522E"/>
    <w:rsid w:val="00936435"/>
    <w:rsid w:val="0093690A"/>
    <w:rsid w:val="00937FA1"/>
    <w:rsid w:val="0094115B"/>
    <w:rsid w:val="009411C9"/>
    <w:rsid w:val="0094390D"/>
    <w:rsid w:val="00944C36"/>
    <w:rsid w:val="00944CEE"/>
    <w:rsid w:val="009453D2"/>
    <w:rsid w:val="0094618A"/>
    <w:rsid w:val="009469AE"/>
    <w:rsid w:val="00946AF9"/>
    <w:rsid w:val="00946EC8"/>
    <w:rsid w:val="00947778"/>
    <w:rsid w:val="00947F05"/>
    <w:rsid w:val="00950AD3"/>
    <w:rsid w:val="00950E1B"/>
    <w:rsid w:val="009527B2"/>
    <w:rsid w:val="00952CC2"/>
    <w:rsid w:val="00953C74"/>
    <w:rsid w:val="0095420A"/>
    <w:rsid w:val="009551C1"/>
    <w:rsid w:val="0095763E"/>
    <w:rsid w:val="00961216"/>
    <w:rsid w:val="00962250"/>
    <w:rsid w:val="00962495"/>
    <w:rsid w:val="00962CE7"/>
    <w:rsid w:val="00963021"/>
    <w:rsid w:val="009630B6"/>
    <w:rsid w:val="00963A72"/>
    <w:rsid w:val="00963DEF"/>
    <w:rsid w:val="00963E0E"/>
    <w:rsid w:val="00963F05"/>
    <w:rsid w:val="00964699"/>
    <w:rsid w:val="00964FFF"/>
    <w:rsid w:val="009651B1"/>
    <w:rsid w:val="00965667"/>
    <w:rsid w:val="0096596F"/>
    <w:rsid w:val="00965CF4"/>
    <w:rsid w:val="00966F93"/>
    <w:rsid w:val="00967209"/>
    <w:rsid w:val="0096722F"/>
    <w:rsid w:val="009673C6"/>
    <w:rsid w:val="0097084A"/>
    <w:rsid w:val="00971045"/>
    <w:rsid w:val="0097235F"/>
    <w:rsid w:val="00973127"/>
    <w:rsid w:val="00973A7B"/>
    <w:rsid w:val="00973E0B"/>
    <w:rsid w:val="00973FD5"/>
    <w:rsid w:val="0097513E"/>
    <w:rsid w:val="00975323"/>
    <w:rsid w:val="00976DDC"/>
    <w:rsid w:val="00976E18"/>
    <w:rsid w:val="00981D77"/>
    <w:rsid w:val="00981FCF"/>
    <w:rsid w:val="0098536F"/>
    <w:rsid w:val="00986053"/>
    <w:rsid w:val="0098629D"/>
    <w:rsid w:val="00986A39"/>
    <w:rsid w:val="00987FF3"/>
    <w:rsid w:val="0099003B"/>
    <w:rsid w:val="009907F3"/>
    <w:rsid w:val="00990CFB"/>
    <w:rsid w:val="00990E67"/>
    <w:rsid w:val="00992A53"/>
    <w:rsid w:val="00992B65"/>
    <w:rsid w:val="00992BBB"/>
    <w:rsid w:val="0099352D"/>
    <w:rsid w:val="009935F2"/>
    <w:rsid w:val="009936C3"/>
    <w:rsid w:val="00993A06"/>
    <w:rsid w:val="0099521B"/>
    <w:rsid w:val="009A0DB9"/>
    <w:rsid w:val="009A18E6"/>
    <w:rsid w:val="009A21CE"/>
    <w:rsid w:val="009A2378"/>
    <w:rsid w:val="009A3A15"/>
    <w:rsid w:val="009A3EC4"/>
    <w:rsid w:val="009A4870"/>
    <w:rsid w:val="009A4C9C"/>
    <w:rsid w:val="009A5048"/>
    <w:rsid w:val="009A6250"/>
    <w:rsid w:val="009A6353"/>
    <w:rsid w:val="009A6C97"/>
    <w:rsid w:val="009A7183"/>
    <w:rsid w:val="009B03E8"/>
    <w:rsid w:val="009B08FF"/>
    <w:rsid w:val="009B2F67"/>
    <w:rsid w:val="009B314B"/>
    <w:rsid w:val="009B4DD2"/>
    <w:rsid w:val="009B54F9"/>
    <w:rsid w:val="009B76DD"/>
    <w:rsid w:val="009B77C8"/>
    <w:rsid w:val="009B7AB3"/>
    <w:rsid w:val="009B7AF6"/>
    <w:rsid w:val="009C0DCD"/>
    <w:rsid w:val="009C1CC9"/>
    <w:rsid w:val="009C3DA7"/>
    <w:rsid w:val="009C449A"/>
    <w:rsid w:val="009C45D4"/>
    <w:rsid w:val="009C5F6A"/>
    <w:rsid w:val="009C6099"/>
    <w:rsid w:val="009C690C"/>
    <w:rsid w:val="009C705F"/>
    <w:rsid w:val="009D05D9"/>
    <w:rsid w:val="009D13BA"/>
    <w:rsid w:val="009D14DB"/>
    <w:rsid w:val="009D168B"/>
    <w:rsid w:val="009D170E"/>
    <w:rsid w:val="009D1783"/>
    <w:rsid w:val="009D2131"/>
    <w:rsid w:val="009D282D"/>
    <w:rsid w:val="009D29D8"/>
    <w:rsid w:val="009D2DA8"/>
    <w:rsid w:val="009D4547"/>
    <w:rsid w:val="009D55AB"/>
    <w:rsid w:val="009D5914"/>
    <w:rsid w:val="009D5B88"/>
    <w:rsid w:val="009D5D86"/>
    <w:rsid w:val="009D70AE"/>
    <w:rsid w:val="009D78E4"/>
    <w:rsid w:val="009D7BB5"/>
    <w:rsid w:val="009E0DC6"/>
    <w:rsid w:val="009E17A0"/>
    <w:rsid w:val="009E1E74"/>
    <w:rsid w:val="009E2B3E"/>
    <w:rsid w:val="009E2D46"/>
    <w:rsid w:val="009E2D6C"/>
    <w:rsid w:val="009E436B"/>
    <w:rsid w:val="009E58B5"/>
    <w:rsid w:val="009E6D21"/>
    <w:rsid w:val="009E7089"/>
    <w:rsid w:val="009E7630"/>
    <w:rsid w:val="009E7644"/>
    <w:rsid w:val="009E7C74"/>
    <w:rsid w:val="009F06FA"/>
    <w:rsid w:val="009F08A3"/>
    <w:rsid w:val="009F18E4"/>
    <w:rsid w:val="009F1CB5"/>
    <w:rsid w:val="009F212C"/>
    <w:rsid w:val="009F2226"/>
    <w:rsid w:val="009F252B"/>
    <w:rsid w:val="009F3484"/>
    <w:rsid w:val="009F39FF"/>
    <w:rsid w:val="009F40E3"/>
    <w:rsid w:val="009F46B1"/>
    <w:rsid w:val="009F477D"/>
    <w:rsid w:val="009F6AB5"/>
    <w:rsid w:val="009F7403"/>
    <w:rsid w:val="009F761B"/>
    <w:rsid w:val="00A00DA6"/>
    <w:rsid w:val="00A00EA0"/>
    <w:rsid w:val="00A0110B"/>
    <w:rsid w:val="00A016EF"/>
    <w:rsid w:val="00A01B64"/>
    <w:rsid w:val="00A02709"/>
    <w:rsid w:val="00A036E4"/>
    <w:rsid w:val="00A03E1A"/>
    <w:rsid w:val="00A042FF"/>
    <w:rsid w:val="00A05FB8"/>
    <w:rsid w:val="00A0684D"/>
    <w:rsid w:val="00A076AD"/>
    <w:rsid w:val="00A11FB5"/>
    <w:rsid w:val="00A12E50"/>
    <w:rsid w:val="00A12F0A"/>
    <w:rsid w:val="00A15328"/>
    <w:rsid w:val="00A16BCC"/>
    <w:rsid w:val="00A16DC7"/>
    <w:rsid w:val="00A17A70"/>
    <w:rsid w:val="00A17ADC"/>
    <w:rsid w:val="00A17D37"/>
    <w:rsid w:val="00A17EBE"/>
    <w:rsid w:val="00A20E18"/>
    <w:rsid w:val="00A219C8"/>
    <w:rsid w:val="00A219F6"/>
    <w:rsid w:val="00A221AA"/>
    <w:rsid w:val="00A22903"/>
    <w:rsid w:val="00A22D9B"/>
    <w:rsid w:val="00A230C6"/>
    <w:rsid w:val="00A23424"/>
    <w:rsid w:val="00A237B2"/>
    <w:rsid w:val="00A257E8"/>
    <w:rsid w:val="00A25840"/>
    <w:rsid w:val="00A26B85"/>
    <w:rsid w:val="00A2711D"/>
    <w:rsid w:val="00A27149"/>
    <w:rsid w:val="00A27FCC"/>
    <w:rsid w:val="00A30CB9"/>
    <w:rsid w:val="00A31BB5"/>
    <w:rsid w:val="00A324F3"/>
    <w:rsid w:val="00A32788"/>
    <w:rsid w:val="00A329A8"/>
    <w:rsid w:val="00A32BB1"/>
    <w:rsid w:val="00A33128"/>
    <w:rsid w:val="00A346DD"/>
    <w:rsid w:val="00A34716"/>
    <w:rsid w:val="00A34BEB"/>
    <w:rsid w:val="00A34F78"/>
    <w:rsid w:val="00A354EB"/>
    <w:rsid w:val="00A359AF"/>
    <w:rsid w:val="00A3648C"/>
    <w:rsid w:val="00A36779"/>
    <w:rsid w:val="00A369BA"/>
    <w:rsid w:val="00A405D5"/>
    <w:rsid w:val="00A40649"/>
    <w:rsid w:val="00A40C3D"/>
    <w:rsid w:val="00A419FD"/>
    <w:rsid w:val="00A4212B"/>
    <w:rsid w:val="00A4223F"/>
    <w:rsid w:val="00A42D25"/>
    <w:rsid w:val="00A442C3"/>
    <w:rsid w:val="00A450DB"/>
    <w:rsid w:val="00A4651F"/>
    <w:rsid w:val="00A46890"/>
    <w:rsid w:val="00A47FBF"/>
    <w:rsid w:val="00A50A07"/>
    <w:rsid w:val="00A51872"/>
    <w:rsid w:val="00A51E14"/>
    <w:rsid w:val="00A52909"/>
    <w:rsid w:val="00A52F3D"/>
    <w:rsid w:val="00A53E56"/>
    <w:rsid w:val="00A54004"/>
    <w:rsid w:val="00A5665F"/>
    <w:rsid w:val="00A56E4A"/>
    <w:rsid w:val="00A57442"/>
    <w:rsid w:val="00A57AAC"/>
    <w:rsid w:val="00A60040"/>
    <w:rsid w:val="00A61824"/>
    <w:rsid w:val="00A61F80"/>
    <w:rsid w:val="00A622AB"/>
    <w:rsid w:val="00A6326B"/>
    <w:rsid w:val="00A640BD"/>
    <w:rsid w:val="00A64141"/>
    <w:rsid w:val="00A64CB7"/>
    <w:rsid w:val="00A64E6F"/>
    <w:rsid w:val="00A65D7F"/>
    <w:rsid w:val="00A66B4F"/>
    <w:rsid w:val="00A67272"/>
    <w:rsid w:val="00A719C5"/>
    <w:rsid w:val="00A72564"/>
    <w:rsid w:val="00A72AD5"/>
    <w:rsid w:val="00A73D4A"/>
    <w:rsid w:val="00A74BB6"/>
    <w:rsid w:val="00A75531"/>
    <w:rsid w:val="00A75CB8"/>
    <w:rsid w:val="00A75EFC"/>
    <w:rsid w:val="00A760D0"/>
    <w:rsid w:val="00A76E97"/>
    <w:rsid w:val="00A8005D"/>
    <w:rsid w:val="00A80170"/>
    <w:rsid w:val="00A81358"/>
    <w:rsid w:val="00A818F5"/>
    <w:rsid w:val="00A81B0F"/>
    <w:rsid w:val="00A81F3D"/>
    <w:rsid w:val="00A8300A"/>
    <w:rsid w:val="00A83099"/>
    <w:rsid w:val="00A83375"/>
    <w:rsid w:val="00A836DE"/>
    <w:rsid w:val="00A83711"/>
    <w:rsid w:val="00A83ABB"/>
    <w:rsid w:val="00A841F1"/>
    <w:rsid w:val="00A8468C"/>
    <w:rsid w:val="00A85748"/>
    <w:rsid w:val="00A85DFC"/>
    <w:rsid w:val="00A86D45"/>
    <w:rsid w:val="00A86E71"/>
    <w:rsid w:val="00A871EB"/>
    <w:rsid w:val="00A90E00"/>
    <w:rsid w:val="00A910D4"/>
    <w:rsid w:val="00A9166A"/>
    <w:rsid w:val="00A929B8"/>
    <w:rsid w:val="00A93145"/>
    <w:rsid w:val="00A9411B"/>
    <w:rsid w:val="00A94161"/>
    <w:rsid w:val="00A9572A"/>
    <w:rsid w:val="00A95A01"/>
    <w:rsid w:val="00A965CF"/>
    <w:rsid w:val="00A96BA9"/>
    <w:rsid w:val="00AA146F"/>
    <w:rsid w:val="00AA46F4"/>
    <w:rsid w:val="00AA52CC"/>
    <w:rsid w:val="00AA6150"/>
    <w:rsid w:val="00AA692D"/>
    <w:rsid w:val="00AB0264"/>
    <w:rsid w:val="00AB2AAA"/>
    <w:rsid w:val="00AB2F4B"/>
    <w:rsid w:val="00AB3A41"/>
    <w:rsid w:val="00AB3BD4"/>
    <w:rsid w:val="00AB4872"/>
    <w:rsid w:val="00AB4CBF"/>
    <w:rsid w:val="00AB4D59"/>
    <w:rsid w:val="00AB4F35"/>
    <w:rsid w:val="00AB55BD"/>
    <w:rsid w:val="00AB629C"/>
    <w:rsid w:val="00AB6ADA"/>
    <w:rsid w:val="00AB72E3"/>
    <w:rsid w:val="00AC0D13"/>
    <w:rsid w:val="00AC171A"/>
    <w:rsid w:val="00AC23FD"/>
    <w:rsid w:val="00AC276F"/>
    <w:rsid w:val="00AC2BD3"/>
    <w:rsid w:val="00AC30CB"/>
    <w:rsid w:val="00AC3345"/>
    <w:rsid w:val="00AC58CE"/>
    <w:rsid w:val="00AC5B2A"/>
    <w:rsid w:val="00AC75C6"/>
    <w:rsid w:val="00AD028C"/>
    <w:rsid w:val="00AD0732"/>
    <w:rsid w:val="00AD13F7"/>
    <w:rsid w:val="00AD1878"/>
    <w:rsid w:val="00AD20B8"/>
    <w:rsid w:val="00AD2A1C"/>
    <w:rsid w:val="00AD2AD8"/>
    <w:rsid w:val="00AD3993"/>
    <w:rsid w:val="00AD3E2D"/>
    <w:rsid w:val="00AD4100"/>
    <w:rsid w:val="00AD6B9A"/>
    <w:rsid w:val="00AD6FDE"/>
    <w:rsid w:val="00AD74CC"/>
    <w:rsid w:val="00AE13A7"/>
    <w:rsid w:val="00AE215F"/>
    <w:rsid w:val="00AE252B"/>
    <w:rsid w:val="00AE330F"/>
    <w:rsid w:val="00AE345A"/>
    <w:rsid w:val="00AE358D"/>
    <w:rsid w:val="00AE3659"/>
    <w:rsid w:val="00AE40F7"/>
    <w:rsid w:val="00AE47B7"/>
    <w:rsid w:val="00AE4C14"/>
    <w:rsid w:val="00AE4D32"/>
    <w:rsid w:val="00AE6759"/>
    <w:rsid w:val="00AE6B59"/>
    <w:rsid w:val="00AE7E7A"/>
    <w:rsid w:val="00AF087D"/>
    <w:rsid w:val="00AF1019"/>
    <w:rsid w:val="00AF23F7"/>
    <w:rsid w:val="00AF31ED"/>
    <w:rsid w:val="00AF4C44"/>
    <w:rsid w:val="00AF55F8"/>
    <w:rsid w:val="00AF6099"/>
    <w:rsid w:val="00AF6549"/>
    <w:rsid w:val="00AF691F"/>
    <w:rsid w:val="00AF6AFD"/>
    <w:rsid w:val="00AF712D"/>
    <w:rsid w:val="00AF7883"/>
    <w:rsid w:val="00AF790F"/>
    <w:rsid w:val="00B00722"/>
    <w:rsid w:val="00B0158F"/>
    <w:rsid w:val="00B01A35"/>
    <w:rsid w:val="00B01E72"/>
    <w:rsid w:val="00B02CEA"/>
    <w:rsid w:val="00B03432"/>
    <w:rsid w:val="00B03872"/>
    <w:rsid w:val="00B057DB"/>
    <w:rsid w:val="00B0588D"/>
    <w:rsid w:val="00B06932"/>
    <w:rsid w:val="00B074DE"/>
    <w:rsid w:val="00B077BF"/>
    <w:rsid w:val="00B07BC7"/>
    <w:rsid w:val="00B10026"/>
    <w:rsid w:val="00B10368"/>
    <w:rsid w:val="00B10661"/>
    <w:rsid w:val="00B10B01"/>
    <w:rsid w:val="00B10C84"/>
    <w:rsid w:val="00B1185F"/>
    <w:rsid w:val="00B12B23"/>
    <w:rsid w:val="00B12C94"/>
    <w:rsid w:val="00B1334A"/>
    <w:rsid w:val="00B136FB"/>
    <w:rsid w:val="00B14C0A"/>
    <w:rsid w:val="00B15073"/>
    <w:rsid w:val="00B164B8"/>
    <w:rsid w:val="00B164FC"/>
    <w:rsid w:val="00B168A2"/>
    <w:rsid w:val="00B169FD"/>
    <w:rsid w:val="00B179A2"/>
    <w:rsid w:val="00B222C7"/>
    <w:rsid w:val="00B22467"/>
    <w:rsid w:val="00B22862"/>
    <w:rsid w:val="00B23320"/>
    <w:rsid w:val="00B233CA"/>
    <w:rsid w:val="00B236E4"/>
    <w:rsid w:val="00B247CC"/>
    <w:rsid w:val="00B24901"/>
    <w:rsid w:val="00B24F76"/>
    <w:rsid w:val="00B2729C"/>
    <w:rsid w:val="00B274CE"/>
    <w:rsid w:val="00B275C4"/>
    <w:rsid w:val="00B3077A"/>
    <w:rsid w:val="00B30FA8"/>
    <w:rsid w:val="00B31EB6"/>
    <w:rsid w:val="00B32863"/>
    <w:rsid w:val="00B33B94"/>
    <w:rsid w:val="00B3426E"/>
    <w:rsid w:val="00B3450B"/>
    <w:rsid w:val="00B357F5"/>
    <w:rsid w:val="00B35FA8"/>
    <w:rsid w:val="00B3643F"/>
    <w:rsid w:val="00B3690A"/>
    <w:rsid w:val="00B370D6"/>
    <w:rsid w:val="00B37474"/>
    <w:rsid w:val="00B3795B"/>
    <w:rsid w:val="00B37A6C"/>
    <w:rsid w:val="00B37BB1"/>
    <w:rsid w:val="00B37C8A"/>
    <w:rsid w:val="00B43636"/>
    <w:rsid w:val="00B4384E"/>
    <w:rsid w:val="00B46302"/>
    <w:rsid w:val="00B46EA3"/>
    <w:rsid w:val="00B47338"/>
    <w:rsid w:val="00B47500"/>
    <w:rsid w:val="00B5047B"/>
    <w:rsid w:val="00B51831"/>
    <w:rsid w:val="00B522B2"/>
    <w:rsid w:val="00B52785"/>
    <w:rsid w:val="00B527C7"/>
    <w:rsid w:val="00B55567"/>
    <w:rsid w:val="00B55992"/>
    <w:rsid w:val="00B6129F"/>
    <w:rsid w:val="00B61D0B"/>
    <w:rsid w:val="00B61D15"/>
    <w:rsid w:val="00B61E5E"/>
    <w:rsid w:val="00B62844"/>
    <w:rsid w:val="00B629DD"/>
    <w:rsid w:val="00B63762"/>
    <w:rsid w:val="00B652E6"/>
    <w:rsid w:val="00B668CC"/>
    <w:rsid w:val="00B7169B"/>
    <w:rsid w:val="00B7209B"/>
    <w:rsid w:val="00B72F7F"/>
    <w:rsid w:val="00B7428D"/>
    <w:rsid w:val="00B74BD7"/>
    <w:rsid w:val="00B74D9D"/>
    <w:rsid w:val="00B74E87"/>
    <w:rsid w:val="00B75EF4"/>
    <w:rsid w:val="00B766EB"/>
    <w:rsid w:val="00B77D14"/>
    <w:rsid w:val="00B80515"/>
    <w:rsid w:val="00B80F1F"/>
    <w:rsid w:val="00B80FC2"/>
    <w:rsid w:val="00B81FF6"/>
    <w:rsid w:val="00B8334F"/>
    <w:rsid w:val="00B84205"/>
    <w:rsid w:val="00B844F3"/>
    <w:rsid w:val="00B86030"/>
    <w:rsid w:val="00B86ADF"/>
    <w:rsid w:val="00B86E7F"/>
    <w:rsid w:val="00B87223"/>
    <w:rsid w:val="00B91213"/>
    <w:rsid w:val="00B91965"/>
    <w:rsid w:val="00B91A79"/>
    <w:rsid w:val="00B924A0"/>
    <w:rsid w:val="00B92DA4"/>
    <w:rsid w:val="00B94B8A"/>
    <w:rsid w:val="00B94DFA"/>
    <w:rsid w:val="00B962F8"/>
    <w:rsid w:val="00B9785E"/>
    <w:rsid w:val="00B97B73"/>
    <w:rsid w:val="00BA047C"/>
    <w:rsid w:val="00BA052D"/>
    <w:rsid w:val="00BA05D0"/>
    <w:rsid w:val="00BA1220"/>
    <w:rsid w:val="00BA1882"/>
    <w:rsid w:val="00BA21F7"/>
    <w:rsid w:val="00BA22E9"/>
    <w:rsid w:val="00BA2768"/>
    <w:rsid w:val="00BA2C44"/>
    <w:rsid w:val="00BA30C9"/>
    <w:rsid w:val="00BA3CE7"/>
    <w:rsid w:val="00BA3ED9"/>
    <w:rsid w:val="00BA4313"/>
    <w:rsid w:val="00BA4688"/>
    <w:rsid w:val="00BA5BBC"/>
    <w:rsid w:val="00BA7526"/>
    <w:rsid w:val="00BB0F88"/>
    <w:rsid w:val="00BB12AF"/>
    <w:rsid w:val="00BB1518"/>
    <w:rsid w:val="00BB1DFC"/>
    <w:rsid w:val="00BB37D9"/>
    <w:rsid w:val="00BB3A33"/>
    <w:rsid w:val="00BB429C"/>
    <w:rsid w:val="00BB6188"/>
    <w:rsid w:val="00BB76AE"/>
    <w:rsid w:val="00BC00CE"/>
    <w:rsid w:val="00BC09B4"/>
    <w:rsid w:val="00BC10B6"/>
    <w:rsid w:val="00BC16E8"/>
    <w:rsid w:val="00BC1C4D"/>
    <w:rsid w:val="00BC3C9C"/>
    <w:rsid w:val="00BC5CDA"/>
    <w:rsid w:val="00BC65E2"/>
    <w:rsid w:val="00BC772B"/>
    <w:rsid w:val="00BC7926"/>
    <w:rsid w:val="00BD019B"/>
    <w:rsid w:val="00BD069C"/>
    <w:rsid w:val="00BD1846"/>
    <w:rsid w:val="00BD3303"/>
    <w:rsid w:val="00BD5B58"/>
    <w:rsid w:val="00BD6154"/>
    <w:rsid w:val="00BD7795"/>
    <w:rsid w:val="00BD7862"/>
    <w:rsid w:val="00BE069F"/>
    <w:rsid w:val="00BE0911"/>
    <w:rsid w:val="00BE223D"/>
    <w:rsid w:val="00BE22F7"/>
    <w:rsid w:val="00BE26FD"/>
    <w:rsid w:val="00BE4C01"/>
    <w:rsid w:val="00BE52E5"/>
    <w:rsid w:val="00BE55A5"/>
    <w:rsid w:val="00BE6D24"/>
    <w:rsid w:val="00BE7382"/>
    <w:rsid w:val="00BE7A91"/>
    <w:rsid w:val="00BF05DD"/>
    <w:rsid w:val="00BF120E"/>
    <w:rsid w:val="00BF1A4E"/>
    <w:rsid w:val="00BF1C07"/>
    <w:rsid w:val="00BF2BF4"/>
    <w:rsid w:val="00BF4557"/>
    <w:rsid w:val="00BF4C56"/>
    <w:rsid w:val="00BF5464"/>
    <w:rsid w:val="00BF5673"/>
    <w:rsid w:val="00BF6FF0"/>
    <w:rsid w:val="00C009D6"/>
    <w:rsid w:val="00C01935"/>
    <w:rsid w:val="00C01FAE"/>
    <w:rsid w:val="00C05AD5"/>
    <w:rsid w:val="00C07927"/>
    <w:rsid w:val="00C107C2"/>
    <w:rsid w:val="00C109F1"/>
    <w:rsid w:val="00C11053"/>
    <w:rsid w:val="00C11A79"/>
    <w:rsid w:val="00C11C61"/>
    <w:rsid w:val="00C1454A"/>
    <w:rsid w:val="00C14EE5"/>
    <w:rsid w:val="00C14F73"/>
    <w:rsid w:val="00C159F9"/>
    <w:rsid w:val="00C15C5C"/>
    <w:rsid w:val="00C160AA"/>
    <w:rsid w:val="00C163DD"/>
    <w:rsid w:val="00C17319"/>
    <w:rsid w:val="00C17815"/>
    <w:rsid w:val="00C203C1"/>
    <w:rsid w:val="00C23100"/>
    <w:rsid w:val="00C24791"/>
    <w:rsid w:val="00C24E88"/>
    <w:rsid w:val="00C25899"/>
    <w:rsid w:val="00C25A9D"/>
    <w:rsid w:val="00C264AF"/>
    <w:rsid w:val="00C30012"/>
    <w:rsid w:val="00C3017A"/>
    <w:rsid w:val="00C33132"/>
    <w:rsid w:val="00C33AA1"/>
    <w:rsid w:val="00C33BB9"/>
    <w:rsid w:val="00C35586"/>
    <w:rsid w:val="00C361F4"/>
    <w:rsid w:val="00C400B9"/>
    <w:rsid w:val="00C412CD"/>
    <w:rsid w:val="00C41A26"/>
    <w:rsid w:val="00C42052"/>
    <w:rsid w:val="00C43236"/>
    <w:rsid w:val="00C43330"/>
    <w:rsid w:val="00C44461"/>
    <w:rsid w:val="00C46ED9"/>
    <w:rsid w:val="00C47BCA"/>
    <w:rsid w:val="00C47C2B"/>
    <w:rsid w:val="00C47E6D"/>
    <w:rsid w:val="00C50196"/>
    <w:rsid w:val="00C5080C"/>
    <w:rsid w:val="00C50CEC"/>
    <w:rsid w:val="00C50E3B"/>
    <w:rsid w:val="00C5118E"/>
    <w:rsid w:val="00C52936"/>
    <w:rsid w:val="00C53C6D"/>
    <w:rsid w:val="00C54EBE"/>
    <w:rsid w:val="00C56D9A"/>
    <w:rsid w:val="00C572F3"/>
    <w:rsid w:val="00C57432"/>
    <w:rsid w:val="00C574BC"/>
    <w:rsid w:val="00C57F92"/>
    <w:rsid w:val="00C60064"/>
    <w:rsid w:val="00C60300"/>
    <w:rsid w:val="00C6050B"/>
    <w:rsid w:val="00C60CC8"/>
    <w:rsid w:val="00C60D06"/>
    <w:rsid w:val="00C621D2"/>
    <w:rsid w:val="00C62603"/>
    <w:rsid w:val="00C62EEB"/>
    <w:rsid w:val="00C63A5C"/>
    <w:rsid w:val="00C63FEA"/>
    <w:rsid w:val="00C64DB1"/>
    <w:rsid w:val="00C64DF3"/>
    <w:rsid w:val="00C65173"/>
    <w:rsid w:val="00C657EC"/>
    <w:rsid w:val="00C7008E"/>
    <w:rsid w:val="00C7046D"/>
    <w:rsid w:val="00C70ED6"/>
    <w:rsid w:val="00C72B1C"/>
    <w:rsid w:val="00C7390D"/>
    <w:rsid w:val="00C74474"/>
    <w:rsid w:val="00C74DFC"/>
    <w:rsid w:val="00C76450"/>
    <w:rsid w:val="00C7773F"/>
    <w:rsid w:val="00C80414"/>
    <w:rsid w:val="00C81363"/>
    <w:rsid w:val="00C81728"/>
    <w:rsid w:val="00C83100"/>
    <w:rsid w:val="00C833CA"/>
    <w:rsid w:val="00C83AE3"/>
    <w:rsid w:val="00C85501"/>
    <w:rsid w:val="00C857BC"/>
    <w:rsid w:val="00C86499"/>
    <w:rsid w:val="00C86CFC"/>
    <w:rsid w:val="00C877A9"/>
    <w:rsid w:val="00C90048"/>
    <w:rsid w:val="00C90077"/>
    <w:rsid w:val="00C90A94"/>
    <w:rsid w:val="00C90FAD"/>
    <w:rsid w:val="00C91732"/>
    <w:rsid w:val="00C924FE"/>
    <w:rsid w:val="00C92898"/>
    <w:rsid w:val="00C92F3A"/>
    <w:rsid w:val="00C93B05"/>
    <w:rsid w:val="00C93EA4"/>
    <w:rsid w:val="00C952BD"/>
    <w:rsid w:val="00C95615"/>
    <w:rsid w:val="00C95BEE"/>
    <w:rsid w:val="00C95DAB"/>
    <w:rsid w:val="00C96AF0"/>
    <w:rsid w:val="00C96DA0"/>
    <w:rsid w:val="00C96E7B"/>
    <w:rsid w:val="00C97101"/>
    <w:rsid w:val="00C972D0"/>
    <w:rsid w:val="00C97E34"/>
    <w:rsid w:val="00CA15BF"/>
    <w:rsid w:val="00CA26A4"/>
    <w:rsid w:val="00CA2BEF"/>
    <w:rsid w:val="00CA2FDB"/>
    <w:rsid w:val="00CA33D3"/>
    <w:rsid w:val="00CA35B0"/>
    <w:rsid w:val="00CA4287"/>
    <w:rsid w:val="00CA460F"/>
    <w:rsid w:val="00CA4634"/>
    <w:rsid w:val="00CA47BF"/>
    <w:rsid w:val="00CA50DF"/>
    <w:rsid w:val="00CA66BB"/>
    <w:rsid w:val="00CB026A"/>
    <w:rsid w:val="00CB1E36"/>
    <w:rsid w:val="00CB1E42"/>
    <w:rsid w:val="00CB324F"/>
    <w:rsid w:val="00CB3D97"/>
    <w:rsid w:val="00CB4CAD"/>
    <w:rsid w:val="00CB5647"/>
    <w:rsid w:val="00CB5A97"/>
    <w:rsid w:val="00CB703E"/>
    <w:rsid w:val="00CB7D17"/>
    <w:rsid w:val="00CC073B"/>
    <w:rsid w:val="00CC08D5"/>
    <w:rsid w:val="00CC0C31"/>
    <w:rsid w:val="00CC1E66"/>
    <w:rsid w:val="00CC2B24"/>
    <w:rsid w:val="00CC3441"/>
    <w:rsid w:val="00CC357E"/>
    <w:rsid w:val="00CC3B67"/>
    <w:rsid w:val="00CC4576"/>
    <w:rsid w:val="00CC50F0"/>
    <w:rsid w:val="00CC5F1A"/>
    <w:rsid w:val="00CC63A7"/>
    <w:rsid w:val="00CC773D"/>
    <w:rsid w:val="00CC7E2B"/>
    <w:rsid w:val="00CD166A"/>
    <w:rsid w:val="00CD296F"/>
    <w:rsid w:val="00CD3120"/>
    <w:rsid w:val="00CD315B"/>
    <w:rsid w:val="00CD41C4"/>
    <w:rsid w:val="00CD56C4"/>
    <w:rsid w:val="00CD7EDE"/>
    <w:rsid w:val="00CE0494"/>
    <w:rsid w:val="00CE2DDD"/>
    <w:rsid w:val="00CE31CB"/>
    <w:rsid w:val="00CE35C0"/>
    <w:rsid w:val="00CE4BCC"/>
    <w:rsid w:val="00CE5B3A"/>
    <w:rsid w:val="00CE61DE"/>
    <w:rsid w:val="00CE6CDC"/>
    <w:rsid w:val="00CE6F17"/>
    <w:rsid w:val="00CF0DBC"/>
    <w:rsid w:val="00CF2257"/>
    <w:rsid w:val="00CF2385"/>
    <w:rsid w:val="00CF27F4"/>
    <w:rsid w:val="00CF394F"/>
    <w:rsid w:val="00CF3C12"/>
    <w:rsid w:val="00CF4A07"/>
    <w:rsid w:val="00CF604C"/>
    <w:rsid w:val="00CF62EB"/>
    <w:rsid w:val="00CF7305"/>
    <w:rsid w:val="00D00FB2"/>
    <w:rsid w:val="00D0165D"/>
    <w:rsid w:val="00D0361E"/>
    <w:rsid w:val="00D03CDE"/>
    <w:rsid w:val="00D04C73"/>
    <w:rsid w:val="00D05BFD"/>
    <w:rsid w:val="00D06E20"/>
    <w:rsid w:val="00D06FFD"/>
    <w:rsid w:val="00D07CC1"/>
    <w:rsid w:val="00D10697"/>
    <w:rsid w:val="00D10A16"/>
    <w:rsid w:val="00D1123C"/>
    <w:rsid w:val="00D11983"/>
    <w:rsid w:val="00D11B4D"/>
    <w:rsid w:val="00D11F12"/>
    <w:rsid w:val="00D12F69"/>
    <w:rsid w:val="00D12FE4"/>
    <w:rsid w:val="00D138B2"/>
    <w:rsid w:val="00D13A1C"/>
    <w:rsid w:val="00D13BD0"/>
    <w:rsid w:val="00D150B9"/>
    <w:rsid w:val="00D1593C"/>
    <w:rsid w:val="00D16401"/>
    <w:rsid w:val="00D166A7"/>
    <w:rsid w:val="00D16B26"/>
    <w:rsid w:val="00D20B64"/>
    <w:rsid w:val="00D2278C"/>
    <w:rsid w:val="00D22EDF"/>
    <w:rsid w:val="00D2311B"/>
    <w:rsid w:val="00D23CC6"/>
    <w:rsid w:val="00D24D50"/>
    <w:rsid w:val="00D25E30"/>
    <w:rsid w:val="00D25E8E"/>
    <w:rsid w:val="00D275CC"/>
    <w:rsid w:val="00D3163B"/>
    <w:rsid w:val="00D323FA"/>
    <w:rsid w:val="00D32B06"/>
    <w:rsid w:val="00D33168"/>
    <w:rsid w:val="00D33CB9"/>
    <w:rsid w:val="00D33E9C"/>
    <w:rsid w:val="00D33F3D"/>
    <w:rsid w:val="00D34AE1"/>
    <w:rsid w:val="00D34FBF"/>
    <w:rsid w:val="00D35E93"/>
    <w:rsid w:val="00D363B0"/>
    <w:rsid w:val="00D369DB"/>
    <w:rsid w:val="00D36C68"/>
    <w:rsid w:val="00D3772D"/>
    <w:rsid w:val="00D40590"/>
    <w:rsid w:val="00D41E63"/>
    <w:rsid w:val="00D41E8A"/>
    <w:rsid w:val="00D41E93"/>
    <w:rsid w:val="00D42058"/>
    <w:rsid w:val="00D439BA"/>
    <w:rsid w:val="00D43C65"/>
    <w:rsid w:val="00D44065"/>
    <w:rsid w:val="00D453E7"/>
    <w:rsid w:val="00D462BE"/>
    <w:rsid w:val="00D4763C"/>
    <w:rsid w:val="00D477DE"/>
    <w:rsid w:val="00D50516"/>
    <w:rsid w:val="00D50E49"/>
    <w:rsid w:val="00D50FF6"/>
    <w:rsid w:val="00D51FAF"/>
    <w:rsid w:val="00D52BE1"/>
    <w:rsid w:val="00D5316B"/>
    <w:rsid w:val="00D53D9A"/>
    <w:rsid w:val="00D54929"/>
    <w:rsid w:val="00D55A1D"/>
    <w:rsid w:val="00D55A39"/>
    <w:rsid w:val="00D55E0C"/>
    <w:rsid w:val="00D5631A"/>
    <w:rsid w:val="00D56F8B"/>
    <w:rsid w:val="00D57053"/>
    <w:rsid w:val="00D57442"/>
    <w:rsid w:val="00D5769E"/>
    <w:rsid w:val="00D60D65"/>
    <w:rsid w:val="00D61F00"/>
    <w:rsid w:val="00D635BD"/>
    <w:rsid w:val="00D63D63"/>
    <w:rsid w:val="00D63F35"/>
    <w:rsid w:val="00D651C3"/>
    <w:rsid w:val="00D656A3"/>
    <w:rsid w:val="00D674FA"/>
    <w:rsid w:val="00D6761D"/>
    <w:rsid w:val="00D70A46"/>
    <w:rsid w:val="00D70E82"/>
    <w:rsid w:val="00D7122A"/>
    <w:rsid w:val="00D71DC8"/>
    <w:rsid w:val="00D72204"/>
    <w:rsid w:val="00D7337A"/>
    <w:rsid w:val="00D73703"/>
    <w:rsid w:val="00D737F7"/>
    <w:rsid w:val="00D74322"/>
    <w:rsid w:val="00D743C7"/>
    <w:rsid w:val="00D7441D"/>
    <w:rsid w:val="00D74AA5"/>
    <w:rsid w:val="00D752F4"/>
    <w:rsid w:val="00D75DF1"/>
    <w:rsid w:val="00D75EBF"/>
    <w:rsid w:val="00D76340"/>
    <w:rsid w:val="00D76576"/>
    <w:rsid w:val="00D76C90"/>
    <w:rsid w:val="00D77411"/>
    <w:rsid w:val="00D7797E"/>
    <w:rsid w:val="00D80140"/>
    <w:rsid w:val="00D819B8"/>
    <w:rsid w:val="00D81FC3"/>
    <w:rsid w:val="00D829F3"/>
    <w:rsid w:val="00D82B91"/>
    <w:rsid w:val="00D83057"/>
    <w:rsid w:val="00D85F0F"/>
    <w:rsid w:val="00D870E2"/>
    <w:rsid w:val="00D90516"/>
    <w:rsid w:val="00D90E78"/>
    <w:rsid w:val="00D9124E"/>
    <w:rsid w:val="00D9177D"/>
    <w:rsid w:val="00D924DA"/>
    <w:rsid w:val="00D95332"/>
    <w:rsid w:val="00D95A0E"/>
    <w:rsid w:val="00D95D9D"/>
    <w:rsid w:val="00D97FA8"/>
    <w:rsid w:val="00DA239A"/>
    <w:rsid w:val="00DA2837"/>
    <w:rsid w:val="00DA3B3B"/>
    <w:rsid w:val="00DA4236"/>
    <w:rsid w:val="00DA5417"/>
    <w:rsid w:val="00DA5F69"/>
    <w:rsid w:val="00DA605F"/>
    <w:rsid w:val="00DA664D"/>
    <w:rsid w:val="00DA6722"/>
    <w:rsid w:val="00DA7F1C"/>
    <w:rsid w:val="00DB18D9"/>
    <w:rsid w:val="00DB190F"/>
    <w:rsid w:val="00DB19B7"/>
    <w:rsid w:val="00DB1A0C"/>
    <w:rsid w:val="00DB1AF2"/>
    <w:rsid w:val="00DB1E2C"/>
    <w:rsid w:val="00DB2395"/>
    <w:rsid w:val="00DB25F3"/>
    <w:rsid w:val="00DB268C"/>
    <w:rsid w:val="00DB5149"/>
    <w:rsid w:val="00DB5623"/>
    <w:rsid w:val="00DB6178"/>
    <w:rsid w:val="00DB6802"/>
    <w:rsid w:val="00DB73BA"/>
    <w:rsid w:val="00DC12FE"/>
    <w:rsid w:val="00DC1C6E"/>
    <w:rsid w:val="00DC312D"/>
    <w:rsid w:val="00DC44AD"/>
    <w:rsid w:val="00DC4CCD"/>
    <w:rsid w:val="00DC576C"/>
    <w:rsid w:val="00DC60EC"/>
    <w:rsid w:val="00DC6B88"/>
    <w:rsid w:val="00DC71A2"/>
    <w:rsid w:val="00DC75C1"/>
    <w:rsid w:val="00DC7BE3"/>
    <w:rsid w:val="00DD1341"/>
    <w:rsid w:val="00DD1990"/>
    <w:rsid w:val="00DD207D"/>
    <w:rsid w:val="00DD236E"/>
    <w:rsid w:val="00DD3C69"/>
    <w:rsid w:val="00DD401A"/>
    <w:rsid w:val="00DD548C"/>
    <w:rsid w:val="00DD713E"/>
    <w:rsid w:val="00DD759D"/>
    <w:rsid w:val="00DD7F31"/>
    <w:rsid w:val="00DE08E5"/>
    <w:rsid w:val="00DE0AC4"/>
    <w:rsid w:val="00DE3AF1"/>
    <w:rsid w:val="00DE3AF9"/>
    <w:rsid w:val="00DE3DF2"/>
    <w:rsid w:val="00DE3E36"/>
    <w:rsid w:val="00DE442D"/>
    <w:rsid w:val="00DE5AC9"/>
    <w:rsid w:val="00DE5D59"/>
    <w:rsid w:val="00DE5E38"/>
    <w:rsid w:val="00DE6378"/>
    <w:rsid w:val="00DF22C7"/>
    <w:rsid w:val="00DF3917"/>
    <w:rsid w:val="00DF4BED"/>
    <w:rsid w:val="00DF4DC0"/>
    <w:rsid w:val="00DF7E17"/>
    <w:rsid w:val="00E00693"/>
    <w:rsid w:val="00E02889"/>
    <w:rsid w:val="00E03581"/>
    <w:rsid w:val="00E037AF"/>
    <w:rsid w:val="00E04EC1"/>
    <w:rsid w:val="00E05023"/>
    <w:rsid w:val="00E0505D"/>
    <w:rsid w:val="00E05B32"/>
    <w:rsid w:val="00E070E0"/>
    <w:rsid w:val="00E1184E"/>
    <w:rsid w:val="00E11E19"/>
    <w:rsid w:val="00E12955"/>
    <w:rsid w:val="00E1319B"/>
    <w:rsid w:val="00E134C9"/>
    <w:rsid w:val="00E14067"/>
    <w:rsid w:val="00E15689"/>
    <w:rsid w:val="00E158CD"/>
    <w:rsid w:val="00E15E39"/>
    <w:rsid w:val="00E15F01"/>
    <w:rsid w:val="00E1602D"/>
    <w:rsid w:val="00E1645D"/>
    <w:rsid w:val="00E16919"/>
    <w:rsid w:val="00E17762"/>
    <w:rsid w:val="00E17ACD"/>
    <w:rsid w:val="00E17B4C"/>
    <w:rsid w:val="00E17B6C"/>
    <w:rsid w:val="00E20125"/>
    <w:rsid w:val="00E21C29"/>
    <w:rsid w:val="00E2362E"/>
    <w:rsid w:val="00E23CDD"/>
    <w:rsid w:val="00E255CA"/>
    <w:rsid w:val="00E25E21"/>
    <w:rsid w:val="00E264EF"/>
    <w:rsid w:val="00E27337"/>
    <w:rsid w:val="00E30767"/>
    <w:rsid w:val="00E30A12"/>
    <w:rsid w:val="00E3127F"/>
    <w:rsid w:val="00E32274"/>
    <w:rsid w:val="00E328C1"/>
    <w:rsid w:val="00E34464"/>
    <w:rsid w:val="00E36F1B"/>
    <w:rsid w:val="00E370C7"/>
    <w:rsid w:val="00E4012F"/>
    <w:rsid w:val="00E401E7"/>
    <w:rsid w:val="00E401F8"/>
    <w:rsid w:val="00E4044E"/>
    <w:rsid w:val="00E41606"/>
    <w:rsid w:val="00E41FC0"/>
    <w:rsid w:val="00E4227E"/>
    <w:rsid w:val="00E42FCF"/>
    <w:rsid w:val="00E43004"/>
    <w:rsid w:val="00E43170"/>
    <w:rsid w:val="00E433CD"/>
    <w:rsid w:val="00E43E79"/>
    <w:rsid w:val="00E44349"/>
    <w:rsid w:val="00E456C7"/>
    <w:rsid w:val="00E4636A"/>
    <w:rsid w:val="00E464E9"/>
    <w:rsid w:val="00E46B81"/>
    <w:rsid w:val="00E46C39"/>
    <w:rsid w:val="00E47839"/>
    <w:rsid w:val="00E502DC"/>
    <w:rsid w:val="00E5085D"/>
    <w:rsid w:val="00E5153D"/>
    <w:rsid w:val="00E52166"/>
    <w:rsid w:val="00E52975"/>
    <w:rsid w:val="00E52B4B"/>
    <w:rsid w:val="00E532B2"/>
    <w:rsid w:val="00E53512"/>
    <w:rsid w:val="00E539B7"/>
    <w:rsid w:val="00E564F4"/>
    <w:rsid w:val="00E56E5E"/>
    <w:rsid w:val="00E6049D"/>
    <w:rsid w:val="00E655B6"/>
    <w:rsid w:val="00E6571F"/>
    <w:rsid w:val="00E65A4C"/>
    <w:rsid w:val="00E67229"/>
    <w:rsid w:val="00E674EB"/>
    <w:rsid w:val="00E679D9"/>
    <w:rsid w:val="00E71184"/>
    <w:rsid w:val="00E71D52"/>
    <w:rsid w:val="00E72634"/>
    <w:rsid w:val="00E72DB7"/>
    <w:rsid w:val="00E737FA"/>
    <w:rsid w:val="00E7411C"/>
    <w:rsid w:val="00E7434C"/>
    <w:rsid w:val="00E745D9"/>
    <w:rsid w:val="00E747AD"/>
    <w:rsid w:val="00E74A4A"/>
    <w:rsid w:val="00E74C5A"/>
    <w:rsid w:val="00E753AF"/>
    <w:rsid w:val="00E76E97"/>
    <w:rsid w:val="00E772E8"/>
    <w:rsid w:val="00E7749F"/>
    <w:rsid w:val="00E7776C"/>
    <w:rsid w:val="00E808BB"/>
    <w:rsid w:val="00E8090E"/>
    <w:rsid w:val="00E80C05"/>
    <w:rsid w:val="00E82529"/>
    <w:rsid w:val="00E826B0"/>
    <w:rsid w:val="00E8292A"/>
    <w:rsid w:val="00E82D72"/>
    <w:rsid w:val="00E840C1"/>
    <w:rsid w:val="00E8631E"/>
    <w:rsid w:val="00E8649A"/>
    <w:rsid w:val="00E86682"/>
    <w:rsid w:val="00E866FE"/>
    <w:rsid w:val="00E906B4"/>
    <w:rsid w:val="00E90E84"/>
    <w:rsid w:val="00E90F68"/>
    <w:rsid w:val="00E914DF"/>
    <w:rsid w:val="00E915E5"/>
    <w:rsid w:val="00E92AD5"/>
    <w:rsid w:val="00E951A3"/>
    <w:rsid w:val="00E95D3E"/>
    <w:rsid w:val="00E95E72"/>
    <w:rsid w:val="00E96B27"/>
    <w:rsid w:val="00E9784E"/>
    <w:rsid w:val="00E97996"/>
    <w:rsid w:val="00EA0763"/>
    <w:rsid w:val="00EA12A0"/>
    <w:rsid w:val="00EA1EC5"/>
    <w:rsid w:val="00EA2F91"/>
    <w:rsid w:val="00EA39D5"/>
    <w:rsid w:val="00EA5011"/>
    <w:rsid w:val="00EA5305"/>
    <w:rsid w:val="00EA5644"/>
    <w:rsid w:val="00EA5745"/>
    <w:rsid w:val="00EA6C6D"/>
    <w:rsid w:val="00EA6EDA"/>
    <w:rsid w:val="00EA72DF"/>
    <w:rsid w:val="00EA753F"/>
    <w:rsid w:val="00EA7555"/>
    <w:rsid w:val="00EB0727"/>
    <w:rsid w:val="00EB07E5"/>
    <w:rsid w:val="00EB0E17"/>
    <w:rsid w:val="00EB33AF"/>
    <w:rsid w:val="00EB4091"/>
    <w:rsid w:val="00EB50D9"/>
    <w:rsid w:val="00EB5B51"/>
    <w:rsid w:val="00EB6108"/>
    <w:rsid w:val="00EB657C"/>
    <w:rsid w:val="00EB69A3"/>
    <w:rsid w:val="00EC0624"/>
    <w:rsid w:val="00EC0E36"/>
    <w:rsid w:val="00EC0F9D"/>
    <w:rsid w:val="00EC20E3"/>
    <w:rsid w:val="00EC2934"/>
    <w:rsid w:val="00EC29A1"/>
    <w:rsid w:val="00EC45D0"/>
    <w:rsid w:val="00EC4CE3"/>
    <w:rsid w:val="00EC5520"/>
    <w:rsid w:val="00EC6E0D"/>
    <w:rsid w:val="00EC7476"/>
    <w:rsid w:val="00EC76F6"/>
    <w:rsid w:val="00EC77BC"/>
    <w:rsid w:val="00EC7B51"/>
    <w:rsid w:val="00ED0B92"/>
    <w:rsid w:val="00ED0C4C"/>
    <w:rsid w:val="00ED2613"/>
    <w:rsid w:val="00ED2C9F"/>
    <w:rsid w:val="00ED3296"/>
    <w:rsid w:val="00ED41EC"/>
    <w:rsid w:val="00ED4744"/>
    <w:rsid w:val="00ED5CC9"/>
    <w:rsid w:val="00ED5E56"/>
    <w:rsid w:val="00ED620F"/>
    <w:rsid w:val="00ED7B39"/>
    <w:rsid w:val="00ED7C64"/>
    <w:rsid w:val="00ED7E03"/>
    <w:rsid w:val="00EE0D10"/>
    <w:rsid w:val="00EE17DC"/>
    <w:rsid w:val="00EE2505"/>
    <w:rsid w:val="00EE2921"/>
    <w:rsid w:val="00EE3A55"/>
    <w:rsid w:val="00EE3BD3"/>
    <w:rsid w:val="00EE6652"/>
    <w:rsid w:val="00EE6BE2"/>
    <w:rsid w:val="00EF027D"/>
    <w:rsid w:val="00EF0570"/>
    <w:rsid w:val="00EF0834"/>
    <w:rsid w:val="00EF10F7"/>
    <w:rsid w:val="00EF266E"/>
    <w:rsid w:val="00EF2A16"/>
    <w:rsid w:val="00EF2DEB"/>
    <w:rsid w:val="00EF322B"/>
    <w:rsid w:val="00EF56B7"/>
    <w:rsid w:val="00EF78BC"/>
    <w:rsid w:val="00EF7D61"/>
    <w:rsid w:val="00F00B98"/>
    <w:rsid w:val="00F013E7"/>
    <w:rsid w:val="00F02524"/>
    <w:rsid w:val="00F039F5"/>
    <w:rsid w:val="00F045EB"/>
    <w:rsid w:val="00F05278"/>
    <w:rsid w:val="00F06B8E"/>
    <w:rsid w:val="00F06D71"/>
    <w:rsid w:val="00F06DF8"/>
    <w:rsid w:val="00F0743C"/>
    <w:rsid w:val="00F075BA"/>
    <w:rsid w:val="00F1012D"/>
    <w:rsid w:val="00F10A43"/>
    <w:rsid w:val="00F115A6"/>
    <w:rsid w:val="00F11A38"/>
    <w:rsid w:val="00F11D2D"/>
    <w:rsid w:val="00F1224A"/>
    <w:rsid w:val="00F12F24"/>
    <w:rsid w:val="00F13CC4"/>
    <w:rsid w:val="00F14500"/>
    <w:rsid w:val="00F151DB"/>
    <w:rsid w:val="00F15241"/>
    <w:rsid w:val="00F165D2"/>
    <w:rsid w:val="00F16E59"/>
    <w:rsid w:val="00F17929"/>
    <w:rsid w:val="00F203BD"/>
    <w:rsid w:val="00F20D46"/>
    <w:rsid w:val="00F2166E"/>
    <w:rsid w:val="00F219FD"/>
    <w:rsid w:val="00F21DEB"/>
    <w:rsid w:val="00F2222C"/>
    <w:rsid w:val="00F2375B"/>
    <w:rsid w:val="00F238C2"/>
    <w:rsid w:val="00F246DC"/>
    <w:rsid w:val="00F24ACC"/>
    <w:rsid w:val="00F24D45"/>
    <w:rsid w:val="00F2514D"/>
    <w:rsid w:val="00F256E7"/>
    <w:rsid w:val="00F25BB1"/>
    <w:rsid w:val="00F26333"/>
    <w:rsid w:val="00F26ADE"/>
    <w:rsid w:val="00F26D10"/>
    <w:rsid w:val="00F26E1F"/>
    <w:rsid w:val="00F274C8"/>
    <w:rsid w:val="00F3009F"/>
    <w:rsid w:val="00F30775"/>
    <w:rsid w:val="00F30D47"/>
    <w:rsid w:val="00F30DC0"/>
    <w:rsid w:val="00F31A0E"/>
    <w:rsid w:val="00F32B7D"/>
    <w:rsid w:val="00F334E6"/>
    <w:rsid w:val="00F33DEC"/>
    <w:rsid w:val="00F355D2"/>
    <w:rsid w:val="00F35716"/>
    <w:rsid w:val="00F36851"/>
    <w:rsid w:val="00F36D5E"/>
    <w:rsid w:val="00F37692"/>
    <w:rsid w:val="00F37CB6"/>
    <w:rsid w:val="00F40D68"/>
    <w:rsid w:val="00F462DC"/>
    <w:rsid w:val="00F464CF"/>
    <w:rsid w:val="00F47AF3"/>
    <w:rsid w:val="00F50B5D"/>
    <w:rsid w:val="00F5105E"/>
    <w:rsid w:val="00F514B4"/>
    <w:rsid w:val="00F546FE"/>
    <w:rsid w:val="00F5478B"/>
    <w:rsid w:val="00F549E9"/>
    <w:rsid w:val="00F554CF"/>
    <w:rsid w:val="00F55C8F"/>
    <w:rsid w:val="00F56FE3"/>
    <w:rsid w:val="00F570BC"/>
    <w:rsid w:val="00F60794"/>
    <w:rsid w:val="00F60DE8"/>
    <w:rsid w:val="00F61626"/>
    <w:rsid w:val="00F61CDA"/>
    <w:rsid w:val="00F62C28"/>
    <w:rsid w:val="00F630AB"/>
    <w:rsid w:val="00F63AAA"/>
    <w:rsid w:val="00F63CAB"/>
    <w:rsid w:val="00F64DC6"/>
    <w:rsid w:val="00F66E85"/>
    <w:rsid w:val="00F67B44"/>
    <w:rsid w:val="00F70675"/>
    <w:rsid w:val="00F727AD"/>
    <w:rsid w:val="00F72E28"/>
    <w:rsid w:val="00F74ADF"/>
    <w:rsid w:val="00F75264"/>
    <w:rsid w:val="00F75BA5"/>
    <w:rsid w:val="00F75FF3"/>
    <w:rsid w:val="00F7793C"/>
    <w:rsid w:val="00F80AB1"/>
    <w:rsid w:val="00F8278E"/>
    <w:rsid w:val="00F82B8C"/>
    <w:rsid w:val="00F82C4A"/>
    <w:rsid w:val="00F82F37"/>
    <w:rsid w:val="00F83B31"/>
    <w:rsid w:val="00F83B38"/>
    <w:rsid w:val="00F84A30"/>
    <w:rsid w:val="00F84ADA"/>
    <w:rsid w:val="00F84B36"/>
    <w:rsid w:val="00F853B6"/>
    <w:rsid w:val="00F87FD4"/>
    <w:rsid w:val="00F9083F"/>
    <w:rsid w:val="00F915E7"/>
    <w:rsid w:val="00F9160E"/>
    <w:rsid w:val="00F91662"/>
    <w:rsid w:val="00F91F05"/>
    <w:rsid w:val="00F91FF8"/>
    <w:rsid w:val="00F9267A"/>
    <w:rsid w:val="00F92728"/>
    <w:rsid w:val="00F93C8B"/>
    <w:rsid w:val="00F96575"/>
    <w:rsid w:val="00F96BD4"/>
    <w:rsid w:val="00F96E8E"/>
    <w:rsid w:val="00FA10E5"/>
    <w:rsid w:val="00FA13DC"/>
    <w:rsid w:val="00FA14EE"/>
    <w:rsid w:val="00FA18C7"/>
    <w:rsid w:val="00FA42DD"/>
    <w:rsid w:val="00FA59F2"/>
    <w:rsid w:val="00FA5BCC"/>
    <w:rsid w:val="00FA616D"/>
    <w:rsid w:val="00FA6192"/>
    <w:rsid w:val="00FA66E6"/>
    <w:rsid w:val="00FA680D"/>
    <w:rsid w:val="00FA6A44"/>
    <w:rsid w:val="00FA6BBB"/>
    <w:rsid w:val="00FA6FB3"/>
    <w:rsid w:val="00FA756D"/>
    <w:rsid w:val="00FA7AA3"/>
    <w:rsid w:val="00FB16B1"/>
    <w:rsid w:val="00FB1AB3"/>
    <w:rsid w:val="00FB1CB8"/>
    <w:rsid w:val="00FB1D7E"/>
    <w:rsid w:val="00FB1F8D"/>
    <w:rsid w:val="00FB3A08"/>
    <w:rsid w:val="00FB56F4"/>
    <w:rsid w:val="00FB5C04"/>
    <w:rsid w:val="00FB60D6"/>
    <w:rsid w:val="00FB6415"/>
    <w:rsid w:val="00FB7EE6"/>
    <w:rsid w:val="00FC002B"/>
    <w:rsid w:val="00FC0E11"/>
    <w:rsid w:val="00FC1261"/>
    <w:rsid w:val="00FC1E42"/>
    <w:rsid w:val="00FC3996"/>
    <w:rsid w:val="00FC40AE"/>
    <w:rsid w:val="00FC41F4"/>
    <w:rsid w:val="00FC48F7"/>
    <w:rsid w:val="00FC4C7F"/>
    <w:rsid w:val="00FC57E5"/>
    <w:rsid w:val="00FC5CBD"/>
    <w:rsid w:val="00FC5EC5"/>
    <w:rsid w:val="00FC6DFE"/>
    <w:rsid w:val="00FD01B4"/>
    <w:rsid w:val="00FD05E0"/>
    <w:rsid w:val="00FD0A41"/>
    <w:rsid w:val="00FD0C4D"/>
    <w:rsid w:val="00FD2AD8"/>
    <w:rsid w:val="00FD308D"/>
    <w:rsid w:val="00FD37B5"/>
    <w:rsid w:val="00FD3C8F"/>
    <w:rsid w:val="00FD3FCD"/>
    <w:rsid w:val="00FD436B"/>
    <w:rsid w:val="00FD4AA5"/>
    <w:rsid w:val="00FD5105"/>
    <w:rsid w:val="00FD5F47"/>
    <w:rsid w:val="00FD6C8A"/>
    <w:rsid w:val="00FD6DE2"/>
    <w:rsid w:val="00FD745B"/>
    <w:rsid w:val="00FD7741"/>
    <w:rsid w:val="00FE03EF"/>
    <w:rsid w:val="00FE0489"/>
    <w:rsid w:val="00FE05E7"/>
    <w:rsid w:val="00FE0D08"/>
    <w:rsid w:val="00FE0DED"/>
    <w:rsid w:val="00FE1BD4"/>
    <w:rsid w:val="00FE2126"/>
    <w:rsid w:val="00FE6281"/>
    <w:rsid w:val="00FE73D5"/>
    <w:rsid w:val="00FE7AF9"/>
    <w:rsid w:val="00FF2133"/>
    <w:rsid w:val="00FF253A"/>
    <w:rsid w:val="00FF2D23"/>
    <w:rsid w:val="00FF3777"/>
    <w:rsid w:val="00FF3D97"/>
    <w:rsid w:val="00FF473D"/>
    <w:rsid w:val="00FF5FE0"/>
    <w:rsid w:val="00FF6327"/>
    <w:rsid w:val="00FF6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354">
      <w:bodyDiv w:val="1"/>
      <w:marLeft w:val="0"/>
      <w:marRight w:val="0"/>
      <w:marTop w:val="0"/>
      <w:marBottom w:val="0"/>
      <w:divBdr>
        <w:top w:val="none" w:sz="0" w:space="0" w:color="auto"/>
        <w:left w:val="none" w:sz="0" w:space="0" w:color="auto"/>
        <w:bottom w:val="none" w:sz="0" w:space="0" w:color="auto"/>
        <w:right w:val="none" w:sz="0" w:space="0" w:color="auto"/>
      </w:divBdr>
    </w:div>
    <w:div w:id="306084301">
      <w:bodyDiv w:val="1"/>
      <w:marLeft w:val="0"/>
      <w:marRight w:val="0"/>
      <w:marTop w:val="0"/>
      <w:marBottom w:val="0"/>
      <w:divBdr>
        <w:top w:val="none" w:sz="0" w:space="0" w:color="auto"/>
        <w:left w:val="none" w:sz="0" w:space="0" w:color="auto"/>
        <w:bottom w:val="none" w:sz="0" w:space="0" w:color="auto"/>
        <w:right w:val="none" w:sz="0" w:space="0" w:color="auto"/>
      </w:divBdr>
      <w:divsChild>
        <w:div w:id="262689384">
          <w:marLeft w:val="0"/>
          <w:marRight w:val="0"/>
          <w:marTop w:val="0"/>
          <w:marBottom w:val="240"/>
          <w:divBdr>
            <w:top w:val="none" w:sz="0" w:space="0" w:color="auto"/>
            <w:left w:val="none" w:sz="0" w:space="0" w:color="auto"/>
            <w:bottom w:val="none" w:sz="0" w:space="0" w:color="auto"/>
            <w:right w:val="none" w:sz="0" w:space="0" w:color="auto"/>
          </w:divBdr>
        </w:div>
      </w:divsChild>
    </w:div>
    <w:div w:id="432435247">
      <w:bodyDiv w:val="1"/>
      <w:marLeft w:val="30"/>
      <w:marRight w:val="30"/>
      <w:marTop w:val="0"/>
      <w:marBottom w:val="0"/>
      <w:divBdr>
        <w:top w:val="none" w:sz="0" w:space="0" w:color="auto"/>
        <w:left w:val="none" w:sz="0" w:space="0" w:color="auto"/>
        <w:bottom w:val="none" w:sz="0" w:space="0" w:color="auto"/>
        <w:right w:val="none" w:sz="0" w:space="0" w:color="auto"/>
      </w:divBdr>
      <w:divsChild>
        <w:div w:id="1657686228">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97998017">
                  <w:marLeft w:val="180"/>
                  <w:marRight w:val="0"/>
                  <w:marTop w:val="0"/>
                  <w:marBottom w:val="0"/>
                  <w:divBdr>
                    <w:top w:val="none" w:sz="0" w:space="0" w:color="auto"/>
                    <w:left w:val="none" w:sz="0" w:space="0" w:color="auto"/>
                    <w:bottom w:val="none" w:sz="0" w:space="0" w:color="auto"/>
                    <w:right w:val="none" w:sz="0" w:space="0" w:color="auto"/>
                  </w:divBdr>
                  <w:divsChild>
                    <w:div w:id="1716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80335">
      <w:bodyDiv w:val="1"/>
      <w:marLeft w:val="0"/>
      <w:marRight w:val="0"/>
      <w:marTop w:val="0"/>
      <w:marBottom w:val="0"/>
      <w:divBdr>
        <w:top w:val="none" w:sz="0" w:space="0" w:color="auto"/>
        <w:left w:val="none" w:sz="0" w:space="0" w:color="auto"/>
        <w:bottom w:val="none" w:sz="0" w:space="0" w:color="auto"/>
        <w:right w:val="none" w:sz="0" w:space="0" w:color="auto"/>
      </w:divBdr>
    </w:div>
    <w:div w:id="1014574033">
      <w:bodyDiv w:val="1"/>
      <w:marLeft w:val="0"/>
      <w:marRight w:val="0"/>
      <w:marTop w:val="0"/>
      <w:marBottom w:val="0"/>
      <w:divBdr>
        <w:top w:val="none" w:sz="0" w:space="0" w:color="auto"/>
        <w:left w:val="none" w:sz="0" w:space="0" w:color="auto"/>
        <w:bottom w:val="none" w:sz="0" w:space="0" w:color="auto"/>
        <w:right w:val="none" w:sz="0" w:space="0" w:color="auto"/>
      </w:divBdr>
      <w:divsChild>
        <w:div w:id="148833602">
          <w:marLeft w:val="0"/>
          <w:marRight w:val="0"/>
          <w:marTop w:val="0"/>
          <w:marBottom w:val="0"/>
          <w:divBdr>
            <w:top w:val="none" w:sz="0" w:space="0" w:color="auto"/>
            <w:left w:val="none" w:sz="0" w:space="0" w:color="auto"/>
            <w:bottom w:val="none" w:sz="0" w:space="0" w:color="auto"/>
            <w:right w:val="none" w:sz="0" w:space="0" w:color="auto"/>
          </w:divBdr>
          <w:divsChild>
            <w:div w:id="2071078601">
              <w:marLeft w:val="0"/>
              <w:marRight w:val="0"/>
              <w:marTop w:val="0"/>
              <w:marBottom w:val="0"/>
              <w:divBdr>
                <w:top w:val="none" w:sz="0" w:space="0" w:color="auto"/>
                <w:left w:val="none" w:sz="0" w:space="0" w:color="auto"/>
                <w:bottom w:val="none" w:sz="0" w:space="0" w:color="auto"/>
                <w:right w:val="none" w:sz="0" w:space="0" w:color="auto"/>
              </w:divBdr>
              <w:divsChild>
                <w:div w:id="4452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244">
      <w:bodyDiv w:val="1"/>
      <w:marLeft w:val="0"/>
      <w:marRight w:val="0"/>
      <w:marTop w:val="0"/>
      <w:marBottom w:val="0"/>
      <w:divBdr>
        <w:top w:val="none" w:sz="0" w:space="0" w:color="auto"/>
        <w:left w:val="none" w:sz="0" w:space="0" w:color="auto"/>
        <w:bottom w:val="none" w:sz="0" w:space="0" w:color="auto"/>
        <w:right w:val="none" w:sz="0" w:space="0" w:color="auto"/>
      </w:divBdr>
      <w:divsChild>
        <w:div w:id="767500852">
          <w:marLeft w:val="0"/>
          <w:marRight w:val="0"/>
          <w:marTop w:val="0"/>
          <w:marBottom w:val="0"/>
          <w:divBdr>
            <w:top w:val="none" w:sz="0" w:space="0" w:color="auto"/>
            <w:left w:val="none" w:sz="0" w:space="0" w:color="auto"/>
            <w:bottom w:val="none" w:sz="0" w:space="0" w:color="auto"/>
            <w:right w:val="none" w:sz="0" w:space="0" w:color="auto"/>
          </w:divBdr>
          <w:divsChild>
            <w:div w:id="1749619855">
              <w:marLeft w:val="0"/>
              <w:marRight w:val="0"/>
              <w:marTop w:val="0"/>
              <w:marBottom w:val="0"/>
              <w:divBdr>
                <w:top w:val="none" w:sz="0" w:space="0" w:color="auto"/>
                <w:left w:val="none" w:sz="0" w:space="0" w:color="auto"/>
                <w:bottom w:val="none" w:sz="0" w:space="0" w:color="auto"/>
                <w:right w:val="none" w:sz="0" w:space="0" w:color="auto"/>
              </w:divBdr>
              <w:divsChild>
                <w:div w:id="1331132524">
                  <w:marLeft w:val="0"/>
                  <w:marRight w:val="0"/>
                  <w:marTop w:val="0"/>
                  <w:marBottom w:val="0"/>
                  <w:divBdr>
                    <w:top w:val="none" w:sz="0" w:space="0" w:color="auto"/>
                    <w:left w:val="none" w:sz="0" w:space="0" w:color="auto"/>
                    <w:bottom w:val="none" w:sz="0" w:space="0" w:color="auto"/>
                    <w:right w:val="none" w:sz="0" w:space="0" w:color="auto"/>
                  </w:divBdr>
                  <w:divsChild>
                    <w:div w:id="117849967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941">
      <w:bodyDiv w:val="1"/>
      <w:marLeft w:val="0"/>
      <w:marRight w:val="0"/>
      <w:marTop w:val="0"/>
      <w:marBottom w:val="0"/>
      <w:divBdr>
        <w:top w:val="none" w:sz="0" w:space="0" w:color="auto"/>
        <w:left w:val="none" w:sz="0" w:space="0" w:color="auto"/>
        <w:bottom w:val="none" w:sz="0" w:space="0" w:color="auto"/>
        <w:right w:val="none" w:sz="0" w:space="0" w:color="auto"/>
      </w:divBdr>
    </w:div>
    <w:div w:id="1356539220">
      <w:bodyDiv w:val="1"/>
      <w:marLeft w:val="0"/>
      <w:marRight w:val="0"/>
      <w:marTop w:val="0"/>
      <w:marBottom w:val="0"/>
      <w:divBdr>
        <w:top w:val="none" w:sz="0" w:space="0" w:color="auto"/>
        <w:left w:val="none" w:sz="0" w:space="0" w:color="auto"/>
        <w:bottom w:val="none" w:sz="0" w:space="0" w:color="auto"/>
        <w:right w:val="none" w:sz="0" w:space="0" w:color="auto"/>
      </w:divBdr>
      <w:divsChild>
        <w:div w:id="655304422">
          <w:marLeft w:val="0"/>
          <w:marRight w:val="0"/>
          <w:marTop w:val="0"/>
          <w:marBottom w:val="0"/>
          <w:divBdr>
            <w:top w:val="none" w:sz="0" w:space="0" w:color="auto"/>
            <w:left w:val="none" w:sz="0" w:space="0" w:color="auto"/>
            <w:bottom w:val="none" w:sz="0" w:space="0" w:color="auto"/>
            <w:right w:val="none" w:sz="0" w:space="0" w:color="auto"/>
          </w:divBdr>
          <w:divsChild>
            <w:div w:id="843202465">
              <w:marLeft w:val="0"/>
              <w:marRight w:val="0"/>
              <w:marTop w:val="0"/>
              <w:marBottom w:val="0"/>
              <w:divBdr>
                <w:top w:val="none" w:sz="0" w:space="0" w:color="auto"/>
                <w:left w:val="none" w:sz="0" w:space="0" w:color="auto"/>
                <w:bottom w:val="none" w:sz="0" w:space="0" w:color="auto"/>
                <w:right w:val="none" w:sz="0" w:space="0" w:color="auto"/>
              </w:divBdr>
              <w:divsChild>
                <w:div w:id="2048946409">
                  <w:marLeft w:val="0"/>
                  <w:marRight w:val="0"/>
                  <w:marTop w:val="0"/>
                  <w:marBottom w:val="0"/>
                  <w:divBdr>
                    <w:top w:val="none" w:sz="0" w:space="0" w:color="auto"/>
                    <w:left w:val="none" w:sz="0" w:space="0" w:color="auto"/>
                    <w:bottom w:val="none" w:sz="0" w:space="0" w:color="auto"/>
                    <w:right w:val="none" w:sz="0" w:space="0" w:color="auto"/>
                  </w:divBdr>
                  <w:divsChild>
                    <w:div w:id="1325233951">
                      <w:marLeft w:val="2400"/>
                      <w:marRight w:val="0"/>
                      <w:marTop w:val="0"/>
                      <w:marBottom w:val="0"/>
                      <w:divBdr>
                        <w:top w:val="none" w:sz="0" w:space="0" w:color="auto"/>
                        <w:left w:val="none" w:sz="0" w:space="0" w:color="auto"/>
                        <w:bottom w:val="none" w:sz="0" w:space="0" w:color="auto"/>
                        <w:right w:val="none" w:sz="0" w:space="0" w:color="auto"/>
                      </w:divBdr>
                      <w:divsChild>
                        <w:div w:id="171604849">
                          <w:marLeft w:val="0"/>
                          <w:marRight w:val="0"/>
                          <w:marTop w:val="150"/>
                          <w:marBottom w:val="150"/>
                          <w:divBdr>
                            <w:top w:val="single" w:sz="6" w:space="0" w:color="000000"/>
                            <w:left w:val="single" w:sz="6" w:space="15" w:color="000000"/>
                            <w:bottom w:val="single" w:sz="6" w:space="0" w:color="000000"/>
                            <w:right w:val="single" w:sz="6" w:space="0" w:color="000000"/>
                          </w:divBdr>
                        </w:div>
                      </w:divsChild>
                    </w:div>
                  </w:divsChild>
                </w:div>
              </w:divsChild>
            </w:div>
          </w:divsChild>
        </w:div>
      </w:divsChild>
    </w:div>
    <w:div w:id="1723357953">
      <w:bodyDiv w:val="1"/>
      <w:marLeft w:val="0"/>
      <w:marRight w:val="0"/>
      <w:marTop w:val="0"/>
      <w:marBottom w:val="0"/>
      <w:divBdr>
        <w:top w:val="none" w:sz="0" w:space="0" w:color="auto"/>
        <w:left w:val="none" w:sz="0" w:space="0" w:color="auto"/>
        <w:bottom w:val="none" w:sz="0" w:space="0" w:color="auto"/>
        <w:right w:val="none" w:sz="0" w:space="0" w:color="auto"/>
      </w:divBdr>
      <w:divsChild>
        <w:div w:id="1694500477">
          <w:marLeft w:val="0"/>
          <w:marRight w:val="0"/>
          <w:marTop w:val="0"/>
          <w:marBottom w:val="0"/>
          <w:divBdr>
            <w:top w:val="none" w:sz="0" w:space="0" w:color="auto"/>
            <w:left w:val="none" w:sz="0" w:space="0" w:color="auto"/>
            <w:bottom w:val="none" w:sz="0" w:space="0" w:color="auto"/>
            <w:right w:val="none" w:sz="0" w:space="0" w:color="auto"/>
          </w:divBdr>
          <w:divsChild>
            <w:div w:id="199128832">
              <w:marLeft w:val="0"/>
              <w:marRight w:val="0"/>
              <w:marTop w:val="0"/>
              <w:marBottom w:val="0"/>
              <w:divBdr>
                <w:top w:val="none" w:sz="0" w:space="0" w:color="auto"/>
                <w:left w:val="none" w:sz="0" w:space="0" w:color="auto"/>
                <w:bottom w:val="none" w:sz="0" w:space="0" w:color="auto"/>
                <w:right w:val="none" w:sz="0" w:space="0" w:color="auto"/>
              </w:divBdr>
              <w:divsChild>
                <w:div w:id="1423188404">
                  <w:marLeft w:val="0"/>
                  <w:marRight w:val="0"/>
                  <w:marTop w:val="0"/>
                  <w:marBottom w:val="0"/>
                  <w:divBdr>
                    <w:top w:val="none" w:sz="0" w:space="0" w:color="auto"/>
                    <w:left w:val="none" w:sz="0" w:space="0" w:color="auto"/>
                    <w:bottom w:val="none" w:sz="0" w:space="0" w:color="auto"/>
                    <w:right w:val="none" w:sz="0" w:space="0" w:color="auto"/>
                  </w:divBdr>
                  <w:divsChild>
                    <w:div w:id="4734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163">
      <w:bodyDiv w:val="1"/>
      <w:marLeft w:val="0"/>
      <w:marRight w:val="0"/>
      <w:marTop w:val="0"/>
      <w:marBottom w:val="0"/>
      <w:divBdr>
        <w:top w:val="none" w:sz="0" w:space="0" w:color="auto"/>
        <w:left w:val="none" w:sz="0" w:space="0" w:color="auto"/>
        <w:bottom w:val="none" w:sz="0" w:space="0" w:color="auto"/>
        <w:right w:val="none" w:sz="0" w:space="0" w:color="auto"/>
      </w:divBdr>
    </w:div>
    <w:div w:id="1881940915">
      <w:bodyDiv w:val="1"/>
      <w:marLeft w:val="0"/>
      <w:marRight w:val="0"/>
      <w:marTop w:val="0"/>
      <w:marBottom w:val="0"/>
      <w:divBdr>
        <w:top w:val="none" w:sz="0" w:space="0" w:color="auto"/>
        <w:left w:val="none" w:sz="0" w:space="0" w:color="auto"/>
        <w:bottom w:val="none" w:sz="0" w:space="0" w:color="auto"/>
        <w:right w:val="none" w:sz="0" w:space="0" w:color="auto"/>
      </w:divBdr>
    </w:div>
    <w:div w:id="1946185898">
      <w:bodyDiv w:val="1"/>
      <w:marLeft w:val="0"/>
      <w:marRight w:val="0"/>
      <w:marTop w:val="0"/>
      <w:marBottom w:val="0"/>
      <w:divBdr>
        <w:top w:val="none" w:sz="0" w:space="0" w:color="auto"/>
        <w:left w:val="none" w:sz="0" w:space="0" w:color="auto"/>
        <w:bottom w:val="none" w:sz="0" w:space="0" w:color="auto"/>
        <w:right w:val="none" w:sz="0" w:space="0" w:color="auto"/>
      </w:divBdr>
      <w:divsChild>
        <w:div w:id="824391750">
          <w:marLeft w:val="0"/>
          <w:marRight w:val="0"/>
          <w:marTop w:val="0"/>
          <w:marBottom w:val="0"/>
          <w:divBdr>
            <w:top w:val="none" w:sz="0" w:space="0" w:color="auto"/>
            <w:left w:val="none" w:sz="0" w:space="0" w:color="auto"/>
            <w:bottom w:val="none" w:sz="0" w:space="0" w:color="auto"/>
            <w:right w:val="none" w:sz="0" w:space="0" w:color="auto"/>
          </w:divBdr>
          <w:divsChild>
            <w:div w:id="211621577">
              <w:marLeft w:val="0"/>
              <w:marRight w:val="0"/>
              <w:marTop w:val="0"/>
              <w:marBottom w:val="0"/>
              <w:divBdr>
                <w:top w:val="none" w:sz="0" w:space="0" w:color="auto"/>
                <w:left w:val="none" w:sz="0" w:space="0" w:color="auto"/>
                <w:bottom w:val="none" w:sz="0" w:space="0" w:color="auto"/>
                <w:right w:val="none" w:sz="0" w:space="0" w:color="auto"/>
              </w:divBdr>
              <w:divsChild>
                <w:div w:id="1923444617">
                  <w:marLeft w:val="0"/>
                  <w:marRight w:val="0"/>
                  <w:marTop w:val="0"/>
                  <w:marBottom w:val="0"/>
                  <w:divBdr>
                    <w:top w:val="none" w:sz="0" w:space="0" w:color="auto"/>
                    <w:left w:val="none" w:sz="0" w:space="0" w:color="auto"/>
                    <w:bottom w:val="none" w:sz="0" w:space="0" w:color="auto"/>
                    <w:right w:val="none" w:sz="0" w:space="0" w:color="auto"/>
                  </w:divBdr>
                  <w:divsChild>
                    <w:div w:id="75756036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emf"/><Relationship Id="rId117" Type="http://schemas.openxmlformats.org/officeDocument/2006/relationships/theme" Target="theme/theme1.xml"/><Relationship Id="rId21" Type="http://schemas.openxmlformats.org/officeDocument/2006/relationships/image" Target="media/image9.emf"/><Relationship Id="rId42" Type="http://schemas.openxmlformats.org/officeDocument/2006/relationships/image" Target="media/image30.emf"/><Relationship Id="rId47" Type="http://schemas.openxmlformats.org/officeDocument/2006/relationships/image" Target="media/image35.emf"/><Relationship Id="rId63" Type="http://schemas.openxmlformats.org/officeDocument/2006/relationships/image" Target="media/image50.emf"/><Relationship Id="rId68" Type="http://schemas.openxmlformats.org/officeDocument/2006/relationships/image" Target="media/image55.emf"/><Relationship Id="rId84" Type="http://schemas.openxmlformats.org/officeDocument/2006/relationships/hyperlink" Target="http://oval.mitre.org/language/version5.10.1/ovaldefinition/complete/independent-definitions-schema.xsd" TargetMode="External"/><Relationship Id="rId89" Type="http://schemas.openxmlformats.org/officeDocument/2006/relationships/hyperlink" Target="http://oval.mitre.org/language/version5.10.1/ovaldefinition/complete/sharepoint-definitions-schema.xsd" TargetMode="External"/><Relationship Id="rId112" Type="http://schemas.openxmlformats.org/officeDocument/2006/relationships/hyperlink" Target="http://msdn.microsoft.com/en-us/library/ms724290(v=vs.85).aspx" TargetMode="External"/><Relationship Id="rId16" Type="http://schemas.openxmlformats.org/officeDocument/2006/relationships/image" Target="media/image4.emf"/><Relationship Id="rId107" Type="http://schemas.openxmlformats.org/officeDocument/2006/relationships/hyperlink" Target="http://www.w3.org/TR/xmlschema-2/" TargetMode="External"/><Relationship Id="rId11" Type="http://schemas.openxmlformats.org/officeDocument/2006/relationships/footnotes" Target="footnotes.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image" Target="media/image28.emf"/><Relationship Id="rId45" Type="http://schemas.openxmlformats.org/officeDocument/2006/relationships/image" Target="media/image33.emf"/><Relationship Id="rId53" Type="http://schemas.openxmlformats.org/officeDocument/2006/relationships/image" Target="media/image40.emf"/><Relationship Id="rId58" Type="http://schemas.openxmlformats.org/officeDocument/2006/relationships/image" Target="media/image45.emf"/><Relationship Id="rId66" Type="http://schemas.openxmlformats.org/officeDocument/2006/relationships/image" Target="media/image53.emf"/><Relationship Id="rId74" Type="http://schemas.openxmlformats.org/officeDocument/2006/relationships/hyperlink" Target="http://oval.mitre.org/language/version5.10.1/ovalsc/complete/oval-system-characteristics-schema.xsd" TargetMode="External"/><Relationship Id="rId79" Type="http://schemas.openxmlformats.org/officeDocument/2006/relationships/hyperlink" Target="http://oval.mitre.org/language/version5.10.1/ovaldefinition/complete/apache-definitions-schema.xsd" TargetMode="External"/><Relationship Id="rId87" Type="http://schemas.openxmlformats.org/officeDocument/2006/relationships/hyperlink" Target="http://oval.mitre.org/language/version5.10.1/ovaldefinition/complete/macos-definitions-schema.xsd" TargetMode="External"/><Relationship Id="rId102" Type="http://schemas.openxmlformats.org/officeDocument/2006/relationships/hyperlink" Target="http://www.gnu.org/software/guile/manual/html_node/String-Comparison.html" TargetMode="External"/><Relationship Id="rId110" Type="http://schemas.openxmlformats.org/officeDocument/2006/relationships/hyperlink" Target="http://tools.ietf.org/html/rfc4632" TargetMode="External"/><Relationship Id="rId115" Type="http://schemas.openxmlformats.org/officeDocument/2006/relationships/footer" Target="footer1.xml"/><Relationship Id="rId5" Type="http://schemas.openxmlformats.org/officeDocument/2006/relationships/customXml" Target="../customXml/item5.xml"/><Relationship Id="rId61" Type="http://schemas.openxmlformats.org/officeDocument/2006/relationships/image" Target="media/image48.emf"/><Relationship Id="rId82" Type="http://schemas.openxmlformats.org/officeDocument/2006/relationships/hyperlink" Target="http://oval.mitre.org/language/version5.10.1/ovaldefinition/complete/freebsd-definitions-schema.xsd" TargetMode="External"/><Relationship Id="rId90" Type="http://schemas.openxmlformats.org/officeDocument/2006/relationships/hyperlink" Target="http://oval.mitre.org/language/version5.10.1/ovaldefinition/complete/solaris-definitions-schema.xsd" TargetMode="External"/><Relationship Id="rId95" Type="http://schemas.openxmlformats.org/officeDocument/2006/relationships/hyperlink" Target="http://www.w3.org/TR/xmlschema-2/" TargetMode="External"/><Relationship Id="rId19" Type="http://schemas.openxmlformats.org/officeDocument/2006/relationships/image" Target="media/image7.emf"/><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emf"/><Relationship Id="rId48" Type="http://schemas.openxmlformats.org/officeDocument/2006/relationships/oleObject" Target="embeddings/oleObject1.bin"/><Relationship Id="rId56" Type="http://schemas.openxmlformats.org/officeDocument/2006/relationships/image" Target="media/image43.emf"/><Relationship Id="rId64" Type="http://schemas.openxmlformats.org/officeDocument/2006/relationships/image" Target="media/image51.emf"/><Relationship Id="rId69" Type="http://schemas.openxmlformats.org/officeDocument/2006/relationships/image" Target="media/image56.emf"/><Relationship Id="rId77" Type="http://schemas.openxmlformats.org/officeDocument/2006/relationships/hyperlink" Target="http://oval.mitre.org/language/version5.10.1/ovaldir/complete/oval-directives-schema.xsd" TargetMode="External"/><Relationship Id="rId100" Type="http://schemas.openxmlformats.org/officeDocument/2006/relationships/hyperlink" Target="http://www.w3.org/TR/xmlschema-2/" TargetMode="External"/><Relationship Id="rId105" Type="http://schemas.openxmlformats.org/officeDocument/2006/relationships/hyperlink" Target="http://www.w3.org/TR/xmlschema-2/" TargetMode="External"/><Relationship Id="rId113" Type="http://schemas.openxmlformats.org/officeDocument/2006/relationships/hyperlink" Target="http://tools.ietf.org/html/rfc4291" TargetMode="External"/><Relationship Id="rId8" Type="http://schemas.microsoft.com/office/2007/relationships/stylesWithEffects" Target="stylesWithEffects.xml"/><Relationship Id="rId51" Type="http://schemas.openxmlformats.org/officeDocument/2006/relationships/image" Target="media/image38.emf"/><Relationship Id="rId72" Type="http://schemas.openxmlformats.org/officeDocument/2006/relationships/hyperlink" Target="https://oval.mitre.org/language/version5.10.1/ovaldefinition/complete/oval-common-schema.xsd" TargetMode="External"/><Relationship Id="rId80" Type="http://schemas.openxmlformats.org/officeDocument/2006/relationships/hyperlink" Target="http://oval.mitre.org/language/version5.10.1/ovaldefinition/complete/catos-definitions-schema.xsd" TargetMode="External"/><Relationship Id="rId85" Type="http://schemas.openxmlformats.org/officeDocument/2006/relationships/hyperlink" Target="http://oval.mitre.org/language/version5.10.1/ovaldefinition/complete/ios-definitions-schema.xsd" TargetMode="External"/><Relationship Id="rId93" Type="http://schemas.openxmlformats.org/officeDocument/2006/relationships/hyperlink" Target="https://oval.mitre.org/language/" TargetMode="External"/><Relationship Id="rId98" Type="http://schemas.openxmlformats.org/officeDocument/2006/relationships/hyperlink" Target="http://www.w3.org/TR/xmlschema-2/"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4.emf"/><Relationship Id="rId59" Type="http://schemas.openxmlformats.org/officeDocument/2006/relationships/image" Target="media/image46.emf"/><Relationship Id="rId67" Type="http://schemas.openxmlformats.org/officeDocument/2006/relationships/image" Target="media/image54.emf"/><Relationship Id="rId103" Type="http://schemas.openxmlformats.org/officeDocument/2006/relationships/hyperlink" Target="http://oval.mitre.org/language/about/re_support_5.6.html" TargetMode="External"/><Relationship Id="rId108" Type="http://schemas.openxmlformats.org/officeDocument/2006/relationships/hyperlink" Target="http://www.ietf.org/rfc/rfc2119.txt" TargetMode="External"/><Relationship Id="rId116" Type="http://schemas.openxmlformats.org/officeDocument/2006/relationships/fontTable" Target="fontTable.xml"/><Relationship Id="rId20" Type="http://schemas.openxmlformats.org/officeDocument/2006/relationships/image" Target="media/image8.emf"/><Relationship Id="rId41" Type="http://schemas.openxmlformats.org/officeDocument/2006/relationships/image" Target="media/image29.emf"/><Relationship Id="rId54" Type="http://schemas.openxmlformats.org/officeDocument/2006/relationships/image" Target="media/image41.emf"/><Relationship Id="rId62" Type="http://schemas.openxmlformats.org/officeDocument/2006/relationships/image" Target="media/image49.emf"/><Relationship Id="rId70" Type="http://schemas.openxmlformats.org/officeDocument/2006/relationships/image" Target="media/image57.emf"/><Relationship Id="rId75" Type="http://schemas.openxmlformats.org/officeDocument/2006/relationships/hyperlink" Target="http://oval.mitre.org/language/version5.10.1/ovalresults/complete/oval-results-schema.xsd" TargetMode="External"/><Relationship Id="rId83" Type="http://schemas.openxmlformats.org/officeDocument/2006/relationships/hyperlink" Target="http://oval.mitre.org/language/version5.10.1/ovaldefinition/complete/hpux-definitions-schema.xsd" TargetMode="External"/><Relationship Id="rId88" Type="http://schemas.openxmlformats.org/officeDocument/2006/relationships/hyperlink" Target="http://oval.mitre.org/language/version5.10.1/ovaldefinition/complete/pixos-definitions-schema.xsd" TargetMode="External"/><Relationship Id="rId91" Type="http://schemas.openxmlformats.org/officeDocument/2006/relationships/hyperlink" Target="http://oval.mitre.org/language/version5.10.1/ovaldefinition/complete/unix-definitions-schema.xsd" TargetMode="External"/><Relationship Id="rId96" Type="http://schemas.openxmlformats.org/officeDocument/2006/relationships/hyperlink" Target="http://www.w3.org/TR/xmlschema-2/" TargetMode="External"/><Relationship Id="rId111" Type="http://schemas.openxmlformats.org/officeDocument/2006/relationships/hyperlink" Target="http://tools.ietf.org/html/rfc791"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emf"/><Relationship Id="rId49" Type="http://schemas.openxmlformats.org/officeDocument/2006/relationships/image" Target="media/image36.emf"/><Relationship Id="rId57" Type="http://schemas.openxmlformats.org/officeDocument/2006/relationships/image" Target="media/image44.emf"/><Relationship Id="rId106" Type="http://schemas.openxmlformats.org/officeDocument/2006/relationships/hyperlink" Target="http://www.w3.org/TR/xmlschema-2/" TargetMode="External"/><Relationship Id="rId114" Type="http://schemas.openxmlformats.org/officeDocument/2006/relationships/header" Target="header1.xml"/><Relationship Id="rId10" Type="http://schemas.openxmlformats.org/officeDocument/2006/relationships/webSettings" Target="webSettings.xml"/><Relationship Id="rId31" Type="http://schemas.openxmlformats.org/officeDocument/2006/relationships/image" Target="media/image19.emf"/><Relationship Id="rId44" Type="http://schemas.openxmlformats.org/officeDocument/2006/relationships/image" Target="media/image32.emf"/><Relationship Id="rId52" Type="http://schemas.openxmlformats.org/officeDocument/2006/relationships/image" Target="media/image39.emf"/><Relationship Id="rId60" Type="http://schemas.openxmlformats.org/officeDocument/2006/relationships/image" Target="media/image47.emf"/><Relationship Id="rId65" Type="http://schemas.openxmlformats.org/officeDocument/2006/relationships/image" Target="media/image52.emf"/><Relationship Id="rId73" Type="http://schemas.openxmlformats.org/officeDocument/2006/relationships/hyperlink" Target="http://oval.mitre.org/language/version5.10.1/ovaldefinition/complete/oval-definitions-schema.xsd" TargetMode="External"/><Relationship Id="rId78" Type="http://schemas.openxmlformats.org/officeDocument/2006/relationships/hyperlink" Target="http://oval.mitre.org/language/version5.10.1/ovaldefinition/complete/aix-definitions-schema.xsd" TargetMode="External"/><Relationship Id="rId81" Type="http://schemas.openxmlformats.org/officeDocument/2006/relationships/hyperlink" Target="http://oval.mitre.org/language/version5.10.1/ovaldefinition/complete/esx-definitions-schema.xsd" TargetMode="External"/><Relationship Id="rId86" Type="http://schemas.openxmlformats.org/officeDocument/2006/relationships/hyperlink" Target="http://oval.mitre.org/language/version5.10.1/ovaldefinition/complete/linux-definitions-schema.xsd" TargetMode="External"/><Relationship Id="rId94" Type="http://schemas.openxmlformats.org/officeDocument/2006/relationships/hyperlink" Target="https://oval.mitre.org/language/about/revision_process.html" TargetMode="External"/><Relationship Id="rId99" Type="http://schemas.openxmlformats.org/officeDocument/2006/relationships/hyperlink" Target="http://www.ietf.org/rfc/rfc4291.txt" TargetMode="External"/><Relationship Id="rId101" Type="http://schemas.openxmlformats.org/officeDocument/2006/relationships/hyperlink" Target="http://standards.ieee.org/getieee802/download/802-2001.pdf"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image" Target="media/image6.emf"/><Relationship Id="rId39" Type="http://schemas.openxmlformats.org/officeDocument/2006/relationships/image" Target="media/image27.emf"/><Relationship Id="rId109" Type="http://schemas.openxmlformats.org/officeDocument/2006/relationships/hyperlink" Target="http://www.cisco.com/en/US/products/ps6350/products_white_paper09186a0080b1351e.shtml" TargetMode="External"/><Relationship Id="rId34" Type="http://schemas.openxmlformats.org/officeDocument/2006/relationships/image" Target="media/image22.emf"/><Relationship Id="rId50" Type="http://schemas.openxmlformats.org/officeDocument/2006/relationships/image" Target="media/image37.emf"/><Relationship Id="rId55" Type="http://schemas.openxmlformats.org/officeDocument/2006/relationships/image" Target="media/image42.emf"/><Relationship Id="rId76" Type="http://schemas.openxmlformats.org/officeDocument/2006/relationships/hyperlink" Target="http://oval.mitre.org/language/version5.10.1/ovalvar/complete/oval-variables-schema.xsd" TargetMode="External"/><Relationship Id="rId97" Type="http://schemas.openxmlformats.org/officeDocument/2006/relationships/hyperlink" Target="http://www.w3.org/TR/xmlschema-2/" TargetMode="External"/><Relationship Id="rId104" Type="http://schemas.openxmlformats.org/officeDocument/2006/relationships/hyperlink" Target="http://oval.mitre.org/language/about/perlre.html" TargetMode="External"/><Relationship Id="rId7" Type="http://schemas.openxmlformats.org/officeDocument/2006/relationships/styles" Target="styles.xml"/><Relationship Id="rId71" Type="http://schemas.openxmlformats.org/officeDocument/2006/relationships/image" Target="media/image58.emf"/><Relationship Id="rId92" Type="http://schemas.openxmlformats.org/officeDocument/2006/relationships/hyperlink" Target="http://oval.mitre.org/language/version5.10.1/ovaldefinition/complete/windows-definitions-schema.xsd" TargetMode="External"/><Relationship Id="rId2" Type="http://schemas.openxmlformats.org/officeDocument/2006/relationships/customXml" Target="../customXml/item2.xml"/><Relationship Id="rId29" Type="http://schemas.openxmlformats.org/officeDocument/2006/relationships/image" Target="media/image17.emf"/></Relationships>
</file>

<file path=word/_rels/footnotes.xml.rels><?xml version="1.0" encoding="UTF-8" standalone="yes"?>
<Relationships xmlns="http://schemas.openxmlformats.org/package/2006/relationships"><Relationship Id="rId8" Type="http://schemas.openxmlformats.org/officeDocument/2006/relationships/hyperlink" Target="https://cpe.mitre.org" TargetMode="External"/><Relationship Id="rId13" Type="http://schemas.openxmlformats.org/officeDocument/2006/relationships/hyperlink" Target="http://en.wikipedia.org/wiki/Cartesian_product" TargetMode="External"/><Relationship Id="rId18" Type="http://schemas.openxmlformats.org/officeDocument/2006/relationships/hyperlink" Target="http://scap.nist.gov/specifications/ai/" TargetMode="External"/><Relationship Id="rId3" Type="http://schemas.openxmlformats.org/officeDocument/2006/relationships/hyperlink" Target="http://en.wikipedia.org/wiki/Namespace_(computer_science)" TargetMode="External"/><Relationship Id="rId7" Type="http://schemas.openxmlformats.org/officeDocument/2006/relationships/hyperlink" Target="https://cce.mitre.org" TargetMode="External"/><Relationship Id="rId12" Type="http://schemas.openxmlformats.org/officeDocument/2006/relationships/hyperlink" Target="http://en.wikipedia.org/wiki/Cartesian_product" TargetMode="External"/><Relationship Id="rId17" Type="http://schemas.openxmlformats.org/officeDocument/2006/relationships/hyperlink" Target="http://www.w3.org/TR/xmlschema-0/" TargetMode="External"/><Relationship Id="rId2" Type="http://schemas.openxmlformats.org/officeDocument/2006/relationships/hyperlink" Target="https://oval.mitre.org/" TargetMode="External"/><Relationship Id="rId16" Type="http://schemas.openxmlformats.org/officeDocument/2006/relationships/hyperlink" Target="http://www.w3.org/TR/xmldsig-core/" TargetMode="External"/><Relationship Id="rId20" Type="http://schemas.openxmlformats.org/officeDocument/2006/relationships/hyperlink" Target="http://oval.mitre.org/language/about/deprecation.html" TargetMode="External"/><Relationship Id="rId1" Type="http://schemas.openxmlformats.org/officeDocument/2006/relationships/hyperlink" Target="https://oval.mitre.org/about/termsofuse.html" TargetMode="External"/><Relationship Id="rId6" Type="http://schemas.openxmlformats.org/officeDocument/2006/relationships/hyperlink" Target="http://checklists.nist.gov/" TargetMode="External"/><Relationship Id="rId11" Type="http://schemas.openxmlformats.org/officeDocument/2006/relationships/hyperlink" Target="http://tools.ietf.org/html/rfc1035" TargetMode="External"/><Relationship Id="rId5" Type="http://schemas.openxmlformats.org/officeDocument/2006/relationships/hyperlink" Target="http://www.nsa.gov/ia/guidance/security_configuration_guides/" TargetMode="External"/><Relationship Id="rId15" Type="http://schemas.openxmlformats.org/officeDocument/2006/relationships/hyperlink" Target="http://oval.mitre.org/language/version5.10.1/" TargetMode="External"/><Relationship Id="rId10" Type="http://schemas.openxmlformats.org/officeDocument/2006/relationships/hyperlink" Target="http://www.ietf.org/rfc/rfc3406.txt" TargetMode="External"/><Relationship Id="rId19" Type="http://schemas.openxmlformats.org/officeDocument/2006/relationships/hyperlink" Target="https://oval.mitre.org/language/about/versioning.html" TargetMode="External"/><Relationship Id="rId4" Type="http://schemas.openxmlformats.org/officeDocument/2006/relationships/hyperlink" Target="https://cve.mitre.org" TargetMode="External"/><Relationship Id="rId9" Type="http://schemas.openxmlformats.org/officeDocument/2006/relationships/hyperlink" Target="http://www.uml.org/" TargetMode="External"/><Relationship Id="rId14" Type="http://schemas.openxmlformats.org/officeDocument/2006/relationships/hyperlink" Target="http://www.w3.org/TR/xmlschem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2012-01-20T00:00:00</PublishDate>
  <Abstrac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being developed in collaboration with any and all interested parties,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4AFB9F-7DF3-4878-A79C-EF5BEC742170}">
  <ds:schemaRefs>
    <ds:schemaRef ds:uri="http://schemas.openxmlformats.org/officeDocument/2006/bibliography"/>
  </ds:schemaRefs>
</ds:datastoreItem>
</file>

<file path=customXml/itemProps3.xml><?xml version="1.0" encoding="utf-8"?>
<ds:datastoreItem xmlns:ds="http://schemas.openxmlformats.org/officeDocument/2006/customXml" ds:itemID="{1ECBA8AC-9F0E-4C0F-B3F5-28A1F44E2EDE}">
  <ds:schemaRefs>
    <ds:schemaRef ds:uri="http://schemas.openxmlformats.org/officeDocument/2006/bibliography"/>
  </ds:schemaRefs>
</ds:datastoreItem>
</file>

<file path=customXml/itemProps4.xml><?xml version="1.0" encoding="utf-8"?>
<ds:datastoreItem xmlns:ds="http://schemas.openxmlformats.org/officeDocument/2006/customXml" ds:itemID="{1A34ABB2-CF40-42B2-A61E-DDE5305EFF85}">
  <ds:schemaRefs>
    <ds:schemaRef ds:uri="http://schemas.openxmlformats.org/officeDocument/2006/bibliography"/>
  </ds:schemaRefs>
</ds:datastoreItem>
</file>

<file path=customXml/itemProps5.xml><?xml version="1.0" encoding="utf-8"?>
<ds:datastoreItem xmlns:ds="http://schemas.openxmlformats.org/officeDocument/2006/customXml" ds:itemID="{853F1787-416D-4DB3-BAF8-E6D6A8316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1</Pages>
  <Words>43475</Words>
  <Characters>247810</Characters>
  <Application>Microsoft Office Word</Application>
  <DocSecurity>0</DocSecurity>
  <Lines>2065</Lines>
  <Paragraphs>581</Paragraphs>
  <ScaleCrop>false</ScaleCrop>
  <HeadingPairs>
    <vt:vector size="2" baseType="variant">
      <vt:variant>
        <vt:lpstr>Title</vt:lpstr>
      </vt:variant>
      <vt:variant>
        <vt:i4>1</vt:i4>
      </vt:variant>
    </vt:vector>
  </HeadingPairs>
  <TitlesOfParts>
    <vt:vector size="1" baseType="lpstr">
      <vt:lpstr>The OVAL® Language Specification</vt:lpstr>
    </vt:vector>
  </TitlesOfParts>
  <Company>The MITRE Corporation</Company>
  <LinksUpToDate>false</LinksUpToDate>
  <CharactersWithSpaces>290704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Specification</dc:title>
  <dc:subject>Version 5.10.1</dc:subject>
  <dc:creator>Jonathan Baker, Matthew Hansbury, Daniel Haynes</dc:creator>
  <cp:keywords/>
  <dc:description/>
  <cp:lastModifiedBy>Haynes, Dan</cp:lastModifiedBy>
  <cp:revision>217</cp:revision>
  <cp:lastPrinted>2011-09-15T11:22:00Z</cp:lastPrinted>
  <dcterms:created xsi:type="dcterms:W3CDTF">2011-08-22T02:14:00Z</dcterms:created>
  <dcterms:modified xsi:type="dcterms:W3CDTF">2012-09-25T00:20:00Z</dcterms:modified>
</cp:coreProperties>
</file>