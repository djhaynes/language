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33905440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521CF3" w14:paraId="2D7D0845" w14:textId="77777777" w:rsidTr="00521CF3">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47C00B44" w14:textId="77777777" w:rsidR="00521CF3" w:rsidRDefault="00F07CE0" w:rsidP="00521CF3">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eastAsia="en-US"/>
                      </w:rPr>
                      <w:t>The MITRE Corporation</w:t>
                    </w:r>
                  </w:p>
                </w:tc>
              </w:sdtContent>
            </w:sdt>
          </w:tr>
          <w:tr w:rsidR="00521CF3" w14:paraId="6014A1DE" w14:textId="77777777" w:rsidTr="00521CF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0B30D5E" w14:textId="0D406FEE" w:rsidR="00521CF3" w:rsidRDefault="00702722" w:rsidP="00331E2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Linux Component Model Specification</w:t>
                    </w:r>
                  </w:p>
                </w:tc>
              </w:sdtContent>
            </w:sdt>
          </w:tr>
          <w:tr w:rsidR="00521CF3" w14:paraId="2071B8E8" w14:textId="77777777" w:rsidTr="00521CF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292AFDF" w14:textId="77777777" w:rsidR="00521CF3" w:rsidRDefault="00F07CE0" w:rsidP="00521CF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5.10.1</w:t>
                    </w:r>
                  </w:p>
                </w:tc>
              </w:sdtContent>
            </w:sdt>
          </w:tr>
          <w:tr w:rsidR="00521CF3" w14:paraId="41A02432" w14:textId="77777777" w:rsidTr="00521CF3">
            <w:trPr>
              <w:trHeight w:val="360"/>
              <w:jc w:val="center"/>
            </w:trPr>
            <w:tc>
              <w:tcPr>
                <w:tcW w:w="5000" w:type="pct"/>
                <w:vAlign w:val="center"/>
              </w:tcPr>
              <w:p w14:paraId="45CF6D47" w14:textId="77777777" w:rsidR="00521CF3" w:rsidRDefault="00521CF3" w:rsidP="00521CF3">
                <w:pPr>
                  <w:pStyle w:val="NoSpacing"/>
                  <w:jc w:val="center"/>
                </w:pPr>
              </w:p>
            </w:tc>
          </w:tr>
          <w:tr w:rsidR="00521CF3" w14:paraId="11E2CA48" w14:textId="77777777" w:rsidTr="00521CF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7995F1E" w14:textId="77777777" w:rsidR="00521CF3" w:rsidRDefault="00F07CE0" w:rsidP="000D0F67">
                    <w:pPr>
                      <w:pStyle w:val="NoSpacing"/>
                      <w:jc w:val="center"/>
                      <w:rPr>
                        <w:b/>
                        <w:bCs/>
                      </w:rPr>
                    </w:pPr>
                    <w:r>
                      <w:rPr>
                        <w:b/>
                        <w:bCs/>
                      </w:rPr>
                      <w:t>Danny Haynes, Stelios Melachrinoudis</w:t>
                    </w:r>
                  </w:p>
                </w:tc>
              </w:sdtContent>
            </w:sdt>
          </w:tr>
          <w:tr w:rsidR="00521CF3" w14:paraId="221A3CBF" w14:textId="77777777" w:rsidTr="00521CF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7-06T00:00:00Z">
                  <w:dateFormat w:val="M/d/yyyy"/>
                  <w:lid w:val="en-US"/>
                  <w:storeMappedDataAs w:val="dateTime"/>
                  <w:calendar w:val="gregorian"/>
                </w:date>
              </w:sdtPr>
              <w:sdtEndPr/>
              <w:sdtContent>
                <w:tc>
                  <w:tcPr>
                    <w:tcW w:w="5000" w:type="pct"/>
                    <w:vAlign w:val="center"/>
                  </w:tcPr>
                  <w:p w14:paraId="4476F177" w14:textId="554751E6" w:rsidR="00521CF3" w:rsidRDefault="00F16E47" w:rsidP="00F16E47">
                    <w:pPr>
                      <w:pStyle w:val="NoSpacing"/>
                      <w:jc w:val="center"/>
                      <w:rPr>
                        <w:b/>
                        <w:bCs/>
                      </w:rPr>
                    </w:pPr>
                    <w:r>
                      <w:rPr>
                        <w:b/>
                        <w:bCs/>
                      </w:rPr>
                      <w:t>7</w:t>
                    </w:r>
                    <w:r w:rsidR="00CB0C23">
                      <w:rPr>
                        <w:b/>
                        <w:bCs/>
                      </w:rPr>
                      <w:t>/</w:t>
                    </w:r>
                    <w:r>
                      <w:rPr>
                        <w:b/>
                        <w:bCs/>
                      </w:rPr>
                      <w:t>6</w:t>
                    </w:r>
                    <w:r w:rsidR="00F07CE0">
                      <w:rPr>
                        <w:b/>
                        <w:bCs/>
                      </w:rPr>
                      <w:t>/2012</w:t>
                    </w:r>
                  </w:p>
                </w:tc>
              </w:sdtContent>
            </w:sdt>
          </w:tr>
        </w:tbl>
        <w:p w14:paraId="63992F0C" w14:textId="77777777" w:rsidR="00521CF3" w:rsidRDefault="00521CF3" w:rsidP="00521CF3"/>
        <w:p w14:paraId="06AEBA07" w14:textId="77777777" w:rsidR="00521CF3" w:rsidRDefault="00521CF3" w:rsidP="00521CF3"/>
        <w:tbl>
          <w:tblPr>
            <w:tblpPr w:leftFromText="187" w:rightFromText="187" w:horzAnchor="margin" w:tblpXSpec="center" w:tblpYSpec="bottom"/>
            <w:tblW w:w="5000" w:type="pct"/>
            <w:tblLook w:val="04A0" w:firstRow="1" w:lastRow="0" w:firstColumn="1" w:lastColumn="0" w:noHBand="0" w:noVBand="1"/>
          </w:tblPr>
          <w:tblGrid>
            <w:gridCol w:w="9576"/>
          </w:tblGrid>
          <w:tr w:rsidR="00521CF3" w14:paraId="7CD229B6" w14:textId="77777777" w:rsidTr="00521CF3">
            <w:tc>
              <w:tcPr>
                <w:tcW w:w="5000" w:type="pct"/>
              </w:tcPr>
              <w:p w14:paraId="782349C6" w14:textId="2C6BF7A6" w:rsidR="00521CF3" w:rsidRDefault="00652F42" w:rsidP="007C1888">
                <w:pPr>
                  <w:pStyle w:val="NoSpacing"/>
                </w:pPr>
                <w:r>
                  <w:t>The Open Vulnerability and Assessment Language (OVAL®) is an international, information security, community standard</w:t>
                </w:r>
                <w:r w:rsidR="00F06D1A">
                  <w:t>, being developed in collaboration with any and all interested parties,</w:t>
                </w:r>
                <w:r>
                  <w:t xml:space="preserve">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w:t>
                </w:r>
                <w:r w:rsidR="00920C94">
                  <w:t xml:space="preserve">nt defines the </w:t>
                </w:r>
                <w:r w:rsidR="007C1888">
                  <w:t xml:space="preserve">Linux </w:t>
                </w:r>
                <w:r w:rsidR="00920C94">
                  <w:t>platform-specific</w:t>
                </w:r>
                <w:r>
                  <w:t xml:space="preserve"> data model for the OVAL Language.</w:t>
                </w:r>
              </w:p>
            </w:tc>
          </w:tr>
        </w:tbl>
        <w:p w14:paraId="259723D4" w14:textId="77777777" w:rsidR="00521CF3" w:rsidRDefault="00521CF3" w:rsidP="00521CF3"/>
        <w:p w14:paraId="32464778" w14:textId="77777777" w:rsidR="00521CF3" w:rsidRDefault="00521CF3" w:rsidP="00521CF3">
          <w:r>
            <w:br w:type="page"/>
          </w:r>
        </w:p>
      </w:sdtContent>
    </w:sdt>
    <w:p w14:paraId="4D309D0F" w14:textId="77777777" w:rsidR="00521CF3" w:rsidRDefault="00521CF3" w:rsidP="00521CF3">
      <w:pPr>
        <w:pStyle w:val="Heading1"/>
      </w:pPr>
      <w:bookmarkStart w:id="0" w:name="_Toc322096712"/>
      <w:r>
        <w:lastRenderedPageBreak/>
        <w:t>Acknowledgements</w:t>
      </w:r>
      <w:bookmarkEnd w:id="0"/>
    </w:p>
    <w:p w14:paraId="5D0639D0" w14:textId="77777777" w:rsidR="00521CF3" w:rsidRDefault="00521CF3" w:rsidP="00521CF3">
      <w:pPr>
        <w:pStyle w:val="Heading1"/>
      </w:pPr>
      <w:bookmarkStart w:id="1" w:name="_Toc322096713"/>
      <w:r>
        <w:t>Trademark Information</w:t>
      </w:r>
      <w:bookmarkEnd w:id="1"/>
    </w:p>
    <w:p w14:paraId="52E4D9F2" w14:textId="77777777" w:rsidR="00521CF3" w:rsidRDefault="00521CF3" w:rsidP="00521CF3">
      <w:r>
        <w:t>OVAL and the OVAL logo are registered trademarks of The MITRE Corporation. All other trademarks are the property of their respective owners.</w:t>
      </w:r>
    </w:p>
    <w:p w14:paraId="3089FCA5" w14:textId="77777777" w:rsidR="00521CF3" w:rsidRDefault="00E91CE4" w:rsidP="00521CF3">
      <w:pPr>
        <w:pStyle w:val="Heading1"/>
      </w:pPr>
      <w:bookmarkStart w:id="2" w:name="_Toc322096714"/>
      <w:r>
        <w:t>Terms of Use</w:t>
      </w:r>
      <w:bookmarkEnd w:id="2"/>
    </w:p>
    <w:p w14:paraId="38AE16B7" w14:textId="77777777" w:rsidR="00521CF3" w:rsidRPr="00A26B85" w:rsidRDefault="00E91CE4" w:rsidP="00E91CE4">
      <w:r>
        <w:rPr>
          <w:lang w:val="en"/>
        </w:rPr>
        <w:t>MITRE MAKES OVAL AVAILABLE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r>
        <w:t>.</w:t>
      </w:r>
      <w:r w:rsidR="009A3D47">
        <w:rPr>
          <w:rStyle w:val="FootnoteReference"/>
        </w:rPr>
        <w:footnoteReference w:id="1"/>
      </w:r>
    </w:p>
    <w:p w14:paraId="09AA3CFB" w14:textId="77777777" w:rsidR="00521CF3" w:rsidRDefault="00521CF3" w:rsidP="00521CF3">
      <w:pPr>
        <w:pStyle w:val="Heading1"/>
      </w:pPr>
      <w:bookmarkStart w:id="3" w:name="_Toc322096715"/>
      <w:r>
        <w:t>Feedback</w:t>
      </w:r>
      <w:bookmarkEnd w:id="3"/>
    </w:p>
    <w:p w14:paraId="62F21C22" w14:textId="6FD55C4C" w:rsidR="00521CF3" w:rsidRDefault="00521CF3" w:rsidP="00521CF3">
      <w:r>
        <w:t xml:space="preserve">The MITRE Corporation welcomes any feedback regarding the OVAL Language </w:t>
      </w:r>
      <w:r w:rsidR="0007548E">
        <w:t xml:space="preserve">Linux </w:t>
      </w:r>
      <w:r w:rsidR="006C2F8E">
        <w:t xml:space="preserve">Component Model </w:t>
      </w:r>
      <w:r>
        <w:t xml:space="preserve">Specification. Please send any comments, questions, </w:t>
      </w:r>
      <w:r w:rsidRPr="00980742">
        <w:t xml:space="preserve">or suggestions to the public </w:t>
      </w:r>
      <w:r w:rsidRPr="00F94B3B">
        <w:rPr>
          <w:rFonts w:cs="Times"/>
        </w:rPr>
        <w:t>OVAL Developer</w:t>
      </w:r>
      <w:r w:rsidR="00336F22">
        <w:rPr>
          <w:rFonts w:cs="Times"/>
        </w:rPr>
        <w:t>'</w:t>
      </w:r>
      <w:r w:rsidRPr="00F94B3B">
        <w:rPr>
          <w:rFonts w:cs="Times"/>
        </w:rPr>
        <w:t>s Forum</w:t>
      </w:r>
      <w:r w:rsidRPr="00980742">
        <w:t xml:space="preserve"> </w:t>
      </w:r>
      <w:r>
        <w:t xml:space="preserve">at </w:t>
      </w:r>
      <w:hyperlink r:id="rId10" w:history="1">
        <w:r w:rsidR="00D44F69" w:rsidRPr="0031002D">
          <w:rPr>
            <w:rStyle w:val="Hyperlink"/>
          </w:rPr>
          <w:t>oval-developer-list@lists.mitre.org</w:t>
        </w:r>
      </w:hyperlink>
      <w:r w:rsidR="00D44F69">
        <w:t xml:space="preserve"> </w:t>
      </w:r>
      <w:r w:rsidRPr="00980742">
        <w:t xml:space="preserve">or directly to the </w:t>
      </w:r>
      <w:r w:rsidRPr="00F94B3B">
        <w:rPr>
          <w:rFonts w:cs="Times"/>
        </w:rPr>
        <w:t xml:space="preserve">OVAL </w:t>
      </w:r>
      <w:r>
        <w:rPr>
          <w:rFonts w:cs="Times"/>
        </w:rPr>
        <w:t xml:space="preserve">Moderator at </w:t>
      </w:r>
      <w:hyperlink r:id="rId11" w:history="1">
        <w:r w:rsidR="00BF00BE" w:rsidRPr="001D084C">
          <w:rPr>
            <w:rStyle w:val="Hyperlink"/>
            <w:rFonts w:cs="Times"/>
          </w:rPr>
          <w:t>oval@mitre.org</w:t>
        </w:r>
      </w:hyperlink>
      <w:r w:rsidR="009A3D47">
        <w:rPr>
          <w:rStyle w:val="FootnoteReference"/>
        </w:rPr>
        <w:footnoteReference w:id="2"/>
      </w:r>
      <w:r>
        <w:t>.</w:t>
      </w:r>
    </w:p>
    <w:p w14:paraId="7D2E31F8" w14:textId="77777777" w:rsidR="00521CF3" w:rsidRDefault="00521CF3" w:rsidP="00521CF3"/>
    <w:p w14:paraId="703FED54" w14:textId="77777777" w:rsidR="00521CF3" w:rsidRDefault="00521CF3" w:rsidP="00521CF3"/>
    <w:p w14:paraId="5F80A1A1" w14:textId="77777777" w:rsidR="00521CF3" w:rsidRDefault="00521CF3" w:rsidP="00521CF3"/>
    <w:p w14:paraId="64C58FE7" w14:textId="77777777" w:rsidR="00521CF3" w:rsidRDefault="00521CF3" w:rsidP="00521CF3"/>
    <w:p w14:paraId="0A2E78C6" w14:textId="77777777" w:rsidR="00521CF3" w:rsidRDefault="00521CF3" w:rsidP="00521CF3"/>
    <w:p w14:paraId="33DBEDF7" w14:textId="77777777" w:rsidR="00521CF3" w:rsidRDefault="00521CF3" w:rsidP="00521CF3"/>
    <w:p w14:paraId="1744F2C0" w14:textId="77777777" w:rsidR="00521CF3" w:rsidRDefault="00521CF3" w:rsidP="00521CF3"/>
    <w:p w14:paraId="4B21774E" w14:textId="77777777" w:rsidR="00521CF3" w:rsidRDefault="00521CF3" w:rsidP="00521CF3"/>
    <w:p w14:paraId="5DEAD715" w14:textId="77777777" w:rsidR="00521CF3" w:rsidRDefault="00521CF3" w:rsidP="00521CF3"/>
    <w:p w14:paraId="154A221D" w14:textId="77777777" w:rsidR="00907E82" w:rsidRDefault="00907E82" w:rsidP="00521CF3"/>
    <w:sdt>
      <w:sdtPr>
        <w:rPr>
          <w:rFonts w:asciiTheme="minorHAnsi" w:eastAsiaTheme="minorHAnsi" w:hAnsiTheme="minorHAnsi" w:cstheme="minorBidi"/>
          <w:b w:val="0"/>
          <w:bCs w:val="0"/>
          <w:color w:val="auto"/>
          <w:sz w:val="22"/>
          <w:szCs w:val="22"/>
          <w:lang w:eastAsia="en-US"/>
        </w:rPr>
        <w:id w:val="1971867560"/>
        <w:docPartObj>
          <w:docPartGallery w:val="Table of Contents"/>
          <w:docPartUnique/>
        </w:docPartObj>
      </w:sdtPr>
      <w:sdtEndPr>
        <w:rPr>
          <w:noProof/>
        </w:rPr>
      </w:sdtEndPr>
      <w:sdtContent>
        <w:commentRangeStart w:id="4" w:displacedByCustomXml="prev"/>
        <w:p w14:paraId="580B7213" w14:textId="77777777" w:rsidR="00871EAA" w:rsidRDefault="00871EAA">
          <w:pPr>
            <w:pStyle w:val="TOCHeading"/>
          </w:pPr>
          <w:r>
            <w:t>Contents</w:t>
          </w:r>
          <w:commentRangeEnd w:id="4"/>
          <w:r w:rsidR="00121E27">
            <w:rPr>
              <w:rStyle w:val="CommentReference"/>
              <w:rFonts w:asciiTheme="minorHAnsi" w:eastAsiaTheme="minorHAnsi" w:hAnsiTheme="minorHAnsi" w:cstheme="minorBidi"/>
              <w:b w:val="0"/>
              <w:bCs w:val="0"/>
              <w:color w:val="auto"/>
              <w:lang w:eastAsia="en-US"/>
            </w:rPr>
            <w:commentReference w:id="4"/>
          </w:r>
        </w:p>
        <w:p w14:paraId="4A241DF1" w14:textId="77777777" w:rsidR="00E91CE4" w:rsidRDefault="00941079">
          <w:pPr>
            <w:pStyle w:val="TOC1"/>
            <w:tabs>
              <w:tab w:val="right" w:leader="dot" w:pos="9350"/>
            </w:tabs>
            <w:rPr>
              <w:rFonts w:eastAsiaTheme="minorEastAsia"/>
              <w:noProof/>
            </w:rPr>
          </w:pPr>
          <w:r>
            <w:fldChar w:fldCharType="begin"/>
          </w:r>
          <w:r w:rsidR="00871EAA">
            <w:instrText xml:space="preserve"> TOC \o "1-3" \h \z \u </w:instrText>
          </w:r>
          <w:r>
            <w:fldChar w:fldCharType="separate"/>
          </w:r>
          <w:hyperlink w:anchor="_Toc322096712" w:history="1">
            <w:r w:rsidR="00E91CE4" w:rsidRPr="009425DE">
              <w:rPr>
                <w:rStyle w:val="Hyperlink"/>
                <w:noProof/>
              </w:rPr>
              <w:t>Acknowledgements</w:t>
            </w:r>
            <w:r w:rsidR="00E91CE4">
              <w:rPr>
                <w:noProof/>
                <w:webHidden/>
              </w:rPr>
              <w:tab/>
            </w:r>
            <w:r w:rsidR="00E91CE4">
              <w:rPr>
                <w:noProof/>
                <w:webHidden/>
              </w:rPr>
              <w:fldChar w:fldCharType="begin"/>
            </w:r>
            <w:r w:rsidR="00E91CE4">
              <w:rPr>
                <w:noProof/>
                <w:webHidden/>
              </w:rPr>
              <w:instrText xml:space="preserve"> PAGEREF _Toc322096712 \h </w:instrText>
            </w:r>
            <w:r w:rsidR="00E91CE4">
              <w:rPr>
                <w:noProof/>
                <w:webHidden/>
              </w:rPr>
            </w:r>
            <w:r w:rsidR="00E91CE4">
              <w:rPr>
                <w:noProof/>
                <w:webHidden/>
              </w:rPr>
              <w:fldChar w:fldCharType="separate"/>
            </w:r>
            <w:r w:rsidR="00E91CE4">
              <w:rPr>
                <w:noProof/>
                <w:webHidden/>
              </w:rPr>
              <w:t>1</w:t>
            </w:r>
            <w:r w:rsidR="00E91CE4">
              <w:rPr>
                <w:noProof/>
                <w:webHidden/>
              </w:rPr>
              <w:fldChar w:fldCharType="end"/>
            </w:r>
          </w:hyperlink>
        </w:p>
        <w:p w14:paraId="669D74A0" w14:textId="77777777" w:rsidR="00E91CE4" w:rsidRDefault="00B7197B">
          <w:pPr>
            <w:pStyle w:val="TOC1"/>
            <w:tabs>
              <w:tab w:val="right" w:leader="dot" w:pos="9350"/>
            </w:tabs>
            <w:rPr>
              <w:rFonts w:eastAsiaTheme="minorEastAsia"/>
              <w:noProof/>
            </w:rPr>
          </w:pPr>
          <w:hyperlink w:anchor="_Toc322096713" w:history="1">
            <w:r w:rsidR="00E91CE4" w:rsidRPr="009425DE">
              <w:rPr>
                <w:rStyle w:val="Hyperlink"/>
                <w:noProof/>
              </w:rPr>
              <w:t>Trademark Information</w:t>
            </w:r>
            <w:r w:rsidR="00E91CE4">
              <w:rPr>
                <w:noProof/>
                <w:webHidden/>
              </w:rPr>
              <w:tab/>
            </w:r>
            <w:r w:rsidR="00E91CE4">
              <w:rPr>
                <w:noProof/>
                <w:webHidden/>
              </w:rPr>
              <w:fldChar w:fldCharType="begin"/>
            </w:r>
            <w:r w:rsidR="00E91CE4">
              <w:rPr>
                <w:noProof/>
                <w:webHidden/>
              </w:rPr>
              <w:instrText xml:space="preserve"> PAGEREF _Toc322096713 \h </w:instrText>
            </w:r>
            <w:r w:rsidR="00E91CE4">
              <w:rPr>
                <w:noProof/>
                <w:webHidden/>
              </w:rPr>
            </w:r>
            <w:r w:rsidR="00E91CE4">
              <w:rPr>
                <w:noProof/>
                <w:webHidden/>
              </w:rPr>
              <w:fldChar w:fldCharType="separate"/>
            </w:r>
            <w:r w:rsidR="00E91CE4">
              <w:rPr>
                <w:noProof/>
                <w:webHidden/>
              </w:rPr>
              <w:t>1</w:t>
            </w:r>
            <w:r w:rsidR="00E91CE4">
              <w:rPr>
                <w:noProof/>
                <w:webHidden/>
              </w:rPr>
              <w:fldChar w:fldCharType="end"/>
            </w:r>
          </w:hyperlink>
        </w:p>
        <w:p w14:paraId="4190024E" w14:textId="77777777" w:rsidR="00E91CE4" w:rsidRDefault="00B7197B">
          <w:pPr>
            <w:pStyle w:val="TOC1"/>
            <w:tabs>
              <w:tab w:val="right" w:leader="dot" w:pos="9350"/>
            </w:tabs>
            <w:rPr>
              <w:rFonts w:eastAsiaTheme="minorEastAsia"/>
              <w:noProof/>
            </w:rPr>
          </w:pPr>
          <w:hyperlink w:anchor="_Toc322096714" w:history="1">
            <w:r w:rsidR="00E91CE4" w:rsidRPr="009425DE">
              <w:rPr>
                <w:rStyle w:val="Hyperlink"/>
                <w:noProof/>
              </w:rPr>
              <w:t>Terms of Use</w:t>
            </w:r>
            <w:r w:rsidR="00E91CE4">
              <w:rPr>
                <w:noProof/>
                <w:webHidden/>
              </w:rPr>
              <w:tab/>
            </w:r>
            <w:r w:rsidR="00E91CE4">
              <w:rPr>
                <w:noProof/>
                <w:webHidden/>
              </w:rPr>
              <w:fldChar w:fldCharType="begin"/>
            </w:r>
            <w:r w:rsidR="00E91CE4">
              <w:rPr>
                <w:noProof/>
                <w:webHidden/>
              </w:rPr>
              <w:instrText xml:space="preserve"> PAGEREF _Toc322096714 \h </w:instrText>
            </w:r>
            <w:r w:rsidR="00E91CE4">
              <w:rPr>
                <w:noProof/>
                <w:webHidden/>
              </w:rPr>
            </w:r>
            <w:r w:rsidR="00E91CE4">
              <w:rPr>
                <w:noProof/>
                <w:webHidden/>
              </w:rPr>
              <w:fldChar w:fldCharType="separate"/>
            </w:r>
            <w:r w:rsidR="00E91CE4">
              <w:rPr>
                <w:noProof/>
                <w:webHidden/>
              </w:rPr>
              <w:t>1</w:t>
            </w:r>
            <w:r w:rsidR="00E91CE4">
              <w:rPr>
                <w:noProof/>
                <w:webHidden/>
              </w:rPr>
              <w:fldChar w:fldCharType="end"/>
            </w:r>
          </w:hyperlink>
        </w:p>
        <w:p w14:paraId="4CB53E8E" w14:textId="77777777" w:rsidR="00E91CE4" w:rsidRDefault="00B7197B">
          <w:pPr>
            <w:pStyle w:val="TOC1"/>
            <w:tabs>
              <w:tab w:val="right" w:leader="dot" w:pos="9350"/>
            </w:tabs>
            <w:rPr>
              <w:rFonts w:eastAsiaTheme="minorEastAsia"/>
              <w:noProof/>
            </w:rPr>
          </w:pPr>
          <w:hyperlink w:anchor="_Toc322096715" w:history="1">
            <w:r w:rsidR="00E91CE4" w:rsidRPr="009425DE">
              <w:rPr>
                <w:rStyle w:val="Hyperlink"/>
                <w:noProof/>
              </w:rPr>
              <w:t>Feedback</w:t>
            </w:r>
            <w:r w:rsidR="00E91CE4">
              <w:rPr>
                <w:noProof/>
                <w:webHidden/>
              </w:rPr>
              <w:tab/>
            </w:r>
            <w:r w:rsidR="00E91CE4">
              <w:rPr>
                <w:noProof/>
                <w:webHidden/>
              </w:rPr>
              <w:fldChar w:fldCharType="begin"/>
            </w:r>
            <w:r w:rsidR="00E91CE4">
              <w:rPr>
                <w:noProof/>
                <w:webHidden/>
              </w:rPr>
              <w:instrText xml:space="preserve"> PAGEREF _Toc322096715 \h </w:instrText>
            </w:r>
            <w:r w:rsidR="00E91CE4">
              <w:rPr>
                <w:noProof/>
                <w:webHidden/>
              </w:rPr>
            </w:r>
            <w:r w:rsidR="00E91CE4">
              <w:rPr>
                <w:noProof/>
                <w:webHidden/>
              </w:rPr>
              <w:fldChar w:fldCharType="separate"/>
            </w:r>
            <w:r w:rsidR="00E91CE4">
              <w:rPr>
                <w:noProof/>
                <w:webHidden/>
              </w:rPr>
              <w:t>1</w:t>
            </w:r>
            <w:r w:rsidR="00E91CE4">
              <w:rPr>
                <w:noProof/>
                <w:webHidden/>
              </w:rPr>
              <w:fldChar w:fldCharType="end"/>
            </w:r>
          </w:hyperlink>
        </w:p>
        <w:p w14:paraId="602DADB8" w14:textId="77777777" w:rsidR="00E91CE4" w:rsidRDefault="00B7197B">
          <w:pPr>
            <w:pStyle w:val="TOC1"/>
            <w:tabs>
              <w:tab w:val="left" w:pos="440"/>
              <w:tab w:val="right" w:leader="dot" w:pos="9350"/>
            </w:tabs>
            <w:rPr>
              <w:rFonts w:eastAsiaTheme="minorEastAsia"/>
              <w:noProof/>
            </w:rPr>
          </w:pPr>
          <w:hyperlink w:anchor="_Toc322096716" w:history="1">
            <w:r w:rsidR="00E91CE4" w:rsidRPr="009425DE">
              <w:rPr>
                <w:rStyle w:val="Hyperlink"/>
                <w:noProof/>
              </w:rPr>
              <w:t>1.</w:t>
            </w:r>
            <w:r w:rsidR="00E91CE4">
              <w:rPr>
                <w:rFonts w:eastAsiaTheme="minorEastAsia"/>
                <w:noProof/>
              </w:rPr>
              <w:tab/>
            </w:r>
            <w:r w:rsidR="00E91CE4" w:rsidRPr="009425DE">
              <w:rPr>
                <w:rStyle w:val="Hyperlink"/>
                <w:noProof/>
              </w:rPr>
              <w:t>Introduction</w:t>
            </w:r>
            <w:r w:rsidR="00E91CE4">
              <w:rPr>
                <w:noProof/>
                <w:webHidden/>
              </w:rPr>
              <w:tab/>
            </w:r>
            <w:r w:rsidR="00E91CE4">
              <w:rPr>
                <w:noProof/>
                <w:webHidden/>
              </w:rPr>
              <w:fldChar w:fldCharType="begin"/>
            </w:r>
            <w:r w:rsidR="00E91CE4">
              <w:rPr>
                <w:noProof/>
                <w:webHidden/>
              </w:rPr>
              <w:instrText xml:space="preserve"> PAGEREF _Toc322096716 \h </w:instrText>
            </w:r>
            <w:r w:rsidR="00E91CE4">
              <w:rPr>
                <w:noProof/>
                <w:webHidden/>
              </w:rPr>
            </w:r>
            <w:r w:rsidR="00E91CE4">
              <w:rPr>
                <w:noProof/>
                <w:webHidden/>
              </w:rPr>
              <w:fldChar w:fldCharType="separate"/>
            </w:r>
            <w:r w:rsidR="00E91CE4">
              <w:rPr>
                <w:noProof/>
                <w:webHidden/>
              </w:rPr>
              <w:t>3</w:t>
            </w:r>
            <w:r w:rsidR="00E91CE4">
              <w:rPr>
                <w:noProof/>
                <w:webHidden/>
              </w:rPr>
              <w:fldChar w:fldCharType="end"/>
            </w:r>
          </w:hyperlink>
        </w:p>
        <w:p w14:paraId="536E4768" w14:textId="77777777" w:rsidR="00E91CE4" w:rsidRDefault="00B7197B">
          <w:pPr>
            <w:pStyle w:val="TOC2"/>
            <w:tabs>
              <w:tab w:val="right" w:leader="dot" w:pos="9350"/>
            </w:tabs>
            <w:rPr>
              <w:rFonts w:eastAsiaTheme="minorEastAsia"/>
              <w:noProof/>
            </w:rPr>
          </w:pPr>
          <w:hyperlink w:anchor="_Toc322096717" w:history="1">
            <w:r w:rsidR="00E91CE4" w:rsidRPr="009425DE">
              <w:rPr>
                <w:rStyle w:val="Hyperlink"/>
                <w:noProof/>
              </w:rPr>
              <w:t>1.1 Document Conventions</w:t>
            </w:r>
            <w:r w:rsidR="00E91CE4">
              <w:rPr>
                <w:noProof/>
                <w:webHidden/>
              </w:rPr>
              <w:tab/>
            </w:r>
            <w:r w:rsidR="00E91CE4">
              <w:rPr>
                <w:noProof/>
                <w:webHidden/>
              </w:rPr>
              <w:fldChar w:fldCharType="begin"/>
            </w:r>
            <w:r w:rsidR="00E91CE4">
              <w:rPr>
                <w:noProof/>
                <w:webHidden/>
              </w:rPr>
              <w:instrText xml:space="preserve"> PAGEREF _Toc322096717 \h </w:instrText>
            </w:r>
            <w:r w:rsidR="00E91CE4">
              <w:rPr>
                <w:noProof/>
                <w:webHidden/>
              </w:rPr>
            </w:r>
            <w:r w:rsidR="00E91CE4">
              <w:rPr>
                <w:noProof/>
                <w:webHidden/>
              </w:rPr>
              <w:fldChar w:fldCharType="separate"/>
            </w:r>
            <w:r w:rsidR="00E91CE4">
              <w:rPr>
                <w:noProof/>
                <w:webHidden/>
              </w:rPr>
              <w:t>3</w:t>
            </w:r>
            <w:r w:rsidR="00E91CE4">
              <w:rPr>
                <w:noProof/>
                <w:webHidden/>
              </w:rPr>
              <w:fldChar w:fldCharType="end"/>
            </w:r>
          </w:hyperlink>
        </w:p>
        <w:p w14:paraId="48B63945" w14:textId="77777777" w:rsidR="00E91CE4" w:rsidRDefault="00B7197B">
          <w:pPr>
            <w:pStyle w:val="TOC2"/>
            <w:tabs>
              <w:tab w:val="right" w:leader="dot" w:pos="9350"/>
            </w:tabs>
            <w:rPr>
              <w:rFonts w:eastAsiaTheme="minorEastAsia"/>
              <w:noProof/>
            </w:rPr>
          </w:pPr>
          <w:hyperlink w:anchor="_Toc322096718" w:history="1">
            <w:r w:rsidR="00E91CE4" w:rsidRPr="009425DE">
              <w:rPr>
                <w:rStyle w:val="Hyperlink"/>
                <w:rFonts w:eastAsia="Times New Roman"/>
                <w:noProof/>
              </w:rPr>
              <w:t>1.2 Document Structure</w:t>
            </w:r>
            <w:r w:rsidR="00E91CE4">
              <w:rPr>
                <w:noProof/>
                <w:webHidden/>
              </w:rPr>
              <w:tab/>
            </w:r>
            <w:r w:rsidR="00E91CE4">
              <w:rPr>
                <w:noProof/>
                <w:webHidden/>
              </w:rPr>
              <w:fldChar w:fldCharType="begin"/>
            </w:r>
            <w:r w:rsidR="00E91CE4">
              <w:rPr>
                <w:noProof/>
                <w:webHidden/>
              </w:rPr>
              <w:instrText xml:space="preserve"> PAGEREF _Toc322096718 \h </w:instrText>
            </w:r>
            <w:r w:rsidR="00E91CE4">
              <w:rPr>
                <w:noProof/>
                <w:webHidden/>
              </w:rPr>
            </w:r>
            <w:r w:rsidR="00E91CE4">
              <w:rPr>
                <w:noProof/>
                <w:webHidden/>
              </w:rPr>
              <w:fldChar w:fldCharType="separate"/>
            </w:r>
            <w:r w:rsidR="00E91CE4">
              <w:rPr>
                <w:noProof/>
                <w:webHidden/>
              </w:rPr>
              <w:t>4</w:t>
            </w:r>
            <w:r w:rsidR="00E91CE4">
              <w:rPr>
                <w:noProof/>
                <w:webHidden/>
              </w:rPr>
              <w:fldChar w:fldCharType="end"/>
            </w:r>
          </w:hyperlink>
        </w:p>
        <w:p w14:paraId="11BFF9C4" w14:textId="77777777" w:rsidR="00E91CE4" w:rsidRDefault="00B7197B">
          <w:pPr>
            <w:pStyle w:val="TOC1"/>
            <w:tabs>
              <w:tab w:val="left" w:pos="440"/>
              <w:tab w:val="right" w:leader="dot" w:pos="9350"/>
            </w:tabs>
            <w:rPr>
              <w:rFonts w:eastAsiaTheme="minorEastAsia"/>
              <w:noProof/>
            </w:rPr>
          </w:pPr>
          <w:hyperlink w:anchor="_Toc322096719" w:history="1">
            <w:r w:rsidR="00E91CE4" w:rsidRPr="009425DE">
              <w:rPr>
                <w:rStyle w:val="Hyperlink"/>
                <w:noProof/>
              </w:rPr>
              <w:t>2.</w:t>
            </w:r>
            <w:r w:rsidR="00E91CE4">
              <w:rPr>
                <w:rFonts w:eastAsiaTheme="minorEastAsia"/>
                <w:noProof/>
              </w:rPr>
              <w:tab/>
            </w:r>
            <w:r w:rsidR="00E91CE4" w:rsidRPr="009425DE">
              <w:rPr>
                <w:rStyle w:val="Hyperlink"/>
                <w:noProof/>
              </w:rPr>
              <w:t>OVAL Language LINUX Component Model</w:t>
            </w:r>
            <w:r w:rsidR="00E91CE4">
              <w:rPr>
                <w:noProof/>
                <w:webHidden/>
              </w:rPr>
              <w:tab/>
            </w:r>
            <w:r w:rsidR="00E91CE4">
              <w:rPr>
                <w:noProof/>
                <w:webHidden/>
              </w:rPr>
              <w:fldChar w:fldCharType="begin"/>
            </w:r>
            <w:r w:rsidR="00E91CE4">
              <w:rPr>
                <w:noProof/>
                <w:webHidden/>
              </w:rPr>
              <w:instrText xml:space="preserve"> PAGEREF _Toc322096719 \h </w:instrText>
            </w:r>
            <w:r w:rsidR="00E91CE4">
              <w:rPr>
                <w:noProof/>
                <w:webHidden/>
              </w:rPr>
            </w:r>
            <w:r w:rsidR="00E91CE4">
              <w:rPr>
                <w:noProof/>
                <w:webHidden/>
              </w:rPr>
              <w:fldChar w:fldCharType="separate"/>
            </w:r>
            <w:r w:rsidR="00E91CE4">
              <w:rPr>
                <w:noProof/>
                <w:webHidden/>
              </w:rPr>
              <w:t>4</w:t>
            </w:r>
            <w:r w:rsidR="00E91CE4">
              <w:rPr>
                <w:noProof/>
                <w:webHidden/>
              </w:rPr>
              <w:fldChar w:fldCharType="end"/>
            </w:r>
          </w:hyperlink>
        </w:p>
        <w:p w14:paraId="0CDD84AF" w14:textId="77777777" w:rsidR="00E91CE4" w:rsidRDefault="00B7197B">
          <w:pPr>
            <w:pStyle w:val="TOC2"/>
            <w:tabs>
              <w:tab w:val="left" w:pos="880"/>
              <w:tab w:val="right" w:leader="dot" w:pos="9350"/>
            </w:tabs>
            <w:rPr>
              <w:rFonts w:eastAsiaTheme="minorEastAsia"/>
              <w:noProof/>
            </w:rPr>
          </w:pPr>
          <w:hyperlink w:anchor="_Toc322096720" w:history="1">
            <w:r w:rsidR="00E91CE4" w:rsidRPr="009425DE">
              <w:rPr>
                <w:rStyle w:val="Hyperlink"/>
                <w:noProof/>
              </w:rPr>
              <w:t>2.1</w:t>
            </w:r>
            <w:r w:rsidR="00E91CE4">
              <w:rPr>
                <w:rFonts w:eastAsiaTheme="minorEastAsia"/>
                <w:noProof/>
              </w:rPr>
              <w:tab/>
            </w:r>
            <w:r w:rsidR="00E91CE4" w:rsidRPr="009425DE">
              <w:rPr>
                <w:rStyle w:val="Hyperlink"/>
                <w:noProof/>
              </w:rPr>
              <w:t>Data Model Conventions</w:t>
            </w:r>
            <w:r w:rsidR="00E91CE4">
              <w:rPr>
                <w:noProof/>
                <w:webHidden/>
              </w:rPr>
              <w:tab/>
            </w:r>
            <w:r w:rsidR="00E91CE4">
              <w:rPr>
                <w:noProof/>
                <w:webHidden/>
              </w:rPr>
              <w:fldChar w:fldCharType="begin"/>
            </w:r>
            <w:r w:rsidR="00E91CE4">
              <w:rPr>
                <w:noProof/>
                <w:webHidden/>
              </w:rPr>
              <w:instrText xml:space="preserve"> PAGEREF _Toc322096720 \h </w:instrText>
            </w:r>
            <w:r w:rsidR="00E91CE4">
              <w:rPr>
                <w:noProof/>
                <w:webHidden/>
              </w:rPr>
            </w:r>
            <w:r w:rsidR="00E91CE4">
              <w:rPr>
                <w:noProof/>
                <w:webHidden/>
              </w:rPr>
              <w:fldChar w:fldCharType="separate"/>
            </w:r>
            <w:r w:rsidR="00E91CE4">
              <w:rPr>
                <w:noProof/>
                <w:webHidden/>
              </w:rPr>
              <w:t>4</w:t>
            </w:r>
            <w:r w:rsidR="00E91CE4">
              <w:rPr>
                <w:noProof/>
                <w:webHidden/>
              </w:rPr>
              <w:fldChar w:fldCharType="end"/>
            </w:r>
          </w:hyperlink>
        </w:p>
        <w:p w14:paraId="2937F50F" w14:textId="77777777" w:rsidR="00E91CE4" w:rsidRDefault="00B7197B">
          <w:pPr>
            <w:pStyle w:val="TOC2"/>
            <w:tabs>
              <w:tab w:val="left" w:pos="880"/>
              <w:tab w:val="right" w:leader="dot" w:pos="9350"/>
            </w:tabs>
            <w:rPr>
              <w:rFonts w:eastAsiaTheme="minorEastAsia"/>
              <w:noProof/>
            </w:rPr>
          </w:pPr>
          <w:hyperlink w:anchor="_Toc322096721" w:history="1">
            <w:r w:rsidR="00E91CE4" w:rsidRPr="009425DE">
              <w:rPr>
                <w:rStyle w:val="Hyperlink"/>
                <w:noProof/>
              </w:rPr>
              <w:t>2.2</w:t>
            </w:r>
            <w:r w:rsidR="00E91CE4">
              <w:rPr>
                <w:rFonts w:eastAsiaTheme="minorEastAsia"/>
                <w:noProof/>
              </w:rPr>
              <w:tab/>
            </w:r>
            <w:r w:rsidR="00E91CE4" w:rsidRPr="009425DE">
              <w:rPr>
                <w:rStyle w:val="Hyperlink"/>
                <w:noProof/>
              </w:rPr>
              <w:t>linux-def:rpminfo_test</w:t>
            </w:r>
            <w:r w:rsidR="00E91CE4">
              <w:rPr>
                <w:noProof/>
                <w:webHidden/>
              </w:rPr>
              <w:tab/>
            </w:r>
            <w:r w:rsidR="00E91CE4">
              <w:rPr>
                <w:noProof/>
                <w:webHidden/>
              </w:rPr>
              <w:fldChar w:fldCharType="begin"/>
            </w:r>
            <w:r w:rsidR="00E91CE4">
              <w:rPr>
                <w:noProof/>
                <w:webHidden/>
              </w:rPr>
              <w:instrText xml:space="preserve"> PAGEREF _Toc322096721 \h </w:instrText>
            </w:r>
            <w:r w:rsidR="00E91CE4">
              <w:rPr>
                <w:noProof/>
                <w:webHidden/>
              </w:rPr>
            </w:r>
            <w:r w:rsidR="00E91CE4">
              <w:rPr>
                <w:noProof/>
                <w:webHidden/>
              </w:rPr>
              <w:fldChar w:fldCharType="separate"/>
            </w:r>
            <w:r w:rsidR="00E91CE4">
              <w:rPr>
                <w:noProof/>
                <w:webHidden/>
              </w:rPr>
              <w:t>5</w:t>
            </w:r>
            <w:r w:rsidR="00E91CE4">
              <w:rPr>
                <w:noProof/>
                <w:webHidden/>
              </w:rPr>
              <w:fldChar w:fldCharType="end"/>
            </w:r>
          </w:hyperlink>
        </w:p>
        <w:p w14:paraId="62C0FEDD" w14:textId="77777777" w:rsidR="00E91CE4" w:rsidRDefault="00B7197B">
          <w:pPr>
            <w:pStyle w:val="TOC3"/>
            <w:tabs>
              <w:tab w:val="left" w:pos="1320"/>
              <w:tab w:val="right" w:leader="dot" w:pos="9350"/>
            </w:tabs>
            <w:rPr>
              <w:rFonts w:eastAsiaTheme="minorEastAsia"/>
              <w:noProof/>
            </w:rPr>
          </w:pPr>
          <w:hyperlink w:anchor="_Toc322096722" w:history="1">
            <w:r w:rsidR="00E91CE4" w:rsidRPr="009425DE">
              <w:rPr>
                <w:rStyle w:val="Hyperlink"/>
                <w:noProof/>
              </w:rPr>
              <w:t>2.2.1</w:t>
            </w:r>
            <w:r w:rsidR="00E91CE4">
              <w:rPr>
                <w:rFonts w:eastAsiaTheme="minorEastAsia"/>
                <w:noProof/>
              </w:rPr>
              <w:tab/>
            </w:r>
            <w:r w:rsidR="00E91CE4" w:rsidRPr="009425DE">
              <w:rPr>
                <w:rStyle w:val="Hyperlink"/>
                <w:noProof/>
              </w:rPr>
              <w:t>Known Supported Platforms</w:t>
            </w:r>
            <w:r w:rsidR="00E91CE4">
              <w:rPr>
                <w:noProof/>
                <w:webHidden/>
              </w:rPr>
              <w:tab/>
            </w:r>
            <w:r w:rsidR="00E91CE4">
              <w:rPr>
                <w:noProof/>
                <w:webHidden/>
              </w:rPr>
              <w:fldChar w:fldCharType="begin"/>
            </w:r>
            <w:r w:rsidR="00E91CE4">
              <w:rPr>
                <w:noProof/>
                <w:webHidden/>
              </w:rPr>
              <w:instrText xml:space="preserve"> PAGEREF _Toc322096722 \h </w:instrText>
            </w:r>
            <w:r w:rsidR="00E91CE4">
              <w:rPr>
                <w:noProof/>
                <w:webHidden/>
              </w:rPr>
            </w:r>
            <w:r w:rsidR="00E91CE4">
              <w:rPr>
                <w:noProof/>
                <w:webHidden/>
              </w:rPr>
              <w:fldChar w:fldCharType="separate"/>
            </w:r>
            <w:r w:rsidR="00E91CE4">
              <w:rPr>
                <w:noProof/>
                <w:webHidden/>
              </w:rPr>
              <w:t>5</w:t>
            </w:r>
            <w:r w:rsidR="00E91CE4">
              <w:rPr>
                <w:noProof/>
                <w:webHidden/>
              </w:rPr>
              <w:fldChar w:fldCharType="end"/>
            </w:r>
          </w:hyperlink>
        </w:p>
        <w:p w14:paraId="20FE49E4" w14:textId="77777777" w:rsidR="00E91CE4" w:rsidRDefault="00B7197B">
          <w:pPr>
            <w:pStyle w:val="TOC2"/>
            <w:tabs>
              <w:tab w:val="left" w:pos="880"/>
              <w:tab w:val="right" w:leader="dot" w:pos="9350"/>
            </w:tabs>
            <w:rPr>
              <w:rFonts w:eastAsiaTheme="minorEastAsia"/>
              <w:noProof/>
            </w:rPr>
          </w:pPr>
          <w:hyperlink w:anchor="_Toc322096723" w:history="1">
            <w:r w:rsidR="00E91CE4" w:rsidRPr="009425DE">
              <w:rPr>
                <w:rStyle w:val="Hyperlink"/>
                <w:noProof/>
              </w:rPr>
              <w:t>2.3</w:t>
            </w:r>
            <w:r w:rsidR="00E91CE4">
              <w:rPr>
                <w:rFonts w:eastAsiaTheme="minorEastAsia"/>
                <w:noProof/>
              </w:rPr>
              <w:tab/>
            </w:r>
            <w:r w:rsidR="00E91CE4" w:rsidRPr="009425DE">
              <w:rPr>
                <w:rStyle w:val="Hyperlink"/>
                <w:noProof/>
              </w:rPr>
              <w:t>linux-def:rpminfo_object</w:t>
            </w:r>
            <w:r w:rsidR="00E91CE4">
              <w:rPr>
                <w:noProof/>
                <w:webHidden/>
              </w:rPr>
              <w:tab/>
            </w:r>
            <w:r w:rsidR="00E91CE4">
              <w:rPr>
                <w:noProof/>
                <w:webHidden/>
              </w:rPr>
              <w:fldChar w:fldCharType="begin"/>
            </w:r>
            <w:r w:rsidR="00E91CE4">
              <w:rPr>
                <w:noProof/>
                <w:webHidden/>
              </w:rPr>
              <w:instrText xml:space="preserve"> PAGEREF _Toc322096723 \h </w:instrText>
            </w:r>
            <w:r w:rsidR="00E91CE4">
              <w:rPr>
                <w:noProof/>
                <w:webHidden/>
              </w:rPr>
            </w:r>
            <w:r w:rsidR="00E91CE4">
              <w:rPr>
                <w:noProof/>
                <w:webHidden/>
              </w:rPr>
              <w:fldChar w:fldCharType="separate"/>
            </w:r>
            <w:r w:rsidR="00E91CE4">
              <w:rPr>
                <w:noProof/>
                <w:webHidden/>
              </w:rPr>
              <w:t>5</w:t>
            </w:r>
            <w:r w:rsidR="00E91CE4">
              <w:rPr>
                <w:noProof/>
                <w:webHidden/>
              </w:rPr>
              <w:fldChar w:fldCharType="end"/>
            </w:r>
          </w:hyperlink>
        </w:p>
        <w:p w14:paraId="56656EFE" w14:textId="77777777" w:rsidR="00E91CE4" w:rsidRDefault="00B7197B">
          <w:pPr>
            <w:pStyle w:val="TOC2"/>
            <w:tabs>
              <w:tab w:val="left" w:pos="880"/>
              <w:tab w:val="right" w:leader="dot" w:pos="9350"/>
            </w:tabs>
            <w:rPr>
              <w:rFonts w:eastAsiaTheme="minorEastAsia"/>
              <w:noProof/>
            </w:rPr>
          </w:pPr>
          <w:hyperlink w:anchor="_Toc322096724" w:history="1">
            <w:r w:rsidR="00E91CE4" w:rsidRPr="009425DE">
              <w:rPr>
                <w:rStyle w:val="Hyperlink"/>
                <w:noProof/>
              </w:rPr>
              <w:t>2.4</w:t>
            </w:r>
            <w:r w:rsidR="00E91CE4">
              <w:rPr>
                <w:rFonts w:eastAsiaTheme="minorEastAsia"/>
                <w:noProof/>
              </w:rPr>
              <w:tab/>
            </w:r>
            <w:r w:rsidR="00E91CE4" w:rsidRPr="009425DE">
              <w:rPr>
                <w:rStyle w:val="Hyperlink"/>
                <w:noProof/>
              </w:rPr>
              <w:t>unix-def:RpmInfoBehaviors</w:t>
            </w:r>
            <w:r w:rsidR="00E91CE4">
              <w:rPr>
                <w:noProof/>
                <w:webHidden/>
              </w:rPr>
              <w:tab/>
            </w:r>
            <w:r w:rsidR="00E91CE4">
              <w:rPr>
                <w:noProof/>
                <w:webHidden/>
              </w:rPr>
              <w:fldChar w:fldCharType="begin"/>
            </w:r>
            <w:r w:rsidR="00E91CE4">
              <w:rPr>
                <w:noProof/>
                <w:webHidden/>
              </w:rPr>
              <w:instrText xml:space="preserve"> PAGEREF _Toc322096724 \h </w:instrText>
            </w:r>
            <w:r w:rsidR="00E91CE4">
              <w:rPr>
                <w:noProof/>
                <w:webHidden/>
              </w:rPr>
            </w:r>
            <w:r w:rsidR="00E91CE4">
              <w:rPr>
                <w:noProof/>
                <w:webHidden/>
              </w:rPr>
              <w:fldChar w:fldCharType="separate"/>
            </w:r>
            <w:r w:rsidR="00E91CE4">
              <w:rPr>
                <w:noProof/>
                <w:webHidden/>
              </w:rPr>
              <w:t>6</w:t>
            </w:r>
            <w:r w:rsidR="00E91CE4">
              <w:rPr>
                <w:noProof/>
                <w:webHidden/>
              </w:rPr>
              <w:fldChar w:fldCharType="end"/>
            </w:r>
          </w:hyperlink>
        </w:p>
        <w:p w14:paraId="0C5FE4D6" w14:textId="77777777" w:rsidR="00E91CE4" w:rsidRDefault="00B7197B">
          <w:pPr>
            <w:pStyle w:val="TOC2"/>
            <w:tabs>
              <w:tab w:val="left" w:pos="880"/>
              <w:tab w:val="right" w:leader="dot" w:pos="9350"/>
            </w:tabs>
            <w:rPr>
              <w:rFonts w:eastAsiaTheme="minorEastAsia"/>
              <w:noProof/>
            </w:rPr>
          </w:pPr>
          <w:hyperlink w:anchor="_Toc322096725" w:history="1">
            <w:r w:rsidR="00E91CE4" w:rsidRPr="009425DE">
              <w:rPr>
                <w:rStyle w:val="Hyperlink"/>
                <w:noProof/>
              </w:rPr>
              <w:t>2.5</w:t>
            </w:r>
            <w:r w:rsidR="00E91CE4">
              <w:rPr>
                <w:rFonts w:eastAsiaTheme="minorEastAsia"/>
                <w:noProof/>
              </w:rPr>
              <w:tab/>
            </w:r>
            <w:r w:rsidR="00E91CE4" w:rsidRPr="009425DE">
              <w:rPr>
                <w:rStyle w:val="Hyperlink"/>
                <w:noProof/>
              </w:rPr>
              <w:t>unix-def:rpminfo_state</w:t>
            </w:r>
            <w:r w:rsidR="00E91CE4">
              <w:rPr>
                <w:noProof/>
                <w:webHidden/>
              </w:rPr>
              <w:tab/>
            </w:r>
            <w:r w:rsidR="00E91CE4">
              <w:rPr>
                <w:noProof/>
                <w:webHidden/>
              </w:rPr>
              <w:fldChar w:fldCharType="begin"/>
            </w:r>
            <w:r w:rsidR="00E91CE4">
              <w:rPr>
                <w:noProof/>
                <w:webHidden/>
              </w:rPr>
              <w:instrText xml:space="preserve"> PAGEREF _Toc322096725 \h </w:instrText>
            </w:r>
            <w:r w:rsidR="00E91CE4">
              <w:rPr>
                <w:noProof/>
                <w:webHidden/>
              </w:rPr>
            </w:r>
            <w:r w:rsidR="00E91CE4">
              <w:rPr>
                <w:noProof/>
                <w:webHidden/>
              </w:rPr>
              <w:fldChar w:fldCharType="separate"/>
            </w:r>
            <w:r w:rsidR="00E91CE4">
              <w:rPr>
                <w:noProof/>
                <w:webHidden/>
              </w:rPr>
              <w:t>7</w:t>
            </w:r>
            <w:r w:rsidR="00E91CE4">
              <w:rPr>
                <w:noProof/>
                <w:webHidden/>
              </w:rPr>
              <w:fldChar w:fldCharType="end"/>
            </w:r>
          </w:hyperlink>
        </w:p>
        <w:p w14:paraId="55DAA20F" w14:textId="77777777" w:rsidR="00E91CE4" w:rsidRDefault="00B7197B">
          <w:pPr>
            <w:pStyle w:val="TOC2"/>
            <w:tabs>
              <w:tab w:val="left" w:pos="880"/>
              <w:tab w:val="right" w:leader="dot" w:pos="9350"/>
            </w:tabs>
            <w:rPr>
              <w:rFonts w:eastAsiaTheme="minorEastAsia"/>
              <w:noProof/>
            </w:rPr>
          </w:pPr>
          <w:hyperlink w:anchor="_Toc322096726" w:history="1">
            <w:r w:rsidR="00E91CE4" w:rsidRPr="009425DE">
              <w:rPr>
                <w:rStyle w:val="Hyperlink"/>
                <w:noProof/>
              </w:rPr>
              <w:t>2.6</w:t>
            </w:r>
            <w:r w:rsidR="00E91CE4">
              <w:rPr>
                <w:rFonts w:eastAsiaTheme="minorEastAsia"/>
                <w:noProof/>
              </w:rPr>
              <w:tab/>
            </w:r>
            <w:r w:rsidR="00E91CE4" w:rsidRPr="009425DE">
              <w:rPr>
                <w:rStyle w:val="Hyperlink"/>
                <w:noProof/>
              </w:rPr>
              <w:t>linux-sc:rpminfo_item</w:t>
            </w:r>
            <w:r w:rsidR="00E91CE4">
              <w:rPr>
                <w:noProof/>
                <w:webHidden/>
              </w:rPr>
              <w:tab/>
            </w:r>
            <w:r w:rsidR="00E91CE4">
              <w:rPr>
                <w:noProof/>
                <w:webHidden/>
              </w:rPr>
              <w:fldChar w:fldCharType="begin"/>
            </w:r>
            <w:r w:rsidR="00E91CE4">
              <w:rPr>
                <w:noProof/>
                <w:webHidden/>
              </w:rPr>
              <w:instrText xml:space="preserve"> PAGEREF _Toc322096726 \h </w:instrText>
            </w:r>
            <w:r w:rsidR="00E91CE4">
              <w:rPr>
                <w:noProof/>
                <w:webHidden/>
              </w:rPr>
            </w:r>
            <w:r w:rsidR="00E91CE4">
              <w:rPr>
                <w:noProof/>
                <w:webHidden/>
              </w:rPr>
              <w:fldChar w:fldCharType="separate"/>
            </w:r>
            <w:r w:rsidR="00E91CE4">
              <w:rPr>
                <w:noProof/>
                <w:webHidden/>
              </w:rPr>
              <w:t>11</w:t>
            </w:r>
            <w:r w:rsidR="00E91CE4">
              <w:rPr>
                <w:noProof/>
                <w:webHidden/>
              </w:rPr>
              <w:fldChar w:fldCharType="end"/>
            </w:r>
          </w:hyperlink>
        </w:p>
        <w:p w14:paraId="3F87FBC1" w14:textId="77777777" w:rsidR="00E91CE4" w:rsidRDefault="00B7197B">
          <w:pPr>
            <w:pStyle w:val="TOC2"/>
            <w:tabs>
              <w:tab w:val="left" w:pos="880"/>
              <w:tab w:val="right" w:leader="dot" w:pos="9350"/>
            </w:tabs>
            <w:rPr>
              <w:rFonts w:eastAsiaTheme="minorEastAsia"/>
              <w:noProof/>
            </w:rPr>
          </w:pPr>
          <w:hyperlink w:anchor="_Toc322096727" w:history="1">
            <w:r w:rsidR="00E91CE4" w:rsidRPr="009425DE">
              <w:rPr>
                <w:rStyle w:val="Hyperlink"/>
                <w:noProof/>
              </w:rPr>
              <w:t>2.7.</w:t>
            </w:r>
            <w:r w:rsidR="00E91CE4">
              <w:rPr>
                <w:rFonts w:eastAsiaTheme="minorEastAsia"/>
                <w:noProof/>
              </w:rPr>
              <w:tab/>
            </w:r>
            <w:r w:rsidR="00E91CE4" w:rsidRPr="009425DE">
              <w:rPr>
                <w:rStyle w:val="Hyperlink"/>
                <w:noProof/>
              </w:rPr>
              <w:t>linux-def:dpkginfo_test</w:t>
            </w:r>
            <w:r w:rsidR="00E91CE4">
              <w:rPr>
                <w:noProof/>
                <w:webHidden/>
              </w:rPr>
              <w:tab/>
            </w:r>
            <w:r w:rsidR="00E91CE4">
              <w:rPr>
                <w:noProof/>
                <w:webHidden/>
              </w:rPr>
              <w:fldChar w:fldCharType="begin"/>
            </w:r>
            <w:r w:rsidR="00E91CE4">
              <w:rPr>
                <w:noProof/>
                <w:webHidden/>
              </w:rPr>
              <w:instrText xml:space="preserve"> PAGEREF _Toc322096727 \h </w:instrText>
            </w:r>
            <w:r w:rsidR="00E91CE4">
              <w:rPr>
                <w:noProof/>
                <w:webHidden/>
              </w:rPr>
            </w:r>
            <w:r w:rsidR="00E91CE4">
              <w:rPr>
                <w:noProof/>
                <w:webHidden/>
              </w:rPr>
              <w:fldChar w:fldCharType="separate"/>
            </w:r>
            <w:r w:rsidR="00E91CE4">
              <w:rPr>
                <w:noProof/>
                <w:webHidden/>
              </w:rPr>
              <w:t>16</w:t>
            </w:r>
            <w:r w:rsidR="00E91CE4">
              <w:rPr>
                <w:noProof/>
                <w:webHidden/>
              </w:rPr>
              <w:fldChar w:fldCharType="end"/>
            </w:r>
          </w:hyperlink>
        </w:p>
        <w:p w14:paraId="5ED200F0" w14:textId="77777777" w:rsidR="00E91CE4" w:rsidRDefault="00B7197B">
          <w:pPr>
            <w:pStyle w:val="TOC3"/>
            <w:tabs>
              <w:tab w:val="left" w:pos="1320"/>
              <w:tab w:val="right" w:leader="dot" w:pos="9350"/>
            </w:tabs>
            <w:rPr>
              <w:rFonts w:eastAsiaTheme="minorEastAsia"/>
              <w:noProof/>
            </w:rPr>
          </w:pPr>
          <w:hyperlink w:anchor="_Toc322096728" w:history="1">
            <w:r w:rsidR="00E91CE4" w:rsidRPr="009425DE">
              <w:rPr>
                <w:rStyle w:val="Hyperlink"/>
                <w:iCs/>
                <w:noProof/>
              </w:rPr>
              <w:t>2.7.1.</w:t>
            </w:r>
            <w:r w:rsidR="00E91CE4">
              <w:rPr>
                <w:rFonts w:eastAsiaTheme="minorEastAsia"/>
                <w:noProof/>
              </w:rPr>
              <w:tab/>
            </w:r>
            <w:r w:rsidR="00E91CE4" w:rsidRPr="009425DE">
              <w:rPr>
                <w:rStyle w:val="Hyperlink"/>
                <w:iCs/>
                <w:noProof/>
              </w:rPr>
              <w:t>Known Supported Platforms</w:t>
            </w:r>
            <w:r w:rsidR="00E91CE4">
              <w:rPr>
                <w:noProof/>
                <w:webHidden/>
              </w:rPr>
              <w:tab/>
            </w:r>
            <w:r w:rsidR="00E91CE4">
              <w:rPr>
                <w:noProof/>
                <w:webHidden/>
              </w:rPr>
              <w:fldChar w:fldCharType="begin"/>
            </w:r>
            <w:r w:rsidR="00E91CE4">
              <w:rPr>
                <w:noProof/>
                <w:webHidden/>
              </w:rPr>
              <w:instrText xml:space="preserve"> PAGEREF _Toc322096728 \h </w:instrText>
            </w:r>
            <w:r w:rsidR="00E91CE4">
              <w:rPr>
                <w:noProof/>
                <w:webHidden/>
              </w:rPr>
            </w:r>
            <w:r w:rsidR="00E91CE4">
              <w:rPr>
                <w:noProof/>
                <w:webHidden/>
              </w:rPr>
              <w:fldChar w:fldCharType="separate"/>
            </w:r>
            <w:r w:rsidR="00E91CE4">
              <w:rPr>
                <w:noProof/>
                <w:webHidden/>
              </w:rPr>
              <w:t>17</w:t>
            </w:r>
            <w:r w:rsidR="00E91CE4">
              <w:rPr>
                <w:noProof/>
                <w:webHidden/>
              </w:rPr>
              <w:fldChar w:fldCharType="end"/>
            </w:r>
          </w:hyperlink>
        </w:p>
        <w:p w14:paraId="397AF19F" w14:textId="77777777" w:rsidR="00E91CE4" w:rsidRDefault="00B7197B">
          <w:pPr>
            <w:pStyle w:val="TOC2"/>
            <w:tabs>
              <w:tab w:val="left" w:pos="880"/>
              <w:tab w:val="right" w:leader="dot" w:pos="9350"/>
            </w:tabs>
            <w:rPr>
              <w:rFonts w:eastAsiaTheme="minorEastAsia"/>
              <w:noProof/>
            </w:rPr>
          </w:pPr>
          <w:hyperlink w:anchor="_Toc322096729" w:history="1">
            <w:r w:rsidR="00E91CE4" w:rsidRPr="009425DE">
              <w:rPr>
                <w:rStyle w:val="Hyperlink"/>
                <w:noProof/>
              </w:rPr>
              <w:t>2.8.</w:t>
            </w:r>
            <w:r w:rsidR="00E91CE4">
              <w:rPr>
                <w:rFonts w:eastAsiaTheme="minorEastAsia"/>
                <w:noProof/>
              </w:rPr>
              <w:tab/>
            </w:r>
            <w:r w:rsidR="00E91CE4" w:rsidRPr="009425DE">
              <w:rPr>
                <w:rStyle w:val="Hyperlink"/>
                <w:noProof/>
              </w:rPr>
              <w:t>linux-def:dpkginfo_object</w:t>
            </w:r>
            <w:r w:rsidR="00E91CE4">
              <w:rPr>
                <w:noProof/>
                <w:webHidden/>
              </w:rPr>
              <w:tab/>
            </w:r>
            <w:r w:rsidR="00E91CE4">
              <w:rPr>
                <w:noProof/>
                <w:webHidden/>
              </w:rPr>
              <w:fldChar w:fldCharType="begin"/>
            </w:r>
            <w:r w:rsidR="00E91CE4">
              <w:rPr>
                <w:noProof/>
                <w:webHidden/>
              </w:rPr>
              <w:instrText xml:space="preserve"> PAGEREF _Toc322096729 \h </w:instrText>
            </w:r>
            <w:r w:rsidR="00E91CE4">
              <w:rPr>
                <w:noProof/>
                <w:webHidden/>
              </w:rPr>
            </w:r>
            <w:r w:rsidR="00E91CE4">
              <w:rPr>
                <w:noProof/>
                <w:webHidden/>
              </w:rPr>
              <w:fldChar w:fldCharType="separate"/>
            </w:r>
            <w:r w:rsidR="00E91CE4">
              <w:rPr>
                <w:noProof/>
                <w:webHidden/>
              </w:rPr>
              <w:t>17</w:t>
            </w:r>
            <w:r w:rsidR="00E91CE4">
              <w:rPr>
                <w:noProof/>
                <w:webHidden/>
              </w:rPr>
              <w:fldChar w:fldCharType="end"/>
            </w:r>
          </w:hyperlink>
        </w:p>
        <w:p w14:paraId="3C9432F5" w14:textId="77777777" w:rsidR="00E91CE4" w:rsidRDefault="00B7197B">
          <w:pPr>
            <w:pStyle w:val="TOC2"/>
            <w:tabs>
              <w:tab w:val="left" w:pos="880"/>
              <w:tab w:val="right" w:leader="dot" w:pos="9350"/>
            </w:tabs>
            <w:rPr>
              <w:rFonts w:eastAsiaTheme="minorEastAsia"/>
              <w:noProof/>
            </w:rPr>
          </w:pPr>
          <w:hyperlink w:anchor="_Toc322096730" w:history="1">
            <w:r w:rsidR="00E91CE4" w:rsidRPr="009425DE">
              <w:rPr>
                <w:rStyle w:val="Hyperlink"/>
                <w:noProof/>
              </w:rPr>
              <w:t>2.9.</w:t>
            </w:r>
            <w:r w:rsidR="00E91CE4">
              <w:rPr>
                <w:rFonts w:eastAsiaTheme="minorEastAsia"/>
                <w:noProof/>
              </w:rPr>
              <w:tab/>
            </w:r>
            <w:r w:rsidR="00E91CE4" w:rsidRPr="009425DE">
              <w:rPr>
                <w:rStyle w:val="Hyperlink"/>
                <w:noProof/>
              </w:rPr>
              <w:t>linux-def:dpkginfo_state</w:t>
            </w:r>
            <w:r w:rsidR="00E91CE4">
              <w:rPr>
                <w:noProof/>
                <w:webHidden/>
              </w:rPr>
              <w:tab/>
            </w:r>
            <w:r w:rsidR="00E91CE4">
              <w:rPr>
                <w:noProof/>
                <w:webHidden/>
              </w:rPr>
              <w:fldChar w:fldCharType="begin"/>
            </w:r>
            <w:r w:rsidR="00E91CE4">
              <w:rPr>
                <w:noProof/>
                <w:webHidden/>
              </w:rPr>
              <w:instrText xml:space="preserve"> PAGEREF _Toc322096730 \h </w:instrText>
            </w:r>
            <w:r w:rsidR="00E91CE4">
              <w:rPr>
                <w:noProof/>
                <w:webHidden/>
              </w:rPr>
            </w:r>
            <w:r w:rsidR="00E91CE4">
              <w:rPr>
                <w:noProof/>
                <w:webHidden/>
              </w:rPr>
              <w:fldChar w:fldCharType="separate"/>
            </w:r>
            <w:r w:rsidR="00E91CE4">
              <w:rPr>
                <w:noProof/>
                <w:webHidden/>
              </w:rPr>
              <w:t>18</w:t>
            </w:r>
            <w:r w:rsidR="00E91CE4">
              <w:rPr>
                <w:noProof/>
                <w:webHidden/>
              </w:rPr>
              <w:fldChar w:fldCharType="end"/>
            </w:r>
          </w:hyperlink>
        </w:p>
        <w:p w14:paraId="1C73C4D0" w14:textId="383C1483" w:rsidR="00E91CE4" w:rsidRDefault="00B7197B">
          <w:pPr>
            <w:pStyle w:val="TOC2"/>
            <w:tabs>
              <w:tab w:val="left" w:pos="1100"/>
              <w:tab w:val="right" w:leader="dot" w:pos="9350"/>
            </w:tabs>
            <w:rPr>
              <w:rFonts w:eastAsiaTheme="minorEastAsia"/>
              <w:noProof/>
            </w:rPr>
          </w:pPr>
          <w:hyperlink w:anchor="_Toc322096731" w:history="1">
            <w:r w:rsidR="00E91CE4" w:rsidRPr="009425DE">
              <w:rPr>
                <w:rStyle w:val="Hyperlink"/>
                <w:noProof/>
              </w:rPr>
              <w:t>2.10.</w:t>
            </w:r>
            <w:r w:rsidR="00E91CE4">
              <w:rPr>
                <w:rFonts w:eastAsiaTheme="minorEastAsia"/>
                <w:noProof/>
              </w:rPr>
              <w:tab/>
            </w:r>
            <w:r w:rsidR="00E91CE4" w:rsidRPr="009425DE">
              <w:rPr>
                <w:rStyle w:val="Hyperlink"/>
                <w:noProof/>
              </w:rPr>
              <w:t>linux-sc:dpkginfo_item</w:t>
            </w:r>
            <w:r w:rsidR="00E91CE4">
              <w:rPr>
                <w:noProof/>
                <w:webHidden/>
              </w:rPr>
              <w:tab/>
            </w:r>
            <w:r w:rsidR="00E91CE4">
              <w:rPr>
                <w:noProof/>
                <w:webHidden/>
              </w:rPr>
              <w:fldChar w:fldCharType="begin"/>
            </w:r>
            <w:r w:rsidR="00E91CE4">
              <w:rPr>
                <w:noProof/>
                <w:webHidden/>
              </w:rPr>
              <w:instrText xml:space="preserve"> PAGEREF _Toc322096731 \h </w:instrText>
            </w:r>
            <w:r w:rsidR="00E91CE4">
              <w:rPr>
                <w:noProof/>
                <w:webHidden/>
              </w:rPr>
            </w:r>
            <w:r w:rsidR="00E91CE4">
              <w:rPr>
                <w:noProof/>
                <w:webHidden/>
              </w:rPr>
              <w:fldChar w:fldCharType="separate"/>
            </w:r>
            <w:r w:rsidR="00E91CE4">
              <w:rPr>
                <w:noProof/>
                <w:webHidden/>
              </w:rPr>
              <w:t>20</w:t>
            </w:r>
            <w:r w:rsidR="00E91CE4">
              <w:rPr>
                <w:noProof/>
                <w:webHidden/>
              </w:rPr>
              <w:fldChar w:fldCharType="end"/>
            </w:r>
          </w:hyperlink>
        </w:p>
        <w:p w14:paraId="205210F1" w14:textId="77777777" w:rsidR="00E91CE4" w:rsidRDefault="00B7197B">
          <w:pPr>
            <w:pStyle w:val="TOC2"/>
            <w:tabs>
              <w:tab w:val="left" w:pos="880"/>
              <w:tab w:val="right" w:leader="dot" w:pos="9350"/>
            </w:tabs>
            <w:rPr>
              <w:rFonts w:eastAsiaTheme="minorEastAsia"/>
              <w:noProof/>
            </w:rPr>
          </w:pPr>
          <w:hyperlink w:anchor="_Toc322096732" w:history="1">
            <w:r w:rsidR="00E91CE4" w:rsidRPr="009425DE">
              <w:rPr>
                <w:rStyle w:val="Hyperlink"/>
                <w:noProof/>
              </w:rPr>
              <w:t>2.11</w:t>
            </w:r>
            <w:r w:rsidR="00E91CE4">
              <w:rPr>
                <w:rFonts w:eastAsiaTheme="minorEastAsia"/>
                <w:noProof/>
              </w:rPr>
              <w:tab/>
            </w:r>
            <w:r w:rsidR="00E91CE4" w:rsidRPr="009425DE">
              <w:rPr>
                <w:rStyle w:val="Hyperlink"/>
                <w:noProof/>
              </w:rPr>
              <w:t>linux-def:partition_test</w:t>
            </w:r>
            <w:r w:rsidR="00E91CE4">
              <w:rPr>
                <w:noProof/>
                <w:webHidden/>
              </w:rPr>
              <w:tab/>
            </w:r>
            <w:r w:rsidR="00E91CE4">
              <w:rPr>
                <w:noProof/>
                <w:webHidden/>
              </w:rPr>
              <w:fldChar w:fldCharType="begin"/>
            </w:r>
            <w:r w:rsidR="00E91CE4">
              <w:rPr>
                <w:noProof/>
                <w:webHidden/>
              </w:rPr>
              <w:instrText xml:space="preserve"> PAGEREF _Toc322096732 \h </w:instrText>
            </w:r>
            <w:r w:rsidR="00E91CE4">
              <w:rPr>
                <w:noProof/>
                <w:webHidden/>
              </w:rPr>
            </w:r>
            <w:r w:rsidR="00E91CE4">
              <w:rPr>
                <w:noProof/>
                <w:webHidden/>
              </w:rPr>
              <w:fldChar w:fldCharType="separate"/>
            </w:r>
            <w:r w:rsidR="00E91CE4">
              <w:rPr>
                <w:noProof/>
                <w:webHidden/>
              </w:rPr>
              <w:t>23</w:t>
            </w:r>
            <w:r w:rsidR="00E91CE4">
              <w:rPr>
                <w:noProof/>
                <w:webHidden/>
              </w:rPr>
              <w:fldChar w:fldCharType="end"/>
            </w:r>
          </w:hyperlink>
        </w:p>
        <w:p w14:paraId="0760BBEE" w14:textId="77777777" w:rsidR="00E91CE4" w:rsidRDefault="00B7197B">
          <w:pPr>
            <w:pStyle w:val="TOC3"/>
            <w:tabs>
              <w:tab w:val="left" w:pos="1320"/>
              <w:tab w:val="right" w:leader="dot" w:pos="9350"/>
            </w:tabs>
            <w:rPr>
              <w:rFonts w:eastAsiaTheme="minorEastAsia"/>
              <w:noProof/>
            </w:rPr>
          </w:pPr>
          <w:hyperlink w:anchor="_Toc322096733" w:history="1">
            <w:r w:rsidR="00E91CE4" w:rsidRPr="009425DE">
              <w:rPr>
                <w:rStyle w:val="Hyperlink"/>
                <w:noProof/>
              </w:rPr>
              <w:t>2.11.1</w:t>
            </w:r>
            <w:r w:rsidR="00E91CE4">
              <w:rPr>
                <w:rFonts w:eastAsiaTheme="minorEastAsia"/>
                <w:noProof/>
              </w:rPr>
              <w:tab/>
            </w:r>
            <w:r w:rsidR="00E91CE4" w:rsidRPr="009425DE">
              <w:rPr>
                <w:rStyle w:val="Hyperlink"/>
                <w:noProof/>
              </w:rPr>
              <w:t>Known Supported Platforms</w:t>
            </w:r>
            <w:r w:rsidR="00E91CE4">
              <w:rPr>
                <w:noProof/>
                <w:webHidden/>
              </w:rPr>
              <w:tab/>
            </w:r>
            <w:r w:rsidR="00E91CE4">
              <w:rPr>
                <w:noProof/>
                <w:webHidden/>
              </w:rPr>
              <w:fldChar w:fldCharType="begin"/>
            </w:r>
            <w:r w:rsidR="00E91CE4">
              <w:rPr>
                <w:noProof/>
                <w:webHidden/>
              </w:rPr>
              <w:instrText xml:space="preserve"> PAGEREF _Toc322096733 \h </w:instrText>
            </w:r>
            <w:r w:rsidR="00E91CE4">
              <w:rPr>
                <w:noProof/>
                <w:webHidden/>
              </w:rPr>
            </w:r>
            <w:r w:rsidR="00E91CE4">
              <w:rPr>
                <w:noProof/>
                <w:webHidden/>
              </w:rPr>
              <w:fldChar w:fldCharType="separate"/>
            </w:r>
            <w:r w:rsidR="00E91CE4">
              <w:rPr>
                <w:noProof/>
                <w:webHidden/>
              </w:rPr>
              <w:t>24</w:t>
            </w:r>
            <w:r w:rsidR="00E91CE4">
              <w:rPr>
                <w:noProof/>
                <w:webHidden/>
              </w:rPr>
              <w:fldChar w:fldCharType="end"/>
            </w:r>
          </w:hyperlink>
        </w:p>
        <w:p w14:paraId="25164CCA" w14:textId="77777777" w:rsidR="00E91CE4" w:rsidRDefault="00B7197B">
          <w:pPr>
            <w:pStyle w:val="TOC2"/>
            <w:tabs>
              <w:tab w:val="left" w:pos="880"/>
              <w:tab w:val="right" w:leader="dot" w:pos="9350"/>
            </w:tabs>
            <w:rPr>
              <w:rFonts w:eastAsiaTheme="minorEastAsia"/>
              <w:noProof/>
            </w:rPr>
          </w:pPr>
          <w:hyperlink w:anchor="_Toc322096734" w:history="1">
            <w:r w:rsidR="00E91CE4" w:rsidRPr="009425DE">
              <w:rPr>
                <w:rStyle w:val="Hyperlink"/>
                <w:noProof/>
              </w:rPr>
              <w:t>2.12</w:t>
            </w:r>
            <w:r w:rsidR="00E91CE4">
              <w:rPr>
                <w:rFonts w:eastAsiaTheme="minorEastAsia"/>
                <w:noProof/>
              </w:rPr>
              <w:tab/>
            </w:r>
            <w:r w:rsidR="00E91CE4" w:rsidRPr="009425DE">
              <w:rPr>
                <w:rStyle w:val="Hyperlink"/>
                <w:noProof/>
              </w:rPr>
              <w:t>linux-def:partition_object</w:t>
            </w:r>
            <w:r w:rsidR="00E91CE4">
              <w:rPr>
                <w:noProof/>
                <w:webHidden/>
              </w:rPr>
              <w:tab/>
            </w:r>
            <w:r w:rsidR="00E91CE4">
              <w:rPr>
                <w:noProof/>
                <w:webHidden/>
              </w:rPr>
              <w:fldChar w:fldCharType="begin"/>
            </w:r>
            <w:r w:rsidR="00E91CE4">
              <w:rPr>
                <w:noProof/>
                <w:webHidden/>
              </w:rPr>
              <w:instrText xml:space="preserve"> PAGEREF _Toc322096734 \h </w:instrText>
            </w:r>
            <w:r w:rsidR="00E91CE4">
              <w:rPr>
                <w:noProof/>
                <w:webHidden/>
              </w:rPr>
            </w:r>
            <w:r w:rsidR="00E91CE4">
              <w:rPr>
                <w:noProof/>
                <w:webHidden/>
              </w:rPr>
              <w:fldChar w:fldCharType="separate"/>
            </w:r>
            <w:r w:rsidR="00E91CE4">
              <w:rPr>
                <w:noProof/>
                <w:webHidden/>
              </w:rPr>
              <w:t>24</w:t>
            </w:r>
            <w:r w:rsidR="00E91CE4">
              <w:rPr>
                <w:noProof/>
                <w:webHidden/>
              </w:rPr>
              <w:fldChar w:fldCharType="end"/>
            </w:r>
          </w:hyperlink>
        </w:p>
        <w:p w14:paraId="638CA51E" w14:textId="77777777" w:rsidR="00E91CE4" w:rsidRDefault="00B7197B">
          <w:pPr>
            <w:pStyle w:val="TOC2"/>
            <w:tabs>
              <w:tab w:val="left" w:pos="880"/>
              <w:tab w:val="right" w:leader="dot" w:pos="9350"/>
            </w:tabs>
            <w:rPr>
              <w:rFonts w:eastAsiaTheme="minorEastAsia"/>
              <w:noProof/>
            </w:rPr>
          </w:pPr>
          <w:hyperlink w:anchor="_Toc322096735" w:history="1">
            <w:r w:rsidR="00E91CE4" w:rsidRPr="009425DE">
              <w:rPr>
                <w:rStyle w:val="Hyperlink"/>
                <w:noProof/>
              </w:rPr>
              <w:t>2.13</w:t>
            </w:r>
            <w:r w:rsidR="00E91CE4">
              <w:rPr>
                <w:rFonts w:eastAsiaTheme="minorEastAsia"/>
                <w:noProof/>
              </w:rPr>
              <w:tab/>
            </w:r>
            <w:r w:rsidR="00E91CE4" w:rsidRPr="009425DE">
              <w:rPr>
                <w:rStyle w:val="Hyperlink"/>
                <w:noProof/>
              </w:rPr>
              <w:t>linux-def:partition_state</w:t>
            </w:r>
            <w:r w:rsidR="00E91CE4">
              <w:rPr>
                <w:noProof/>
                <w:webHidden/>
              </w:rPr>
              <w:tab/>
            </w:r>
            <w:r w:rsidR="00E91CE4">
              <w:rPr>
                <w:noProof/>
                <w:webHidden/>
              </w:rPr>
              <w:fldChar w:fldCharType="begin"/>
            </w:r>
            <w:r w:rsidR="00E91CE4">
              <w:rPr>
                <w:noProof/>
                <w:webHidden/>
              </w:rPr>
              <w:instrText xml:space="preserve"> PAGEREF _Toc322096735 \h </w:instrText>
            </w:r>
            <w:r w:rsidR="00E91CE4">
              <w:rPr>
                <w:noProof/>
                <w:webHidden/>
              </w:rPr>
            </w:r>
            <w:r w:rsidR="00E91CE4">
              <w:rPr>
                <w:noProof/>
                <w:webHidden/>
              </w:rPr>
              <w:fldChar w:fldCharType="separate"/>
            </w:r>
            <w:r w:rsidR="00E91CE4">
              <w:rPr>
                <w:noProof/>
                <w:webHidden/>
              </w:rPr>
              <w:t>25</w:t>
            </w:r>
            <w:r w:rsidR="00E91CE4">
              <w:rPr>
                <w:noProof/>
                <w:webHidden/>
              </w:rPr>
              <w:fldChar w:fldCharType="end"/>
            </w:r>
          </w:hyperlink>
        </w:p>
        <w:p w14:paraId="25A75188" w14:textId="77777777" w:rsidR="00E91CE4" w:rsidRDefault="00B7197B">
          <w:pPr>
            <w:pStyle w:val="TOC2"/>
            <w:tabs>
              <w:tab w:val="left" w:pos="880"/>
              <w:tab w:val="right" w:leader="dot" w:pos="9350"/>
            </w:tabs>
            <w:rPr>
              <w:rFonts w:eastAsiaTheme="minorEastAsia"/>
              <w:noProof/>
            </w:rPr>
          </w:pPr>
          <w:hyperlink w:anchor="_Toc322096736" w:history="1">
            <w:r w:rsidR="00E91CE4" w:rsidRPr="009425DE">
              <w:rPr>
                <w:rStyle w:val="Hyperlink"/>
                <w:noProof/>
              </w:rPr>
              <w:t>2.14</w:t>
            </w:r>
            <w:r w:rsidR="00E91CE4">
              <w:rPr>
                <w:rFonts w:eastAsiaTheme="minorEastAsia"/>
                <w:noProof/>
              </w:rPr>
              <w:tab/>
            </w:r>
            <w:r w:rsidR="00E91CE4" w:rsidRPr="009425DE">
              <w:rPr>
                <w:rStyle w:val="Hyperlink"/>
                <w:noProof/>
              </w:rPr>
              <w:t>linux-sc:partition_item</w:t>
            </w:r>
            <w:r w:rsidR="00E91CE4">
              <w:rPr>
                <w:noProof/>
                <w:webHidden/>
              </w:rPr>
              <w:tab/>
            </w:r>
            <w:r w:rsidR="00E91CE4">
              <w:rPr>
                <w:noProof/>
                <w:webHidden/>
              </w:rPr>
              <w:fldChar w:fldCharType="begin"/>
            </w:r>
            <w:r w:rsidR="00E91CE4">
              <w:rPr>
                <w:noProof/>
                <w:webHidden/>
              </w:rPr>
              <w:instrText xml:space="preserve"> PAGEREF _Toc322096736 \h </w:instrText>
            </w:r>
            <w:r w:rsidR="00E91CE4">
              <w:rPr>
                <w:noProof/>
                <w:webHidden/>
              </w:rPr>
            </w:r>
            <w:r w:rsidR="00E91CE4">
              <w:rPr>
                <w:noProof/>
                <w:webHidden/>
              </w:rPr>
              <w:fldChar w:fldCharType="separate"/>
            </w:r>
            <w:r w:rsidR="00E91CE4">
              <w:rPr>
                <w:noProof/>
                <w:webHidden/>
              </w:rPr>
              <w:t>27</w:t>
            </w:r>
            <w:r w:rsidR="00E91CE4">
              <w:rPr>
                <w:noProof/>
                <w:webHidden/>
              </w:rPr>
              <w:fldChar w:fldCharType="end"/>
            </w:r>
          </w:hyperlink>
        </w:p>
        <w:p w14:paraId="1EEF9BE2" w14:textId="77777777" w:rsidR="00E91CE4" w:rsidRDefault="00B7197B">
          <w:pPr>
            <w:pStyle w:val="TOC2"/>
            <w:tabs>
              <w:tab w:val="left" w:pos="880"/>
              <w:tab w:val="right" w:leader="dot" w:pos="9350"/>
            </w:tabs>
            <w:rPr>
              <w:rFonts w:eastAsiaTheme="minorEastAsia"/>
              <w:noProof/>
            </w:rPr>
          </w:pPr>
          <w:hyperlink w:anchor="_Toc322096737" w:history="1">
            <w:r w:rsidR="00E91CE4" w:rsidRPr="009425DE">
              <w:rPr>
                <w:rStyle w:val="Hyperlink"/>
                <w:noProof/>
              </w:rPr>
              <w:t>2.15</w:t>
            </w:r>
            <w:r w:rsidR="00E91CE4">
              <w:rPr>
                <w:rFonts w:eastAsiaTheme="minorEastAsia"/>
                <w:noProof/>
              </w:rPr>
              <w:tab/>
            </w:r>
            <w:r w:rsidR="00E91CE4" w:rsidRPr="009425DE">
              <w:rPr>
                <w:rStyle w:val="Hyperlink"/>
                <w:noProof/>
              </w:rPr>
              <w:t>linux-def:inetlisteningservers_test</w:t>
            </w:r>
            <w:r w:rsidR="00E91CE4">
              <w:rPr>
                <w:noProof/>
                <w:webHidden/>
              </w:rPr>
              <w:tab/>
            </w:r>
            <w:r w:rsidR="00E91CE4">
              <w:rPr>
                <w:noProof/>
                <w:webHidden/>
              </w:rPr>
              <w:fldChar w:fldCharType="begin"/>
            </w:r>
            <w:r w:rsidR="00E91CE4">
              <w:rPr>
                <w:noProof/>
                <w:webHidden/>
              </w:rPr>
              <w:instrText xml:space="preserve"> PAGEREF _Toc322096737 \h </w:instrText>
            </w:r>
            <w:r w:rsidR="00E91CE4">
              <w:rPr>
                <w:noProof/>
                <w:webHidden/>
              </w:rPr>
            </w:r>
            <w:r w:rsidR="00E91CE4">
              <w:rPr>
                <w:noProof/>
                <w:webHidden/>
              </w:rPr>
              <w:fldChar w:fldCharType="separate"/>
            </w:r>
            <w:r w:rsidR="00E91CE4">
              <w:rPr>
                <w:noProof/>
                <w:webHidden/>
              </w:rPr>
              <w:t>30</w:t>
            </w:r>
            <w:r w:rsidR="00E91CE4">
              <w:rPr>
                <w:noProof/>
                <w:webHidden/>
              </w:rPr>
              <w:fldChar w:fldCharType="end"/>
            </w:r>
          </w:hyperlink>
        </w:p>
        <w:p w14:paraId="693BFFE5" w14:textId="77777777" w:rsidR="00E91CE4" w:rsidRDefault="00B7197B">
          <w:pPr>
            <w:pStyle w:val="TOC3"/>
            <w:tabs>
              <w:tab w:val="left" w:pos="1320"/>
              <w:tab w:val="right" w:leader="dot" w:pos="9350"/>
            </w:tabs>
            <w:rPr>
              <w:rFonts w:eastAsiaTheme="minorEastAsia"/>
              <w:noProof/>
            </w:rPr>
          </w:pPr>
          <w:hyperlink w:anchor="_Toc322096738" w:history="1">
            <w:r w:rsidR="00E91CE4" w:rsidRPr="009425DE">
              <w:rPr>
                <w:rStyle w:val="Hyperlink"/>
                <w:noProof/>
              </w:rPr>
              <w:t>2.15.1</w:t>
            </w:r>
            <w:r w:rsidR="00E91CE4">
              <w:rPr>
                <w:rFonts w:eastAsiaTheme="minorEastAsia"/>
                <w:noProof/>
              </w:rPr>
              <w:tab/>
            </w:r>
            <w:r w:rsidR="00E91CE4" w:rsidRPr="009425DE">
              <w:rPr>
                <w:rStyle w:val="Hyperlink"/>
                <w:noProof/>
              </w:rPr>
              <w:t>Known Supported Platforms</w:t>
            </w:r>
            <w:r w:rsidR="00E91CE4">
              <w:rPr>
                <w:noProof/>
                <w:webHidden/>
              </w:rPr>
              <w:tab/>
            </w:r>
            <w:r w:rsidR="00E91CE4">
              <w:rPr>
                <w:noProof/>
                <w:webHidden/>
              </w:rPr>
              <w:fldChar w:fldCharType="begin"/>
            </w:r>
            <w:r w:rsidR="00E91CE4">
              <w:rPr>
                <w:noProof/>
                <w:webHidden/>
              </w:rPr>
              <w:instrText xml:space="preserve"> PAGEREF _Toc322096738 \h </w:instrText>
            </w:r>
            <w:r w:rsidR="00E91CE4">
              <w:rPr>
                <w:noProof/>
                <w:webHidden/>
              </w:rPr>
            </w:r>
            <w:r w:rsidR="00E91CE4">
              <w:rPr>
                <w:noProof/>
                <w:webHidden/>
              </w:rPr>
              <w:fldChar w:fldCharType="separate"/>
            </w:r>
            <w:r w:rsidR="00E91CE4">
              <w:rPr>
                <w:noProof/>
                <w:webHidden/>
              </w:rPr>
              <w:t>30</w:t>
            </w:r>
            <w:r w:rsidR="00E91CE4">
              <w:rPr>
                <w:noProof/>
                <w:webHidden/>
              </w:rPr>
              <w:fldChar w:fldCharType="end"/>
            </w:r>
          </w:hyperlink>
        </w:p>
        <w:p w14:paraId="3DD4E961" w14:textId="77777777" w:rsidR="00E91CE4" w:rsidRDefault="00B7197B">
          <w:pPr>
            <w:pStyle w:val="TOC2"/>
            <w:tabs>
              <w:tab w:val="left" w:pos="880"/>
              <w:tab w:val="right" w:leader="dot" w:pos="9350"/>
            </w:tabs>
            <w:rPr>
              <w:rFonts w:eastAsiaTheme="minorEastAsia"/>
              <w:noProof/>
            </w:rPr>
          </w:pPr>
          <w:hyperlink w:anchor="_Toc322096739" w:history="1">
            <w:r w:rsidR="00E91CE4" w:rsidRPr="009425DE">
              <w:rPr>
                <w:rStyle w:val="Hyperlink"/>
                <w:noProof/>
              </w:rPr>
              <w:t>2.16</w:t>
            </w:r>
            <w:r w:rsidR="00E91CE4">
              <w:rPr>
                <w:rFonts w:eastAsiaTheme="minorEastAsia"/>
                <w:noProof/>
              </w:rPr>
              <w:tab/>
            </w:r>
            <w:r w:rsidR="00E91CE4" w:rsidRPr="009425DE">
              <w:rPr>
                <w:rStyle w:val="Hyperlink"/>
                <w:noProof/>
              </w:rPr>
              <w:t>linux-def:inetlisteningservers_object</w:t>
            </w:r>
            <w:r w:rsidR="00E91CE4">
              <w:rPr>
                <w:noProof/>
                <w:webHidden/>
              </w:rPr>
              <w:tab/>
            </w:r>
            <w:r w:rsidR="00E91CE4">
              <w:rPr>
                <w:noProof/>
                <w:webHidden/>
              </w:rPr>
              <w:fldChar w:fldCharType="begin"/>
            </w:r>
            <w:r w:rsidR="00E91CE4">
              <w:rPr>
                <w:noProof/>
                <w:webHidden/>
              </w:rPr>
              <w:instrText xml:space="preserve"> PAGEREF _Toc322096739 \h </w:instrText>
            </w:r>
            <w:r w:rsidR="00E91CE4">
              <w:rPr>
                <w:noProof/>
                <w:webHidden/>
              </w:rPr>
            </w:r>
            <w:r w:rsidR="00E91CE4">
              <w:rPr>
                <w:noProof/>
                <w:webHidden/>
              </w:rPr>
              <w:fldChar w:fldCharType="separate"/>
            </w:r>
            <w:r w:rsidR="00E91CE4">
              <w:rPr>
                <w:noProof/>
                <w:webHidden/>
              </w:rPr>
              <w:t>30</w:t>
            </w:r>
            <w:r w:rsidR="00E91CE4">
              <w:rPr>
                <w:noProof/>
                <w:webHidden/>
              </w:rPr>
              <w:fldChar w:fldCharType="end"/>
            </w:r>
          </w:hyperlink>
        </w:p>
        <w:p w14:paraId="2C0A0B60" w14:textId="77777777" w:rsidR="00E91CE4" w:rsidRDefault="00B7197B">
          <w:pPr>
            <w:pStyle w:val="TOC2"/>
            <w:tabs>
              <w:tab w:val="left" w:pos="880"/>
              <w:tab w:val="right" w:leader="dot" w:pos="9350"/>
            </w:tabs>
            <w:rPr>
              <w:rFonts w:eastAsiaTheme="minorEastAsia"/>
              <w:noProof/>
            </w:rPr>
          </w:pPr>
          <w:hyperlink w:anchor="_Toc322096740" w:history="1">
            <w:r w:rsidR="00E91CE4" w:rsidRPr="009425DE">
              <w:rPr>
                <w:rStyle w:val="Hyperlink"/>
                <w:noProof/>
              </w:rPr>
              <w:t>2.17</w:t>
            </w:r>
            <w:r w:rsidR="00E91CE4">
              <w:rPr>
                <w:rFonts w:eastAsiaTheme="minorEastAsia"/>
                <w:noProof/>
              </w:rPr>
              <w:tab/>
            </w:r>
            <w:r w:rsidR="00E91CE4" w:rsidRPr="009425DE">
              <w:rPr>
                <w:rStyle w:val="Hyperlink"/>
                <w:noProof/>
              </w:rPr>
              <w:t>linux-def:inetlisteningservers_state</w:t>
            </w:r>
            <w:r w:rsidR="00E91CE4">
              <w:rPr>
                <w:noProof/>
                <w:webHidden/>
              </w:rPr>
              <w:tab/>
            </w:r>
            <w:r w:rsidR="00E91CE4">
              <w:rPr>
                <w:noProof/>
                <w:webHidden/>
              </w:rPr>
              <w:fldChar w:fldCharType="begin"/>
            </w:r>
            <w:r w:rsidR="00E91CE4">
              <w:rPr>
                <w:noProof/>
                <w:webHidden/>
              </w:rPr>
              <w:instrText xml:space="preserve"> PAGEREF _Toc322096740 \h </w:instrText>
            </w:r>
            <w:r w:rsidR="00E91CE4">
              <w:rPr>
                <w:noProof/>
                <w:webHidden/>
              </w:rPr>
            </w:r>
            <w:r w:rsidR="00E91CE4">
              <w:rPr>
                <w:noProof/>
                <w:webHidden/>
              </w:rPr>
              <w:fldChar w:fldCharType="separate"/>
            </w:r>
            <w:r w:rsidR="00E91CE4">
              <w:rPr>
                <w:noProof/>
                <w:webHidden/>
              </w:rPr>
              <w:t>32</w:t>
            </w:r>
            <w:r w:rsidR="00E91CE4">
              <w:rPr>
                <w:noProof/>
                <w:webHidden/>
              </w:rPr>
              <w:fldChar w:fldCharType="end"/>
            </w:r>
          </w:hyperlink>
        </w:p>
        <w:p w14:paraId="18633340" w14:textId="77777777" w:rsidR="00E91CE4" w:rsidRDefault="00B7197B">
          <w:pPr>
            <w:pStyle w:val="TOC2"/>
            <w:tabs>
              <w:tab w:val="left" w:pos="880"/>
              <w:tab w:val="right" w:leader="dot" w:pos="9350"/>
            </w:tabs>
            <w:rPr>
              <w:rFonts w:eastAsiaTheme="minorEastAsia"/>
              <w:noProof/>
            </w:rPr>
          </w:pPr>
          <w:hyperlink w:anchor="_Toc322096741" w:history="1">
            <w:r w:rsidR="00E91CE4" w:rsidRPr="009425DE">
              <w:rPr>
                <w:rStyle w:val="Hyperlink"/>
                <w:noProof/>
              </w:rPr>
              <w:t>2.18</w:t>
            </w:r>
            <w:r w:rsidR="00E91CE4">
              <w:rPr>
                <w:rFonts w:eastAsiaTheme="minorEastAsia"/>
                <w:noProof/>
              </w:rPr>
              <w:tab/>
            </w:r>
            <w:r w:rsidR="00E91CE4" w:rsidRPr="009425DE">
              <w:rPr>
                <w:rStyle w:val="Hyperlink"/>
                <w:noProof/>
              </w:rPr>
              <w:t>linux-sc:inetlisteningservers_item</w:t>
            </w:r>
            <w:r w:rsidR="00E91CE4">
              <w:rPr>
                <w:noProof/>
                <w:webHidden/>
              </w:rPr>
              <w:tab/>
            </w:r>
            <w:r w:rsidR="00E91CE4">
              <w:rPr>
                <w:noProof/>
                <w:webHidden/>
              </w:rPr>
              <w:fldChar w:fldCharType="begin"/>
            </w:r>
            <w:r w:rsidR="00E91CE4">
              <w:rPr>
                <w:noProof/>
                <w:webHidden/>
              </w:rPr>
              <w:instrText xml:space="preserve"> PAGEREF _Toc322096741 \h </w:instrText>
            </w:r>
            <w:r w:rsidR="00E91CE4">
              <w:rPr>
                <w:noProof/>
                <w:webHidden/>
              </w:rPr>
            </w:r>
            <w:r w:rsidR="00E91CE4">
              <w:rPr>
                <w:noProof/>
                <w:webHidden/>
              </w:rPr>
              <w:fldChar w:fldCharType="separate"/>
            </w:r>
            <w:r w:rsidR="00E91CE4">
              <w:rPr>
                <w:noProof/>
                <w:webHidden/>
              </w:rPr>
              <w:t>34</w:t>
            </w:r>
            <w:r w:rsidR="00E91CE4">
              <w:rPr>
                <w:noProof/>
                <w:webHidden/>
              </w:rPr>
              <w:fldChar w:fldCharType="end"/>
            </w:r>
          </w:hyperlink>
        </w:p>
        <w:p w14:paraId="30B1DBC4" w14:textId="77777777" w:rsidR="00E91CE4" w:rsidRDefault="00B7197B">
          <w:pPr>
            <w:pStyle w:val="TOC1"/>
            <w:tabs>
              <w:tab w:val="right" w:leader="dot" w:pos="9350"/>
            </w:tabs>
            <w:rPr>
              <w:rFonts w:eastAsiaTheme="minorEastAsia"/>
              <w:noProof/>
            </w:rPr>
          </w:pPr>
          <w:hyperlink w:anchor="_Toc322096742" w:history="1">
            <w:r w:rsidR="00E91CE4" w:rsidRPr="009425DE">
              <w:rPr>
                <w:rStyle w:val="Hyperlink"/>
                <w:noProof/>
              </w:rPr>
              <w:t>Appendix A – Normative References</w:t>
            </w:r>
            <w:r w:rsidR="00E91CE4">
              <w:rPr>
                <w:noProof/>
                <w:webHidden/>
              </w:rPr>
              <w:tab/>
            </w:r>
            <w:r w:rsidR="00E91CE4">
              <w:rPr>
                <w:noProof/>
                <w:webHidden/>
              </w:rPr>
              <w:fldChar w:fldCharType="begin"/>
            </w:r>
            <w:r w:rsidR="00E91CE4">
              <w:rPr>
                <w:noProof/>
                <w:webHidden/>
              </w:rPr>
              <w:instrText xml:space="preserve"> PAGEREF _Toc322096742 \h </w:instrText>
            </w:r>
            <w:r w:rsidR="00E91CE4">
              <w:rPr>
                <w:noProof/>
                <w:webHidden/>
              </w:rPr>
            </w:r>
            <w:r w:rsidR="00E91CE4">
              <w:rPr>
                <w:noProof/>
                <w:webHidden/>
              </w:rPr>
              <w:fldChar w:fldCharType="separate"/>
            </w:r>
            <w:r w:rsidR="00E91CE4">
              <w:rPr>
                <w:noProof/>
                <w:webHidden/>
              </w:rPr>
              <w:t>37</w:t>
            </w:r>
            <w:r w:rsidR="00E91CE4">
              <w:rPr>
                <w:noProof/>
                <w:webHidden/>
              </w:rPr>
              <w:fldChar w:fldCharType="end"/>
            </w:r>
          </w:hyperlink>
        </w:p>
        <w:p w14:paraId="3248CCEA" w14:textId="77777777" w:rsidR="00E91CE4" w:rsidRDefault="00B7197B">
          <w:pPr>
            <w:pStyle w:val="TOC1"/>
            <w:tabs>
              <w:tab w:val="right" w:leader="dot" w:pos="9350"/>
            </w:tabs>
            <w:rPr>
              <w:rFonts w:eastAsiaTheme="minorEastAsia"/>
              <w:noProof/>
            </w:rPr>
          </w:pPr>
          <w:hyperlink w:anchor="_Toc322096743" w:history="1">
            <w:r w:rsidR="00E91CE4" w:rsidRPr="009425DE">
              <w:rPr>
                <w:rStyle w:val="Hyperlink"/>
                <w:noProof/>
              </w:rPr>
              <w:t>Appendix B - Change Log</w:t>
            </w:r>
            <w:r w:rsidR="00E91CE4">
              <w:rPr>
                <w:noProof/>
                <w:webHidden/>
              </w:rPr>
              <w:tab/>
            </w:r>
            <w:r w:rsidR="00E91CE4">
              <w:rPr>
                <w:noProof/>
                <w:webHidden/>
              </w:rPr>
              <w:fldChar w:fldCharType="begin"/>
            </w:r>
            <w:r w:rsidR="00E91CE4">
              <w:rPr>
                <w:noProof/>
                <w:webHidden/>
              </w:rPr>
              <w:instrText xml:space="preserve"> PAGEREF _Toc322096743 \h </w:instrText>
            </w:r>
            <w:r w:rsidR="00E91CE4">
              <w:rPr>
                <w:noProof/>
                <w:webHidden/>
              </w:rPr>
            </w:r>
            <w:r w:rsidR="00E91CE4">
              <w:rPr>
                <w:noProof/>
                <w:webHidden/>
              </w:rPr>
              <w:fldChar w:fldCharType="separate"/>
            </w:r>
            <w:r w:rsidR="00E91CE4">
              <w:rPr>
                <w:noProof/>
                <w:webHidden/>
              </w:rPr>
              <w:t>37</w:t>
            </w:r>
            <w:r w:rsidR="00E91CE4">
              <w:rPr>
                <w:noProof/>
                <w:webHidden/>
              </w:rPr>
              <w:fldChar w:fldCharType="end"/>
            </w:r>
          </w:hyperlink>
        </w:p>
        <w:p w14:paraId="2DE9F743" w14:textId="77777777" w:rsidR="00E91CE4" w:rsidRDefault="00B7197B">
          <w:pPr>
            <w:pStyle w:val="TOC1"/>
            <w:tabs>
              <w:tab w:val="right" w:leader="dot" w:pos="9350"/>
            </w:tabs>
            <w:rPr>
              <w:rFonts w:eastAsiaTheme="minorEastAsia"/>
              <w:noProof/>
            </w:rPr>
          </w:pPr>
          <w:hyperlink w:anchor="_Toc322096744" w:history="1">
            <w:r w:rsidR="00E91CE4" w:rsidRPr="009425DE">
              <w:rPr>
                <w:rStyle w:val="Hyperlink"/>
                <w:noProof/>
              </w:rPr>
              <w:t>Appendix C – Terms and Acronyms</w:t>
            </w:r>
            <w:r w:rsidR="00E91CE4">
              <w:rPr>
                <w:noProof/>
                <w:webHidden/>
              </w:rPr>
              <w:tab/>
            </w:r>
            <w:r w:rsidR="00E91CE4">
              <w:rPr>
                <w:noProof/>
                <w:webHidden/>
              </w:rPr>
              <w:fldChar w:fldCharType="begin"/>
            </w:r>
            <w:r w:rsidR="00E91CE4">
              <w:rPr>
                <w:noProof/>
                <w:webHidden/>
              </w:rPr>
              <w:instrText xml:space="preserve"> PAGEREF _Toc322096744 \h </w:instrText>
            </w:r>
            <w:r w:rsidR="00E91CE4">
              <w:rPr>
                <w:noProof/>
                <w:webHidden/>
              </w:rPr>
            </w:r>
            <w:r w:rsidR="00E91CE4">
              <w:rPr>
                <w:noProof/>
                <w:webHidden/>
              </w:rPr>
              <w:fldChar w:fldCharType="separate"/>
            </w:r>
            <w:r w:rsidR="00E91CE4">
              <w:rPr>
                <w:noProof/>
                <w:webHidden/>
              </w:rPr>
              <w:t>37</w:t>
            </w:r>
            <w:r w:rsidR="00E91CE4">
              <w:rPr>
                <w:noProof/>
                <w:webHidden/>
              </w:rPr>
              <w:fldChar w:fldCharType="end"/>
            </w:r>
          </w:hyperlink>
        </w:p>
        <w:p w14:paraId="03BF9F68" w14:textId="77777777" w:rsidR="00871EAA" w:rsidRDefault="00941079">
          <w:r>
            <w:rPr>
              <w:b/>
              <w:bCs/>
              <w:noProof/>
            </w:rPr>
            <w:fldChar w:fldCharType="end"/>
          </w:r>
        </w:p>
      </w:sdtContent>
    </w:sdt>
    <w:p w14:paraId="695318FE" w14:textId="77777777" w:rsidR="00521CF3" w:rsidRDefault="00521CF3" w:rsidP="00BE7B76">
      <w:pPr>
        <w:pStyle w:val="Heading1"/>
        <w:numPr>
          <w:ilvl w:val="0"/>
          <w:numId w:val="4"/>
        </w:numPr>
      </w:pPr>
      <w:bookmarkStart w:id="5" w:name="_Toc322096716"/>
      <w:r>
        <w:t>Introduction</w:t>
      </w:r>
      <w:bookmarkEnd w:id="5"/>
    </w:p>
    <w:p w14:paraId="33F2BBAA" w14:textId="77777777" w:rsidR="00521CF3" w:rsidRPr="00673D19" w:rsidRDefault="002E54CA" w:rsidP="00521CF3">
      <w:pPr>
        <w:pStyle w:val="Heading2"/>
      </w:pPr>
      <w:bookmarkStart w:id="6" w:name="_Toc322096717"/>
      <w:r>
        <w:t xml:space="preserve">1.1 </w:t>
      </w:r>
      <w:r w:rsidR="00521CF3">
        <w:t>Document Conventions</w:t>
      </w:r>
      <w:bookmarkEnd w:id="6"/>
    </w:p>
    <w:p w14:paraId="0216381C" w14:textId="77777777" w:rsidR="00521CF3" w:rsidRDefault="00521CF3" w:rsidP="00521CF3">
      <w:pPr>
        <w:rPr>
          <w:rFonts w:eastAsia="Times New Roman"/>
        </w:rPr>
      </w:pPr>
      <w:r w:rsidRPr="007C6127">
        <w:rPr>
          <w:rFonts w:eastAsia="Times New Roman"/>
        </w:rPr>
        <w:t xml:space="preserve">The key words </w:t>
      </w:r>
      <w:r w:rsidR="00336F22">
        <w:rPr>
          <w:rFonts w:eastAsia="Times New Roman"/>
        </w:rPr>
        <w:t>"</w:t>
      </w:r>
      <w:r w:rsidRPr="007C6127">
        <w:rPr>
          <w:rFonts w:eastAsia="Times New Roman"/>
        </w:rPr>
        <w:t>MUST</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MUST NOT</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REQUIRED</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SHALL</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SHALL NOT</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SHOULD</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SHOULD NOT</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RECOMMENDED</w:t>
      </w:r>
      <w:r w:rsidR="00336F22">
        <w:rPr>
          <w:rFonts w:eastAsia="Times New Roman"/>
        </w:rPr>
        <w:t>"</w:t>
      </w:r>
      <w:r w:rsidRPr="007C6127">
        <w:rPr>
          <w:rFonts w:eastAsia="Times New Roman"/>
        </w:rPr>
        <w:t xml:space="preserve">, </w:t>
      </w:r>
      <w:r w:rsidR="00336F22">
        <w:rPr>
          <w:rFonts w:eastAsia="Times New Roman"/>
        </w:rPr>
        <w:t>"</w:t>
      </w:r>
      <w:r w:rsidRPr="007C6127">
        <w:rPr>
          <w:rFonts w:eastAsia="Times New Roman"/>
        </w:rPr>
        <w:t>MAY</w:t>
      </w:r>
      <w:r w:rsidR="00336F22">
        <w:rPr>
          <w:rFonts w:eastAsia="Times New Roman"/>
        </w:rPr>
        <w:t>"</w:t>
      </w:r>
      <w:r w:rsidRPr="007C6127">
        <w:rPr>
          <w:rFonts w:eastAsia="Times New Roman"/>
        </w:rPr>
        <w:t xml:space="preserve">, and </w:t>
      </w:r>
      <w:r w:rsidR="00336F22">
        <w:rPr>
          <w:rFonts w:eastAsia="Times New Roman"/>
        </w:rPr>
        <w:t>"</w:t>
      </w:r>
      <w:r w:rsidRPr="007C6127">
        <w:rPr>
          <w:rFonts w:eastAsia="Times New Roman"/>
        </w:rPr>
        <w:t>OPTIONAL</w:t>
      </w:r>
      <w:r w:rsidR="00336F22">
        <w:rPr>
          <w:rFonts w:eastAsia="Times New Roman"/>
        </w:rPr>
        <w:t>"</w:t>
      </w:r>
      <w:r w:rsidRPr="007C6127">
        <w:rPr>
          <w:rFonts w:eastAsia="Times New Roman"/>
        </w:rPr>
        <w:t xml:space="preserve"> in this document are to be interpreted as described in </w:t>
      </w:r>
      <w:r w:rsidRPr="008A640C">
        <w:rPr>
          <w:rFonts w:eastAsia="Times New Roman"/>
          <w:i/>
        </w:rPr>
        <w:t>RFC 2119</w:t>
      </w:r>
      <w:r w:rsidR="008A16B0">
        <w:rPr>
          <w:rFonts w:eastAsia="Times New Roman"/>
          <w:i/>
        </w:rPr>
        <w:t xml:space="preserve"> </w:t>
      </w:r>
      <w:r>
        <w:rPr>
          <w:rFonts w:eastAsia="Times New Roman"/>
        </w:rPr>
        <w:t>[</w:t>
      </w:r>
      <w:r w:rsidR="00605808">
        <w:rPr>
          <w:rFonts w:eastAsia="Times New Roman"/>
        </w:rPr>
        <w:t>1</w:t>
      </w:r>
      <w:r>
        <w:rPr>
          <w:rFonts w:eastAsia="Times New Roman"/>
        </w:rPr>
        <w:t>]</w:t>
      </w:r>
      <w:r w:rsidR="008A16B0">
        <w:rPr>
          <w:rFonts w:eastAsia="Times New Roman"/>
        </w:rPr>
        <w:t>.</w:t>
      </w:r>
    </w:p>
    <w:p w14:paraId="29734B5C" w14:textId="77777777" w:rsidR="00521CF3" w:rsidRDefault="00521CF3" w:rsidP="00521CF3">
      <w:pPr>
        <w:rPr>
          <w:rFonts w:eastAsia="Times New Roman"/>
        </w:rPr>
      </w:pPr>
      <w:r>
        <w:rPr>
          <w:rFonts w:eastAsia="Times New Roman"/>
        </w:rPr>
        <w:t>The following font and font style conventions are used throughout the remainder of this document:</w:t>
      </w:r>
    </w:p>
    <w:p w14:paraId="0A4C8A6D" w14:textId="77777777" w:rsidR="00F16E47" w:rsidRDefault="00F16E47" w:rsidP="00F16E47">
      <w:pPr>
        <w:pStyle w:val="ListParagraph"/>
        <w:numPr>
          <w:ilvl w:val="0"/>
          <w:numId w:val="2"/>
        </w:numPr>
      </w:pPr>
      <w:r w:rsidRPr="00D829F3">
        <w:rPr>
          <w:rFonts w:eastAsia="Times New Roman"/>
        </w:rPr>
        <w:t xml:space="preserve">The </w:t>
      </w:r>
      <w:r w:rsidRPr="00D829F3">
        <w:rPr>
          <w:rFonts w:ascii="Courier New" w:hAnsi="Courier New" w:cs="Courier New"/>
        </w:rPr>
        <w:t xml:space="preserve">Courier New </w:t>
      </w:r>
      <w:r>
        <w:t xml:space="preserve">font without formatting is used for writing constructs in the OVAL Language Data Model. When the font is </w:t>
      </w:r>
      <w:r w:rsidRPr="001C5BAE">
        <w:rPr>
          <w:rFonts w:ascii="Courier New" w:hAnsi="Courier New" w:cs="Courier New"/>
          <w:b/>
        </w:rPr>
        <w:t>boldfaced</w:t>
      </w:r>
      <w:r>
        <w:t>, it indicates commands on the UNIX command line.</w:t>
      </w:r>
    </w:p>
    <w:p w14:paraId="07034B35" w14:textId="77777777" w:rsidR="00521CF3" w:rsidRPr="00611CAD" w:rsidRDefault="00521CF3" w:rsidP="00521CF3">
      <w:pPr>
        <w:pStyle w:val="ListParagraph"/>
        <w:rPr>
          <w:rFonts w:cstheme="minorHAnsi"/>
        </w:rPr>
      </w:pPr>
      <w:r>
        <w:t>Example</w:t>
      </w:r>
      <w:r w:rsidR="00611CAD">
        <w:t>s</w:t>
      </w:r>
      <w:r>
        <w:t xml:space="preserve">: </w:t>
      </w:r>
      <w:r w:rsidRPr="00252970">
        <w:rPr>
          <w:rFonts w:ascii="Courier New" w:hAnsi="Courier New" w:cs="Courier New"/>
        </w:rPr>
        <w:t>generator</w:t>
      </w:r>
      <w:r w:rsidR="00611CAD">
        <w:rPr>
          <w:rFonts w:ascii="Courier New" w:hAnsi="Courier New" w:cs="Courier New"/>
        </w:rPr>
        <w:t xml:space="preserve"> </w:t>
      </w:r>
      <w:r w:rsidR="00611CAD" w:rsidRPr="00611CAD">
        <w:rPr>
          <w:rFonts w:cstheme="minorHAnsi"/>
        </w:rPr>
        <w:t>(OVAL Construct),</w:t>
      </w:r>
      <w:r w:rsidR="00611CAD">
        <w:rPr>
          <w:rFonts w:ascii="Courier New" w:hAnsi="Courier New" w:cs="Courier New"/>
        </w:rPr>
        <w:t xml:space="preserve"> </w:t>
      </w:r>
      <w:commentRangeStart w:id="7"/>
      <w:proofErr w:type="spellStart"/>
      <w:r w:rsidR="00611CAD" w:rsidRPr="00F16E47">
        <w:rPr>
          <w:rFonts w:ascii="Courier New" w:hAnsi="Courier New" w:cs="Courier New"/>
          <w:b/>
        </w:rPr>
        <w:t>ls</w:t>
      </w:r>
      <w:proofErr w:type="spellEnd"/>
      <w:r w:rsidR="00611CAD" w:rsidRPr="00F16E47">
        <w:rPr>
          <w:rFonts w:ascii="Courier New" w:hAnsi="Courier New" w:cs="Courier New"/>
          <w:b/>
        </w:rPr>
        <w:t xml:space="preserve"> –al</w:t>
      </w:r>
      <w:r w:rsidR="00611CAD">
        <w:rPr>
          <w:rFonts w:ascii="Courier New" w:hAnsi="Courier New" w:cs="Courier New"/>
        </w:rPr>
        <w:t xml:space="preserve"> </w:t>
      </w:r>
      <w:r w:rsidR="00611CAD" w:rsidRPr="00611CAD">
        <w:rPr>
          <w:rFonts w:cstheme="minorHAnsi"/>
        </w:rPr>
        <w:t>(UNIX command)</w:t>
      </w:r>
      <w:commentRangeEnd w:id="7"/>
      <w:r w:rsidR="004369C1">
        <w:rPr>
          <w:rStyle w:val="CommentReference"/>
        </w:rPr>
        <w:commentReference w:id="7"/>
      </w:r>
    </w:p>
    <w:p w14:paraId="2468ED3F" w14:textId="77777777" w:rsidR="00521CF3" w:rsidRDefault="00521CF3" w:rsidP="00BE7B76">
      <w:pPr>
        <w:pStyle w:val="ListParagraph"/>
        <w:numPr>
          <w:ilvl w:val="0"/>
          <w:numId w:val="2"/>
        </w:numPr>
      </w:pPr>
      <w:r>
        <w:t>T</w:t>
      </w:r>
      <w:r w:rsidRPr="00252970">
        <w:rPr>
          <w:rFonts w:eastAsia="Times New Roman"/>
        </w:rPr>
        <w:t>he</w:t>
      </w:r>
      <w:r>
        <w:rPr>
          <w:rFonts w:eastAsia="Times New Roman"/>
          <w:i/>
        </w:rPr>
        <w:t xml:space="preserve"> </w:t>
      </w:r>
      <w:r w:rsidR="00336F22">
        <w:rPr>
          <w:rFonts w:eastAsia="Times New Roman"/>
          <w:i/>
        </w:rPr>
        <w:t>'</w:t>
      </w:r>
      <w:r w:rsidRPr="00252970">
        <w:rPr>
          <w:rFonts w:eastAsia="Times New Roman"/>
          <w:i/>
        </w:rPr>
        <w:t>italic, with single quotes</w:t>
      </w:r>
      <w:r w:rsidR="00336F22">
        <w:rPr>
          <w:rFonts w:eastAsia="Times New Roman"/>
          <w:i/>
        </w:rPr>
        <w:t>'</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68625E2E" w14:textId="77777777" w:rsidR="00C94D2F" w:rsidRDefault="00521CF3" w:rsidP="00521CF3">
      <w:pPr>
        <w:pStyle w:val="ListParagraph"/>
        <w:rPr>
          <w:rFonts w:ascii="Calibri" w:hAnsi="Calibri"/>
          <w:i/>
        </w:rPr>
      </w:pPr>
      <w:r w:rsidRPr="006E320F">
        <w:rPr>
          <w:rFonts w:eastAsia="Times New Roman"/>
        </w:rPr>
        <w:t>Example</w:t>
      </w:r>
      <w:r>
        <w:rPr>
          <w:rFonts w:eastAsia="Times New Roman"/>
        </w:rPr>
        <w:t xml:space="preserve">: </w:t>
      </w:r>
      <w:r w:rsidR="00336F22">
        <w:rPr>
          <w:rFonts w:eastAsia="Times New Roman"/>
          <w:i/>
        </w:rPr>
        <w:t>'</w:t>
      </w:r>
      <w:r w:rsidRPr="0017137D">
        <w:rPr>
          <w:rFonts w:ascii="Calibri" w:hAnsi="Calibri"/>
          <w:i/>
        </w:rPr>
        <w:t>does not exist</w:t>
      </w:r>
      <w:r w:rsidR="00336F22">
        <w:rPr>
          <w:rFonts w:ascii="Calibri" w:hAnsi="Calibri"/>
          <w:i/>
        </w:rPr>
        <w:t>'</w:t>
      </w:r>
    </w:p>
    <w:p w14:paraId="20C3F1D1" w14:textId="77777777" w:rsidR="00587AEB" w:rsidRPr="004A31A8" w:rsidRDefault="00587AEB" w:rsidP="00BE7B76">
      <w:pPr>
        <w:pStyle w:val="ListParagraph"/>
        <w:numPr>
          <w:ilvl w:val="0"/>
          <w:numId w:val="2"/>
        </w:numPr>
      </w:pPr>
      <w:r>
        <w:rPr>
          <w:rFonts w:ascii="Calibri" w:hAnsi="Calibri"/>
        </w:rPr>
        <w:t xml:space="preserve">The bold font and the keyword </w:t>
      </w:r>
      <w:r w:rsidRPr="004A31A8">
        <w:rPr>
          <w:rFonts w:ascii="Calibri" w:hAnsi="Calibri"/>
          <w:b/>
        </w:rPr>
        <w:t>Default Value:</w:t>
      </w:r>
      <w:r>
        <w:rPr>
          <w:rFonts w:ascii="Calibri" w:hAnsi="Calibri"/>
        </w:rPr>
        <w:t xml:space="preserve"> are used to indicate a property</w:t>
      </w:r>
      <w:r w:rsidR="00336F22">
        <w:rPr>
          <w:rFonts w:ascii="Calibri" w:hAnsi="Calibri"/>
        </w:rPr>
        <w:t>'</w:t>
      </w:r>
      <w:r>
        <w:rPr>
          <w:rFonts w:ascii="Calibri" w:hAnsi="Calibri"/>
        </w:rPr>
        <w:t>s default value.</w:t>
      </w:r>
    </w:p>
    <w:p w14:paraId="18209002" w14:textId="77777777" w:rsidR="00040394" w:rsidRPr="004A31A8" w:rsidRDefault="00040394" w:rsidP="00040394">
      <w:pPr>
        <w:pStyle w:val="ListParagraph"/>
      </w:pPr>
      <w:r>
        <w:rPr>
          <w:rFonts w:ascii="Calibri" w:hAnsi="Calibri"/>
        </w:rPr>
        <w:t xml:space="preserve">Example: </w:t>
      </w:r>
      <w:r w:rsidRPr="00810AEC">
        <w:rPr>
          <w:rFonts w:cstheme="minorHAnsi"/>
          <w:b/>
          <w:color w:val="000000"/>
          <w:sz w:val="24"/>
          <w:szCs w:val="24"/>
        </w:rPr>
        <w:t>Default Value: -1</w:t>
      </w:r>
    </w:p>
    <w:p w14:paraId="34414F3B" w14:textId="77777777" w:rsidR="009413A7" w:rsidRPr="004A31A8" w:rsidRDefault="009413A7" w:rsidP="00BE7B76">
      <w:pPr>
        <w:pStyle w:val="ListParagraph"/>
        <w:numPr>
          <w:ilvl w:val="0"/>
          <w:numId w:val="2"/>
        </w:numPr>
      </w:pPr>
      <w:r>
        <w:rPr>
          <w:rFonts w:ascii="Calibri" w:hAnsi="Calibri"/>
        </w:rPr>
        <w:t xml:space="preserve">The bold font and the keyword </w:t>
      </w:r>
      <w:proofErr w:type="spellStart"/>
      <w:r w:rsidRPr="004A31A8">
        <w:rPr>
          <w:rFonts w:ascii="Calibri" w:hAnsi="Calibri"/>
          <w:b/>
        </w:rPr>
        <w:t>xsi</w:t>
      </w:r>
      <w:proofErr w:type="gramStart"/>
      <w:r w:rsidRPr="004A31A8">
        <w:rPr>
          <w:rFonts w:ascii="Calibri" w:hAnsi="Calibri"/>
          <w:b/>
        </w:rPr>
        <w:t>:nil</w:t>
      </w:r>
      <w:proofErr w:type="spellEnd"/>
      <w:proofErr w:type="gramEnd"/>
      <w:r w:rsidRPr="004A31A8">
        <w:rPr>
          <w:rFonts w:ascii="Calibri" w:hAnsi="Calibri"/>
          <w:b/>
        </w:rPr>
        <w:t>=</w:t>
      </w:r>
      <w:r w:rsidR="00336F22">
        <w:rPr>
          <w:rFonts w:ascii="Calibri" w:hAnsi="Calibri"/>
          <w:b/>
        </w:rPr>
        <w:t>"</w:t>
      </w:r>
      <w:r w:rsidRPr="004A31A8">
        <w:rPr>
          <w:rFonts w:ascii="Calibri" w:hAnsi="Calibri"/>
          <w:b/>
        </w:rPr>
        <w:t>true</w:t>
      </w:r>
      <w:r w:rsidR="00336F22">
        <w:rPr>
          <w:rFonts w:ascii="Calibri" w:hAnsi="Calibri"/>
          <w:b/>
        </w:rPr>
        <w:t>"</w:t>
      </w:r>
      <w:r w:rsidRPr="004A31A8">
        <w:rPr>
          <w:rFonts w:ascii="Calibri" w:hAnsi="Calibri"/>
          <w:b/>
        </w:rPr>
        <w:t>:</w:t>
      </w:r>
      <w:r>
        <w:rPr>
          <w:rFonts w:ascii="Calibri" w:hAnsi="Calibri"/>
        </w:rPr>
        <w:t xml:space="preserve"> are used to indicate the meaning of an entity when the </w:t>
      </w:r>
      <w:proofErr w:type="spellStart"/>
      <w:r>
        <w:rPr>
          <w:rFonts w:ascii="Calibri" w:hAnsi="Calibri"/>
        </w:rPr>
        <w:t>xsi:nil</w:t>
      </w:r>
      <w:proofErr w:type="spellEnd"/>
      <w:r>
        <w:rPr>
          <w:rFonts w:ascii="Calibri" w:hAnsi="Calibri"/>
        </w:rPr>
        <w:t xml:space="preserve"> property is set to true.</w:t>
      </w:r>
    </w:p>
    <w:p w14:paraId="48894E3E" w14:textId="77777777" w:rsidR="00040394" w:rsidRPr="009F13AA" w:rsidRDefault="00040394" w:rsidP="00040394">
      <w:pPr>
        <w:pStyle w:val="ListParagraph"/>
      </w:pPr>
      <w:r>
        <w:rPr>
          <w:rFonts w:ascii="Calibri" w:hAnsi="Calibri"/>
        </w:rPr>
        <w:t xml:space="preserve">Example: </w:t>
      </w:r>
      <w:proofErr w:type="spellStart"/>
      <w:r w:rsidRPr="00810AEC">
        <w:rPr>
          <w:rFonts w:cstheme="minorHAnsi"/>
          <w:b/>
          <w:color w:val="000000"/>
        </w:rPr>
        <w:t>xsi</w:t>
      </w:r>
      <w:proofErr w:type="gramStart"/>
      <w:r w:rsidRPr="00810AEC">
        <w:rPr>
          <w:rFonts w:cstheme="minorHAnsi"/>
          <w:b/>
          <w:color w:val="000000"/>
        </w:rPr>
        <w:t>:nil</w:t>
      </w:r>
      <w:proofErr w:type="spellEnd"/>
      <w:proofErr w:type="gramEnd"/>
      <w:r w:rsidRPr="00810AEC">
        <w:rPr>
          <w:rFonts w:cstheme="minorHAnsi"/>
          <w:b/>
          <w:color w:val="000000"/>
        </w:rPr>
        <w:t>=</w:t>
      </w:r>
      <w:r w:rsidR="00336F22">
        <w:rPr>
          <w:rFonts w:cstheme="minorHAnsi"/>
          <w:b/>
          <w:color w:val="000000"/>
        </w:rPr>
        <w:t>"</w:t>
      </w:r>
      <w:r w:rsidRPr="00810AEC">
        <w:rPr>
          <w:rFonts w:cstheme="minorHAnsi"/>
          <w:b/>
          <w:color w:val="000000"/>
        </w:rPr>
        <w:t>true</w:t>
      </w:r>
      <w:r w:rsidR="00336F22">
        <w:rPr>
          <w:rFonts w:cstheme="minorHAnsi"/>
          <w:b/>
          <w:color w:val="000000"/>
        </w:rPr>
        <w:t>"</w:t>
      </w:r>
      <w:r>
        <w:rPr>
          <w:rFonts w:cstheme="minorHAnsi"/>
          <w:color w:val="000000"/>
        </w:rPr>
        <w:t xml:space="preserve"> indicates that the </w:t>
      </w:r>
      <w:proofErr w:type="spellStart"/>
      <w:r w:rsidRPr="00D14202">
        <w:rPr>
          <w:rFonts w:ascii="Courier New" w:hAnsi="Courier New" w:cstheme="minorHAnsi"/>
          <w:color w:val="000000"/>
        </w:rPr>
        <w:t>file_object</w:t>
      </w:r>
      <w:proofErr w:type="spellEnd"/>
      <w:r>
        <w:rPr>
          <w:rFonts w:cstheme="minorHAnsi"/>
          <w:color w:val="000000"/>
        </w:rPr>
        <w:t xml:space="preserve"> MUST collect</w:t>
      </w:r>
      <w:r w:rsidRPr="00E74797">
        <w:rPr>
          <w:rFonts w:cstheme="minorHAnsi"/>
          <w:color w:val="000000"/>
        </w:rPr>
        <w:t xml:space="preserve"> </w:t>
      </w:r>
      <w:r>
        <w:rPr>
          <w:rFonts w:cstheme="minorHAnsi"/>
          <w:color w:val="000000"/>
        </w:rPr>
        <w:t>the set of directories specified by the path entity</w:t>
      </w:r>
      <w:r w:rsidRPr="00E74797">
        <w:rPr>
          <w:rFonts w:cstheme="minorHAnsi"/>
          <w:color w:val="000000"/>
        </w:rPr>
        <w:t>.</w:t>
      </w:r>
      <w:r>
        <w:rPr>
          <w:rFonts w:cstheme="minorHAnsi"/>
          <w:color w:val="000000"/>
        </w:rPr>
        <w:t xml:space="preserve">  In addition, a value, for the filename entity, MUST NOT </w:t>
      </w:r>
      <w:proofErr w:type="gramStart"/>
      <w:r>
        <w:rPr>
          <w:rFonts w:cstheme="minorHAnsi"/>
          <w:color w:val="000000"/>
        </w:rPr>
        <w:t>be</w:t>
      </w:r>
      <w:proofErr w:type="gramEnd"/>
      <w:r>
        <w:rPr>
          <w:rFonts w:cstheme="minorHAnsi"/>
          <w:color w:val="000000"/>
        </w:rPr>
        <w:t xml:space="preserve"> specified.</w:t>
      </w:r>
      <w:r w:rsidRPr="00E74797">
        <w:rPr>
          <w:rFonts w:cstheme="minorHAnsi"/>
          <w:color w:val="000000"/>
        </w:rPr>
        <w:t xml:space="preserve"> </w:t>
      </w:r>
    </w:p>
    <w:p w14:paraId="568B891F" w14:textId="77777777" w:rsidR="00521CF3" w:rsidRDefault="00521CF3" w:rsidP="00521CF3">
      <w:r>
        <w:t>This document uses the concept of namespaces</w:t>
      </w:r>
      <w:r w:rsidR="0091418B">
        <w:rPr>
          <w:rStyle w:val="FootnoteReference"/>
        </w:rPr>
        <w:footnoteReference w:id="3"/>
      </w:r>
      <w:r>
        <w:t xml:space="preserve"> to logically group OVAL constructs throughout both the Data Model section of the document, as well as other parts of the specification. The format of these namespaces is </w:t>
      </w:r>
      <w:proofErr w:type="spellStart"/>
      <w:r w:rsidRPr="00D829F3">
        <w:rPr>
          <w:rFonts w:ascii="Courier New" w:hAnsi="Courier New" w:cs="Courier New"/>
        </w:rPr>
        <w:t>prefix</w:t>
      </w:r>
      <w:proofErr w:type="gramStart"/>
      <w:r w:rsidRPr="00D829F3">
        <w:rPr>
          <w:rFonts w:ascii="Courier New" w:hAnsi="Courier New" w:cs="Courier New"/>
        </w:rPr>
        <w:t>:element</w:t>
      </w:r>
      <w:proofErr w:type="spellEnd"/>
      <w:proofErr w:type="gramEnd"/>
      <w:r>
        <w:t>, where the prefix is the namespace component, and the element is the name of the qualified construct. The following table lists the namespaces used in this document:</w:t>
      </w:r>
    </w:p>
    <w:tbl>
      <w:tblPr>
        <w:tblStyle w:val="LightList1"/>
        <w:tblW w:w="0" w:type="auto"/>
        <w:tblBorders>
          <w:insideH w:val="single" w:sz="8" w:space="0" w:color="000000" w:themeColor="text1"/>
          <w:insideV w:val="single" w:sz="4" w:space="0" w:color="auto"/>
        </w:tblBorders>
        <w:tblLayout w:type="fixed"/>
        <w:tblLook w:val="04A0" w:firstRow="1" w:lastRow="0" w:firstColumn="1" w:lastColumn="0" w:noHBand="0" w:noVBand="1"/>
      </w:tblPr>
      <w:tblGrid>
        <w:gridCol w:w="1758"/>
        <w:gridCol w:w="1277"/>
        <w:gridCol w:w="3734"/>
        <w:gridCol w:w="2807"/>
      </w:tblGrid>
      <w:tr w:rsidR="00521CF3" w14:paraId="694005AB" w14:textId="77777777" w:rsidTr="004A3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421859FB" w14:textId="77777777" w:rsidR="00521CF3" w:rsidRDefault="00521CF3" w:rsidP="00521CF3">
            <w:pPr>
              <w:jc w:val="center"/>
              <w:rPr>
                <w:b w:val="0"/>
                <w:bCs w:val="0"/>
              </w:rPr>
            </w:pPr>
            <w:r>
              <w:t>Data Model</w:t>
            </w:r>
          </w:p>
        </w:tc>
        <w:tc>
          <w:tcPr>
            <w:tcW w:w="1277" w:type="dxa"/>
          </w:tcPr>
          <w:p w14:paraId="3B40C55B" w14:textId="77777777" w:rsidR="00521CF3" w:rsidRDefault="00521CF3" w:rsidP="00521CF3">
            <w:pPr>
              <w:jc w:val="center"/>
              <w:cnfStyle w:val="100000000000" w:firstRow="1" w:lastRow="0" w:firstColumn="0" w:lastColumn="0" w:oddVBand="0" w:evenVBand="0" w:oddHBand="0" w:evenHBand="0" w:firstRowFirstColumn="0" w:firstRowLastColumn="0" w:lastRowFirstColumn="0" w:lastRowLastColumn="0"/>
              <w:rPr>
                <w:b w:val="0"/>
                <w:bCs w:val="0"/>
              </w:rPr>
            </w:pPr>
            <w:r>
              <w:t>Namespace</w:t>
            </w:r>
          </w:p>
        </w:tc>
        <w:tc>
          <w:tcPr>
            <w:tcW w:w="3734" w:type="dxa"/>
          </w:tcPr>
          <w:p w14:paraId="3EDFFF5D" w14:textId="77777777" w:rsidR="00521CF3" w:rsidRDefault="00521CF3" w:rsidP="00521CF3">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2807" w:type="dxa"/>
          </w:tcPr>
          <w:p w14:paraId="32545B51" w14:textId="77777777" w:rsidR="00521CF3" w:rsidRDefault="00521CF3" w:rsidP="00521CF3">
            <w:pPr>
              <w:jc w:val="center"/>
              <w:cnfStyle w:val="100000000000" w:firstRow="1" w:lastRow="0" w:firstColumn="0" w:lastColumn="0" w:oddVBand="0" w:evenVBand="0" w:oddHBand="0" w:evenHBand="0" w:firstRowFirstColumn="0" w:firstRowLastColumn="0" w:lastRowFirstColumn="0" w:lastRowLastColumn="0"/>
              <w:rPr>
                <w:b w:val="0"/>
                <w:bCs w:val="0"/>
              </w:rPr>
            </w:pPr>
            <w:r>
              <w:t>Example</w:t>
            </w:r>
          </w:p>
        </w:tc>
      </w:tr>
      <w:tr w:rsidR="00521CF3" w14:paraId="0DBA4032" w14:textId="77777777" w:rsidTr="004A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582669C1" w14:textId="77777777" w:rsidR="00521CF3" w:rsidRDefault="00521CF3" w:rsidP="00521CF3">
            <w:r>
              <w:t>OVAL Definitions</w:t>
            </w:r>
          </w:p>
        </w:tc>
        <w:tc>
          <w:tcPr>
            <w:tcW w:w="1277" w:type="dxa"/>
          </w:tcPr>
          <w:p w14:paraId="54B3FBE3" w14:textId="77777777" w:rsidR="00521CF3" w:rsidRPr="001C03AC" w:rsidRDefault="00521CF3" w:rsidP="00521CF3">
            <w:pPr>
              <w:cnfStyle w:val="000000100000" w:firstRow="0" w:lastRow="0" w:firstColumn="0" w:lastColumn="0" w:oddVBand="0" w:evenVBand="0" w:oddHBand="1" w:evenHBand="0" w:firstRowFirstColumn="0" w:firstRowLastColumn="0" w:lastRowFirstColumn="0" w:lastRowLastColumn="0"/>
            </w:pPr>
            <w:r>
              <w:t>oval-</w:t>
            </w:r>
            <w:proofErr w:type="spellStart"/>
            <w:r>
              <w:t>def</w:t>
            </w:r>
            <w:proofErr w:type="spellEnd"/>
          </w:p>
        </w:tc>
        <w:tc>
          <w:tcPr>
            <w:tcW w:w="3734" w:type="dxa"/>
          </w:tcPr>
          <w:p w14:paraId="17D30716" w14:textId="77777777" w:rsidR="00521CF3" w:rsidRPr="006D68EF" w:rsidRDefault="00521CF3" w:rsidP="004A31A8">
            <w:pPr>
              <w:cnfStyle w:val="000000100000" w:firstRow="0" w:lastRow="0" w:firstColumn="0" w:lastColumn="0" w:oddVBand="0" w:evenVBand="0" w:oddHBand="1" w:evenHBand="0" w:firstRowFirstColumn="0" w:firstRowLastColumn="0" w:lastRowFirstColumn="0" w:lastRowLastColumn="0"/>
              <w:rPr>
                <w:rFonts w:eastAsiaTheme="minorHAnsi"/>
                <w:lang w:bidi="ar-SA"/>
              </w:rPr>
            </w:pPr>
            <w:r w:rsidRPr="006D68EF">
              <w:t>The OVAL Definitions data model that defines the core framework constructs for creating OVAL</w:t>
            </w:r>
            <w:r>
              <w:t xml:space="preserve"> </w:t>
            </w:r>
            <w:r w:rsidRPr="006D68EF">
              <w:t>Definitions.</w:t>
            </w:r>
            <w:r w:rsidR="007A2A61">
              <w:t xml:space="preserve">  This is defined in th</w:t>
            </w:r>
            <w:r w:rsidR="00711D4A">
              <w:t>e OVAL Language Specification [</w:t>
            </w:r>
            <w:r w:rsidR="00D71163">
              <w:t>2</w:t>
            </w:r>
            <w:r w:rsidR="007A2A61">
              <w:t>].</w:t>
            </w:r>
          </w:p>
        </w:tc>
        <w:tc>
          <w:tcPr>
            <w:tcW w:w="2807" w:type="dxa"/>
          </w:tcPr>
          <w:p w14:paraId="15C3A5BF" w14:textId="77777777" w:rsidR="00521CF3" w:rsidRPr="00D829F3" w:rsidRDefault="00521CF3" w:rsidP="00521C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D829F3">
              <w:rPr>
                <w:rFonts w:ascii="Courier New" w:hAnsi="Courier New" w:cs="Courier New"/>
              </w:rPr>
              <w:t>oval-def:</w:t>
            </w:r>
            <w:r w:rsidRPr="005D40EB">
              <w:rPr>
                <w:rFonts w:ascii="Courier New" w:hAnsi="Courier New" w:cs="Courier New"/>
              </w:rPr>
              <w:t>TestType</w:t>
            </w:r>
            <w:proofErr w:type="spellEnd"/>
          </w:p>
        </w:tc>
      </w:tr>
      <w:tr w:rsidR="00521CF3" w14:paraId="3E49260F" w14:textId="77777777" w:rsidTr="004A31A8">
        <w:tc>
          <w:tcPr>
            <w:cnfStyle w:val="001000000000" w:firstRow="0" w:lastRow="0" w:firstColumn="1" w:lastColumn="0" w:oddVBand="0" w:evenVBand="0" w:oddHBand="0" w:evenHBand="0" w:firstRowFirstColumn="0" w:firstRowLastColumn="0" w:lastRowFirstColumn="0" w:lastRowLastColumn="0"/>
            <w:tcW w:w="1758" w:type="dxa"/>
          </w:tcPr>
          <w:p w14:paraId="3D3D6D4B" w14:textId="77777777" w:rsidR="00521CF3" w:rsidRDefault="00521CF3" w:rsidP="00521CF3">
            <w:r>
              <w:lastRenderedPageBreak/>
              <w:t>OVAL System Characteristics</w:t>
            </w:r>
          </w:p>
        </w:tc>
        <w:tc>
          <w:tcPr>
            <w:tcW w:w="1277" w:type="dxa"/>
          </w:tcPr>
          <w:p w14:paraId="7896B9BF" w14:textId="77777777" w:rsidR="00521CF3" w:rsidRDefault="00521CF3" w:rsidP="00521CF3">
            <w:pPr>
              <w:cnfStyle w:val="000000000000" w:firstRow="0" w:lastRow="0" w:firstColumn="0" w:lastColumn="0" w:oddVBand="0" w:evenVBand="0" w:oddHBand="0" w:evenHBand="0" w:firstRowFirstColumn="0" w:firstRowLastColumn="0" w:lastRowFirstColumn="0" w:lastRowLastColumn="0"/>
            </w:pPr>
            <w:r>
              <w:t>oval-</w:t>
            </w:r>
            <w:proofErr w:type="spellStart"/>
            <w:r>
              <w:t>sc</w:t>
            </w:r>
            <w:proofErr w:type="spellEnd"/>
          </w:p>
        </w:tc>
        <w:tc>
          <w:tcPr>
            <w:tcW w:w="3734" w:type="dxa"/>
          </w:tcPr>
          <w:p w14:paraId="4960DCFB" w14:textId="77777777" w:rsidR="00521CF3" w:rsidRPr="006D68EF" w:rsidRDefault="00521CF3" w:rsidP="00521CF3">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r w:rsidR="000800A4">
              <w:t xml:space="preserve">  This is defined in the OVAL Language Specification.</w:t>
            </w:r>
          </w:p>
        </w:tc>
        <w:tc>
          <w:tcPr>
            <w:tcW w:w="2807" w:type="dxa"/>
          </w:tcPr>
          <w:p w14:paraId="240A681F" w14:textId="77777777" w:rsidR="00521CF3" w:rsidRDefault="00521CF3" w:rsidP="00521CF3">
            <w:pPr>
              <w:cnfStyle w:val="000000000000" w:firstRow="0" w:lastRow="0" w:firstColumn="0" w:lastColumn="0" w:oddVBand="0" w:evenVBand="0" w:oddHBand="0" w:evenHBand="0" w:firstRowFirstColumn="0" w:firstRowLastColumn="0" w:lastRowFirstColumn="0" w:lastRowLastColumn="0"/>
            </w:pPr>
            <w:proofErr w:type="spellStart"/>
            <w:r w:rsidRPr="00252970">
              <w:rPr>
                <w:rFonts w:ascii="Courier New" w:hAnsi="Courier New" w:cs="Courier New"/>
              </w:rPr>
              <w:t>oval-sc:</w:t>
            </w:r>
            <w:r>
              <w:rPr>
                <w:rFonts w:ascii="Courier New" w:hAnsi="Courier New" w:cs="Courier New"/>
              </w:rPr>
              <w:t>Item</w:t>
            </w:r>
            <w:r w:rsidRPr="00252970">
              <w:rPr>
                <w:rFonts w:ascii="Courier New" w:hAnsi="Courier New" w:cs="Courier New"/>
              </w:rPr>
              <w:t>Type</w:t>
            </w:r>
            <w:proofErr w:type="spellEnd"/>
          </w:p>
        </w:tc>
      </w:tr>
      <w:tr w:rsidR="001C3C16" w14:paraId="0CEF7E49" w14:textId="77777777" w:rsidTr="004A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tcPr>
          <w:p w14:paraId="1745DB27" w14:textId="4FAA8391" w:rsidR="001C3C16" w:rsidRDefault="00D81131" w:rsidP="00521CF3">
            <w:r>
              <w:t>L</w:t>
            </w:r>
            <w:r w:rsidR="004369C1">
              <w:t>inux</w:t>
            </w:r>
            <w:r w:rsidR="001C3C16">
              <w:t xml:space="preserve"> Definitions</w:t>
            </w:r>
          </w:p>
        </w:tc>
        <w:tc>
          <w:tcPr>
            <w:tcW w:w="1277" w:type="dxa"/>
          </w:tcPr>
          <w:p w14:paraId="6DF52881" w14:textId="5B8641C4" w:rsidR="001C3C16" w:rsidRDefault="004369C1" w:rsidP="004369C1">
            <w:pPr>
              <w:cnfStyle w:val="000000100000" w:firstRow="0" w:lastRow="0" w:firstColumn="0" w:lastColumn="0" w:oddVBand="0" w:evenVBand="0" w:oddHBand="1" w:evenHBand="0" w:firstRowFirstColumn="0" w:firstRowLastColumn="0" w:lastRowFirstColumn="0" w:lastRowLastColumn="0"/>
            </w:pPr>
            <w:proofErr w:type="spellStart"/>
            <w:r>
              <w:t>linux</w:t>
            </w:r>
            <w:r w:rsidR="001C3C16">
              <w:t>-def</w:t>
            </w:r>
            <w:proofErr w:type="spellEnd"/>
          </w:p>
        </w:tc>
        <w:tc>
          <w:tcPr>
            <w:tcW w:w="3734" w:type="dxa"/>
          </w:tcPr>
          <w:p w14:paraId="711FC5AF" w14:textId="3E8F1965" w:rsidR="001C3C16" w:rsidRPr="006D68EF" w:rsidRDefault="00F31940" w:rsidP="004369C1">
            <w:pPr>
              <w:cnfStyle w:val="000000100000" w:firstRow="0" w:lastRow="0" w:firstColumn="0" w:lastColumn="0" w:oddVBand="0" w:evenVBand="0" w:oddHBand="1" w:evenHBand="0" w:firstRowFirstColumn="0" w:firstRowLastColumn="0" w:lastRowFirstColumn="0" w:lastRowLastColumn="0"/>
            </w:pPr>
            <w:r>
              <w:t xml:space="preserve">The </w:t>
            </w:r>
            <w:r w:rsidR="00D81131">
              <w:t>L</w:t>
            </w:r>
            <w:r w:rsidR="004369C1">
              <w:t xml:space="preserve">inux </w:t>
            </w:r>
            <w:r w:rsidR="00621409">
              <w:t xml:space="preserve">Definitions data model </w:t>
            </w:r>
            <w:r>
              <w:t xml:space="preserve">defines the </w:t>
            </w:r>
            <w:r w:rsidR="00280401">
              <w:t>platform-specific constructs used in OVAL Definitions</w:t>
            </w:r>
            <w:r w:rsidR="00621409">
              <w:t xml:space="preserve"> to make assertions about</w:t>
            </w:r>
            <w:r w:rsidR="006E6A30">
              <w:t xml:space="preserve"> the state of</w:t>
            </w:r>
            <w:r w:rsidR="00621409">
              <w:t xml:space="preserve"> </w:t>
            </w:r>
            <w:r w:rsidR="004369C1">
              <w:t xml:space="preserve">Linux </w:t>
            </w:r>
            <w:r w:rsidR="00621409">
              <w:t>systems</w:t>
            </w:r>
            <w:r w:rsidR="00280401">
              <w:t>.</w:t>
            </w:r>
            <w:r>
              <w:t xml:space="preserve"> </w:t>
            </w:r>
          </w:p>
        </w:tc>
        <w:tc>
          <w:tcPr>
            <w:tcW w:w="2807" w:type="dxa"/>
          </w:tcPr>
          <w:p w14:paraId="6AEFCF45" w14:textId="77777777" w:rsidR="001C3C16" w:rsidRPr="00252970" w:rsidRDefault="00D81131" w:rsidP="00521C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linux</w:t>
            </w:r>
            <w:r w:rsidR="00F31940">
              <w:rPr>
                <w:rFonts w:ascii="Courier New" w:hAnsi="Courier New" w:cs="Courier New"/>
              </w:rPr>
              <w:t>-def:file_test</w:t>
            </w:r>
            <w:proofErr w:type="spellEnd"/>
          </w:p>
        </w:tc>
      </w:tr>
      <w:tr w:rsidR="001C3C16" w14:paraId="07498919" w14:textId="77777777" w:rsidTr="004A31A8">
        <w:tc>
          <w:tcPr>
            <w:cnfStyle w:val="001000000000" w:firstRow="0" w:lastRow="0" w:firstColumn="1" w:lastColumn="0" w:oddVBand="0" w:evenVBand="0" w:oddHBand="0" w:evenHBand="0" w:firstRowFirstColumn="0" w:firstRowLastColumn="0" w:lastRowFirstColumn="0" w:lastRowLastColumn="0"/>
            <w:tcW w:w="1758" w:type="dxa"/>
          </w:tcPr>
          <w:p w14:paraId="5ACC5F81" w14:textId="1779CE0F" w:rsidR="001C3C16" w:rsidRDefault="004369C1" w:rsidP="004369C1">
            <w:r>
              <w:t xml:space="preserve">Linux </w:t>
            </w:r>
            <w:r w:rsidR="001C3C16">
              <w:t>System Characteristics</w:t>
            </w:r>
          </w:p>
        </w:tc>
        <w:tc>
          <w:tcPr>
            <w:tcW w:w="1277" w:type="dxa"/>
          </w:tcPr>
          <w:p w14:paraId="6D78BF69" w14:textId="36E2CD6C" w:rsidR="001C3C16" w:rsidRDefault="004369C1" w:rsidP="00521CF3">
            <w:pPr>
              <w:cnfStyle w:val="000000000000" w:firstRow="0" w:lastRow="0" w:firstColumn="0" w:lastColumn="0" w:oddVBand="0" w:evenVBand="0" w:oddHBand="0" w:evenHBand="0" w:firstRowFirstColumn="0" w:firstRowLastColumn="0" w:lastRowFirstColumn="0" w:lastRowLastColumn="0"/>
            </w:pPr>
            <w:proofErr w:type="spellStart"/>
            <w:r>
              <w:t>linux</w:t>
            </w:r>
            <w:r w:rsidR="001C3C16">
              <w:t>-sc</w:t>
            </w:r>
            <w:proofErr w:type="spellEnd"/>
          </w:p>
        </w:tc>
        <w:tc>
          <w:tcPr>
            <w:tcW w:w="3734" w:type="dxa"/>
          </w:tcPr>
          <w:p w14:paraId="4C542065" w14:textId="633740A8" w:rsidR="001C3C16" w:rsidRPr="006D68EF" w:rsidRDefault="00920C94" w:rsidP="004369C1">
            <w:pPr>
              <w:cnfStyle w:val="000000000000" w:firstRow="0" w:lastRow="0" w:firstColumn="0" w:lastColumn="0" w:oddVBand="0" w:evenVBand="0" w:oddHBand="0" w:evenHBand="0" w:firstRowFirstColumn="0" w:firstRowLastColumn="0" w:lastRowFirstColumn="0" w:lastRowLastColumn="0"/>
            </w:pPr>
            <w:r>
              <w:t xml:space="preserve">The </w:t>
            </w:r>
            <w:r w:rsidR="004369C1">
              <w:t xml:space="preserve">Linux </w:t>
            </w:r>
            <w:r w:rsidR="00280401">
              <w:t xml:space="preserve">System Characteristics </w:t>
            </w:r>
            <w:r w:rsidR="00562117">
              <w:t xml:space="preserve">data model defines the platform-specific constructs used in OVAL System Characteristics to represent </w:t>
            </w:r>
            <w:r w:rsidR="00296A03">
              <w:t xml:space="preserve">the </w:t>
            </w:r>
            <w:r w:rsidR="00562117">
              <w:t xml:space="preserve">system state information </w:t>
            </w:r>
            <w:r w:rsidR="00D81131">
              <w:t>collected from L</w:t>
            </w:r>
            <w:r w:rsidR="004369C1">
              <w:t>inux</w:t>
            </w:r>
            <w:r w:rsidR="00562117">
              <w:t xml:space="preserve"> systems.</w:t>
            </w:r>
          </w:p>
        </w:tc>
        <w:tc>
          <w:tcPr>
            <w:tcW w:w="2807" w:type="dxa"/>
          </w:tcPr>
          <w:p w14:paraId="526BA944" w14:textId="77777777" w:rsidR="001C3C16" w:rsidRPr="00252970" w:rsidRDefault="00D81131" w:rsidP="00521C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linux</w:t>
            </w:r>
            <w:r w:rsidR="00F31940">
              <w:rPr>
                <w:rFonts w:ascii="Courier New" w:hAnsi="Courier New" w:cs="Courier New"/>
              </w:rPr>
              <w:t>-sc:file_item</w:t>
            </w:r>
            <w:proofErr w:type="spellEnd"/>
          </w:p>
        </w:tc>
      </w:tr>
    </w:tbl>
    <w:p w14:paraId="2B1D2D12" w14:textId="77777777" w:rsidR="00521CF3" w:rsidRDefault="00521CF3" w:rsidP="00521CF3"/>
    <w:p w14:paraId="1956CCBB" w14:textId="77777777" w:rsidR="00521CF3" w:rsidRDefault="00521CF3" w:rsidP="00521CF3">
      <w:r>
        <w:t xml:space="preserve">Lastly, each OVAL Test will contain a section titled </w:t>
      </w:r>
      <w:r w:rsidR="00336F22">
        <w:t>"</w:t>
      </w:r>
      <w:r>
        <w:t>Known Support</w:t>
      </w:r>
      <w:r w:rsidR="00D77C8B">
        <w:t>ed Platforms</w:t>
      </w:r>
      <w:r w:rsidR="00336F22">
        <w:t>"</w:t>
      </w:r>
      <w:r>
        <w:t xml:space="preserve"> that specifies which platforms the OVAL Test is known to work on.  This section is provided for convenience only and should not be considered a comprehensive list.  In addition, there may be further known support restrictions specified for behaviors or entities</w:t>
      </w:r>
      <w:r w:rsidR="00F84B8C">
        <w:t xml:space="preserve"> </w:t>
      </w:r>
      <w:r>
        <w:t xml:space="preserve">that supersede the </w:t>
      </w:r>
      <w:r w:rsidR="00336F22">
        <w:t>"</w:t>
      </w:r>
      <w:r>
        <w:t>Known Support</w:t>
      </w:r>
      <w:r w:rsidR="00D77C8B">
        <w:t>ed Platforms</w:t>
      </w:r>
      <w:r w:rsidR="00336F22">
        <w:t>"</w:t>
      </w:r>
      <w:r>
        <w:t xml:space="preserve"> section </w:t>
      </w:r>
      <w:r w:rsidR="00880224">
        <w:t>for</w:t>
      </w:r>
      <w:r>
        <w:t xml:space="preserve"> the OVAL Test.</w:t>
      </w:r>
    </w:p>
    <w:p w14:paraId="31F8D676" w14:textId="77777777" w:rsidR="00521CF3" w:rsidRDefault="00967DE7" w:rsidP="00521CF3">
      <w:pPr>
        <w:pStyle w:val="Heading2"/>
        <w:numPr>
          <w:ilvl w:val="1"/>
          <w:numId w:val="0"/>
        </w:numPr>
        <w:ind w:left="576" w:hanging="576"/>
        <w:rPr>
          <w:rFonts w:eastAsia="Times New Roman"/>
        </w:rPr>
      </w:pPr>
      <w:bookmarkStart w:id="8" w:name="_Toc322096718"/>
      <w:r>
        <w:rPr>
          <w:rFonts w:eastAsia="Times New Roman"/>
        </w:rPr>
        <w:t xml:space="preserve">1.2 </w:t>
      </w:r>
      <w:r w:rsidR="00521CF3">
        <w:rPr>
          <w:rFonts w:eastAsia="Times New Roman"/>
        </w:rPr>
        <w:t>Document Structure</w:t>
      </w:r>
      <w:bookmarkEnd w:id="8"/>
    </w:p>
    <w:p w14:paraId="32482D02" w14:textId="0F60D538" w:rsidR="00521CF3" w:rsidRPr="003437D9" w:rsidRDefault="00521CF3" w:rsidP="00521CF3">
      <w:r>
        <w:t xml:space="preserve">This document serves as the specification for the </w:t>
      </w:r>
      <w:r w:rsidR="004369C1">
        <w:t xml:space="preserve">Linux </w:t>
      </w:r>
      <w:r w:rsidR="00FE19F9">
        <w:t xml:space="preserve">extension of the </w:t>
      </w:r>
      <w:r>
        <w:t>OVAL Language</w:t>
      </w:r>
      <w:r w:rsidR="003B1492">
        <w:t xml:space="preserve"> Specification </w:t>
      </w:r>
      <w:r w:rsidR="006452AC">
        <w:t>and</w:t>
      </w:r>
      <w:r>
        <w:t xml:space="preserve"> defin</w:t>
      </w:r>
      <w:r w:rsidR="006452AC">
        <w:t>es</w:t>
      </w:r>
      <w:r>
        <w:t xml:space="preserve"> the </w:t>
      </w:r>
      <w:r w:rsidR="00FE19F9">
        <w:t xml:space="preserve">platform-specific </w:t>
      </w:r>
      <w:r>
        <w:t>data model</w:t>
      </w:r>
      <w:r w:rsidR="003418D4">
        <w:t>.  This document</w:t>
      </w:r>
      <w:r w:rsidR="00FE19F9">
        <w:t xml:space="preserve"> </w:t>
      </w:r>
      <w:r>
        <w:t>is organized into the following sections:</w:t>
      </w:r>
    </w:p>
    <w:p w14:paraId="15F36BCA" w14:textId="77777777" w:rsidR="00521CF3" w:rsidRDefault="00521CF3" w:rsidP="00BE7B76">
      <w:pPr>
        <w:pStyle w:val="ListParagraph"/>
        <w:numPr>
          <w:ilvl w:val="0"/>
          <w:numId w:val="1"/>
        </w:numPr>
      </w:pPr>
      <w:r>
        <w:t>Section 1 – Introduction</w:t>
      </w:r>
    </w:p>
    <w:p w14:paraId="367AD17E" w14:textId="10E07ED1" w:rsidR="00521CF3" w:rsidRPr="000A06E8" w:rsidRDefault="00521CF3" w:rsidP="00BE7B76">
      <w:pPr>
        <w:pStyle w:val="ListParagraph"/>
        <w:numPr>
          <w:ilvl w:val="0"/>
          <w:numId w:val="1"/>
        </w:numPr>
      </w:pPr>
      <w:r w:rsidRPr="007C5160">
        <w:t xml:space="preserve">Section 2  – </w:t>
      </w:r>
      <w:r>
        <w:t xml:space="preserve">OVAL Language </w:t>
      </w:r>
      <w:r w:rsidR="004369C1">
        <w:t>Linux</w:t>
      </w:r>
      <w:r>
        <w:t xml:space="preserve"> Component Model</w:t>
      </w:r>
    </w:p>
    <w:p w14:paraId="20C38F97" w14:textId="77777777" w:rsidR="00521CF3" w:rsidRDefault="00521CF3" w:rsidP="00BE7B76">
      <w:pPr>
        <w:pStyle w:val="ListParagraph"/>
        <w:numPr>
          <w:ilvl w:val="0"/>
          <w:numId w:val="1"/>
        </w:numPr>
      </w:pPr>
      <w:r>
        <w:t xml:space="preserve">Appendix A </w:t>
      </w:r>
      <w:r w:rsidRPr="00D829F3">
        <w:t>–</w:t>
      </w:r>
      <w:r>
        <w:t xml:space="preserve"> References</w:t>
      </w:r>
    </w:p>
    <w:p w14:paraId="09684BE8" w14:textId="77777777" w:rsidR="00521CF3" w:rsidRDefault="00521CF3" w:rsidP="00BE7B76">
      <w:pPr>
        <w:pStyle w:val="ListParagraph"/>
        <w:numPr>
          <w:ilvl w:val="0"/>
          <w:numId w:val="1"/>
        </w:numPr>
      </w:pPr>
      <w:r>
        <w:t xml:space="preserve">Appendix B </w:t>
      </w:r>
      <w:r w:rsidRPr="00D829F3">
        <w:t>–</w:t>
      </w:r>
      <w:r>
        <w:t xml:space="preserve"> Change Log</w:t>
      </w:r>
    </w:p>
    <w:p w14:paraId="0134B1AB" w14:textId="77777777" w:rsidR="00521CF3" w:rsidRPr="00D829F3" w:rsidRDefault="00521CF3" w:rsidP="00BE7B76">
      <w:pPr>
        <w:pStyle w:val="ListParagraph"/>
        <w:numPr>
          <w:ilvl w:val="0"/>
          <w:numId w:val="1"/>
        </w:numPr>
      </w:pPr>
      <w:r>
        <w:t xml:space="preserve">Appendix C </w:t>
      </w:r>
      <w:r w:rsidRPr="00D829F3">
        <w:t>–</w:t>
      </w:r>
      <w:r>
        <w:t xml:space="preserve"> Terms and Acronyms</w:t>
      </w:r>
    </w:p>
    <w:p w14:paraId="5D908AF1" w14:textId="03F58B04" w:rsidR="00A14685" w:rsidRDefault="00554016" w:rsidP="00BE7B76">
      <w:pPr>
        <w:pStyle w:val="Heading1"/>
        <w:numPr>
          <w:ilvl w:val="0"/>
          <w:numId w:val="5"/>
        </w:numPr>
      </w:pPr>
      <w:bookmarkStart w:id="9" w:name="_Toc322096719"/>
      <w:r>
        <w:t xml:space="preserve">OVAL </w:t>
      </w:r>
      <w:r w:rsidR="00ED06CD">
        <w:t xml:space="preserve">Language </w:t>
      </w:r>
      <w:r w:rsidR="00634FD2">
        <w:t>L</w:t>
      </w:r>
      <w:r w:rsidR="004369C1">
        <w:t xml:space="preserve">inux </w:t>
      </w:r>
      <w:r w:rsidR="00ED06CD">
        <w:t>Component</w:t>
      </w:r>
      <w:r w:rsidR="00844501">
        <w:t xml:space="preserve"> Model</w:t>
      </w:r>
      <w:bookmarkEnd w:id="9"/>
    </w:p>
    <w:p w14:paraId="0D2F24A2" w14:textId="7DB6BDA9" w:rsidR="00BF6B1F" w:rsidRPr="00BF6B1F" w:rsidRDefault="00BF6B1F" w:rsidP="004A31A8">
      <w:r>
        <w:t xml:space="preserve">The OVAL Language </w:t>
      </w:r>
      <w:r w:rsidR="00634FD2">
        <w:t>L</w:t>
      </w:r>
      <w:r w:rsidR="004369C1">
        <w:t>inux</w:t>
      </w:r>
      <w:r>
        <w:t xml:space="preserve"> Component Data Model is the platform-specific extension of the OVAL Language Data Model for </w:t>
      </w:r>
      <w:r w:rsidR="004369C1">
        <w:t>Linux</w:t>
      </w:r>
      <w:r>
        <w:t xml:space="preserve"> operating systems.</w:t>
      </w:r>
    </w:p>
    <w:p w14:paraId="649D1B10" w14:textId="77777777" w:rsidR="00EB5CBD" w:rsidRDefault="00EB5CBD" w:rsidP="00BE7B76">
      <w:pPr>
        <w:pStyle w:val="Heading2"/>
        <w:numPr>
          <w:ilvl w:val="1"/>
          <w:numId w:val="5"/>
        </w:numPr>
      </w:pPr>
      <w:bookmarkStart w:id="10" w:name="_Toc322096720"/>
      <w:r>
        <w:t>Data Model Conventions</w:t>
      </w:r>
      <w:bookmarkEnd w:id="10"/>
    </w:p>
    <w:p w14:paraId="7A242833" w14:textId="77777777" w:rsidR="00EB5CBD" w:rsidRPr="00EB5CBD" w:rsidRDefault="00EB5CBD" w:rsidP="004A31A8">
      <w:r>
        <w:t>This document follows the data model conventions described in Section 4.1 of the OVAL Language Specification.</w:t>
      </w:r>
    </w:p>
    <w:p w14:paraId="5827223D" w14:textId="77777777" w:rsidR="00792765" w:rsidRDefault="00D81131" w:rsidP="00BE7B76">
      <w:pPr>
        <w:pStyle w:val="Heading2"/>
        <w:numPr>
          <w:ilvl w:val="1"/>
          <w:numId w:val="5"/>
        </w:numPr>
      </w:pPr>
      <w:bookmarkStart w:id="11" w:name="_Toc308163866"/>
      <w:bookmarkStart w:id="12" w:name="_Toc308440416"/>
      <w:bookmarkStart w:id="13" w:name="_Toc322096721"/>
      <w:bookmarkStart w:id="14" w:name="_Toc278864774"/>
      <w:bookmarkEnd w:id="11"/>
      <w:bookmarkEnd w:id="12"/>
      <w:proofErr w:type="spellStart"/>
      <w:proofErr w:type="gramStart"/>
      <w:r>
        <w:lastRenderedPageBreak/>
        <w:t>linu</w:t>
      </w:r>
      <w:r w:rsidR="00920C94">
        <w:t>x</w:t>
      </w:r>
      <w:r w:rsidR="00792765">
        <w:t>-def:</w:t>
      </w:r>
      <w:proofErr w:type="gramEnd"/>
      <w:r>
        <w:t>rpminfo</w:t>
      </w:r>
      <w:r w:rsidR="00792765">
        <w:t>_test</w:t>
      </w:r>
      <w:bookmarkEnd w:id="13"/>
      <w:proofErr w:type="spellEnd"/>
    </w:p>
    <w:p w14:paraId="705965C9" w14:textId="45E9C7C1" w:rsidR="00792765" w:rsidRDefault="00792765" w:rsidP="00792765">
      <w:r>
        <w:t xml:space="preserve">The </w:t>
      </w:r>
      <w:proofErr w:type="spellStart"/>
      <w:r w:rsidR="00D81131">
        <w:rPr>
          <w:rFonts w:ascii="Courier New" w:hAnsi="Courier New"/>
        </w:rPr>
        <w:t>rpminfo</w:t>
      </w:r>
      <w:r w:rsidRPr="004A31A8">
        <w:rPr>
          <w:rFonts w:ascii="Courier New" w:hAnsi="Courier New"/>
        </w:rPr>
        <w:t>_test</w:t>
      </w:r>
      <w:proofErr w:type="spellEnd"/>
      <w:r>
        <w:t xml:space="preserve"> is used to make assertions about the </w:t>
      </w:r>
      <w:r w:rsidR="004369C1">
        <w:t xml:space="preserve">RPM </w:t>
      </w:r>
      <w:r w:rsidR="00DD26E1">
        <w:t>header information</w:t>
      </w:r>
      <w:r>
        <w:t xml:space="preserve"> </w:t>
      </w:r>
      <w:r w:rsidR="00DD26E1">
        <w:t xml:space="preserve">for a given RPM package on a </w:t>
      </w:r>
      <w:r w:rsidR="004369C1">
        <w:t xml:space="preserve">Linux </w:t>
      </w:r>
      <w:r w:rsidR="00DD26E1">
        <w:t>system</w:t>
      </w:r>
      <w:r>
        <w:t>.</w:t>
      </w:r>
      <w:r>
        <w:rPr>
          <w:rStyle w:val="apple-style-span"/>
          <w:rFonts w:cstheme="minorHAnsi"/>
          <w:color w:val="000000"/>
          <w:shd w:val="clear" w:color="auto" w:fill="FFFFFF"/>
        </w:rPr>
        <w:t xml:space="preserve"> </w:t>
      </w:r>
      <w:r w:rsidR="00DD26E1">
        <w:rPr>
          <w:rStyle w:val="apple-style-span"/>
          <w:rFonts w:cstheme="minorHAnsi"/>
          <w:color w:val="000000"/>
          <w:shd w:val="clear" w:color="auto" w:fill="FFFFFF"/>
        </w:rPr>
        <w:t>L</w:t>
      </w:r>
      <w:r w:rsidR="004369C1">
        <w:rPr>
          <w:rStyle w:val="apple-style-span"/>
          <w:rFonts w:cstheme="minorHAnsi"/>
          <w:color w:val="000000"/>
          <w:shd w:val="clear" w:color="auto" w:fill="FFFFFF"/>
        </w:rPr>
        <w:t>inux</w:t>
      </w:r>
      <w:r w:rsidR="00DD26E1">
        <w:rPr>
          <w:rStyle w:val="apple-style-span"/>
          <w:rFonts w:cstheme="minorHAnsi"/>
          <w:color w:val="000000"/>
          <w:shd w:val="clear" w:color="auto" w:fill="FFFFFF"/>
        </w:rPr>
        <w:t xml:space="preserve"> OSes </w:t>
      </w:r>
      <w:r w:rsidR="00E2659D">
        <w:rPr>
          <w:rStyle w:val="apple-style-span"/>
          <w:rFonts w:cstheme="minorHAnsi"/>
          <w:color w:val="000000"/>
          <w:shd w:val="clear" w:color="auto" w:fill="FFFFFF"/>
        </w:rPr>
        <w:t xml:space="preserve">that use the RPM package management system can be managed with the </w:t>
      </w:r>
      <w:r w:rsidR="00DD26E1" w:rsidRPr="00DD26E1">
        <w:rPr>
          <w:rStyle w:val="apple-style-span"/>
          <w:rFonts w:ascii="Courier New" w:hAnsi="Courier New" w:cs="Courier New"/>
          <w:color w:val="000000"/>
          <w:shd w:val="clear" w:color="auto" w:fill="FFFFFF"/>
        </w:rPr>
        <w:t>rpm</w:t>
      </w:r>
      <w:r w:rsidR="00DD26E1">
        <w:rPr>
          <w:rStyle w:val="apple-style-span"/>
          <w:rFonts w:cstheme="minorHAnsi"/>
          <w:color w:val="000000"/>
          <w:shd w:val="clear" w:color="auto" w:fill="FFFFFF"/>
        </w:rPr>
        <w:t xml:space="preserve"> </w:t>
      </w:r>
      <w:r w:rsidR="00EF36F4">
        <w:rPr>
          <w:rStyle w:val="apple-style-span"/>
          <w:rFonts w:cstheme="minorHAnsi"/>
          <w:color w:val="000000"/>
          <w:shd w:val="clear" w:color="auto" w:fill="FFFFFF"/>
        </w:rPr>
        <w:t>program</w:t>
      </w:r>
      <w:r w:rsidR="00DD26E1">
        <w:rPr>
          <w:rStyle w:val="apple-style-span"/>
          <w:rFonts w:cstheme="minorHAnsi"/>
          <w:color w:val="000000"/>
          <w:shd w:val="clear" w:color="auto" w:fill="FFFFFF"/>
        </w:rPr>
        <w:t xml:space="preserve">. </w:t>
      </w:r>
      <w:r w:rsidRPr="00A3243D">
        <w:rPr>
          <w:rFonts w:cstheme="minorHAnsi"/>
        </w:rPr>
        <w:t>T</w:t>
      </w:r>
      <w:r w:rsidRPr="00A3243D">
        <w:t xml:space="preserve">he </w:t>
      </w:r>
      <w:proofErr w:type="spellStart"/>
      <w:r w:rsidR="00D81131">
        <w:rPr>
          <w:rFonts w:ascii="Courier New" w:hAnsi="Courier New"/>
        </w:rPr>
        <w:t>rpminfo</w:t>
      </w:r>
      <w:r w:rsidRPr="004A31A8">
        <w:rPr>
          <w:rFonts w:ascii="Courier New" w:hAnsi="Courier New"/>
        </w:rPr>
        <w:t>_test</w:t>
      </w:r>
      <w:proofErr w:type="spellEnd"/>
      <w:r w:rsidRPr="00A3243D">
        <w:t xml:space="preserve"> MUST reference one </w:t>
      </w:r>
      <w:proofErr w:type="spellStart"/>
      <w:r w:rsidR="00D81131">
        <w:rPr>
          <w:rFonts w:ascii="Courier New" w:hAnsi="Courier New"/>
        </w:rPr>
        <w:t>rpminfo</w:t>
      </w:r>
      <w:r w:rsidRPr="004A31A8">
        <w:rPr>
          <w:rFonts w:ascii="Courier New" w:hAnsi="Courier New"/>
        </w:rPr>
        <w:t>_object</w:t>
      </w:r>
      <w:proofErr w:type="spellEnd"/>
      <w:r w:rsidRPr="00A3243D">
        <w:t xml:space="preserve"> and zero or more </w:t>
      </w:r>
      <w:proofErr w:type="spellStart"/>
      <w:r w:rsidR="00D81131">
        <w:rPr>
          <w:rFonts w:ascii="Courier New" w:hAnsi="Courier New"/>
        </w:rPr>
        <w:t>rpminfo</w:t>
      </w:r>
      <w:r w:rsidRPr="004A31A8">
        <w:rPr>
          <w:rFonts w:ascii="Courier New" w:hAnsi="Courier New"/>
        </w:rPr>
        <w:t>_states</w:t>
      </w:r>
      <w:proofErr w:type="spellEnd"/>
      <w:r w:rsidRPr="00A3243D">
        <w:t>.</w:t>
      </w:r>
      <w:r w:rsidR="00DD26E1">
        <w:t xml:space="preserve"> </w:t>
      </w:r>
    </w:p>
    <w:p w14:paraId="30A2B1E1" w14:textId="77777777" w:rsidR="00792765" w:rsidRDefault="001A2FBC" w:rsidP="00792765">
      <w:pPr>
        <w:jc w:val="center"/>
      </w:pPr>
      <w:r>
        <w:object w:dxaOrig="6453" w:dyaOrig="3597" w14:anchorId="1D100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65pt;height:180.35pt" o:ole="">
            <v:imagedata r:id="rId13" o:title=""/>
          </v:shape>
          <o:OLEObject Type="Embed" ProgID="Visio.Drawing.11" ShapeID="_x0000_i1025" DrawAspect="Content" ObjectID="_1406962755" r:id="rId14"/>
        </w:object>
      </w:r>
    </w:p>
    <w:p w14:paraId="6C8EC0E7" w14:textId="77777777" w:rsidR="00791332" w:rsidRDefault="00792765" w:rsidP="00791332">
      <w:pPr>
        <w:pStyle w:val="Heading3"/>
        <w:numPr>
          <w:ilvl w:val="2"/>
          <w:numId w:val="5"/>
        </w:numPr>
        <w:rPr>
          <w:rStyle w:val="Emphasis"/>
          <w:i w:val="0"/>
          <w:iCs w:val="0"/>
        </w:rPr>
      </w:pPr>
      <w:bookmarkStart w:id="15" w:name="_Toc322096722"/>
      <w:r w:rsidRPr="00FE1F03">
        <w:rPr>
          <w:rStyle w:val="Emphasis"/>
          <w:i w:val="0"/>
          <w:iCs w:val="0"/>
        </w:rPr>
        <w:t>Known Supported Platforms</w:t>
      </w:r>
      <w:bookmarkEnd w:id="15"/>
    </w:p>
    <w:p w14:paraId="3B8B58A7" w14:textId="77777777" w:rsidR="00A20036" w:rsidRPr="00A20036" w:rsidRDefault="00A20036" w:rsidP="00F16E47">
      <w:pPr>
        <w:pStyle w:val="ListParagraph"/>
        <w:numPr>
          <w:ilvl w:val="0"/>
          <w:numId w:val="33"/>
        </w:numPr>
      </w:pPr>
      <w:r>
        <w:t>Red Hat Enterprise Linux 5</w:t>
      </w:r>
    </w:p>
    <w:p w14:paraId="6BD4C686" w14:textId="77777777" w:rsidR="00792765" w:rsidRDefault="00D81131" w:rsidP="00BE7B76">
      <w:pPr>
        <w:pStyle w:val="Heading2"/>
        <w:numPr>
          <w:ilvl w:val="1"/>
          <w:numId w:val="5"/>
        </w:numPr>
      </w:pPr>
      <w:bookmarkStart w:id="16" w:name="_Toc322096723"/>
      <w:proofErr w:type="spellStart"/>
      <w:proofErr w:type="gramStart"/>
      <w:r>
        <w:t>linux-def</w:t>
      </w:r>
      <w:r w:rsidR="00792765">
        <w:t>:</w:t>
      </w:r>
      <w:proofErr w:type="gramEnd"/>
      <w:r>
        <w:t>rpminfo</w:t>
      </w:r>
      <w:r w:rsidR="00792765">
        <w:t>_</w:t>
      </w:r>
      <w:r w:rsidR="00792765" w:rsidRPr="00B429BF">
        <w:t>object</w:t>
      </w:r>
      <w:bookmarkEnd w:id="16"/>
      <w:proofErr w:type="spellEnd"/>
    </w:p>
    <w:p w14:paraId="5CD0E3EF" w14:textId="34A12256" w:rsidR="00792765" w:rsidRDefault="00792765" w:rsidP="00792765">
      <w:r w:rsidRPr="005F2E1E">
        <w:t xml:space="preserve">The </w:t>
      </w:r>
      <w:proofErr w:type="spellStart"/>
      <w:r w:rsidR="00DD26E1">
        <w:rPr>
          <w:rFonts w:ascii="Courier New" w:hAnsi="Courier New"/>
        </w:rPr>
        <w:t>rpminfo</w:t>
      </w:r>
      <w:r w:rsidRPr="004A31A8">
        <w:rPr>
          <w:rFonts w:ascii="Courier New" w:hAnsi="Courier New"/>
        </w:rPr>
        <w:t>_object</w:t>
      </w:r>
      <w:proofErr w:type="spellEnd"/>
      <w:r w:rsidRPr="005F2E1E">
        <w:t xml:space="preserve"> </w:t>
      </w:r>
      <w:r>
        <w:t>construct</w:t>
      </w:r>
      <w:r w:rsidRPr="005F2E1E">
        <w:t xml:space="preserve"> define</w:t>
      </w:r>
      <w:r>
        <w:t>s</w:t>
      </w:r>
      <w:r w:rsidRPr="005F2E1E">
        <w:t xml:space="preserve"> the </w:t>
      </w:r>
      <w:r w:rsidR="00A20036">
        <w:t xml:space="preserve">RPM </w:t>
      </w:r>
      <w:r>
        <w:t>whose associated information</w:t>
      </w:r>
      <w:r w:rsidR="009638FF">
        <w:rPr>
          <w:rStyle w:val="FootnoteReference"/>
        </w:rPr>
        <w:footnoteReference w:id="4"/>
      </w:r>
      <w:r>
        <w:t xml:space="preserve"> should be collected and represented as </w:t>
      </w:r>
      <w:proofErr w:type="spellStart"/>
      <w:r w:rsidR="00DD26E1">
        <w:rPr>
          <w:rFonts w:ascii="Courier New" w:hAnsi="Courier New"/>
        </w:rPr>
        <w:t>rpminfo</w:t>
      </w:r>
      <w:r w:rsidRPr="004A31A8">
        <w:rPr>
          <w:rFonts w:ascii="Courier New" w:hAnsi="Courier New"/>
        </w:rPr>
        <w:t>_items</w:t>
      </w:r>
      <w:proofErr w:type="spellEnd"/>
      <w:r w:rsidRPr="005F2E1E">
        <w:t>.</w:t>
      </w:r>
    </w:p>
    <w:p w14:paraId="54C53F55" w14:textId="77777777" w:rsidR="00792765" w:rsidRDefault="00391005" w:rsidP="00792765">
      <w:pPr>
        <w:jc w:val="center"/>
      </w:pPr>
      <w:r>
        <w:object w:dxaOrig="6706" w:dyaOrig="3370" w14:anchorId="0A0E38D2">
          <v:shape id="_x0000_i1026" type="#_x0000_t75" style="width:335.5pt;height:168.5pt" o:ole="">
            <v:imagedata r:id="rId15" o:title=""/>
          </v:shape>
          <o:OLEObject Type="Embed" ProgID="Visio.Drawing.11" ShapeID="_x0000_i1026" DrawAspect="Content" ObjectID="_1406962756" r:id="rId16"/>
        </w:object>
      </w:r>
    </w:p>
    <w:tbl>
      <w:tblPr>
        <w:tblStyle w:val="LightList1"/>
        <w:tblW w:w="0" w:type="auto"/>
        <w:tblBorders>
          <w:insideH w:val="single" w:sz="8" w:space="0" w:color="000000" w:themeColor="text1"/>
          <w:insideV w:val="single" w:sz="4" w:space="0" w:color="auto"/>
        </w:tblBorders>
        <w:tblLook w:val="04A0" w:firstRow="1" w:lastRow="0" w:firstColumn="1" w:lastColumn="0" w:noHBand="0" w:noVBand="1"/>
      </w:tblPr>
      <w:tblGrid>
        <w:gridCol w:w="1114"/>
        <w:gridCol w:w="2280"/>
        <w:gridCol w:w="1264"/>
        <w:gridCol w:w="915"/>
        <w:gridCol w:w="4003"/>
      </w:tblGrid>
      <w:tr w:rsidR="00792765" w14:paraId="77D8AF02" w14:textId="77777777" w:rsidTr="009B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B9538" w14:textId="77777777" w:rsidR="00792765" w:rsidRDefault="00792765" w:rsidP="009B4965">
            <w:pPr>
              <w:jc w:val="center"/>
              <w:rPr>
                <w:b w:val="0"/>
                <w:bCs w:val="0"/>
              </w:rPr>
            </w:pPr>
            <w:r>
              <w:t>Property</w:t>
            </w:r>
          </w:p>
        </w:tc>
        <w:tc>
          <w:tcPr>
            <w:tcW w:w="0" w:type="auto"/>
          </w:tcPr>
          <w:p w14:paraId="73384A0D"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517DC437"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0" w:type="auto"/>
          </w:tcPr>
          <w:p w14:paraId="60DD569C"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0" w:type="auto"/>
          </w:tcPr>
          <w:p w14:paraId="26507657"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2765" w:rsidRPr="009F2226" w14:paraId="55F1CADA" w14:textId="77777777" w:rsidTr="009B4965">
        <w:trPr>
          <w:cnfStyle w:val="000000100000" w:firstRow="0" w:lastRow="0" w:firstColumn="0" w:lastColumn="0" w:oddVBand="0" w:evenVBand="0" w:oddHBand="1" w:evenHBand="0" w:firstRowFirstColumn="0" w:firstRowLastColumn="0" w:lastRowFirstColumn="0" w:lastRowLastColumn="0"/>
          <w:trHeight w:val="1438"/>
        </w:trPr>
        <w:tc>
          <w:tcPr>
            <w:cnfStyle w:val="001000000000" w:firstRow="0" w:lastRow="0" w:firstColumn="1" w:lastColumn="0" w:oddVBand="0" w:evenVBand="0" w:oddHBand="0" w:evenHBand="0" w:firstRowFirstColumn="0" w:firstRowLastColumn="0" w:lastRowFirstColumn="0" w:lastRowLastColumn="0"/>
            <w:tcW w:w="0" w:type="auto"/>
          </w:tcPr>
          <w:p w14:paraId="4EBEE3E6" w14:textId="77777777" w:rsidR="00792765" w:rsidRDefault="006C110C" w:rsidP="009B4965">
            <w:r>
              <w:lastRenderedPageBreak/>
              <w:t>s</w:t>
            </w:r>
            <w:r w:rsidR="00792765">
              <w:t>et</w:t>
            </w:r>
          </w:p>
        </w:tc>
        <w:tc>
          <w:tcPr>
            <w:tcW w:w="0" w:type="auto"/>
          </w:tcPr>
          <w:p w14:paraId="0C39D848"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pPr>
            <w:proofErr w:type="spellStart"/>
            <w:r>
              <w:t>oval-def:set</w:t>
            </w:r>
            <w:proofErr w:type="spellEnd"/>
          </w:p>
        </w:tc>
        <w:tc>
          <w:tcPr>
            <w:tcW w:w="0" w:type="auto"/>
          </w:tcPr>
          <w:p w14:paraId="222B00F3"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pPr>
            <w:r>
              <w:t>0..1</w:t>
            </w:r>
          </w:p>
        </w:tc>
        <w:tc>
          <w:tcPr>
            <w:tcW w:w="0" w:type="auto"/>
          </w:tcPr>
          <w:p w14:paraId="66D025FE" w14:textId="77777777" w:rsidR="00792765" w:rsidRDefault="006C110C" w:rsidP="009B4965">
            <w:pPr>
              <w:cnfStyle w:val="000000100000" w:firstRow="0" w:lastRow="0" w:firstColumn="0" w:lastColumn="0" w:oddVBand="0" w:evenVBand="0" w:oddHBand="1" w:evenHBand="0" w:firstRowFirstColumn="0" w:firstRowLastColumn="0" w:lastRowFirstColumn="0" w:lastRowLastColumn="0"/>
            </w:pPr>
            <w:r>
              <w:t>f</w:t>
            </w:r>
            <w:r w:rsidR="00792765">
              <w:t>alse</w:t>
            </w:r>
          </w:p>
        </w:tc>
        <w:tc>
          <w:tcPr>
            <w:tcW w:w="0" w:type="auto"/>
          </w:tcPr>
          <w:p w14:paraId="5A4E788F"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pPr>
            <w:r>
              <w:t>E</w:t>
            </w:r>
            <w:r w:rsidRPr="008A4855">
              <w:t>nables the</w:t>
            </w:r>
            <w:r w:rsidRPr="00523EAD">
              <w:t xml:space="preserve"> expression of complex </w:t>
            </w:r>
            <w:proofErr w:type="spellStart"/>
            <w:r w:rsidR="00CB1D91">
              <w:rPr>
                <w:rFonts w:ascii="Courier New" w:hAnsi="Courier New"/>
              </w:rPr>
              <w:t>rpminfo</w:t>
            </w:r>
            <w:r w:rsidRPr="004A31A8">
              <w:rPr>
                <w:rFonts w:ascii="Courier New" w:hAnsi="Courier New"/>
              </w:rPr>
              <w:t>_objects</w:t>
            </w:r>
            <w:proofErr w:type="spellEnd"/>
            <w:r w:rsidRPr="00634E48">
              <w:t xml:space="preserve"> that are the result of logically combining and filtering the </w:t>
            </w:r>
            <w:proofErr w:type="spellStart"/>
            <w:r w:rsidR="00CB1D91">
              <w:rPr>
                <w:rFonts w:ascii="Courier New" w:hAnsi="Courier New"/>
              </w:rPr>
              <w:t>rpminfo</w:t>
            </w:r>
            <w:r w:rsidRPr="004A31A8">
              <w:rPr>
                <w:rFonts w:ascii="Courier New" w:hAnsi="Courier New"/>
              </w:rPr>
              <w:t>_items</w:t>
            </w:r>
            <w:proofErr w:type="spellEnd"/>
            <w:r w:rsidRPr="00634E48">
              <w:t xml:space="preserve"> that are identified by one or more </w:t>
            </w:r>
            <w:proofErr w:type="spellStart"/>
            <w:r w:rsidR="00CB1D91">
              <w:rPr>
                <w:rFonts w:ascii="Courier New" w:hAnsi="Courier New"/>
              </w:rPr>
              <w:t>rpminfo</w:t>
            </w:r>
            <w:r w:rsidRPr="004A31A8">
              <w:rPr>
                <w:rFonts w:ascii="Courier New" w:hAnsi="Courier New"/>
              </w:rPr>
              <w:t>_objects</w:t>
            </w:r>
            <w:proofErr w:type="spellEnd"/>
            <w:r w:rsidRPr="00634E48">
              <w:t>.</w:t>
            </w:r>
            <w:r w:rsidR="00CB1D91">
              <w:t xml:space="preserve">  </w:t>
            </w:r>
          </w:p>
          <w:p w14:paraId="0F73E663"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pPr>
          </w:p>
          <w:p w14:paraId="6C5A0EAC"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t>Please see the OVAL Language Specification</w:t>
            </w:r>
            <w:r w:rsidR="00106F39">
              <w:t xml:space="preserve"> [2]</w:t>
            </w:r>
            <w:r>
              <w:t xml:space="preserve"> for additional information.</w:t>
            </w:r>
          </w:p>
        </w:tc>
      </w:tr>
      <w:tr w:rsidR="00792765" w:rsidRPr="009F2226" w14:paraId="35F64E8B" w14:textId="77777777" w:rsidTr="009B4965">
        <w:tc>
          <w:tcPr>
            <w:cnfStyle w:val="001000000000" w:firstRow="0" w:lastRow="0" w:firstColumn="1" w:lastColumn="0" w:oddVBand="0" w:evenVBand="0" w:oddHBand="0" w:evenHBand="0" w:firstRowFirstColumn="0" w:firstRowLastColumn="0" w:lastRowFirstColumn="0" w:lastRowLastColumn="0"/>
            <w:tcW w:w="0" w:type="auto"/>
          </w:tcPr>
          <w:p w14:paraId="37FFFC77" w14:textId="77777777" w:rsidR="00792765" w:rsidRDefault="00792765" w:rsidP="009B4965">
            <w:r>
              <w:t>behaviors</w:t>
            </w:r>
          </w:p>
        </w:tc>
        <w:tc>
          <w:tcPr>
            <w:tcW w:w="0" w:type="auto"/>
          </w:tcPr>
          <w:p w14:paraId="728530F4" w14:textId="77777777" w:rsidR="001443A4" w:rsidRDefault="001443A4" w:rsidP="001443A4">
            <w:pPr>
              <w:cnfStyle w:val="000000000000" w:firstRow="0" w:lastRow="0" w:firstColumn="0" w:lastColumn="0" w:oddVBand="0" w:evenVBand="0" w:oddHBand="0" w:evenHBand="0" w:firstRowFirstColumn="0" w:firstRowLastColumn="0" w:lastRowFirstColumn="0" w:lastRowLastColumn="0"/>
            </w:pPr>
            <w:proofErr w:type="spellStart"/>
            <w:r>
              <w:t>linux</w:t>
            </w:r>
            <w:r w:rsidR="00792765">
              <w:t>-def</w:t>
            </w:r>
            <w:proofErr w:type="spellEnd"/>
            <w:r w:rsidR="00792765">
              <w:t>:</w:t>
            </w:r>
          </w:p>
          <w:p w14:paraId="7AB3E4AB" w14:textId="77777777" w:rsidR="00792765" w:rsidRDefault="001443A4" w:rsidP="001443A4">
            <w:pPr>
              <w:cnfStyle w:val="000000000000" w:firstRow="0" w:lastRow="0" w:firstColumn="0" w:lastColumn="0" w:oddVBand="0" w:evenVBand="0" w:oddHBand="0" w:evenHBand="0" w:firstRowFirstColumn="0" w:firstRowLastColumn="0" w:lastRowFirstColumn="0" w:lastRowLastColumn="0"/>
            </w:pPr>
            <w:proofErr w:type="spellStart"/>
            <w:r>
              <w:t>RpmInfo</w:t>
            </w:r>
            <w:r w:rsidR="00792765">
              <w:t>Behaviors</w:t>
            </w:r>
            <w:proofErr w:type="spellEnd"/>
          </w:p>
        </w:tc>
        <w:tc>
          <w:tcPr>
            <w:tcW w:w="0" w:type="auto"/>
          </w:tcPr>
          <w:p w14:paraId="625860D7" w14:textId="77777777" w:rsidR="00792765" w:rsidRDefault="00792765" w:rsidP="009B4965">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73880785" w14:textId="77777777" w:rsidR="00792765" w:rsidRPr="00DC519B" w:rsidRDefault="006C110C" w:rsidP="009B4965">
            <w:pPr>
              <w:cnfStyle w:val="000000000000" w:firstRow="0" w:lastRow="0" w:firstColumn="0" w:lastColumn="0" w:oddVBand="0" w:evenVBand="0" w:oddHBand="0" w:evenHBand="0" w:firstRowFirstColumn="0" w:firstRowLastColumn="0" w:lastRowFirstColumn="0" w:lastRowLastColumn="0"/>
            </w:pPr>
            <w:r>
              <w:t>f</w:t>
            </w:r>
            <w:r w:rsidR="00792765">
              <w:t>alse</w:t>
            </w:r>
          </w:p>
        </w:tc>
        <w:tc>
          <w:tcPr>
            <w:tcW w:w="0" w:type="auto"/>
          </w:tcPr>
          <w:p w14:paraId="44957D57" w14:textId="77777777" w:rsidR="00792765" w:rsidRDefault="00792765" w:rsidP="00CB1D91">
            <w:pPr>
              <w:cnfStyle w:val="000000000000" w:firstRow="0" w:lastRow="0" w:firstColumn="0" w:lastColumn="0" w:oddVBand="0" w:evenVBand="0" w:oddHBand="0" w:evenHBand="0" w:firstRowFirstColumn="0" w:firstRowLastColumn="0" w:lastRowFirstColumn="0" w:lastRowLastColumn="0"/>
            </w:pPr>
            <w:r>
              <w:t>Specifies the</w:t>
            </w:r>
            <w:r w:rsidRPr="00DC519B">
              <w:t xml:space="preserve"> behaviors that </w:t>
            </w:r>
            <w:r>
              <w:t xml:space="preserve">direct how the </w:t>
            </w:r>
            <w:proofErr w:type="spellStart"/>
            <w:r w:rsidR="00CB1D91">
              <w:rPr>
                <w:rFonts w:ascii="Courier New" w:hAnsi="Courier New"/>
              </w:rPr>
              <w:t>rpminfo</w:t>
            </w:r>
            <w:r w:rsidR="00CB1D91" w:rsidRPr="004A31A8">
              <w:rPr>
                <w:rFonts w:ascii="Courier New" w:hAnsi="Courier New"/>
              </w:rPr>
              <w:t>_</w:t>
            </w:r>
            <w:r w:rsidRPr="004A31A8">
              <w:rPr>
                <w:rFonts w:ascii="Courier New" w:hAnsi="Courier New"/>
              </w:rPr>
              <w:t>object</w:t>
            </w:r>
            <w:proofErr w:type="spellEnd"/>
            <w:r>
              <w:t xml:space="preserve"> collects </w:t>
            </w:r>
            <w:proofErr w:type="spellStart"/>
            <w:r w:rsidR="00CB1D91">
              <w:rPr>
                <w:rFonts w:ascii="Courier New" w:hAnsi="Courier New"/>
              </w:rPr>
              <w:t>rpminfo</w:t>
            </w:r>
            <w:r w:rsidR="00CB1D91" w:rsidRPr="004A31A8">
              <w:rPr>
                <w:rFonts w:ascii="Courier New" w:hAnsi="Courier New"/>
              </w:rPr>
              <w:t>_</w:t>
            </w:r>
            <w:r w:rsidRPr="004A31A8">
              <w:rPr>
                <w:rFonts w:ascii="Courier New" w:hAnsi="Courier New"/>
              </w:rPr>
              <w:t>items</w:t>
            </w:r>
            <w:proofErr w:type="spellEnd"/>
            <w:r>
              <w:t xml:space="preserve"> from the system.</w:t>
            </w:r>
          </w:p>
        </w:tc>
      </w:tr>
      <w:tr w:rsidR="00792765" w:rsidRPr="009F2226" w14:paraId="16C8FE3E"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2FFF77" w14:textId="77777777" w:rsidR="00CB1D91" w:rsidRDefault="00CB1D91" w:rsidP="009B4965">
            <w:pPr>
              <w:rPr>
                <w:b w:val="0"/>
                <w:bCs w:val="0"/>
              </w:rPr>
            </w:pPr>
            <w:r>
              <w:t>name</w:t>
            </w:r>
          </w:p>
          <w:p w14:paraId="5D685152" w14:textId="77777777" w:rsidR="00792765" w:rsidRPr="00CB1D91" w:rsidRDefault="00792765" w:rsidP="00CB1D91"/>
        </w:tc>
        <w:tc>
          <w:tcPr>
            <w:tcW w:w="0" w:type="auto"/>
          </w:tcPr>
          <w:p w14:paraId="06048F82" w14:textId="77777777" w:rsidR="00FB3A86" w:rsidRDefault="00792765" w:rsidP="009B4965">
            <w:pPr>
              <w:cnfStyle w:val="000000100000" w:firstRow="0" w:lastRow="0" w:firstColumn="0" w:lastColumn="0" w:oddVBand="0" w:evenVBand="0" w:oddHBand="1" w:evenHBand="0" w:firstRowFirstColumn="0" w:firstRowLastColumn="0" w:lastRowFirstColumn="0" w:lastRowLastColumn="0"/>
            </w:pPr>
            <w:r>
              <w:t>oval-</w:t>
            </w:r>
            <w:proofErr w:type="spellStart"/>
            <w:r>
              <w:t>def</w:t>
            </w:r>
            <w:proofErr w:type="spellEnd"/>
            <w:r>
              <w:t>:</w:t>
            </w:r>
          </w:p>
          <w:p w14:paraId="78022419" w14:textId="77777777" w:rsidR="00792765" w:rsidRPr="0031429A" w:rsidRDefault="00792765" w:rsidP="009B4965">
            <w:pPr>
              <w:cnfStyle w:val="000000100000" w:firstRow="0" w:lastRow="0" w:firstColumn="0" w:lastColumn="0" w:oddVBand="0" w:evenVBand="0" w:oddHBand="1" w:evenHBand="0" w:firstRowFirstColumn="0" w:firstRowLastColumn="0" w:lastRowFirstColumn="0" w:lastRowLastColumn="0"/>
            </w:pPr>
            <w:proofErr w:type="spellStart"/>
            <w:r>
              <w:t>EntityObjectStringType</w:t>
            </w:r>
            <w:proofErr w:type="spellEnd"/>
          </w:p>
        </w:tc>
        <w:tc>
          <w:tcPr>
            <w:tcW w:w="0" w:type="auto"/>
          </w:tcPr>
          <w:p w14:paraId="052FC3EE" w14:textId="77777777" w:rsidR="00792765" w:rsidRPr="0031429A" w:rsidRDefault="00792765" w:rsidP="009B4965">
            <w:pPr>
              <w:cnfStyle w:val="000000100000" w:firstRow="0" w:lastRow="0" w:firstColumn="0" w:lastColumn="0" w:oddVBand="0" w:evenVBand="0" w:oddHBand="1" w:evenHBand="0" w:firstRowFirstColumn="0" w:firstRowLastColumn="0" w:lastRowFirstColumn="0" w:lastRowLastColumn="0"/>
            </w:pPr>
            <w:r>
              <w:t>0..1</w:t>
            </w:r>
          </w:p>
        </w:tc>
        <w:tc>
          <w:tcPr>
            <w:tcW w:w="0" w:type="auto"/>
          </w:tcPr>
          <w:p w14:paraId="147C23DB" w14:textId="77777777" w:rsidR="00792765" w:rsidRPr="00E74797" w:rsidRDefault="006C110C" w:rsidP="009B4965">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w:t>
            </w:r>
            <w:r w:rsidR="00792765">
              <w:rPr>
                <w:rFonts w:cstheme="minorHAnsi"/>
                <w:color w:val="000000"/>
              </w:rPr>
              <w:t>alse</w:t>
            </w:r>
          </w:p>
        </w:tc>
        <w:tc>
          <w:tcPr>
            <w:tcW w:w="0" w:type="auto"/>
          </w:tcPr>
          <w:p w14:paraId="79784A58" w14:textId="77777777" w:rsidR="00036BC6" w:rsidRPr="008D1704" w:rsidRDefault="00CB1D91" w:rsidP="00AA18D5">
            <w:pPr>
              <w:ind w:left="720" w:hanging="720"/>
              <w:cnfStyle w:val="000000100000" w:firstRow="0" w:lastRow="0" w:firstColumn="0" w:lastColumn="0" w:oddVBand="0" w:evenVBand="0" w:oddHBand="1" w:evenHBand="0" w:firstRowFirstColumn="0" w:firstRowLastColumn="0" w:lastRowFirstColumn="0" w:lastRowLastColumn="0"/>
              <w:rPr>
                <w:rFonts w:eastAsiaTheme="minorHAnsi" w:cstheme="minorHAnsi"/>
                <w:lang w:bidi="ar-SA"/>
              </w:rPr>
            </w:pPr>
            <w:r>
              <w:rPr>
                <w:rFonts w:cstheme="minorHAnsi"/>
                <w:color w:val="000000"/>
              </w:rPr>
              <w:t>This is the package name to check</w:t>
            </w:r>
            <w:r w:rsidR="00DE1D50">
              <w:rPr>
                <w:rStyle w:val="FootnoteReference"/>
                <w:rFonts w:cstheme="minorHAnsi"/>
                <w:color w:val="000000"/>
              </w:rPr>
              <w:footnoteReference w:id="5"/>
            </w:r>
            <w:r>
              <w:rPr>
                <w:rFonts w:cstheme="minorHAnsi"/>
                <w:color w:val="000000"/>
              </w:rPr>
              <w:t>.</w:t>
            </w:r>
          </w:p>
        </w:tc>
      </w:tr>
      <w:tr w:rsidR="00792765" w:rsidRPr="009F2226" w14:paraId="7E3046EA" w14:textId="77777777" w:rsidTr="009B4965">
        <w:tc>
          <w:tcPr>
            <w:cnfStyle w:val="001000000000" w:firstRow="0" w:lastRow="0" w:firstColumn="1" w:lastColumn="0" w:oddVBand="0" w:evenVBand="0" w:oddHBand="0" w:evenHBand="0" w:firstRowFirstColumn="0" w:firstRowLastColumn="0" w:lastRowFirstColumn="0" w:lastRowLastColumn="0"/>
            <w:tcW w:w="0" w:type="auto"/>
          </w:tcPr>
          <w:p w14:paraId="37CE5622" w14:textId="77777777" w:rsidR="00792765" w:rsidRDefault="00036BC6" w:rsidP="009B4965">
            <w:r>
              <w:t>f</w:t>
            </w:r>
            <w:r w:rsidR="00792765">
              <w:t>ilter</w:t>
            </w:r>
          </w:p>
        </w:tc>
        <w:tc>
          <w:tcPr>
            <w:tcW w:w="0" w:type="auto"/>
          </w:tcPr>
          <w:p w14:paraId="01CB2661" w14:textId="77777777" w:rsidR="00792765" w:rsidRDefault="00792765" w:rsidP="009B4965">
            <w:pPr>
              <w:cnfStyle w:val="000000000000" w:firstRow="0" w:lastRow="0" w:firstColumn="0" w:lastColumn="0" w:oddVBand="0" w:evenVBand="0" w:oddHBand="0" w:evenHBand="0" w:firstRowFirstColumn="0" w:firstRowLastColumn="0" w:lastRowFirstColumn="0" w:lastRowLastColumn="0"/>
            </w:pPr>
            <w:proofErr w:type="spellStart"/>
            <w:r>
              <w:t>oval-def:filter</w:t>
            </w:r>
            <w:proofErr w:type="spellEnd"/>
          </w:p>
        </w:tc>
        <w:tc>
          <w:tcPr>
            <w:tcW w:w="0" w:type="auto"/>
          </w:tcPr>
          <w:p w14:paraId="698C0A69" w14:textId="77777777" w:rsidR="00792765" w:rsidRDefault="00792765" w:rsidP="009B4965">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3C7860AC" w14:textId="77777777" w:rsidR="00792765" w:rsidRPr="00E74797" w:rsidRDefault="00792765" w:rsidP="009B4965">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false</w:t>
            </w:r>
          </w:p>
        </w:tc>
        <w:tc>
          <w:tcPr>
            <w:tcW w:w="0" w:type="auto"/>
          </w:tcPr>
          <w:p w14:paraId="712180FF" w14:textId="6DC1CEC8" w:rsidR="00792765" w:rsidRDefault="00792765" w:rsidP="009B4965">
            <w:pPr>
              <w:cnfStyle w:val="000000000000" w:firstRow="0" w:lastRow="0" w:firstColumn="0" w:lastColumn="0" w:oddVBand="0" w:evenVBand="0" w:oddHBand="0" w:evenHBand="0" w:firstRowFirstColumn="0" w:firstRowLastColumn="0" w:lastRowFirstColumn="0" w:lastRowLastColumn="0"/>
              <w:rPr>
                <w:rFonts w:cstheme="minorHAnsi"/>
              </w:rPr>
            </w:pPr>
            <w:r w:rsidRPr="00E74797">
              <w:rPr>
                <w:rFonts w:cstheme="minorHAnsi"/>
              </w:rPr>
              <w:t xml:space="preserve">Allows for the explicit inclusion or exclusion of </w:t>
            </w:r>
            <w:proofErr w:type="spellStart"/>
            <w:r w:rsidR="00CB1D91">
              <w:rPr>
                <w:rFonts w:ascii="Courier New" w:hAnsi="Courier New"/>
              </w:rPr>
              <w:t>rpminfo</w:t>
            </w:r>
            <w:r w:rsidRPr="004A31A8">
              <w:rPr>
                <w:rFonts w:ascii="Courier New" w:hAnsi="Courier New" w:cstheme="minorHAnsi"/>
              </w:rPr>
              <w:t>_items</w:t>
            </w:r>
            <w:proofErr w:type="spellEnd"/>
            <w:r w:rsidRPr="00E74797">
              <w:rPr>
                <w:rFonts w:cstheme="minorHAnsi"/>
              </w:rPr>
              <w:t xml:space="preserve"> from the </w:t>
            </w:r>
            <w:r>
              <w:rPr>
                <w:rFonts w:cstheme="minorHAnsi"/>
              </w:rPr>
              <w:t>set</w:t>
            </w:r>
            <w:r w:rsidRPr="00E74797">
              <w:rPr>
                <w:rFonts w:cstheme="minorHAnsi"/>
              </w:rPr>
              <w:t xml:space="preserve"> of </w:t>
            </w:r>
            <w:proofErr w:type="spellStart"/>
            <w:r w:rsidR="00CB1D91">
              <w:rPr>
                <w:rFonts w:ascii="Courier New" w:hAnsi="Courier New"/>
              </w:rPr>
              <w:t>rpminfo</w:t>
            </w:r>
            <w:r w:rsidR="00CB1D91" w:rsidRPr="004A31A8">
              <w:rPr>
                <w:rFonts w:ascii="Courier New" w:hAnsi="Courier New"/>
              </w:rPr>
              <w:t>_</w:t>
            </w:r>
            <w:r w:rsidRPr="004A31A8">
              <w:rPr>
                <w:rFonts w:ascii="Courier New" w:hAnsi="Courier New" w:cstheme="minorHAnsi"/>
              </w:rPr>
              <w:t>items</w:t>
            </w:r>
            <w:proofErr w:type="spellEnd"/>
            <w:r w:rsidRPr="00E74797">
              <w:rPr>
                <w:rFonts w:cstheme="minorHAnsi"/>
              </w:rPr>
              <w:t xml:space="preserve"> collected by </w:t>
            </w:r>
            <w:r>
              <w:rPr>
                <w:rFonts w:cstheme="minorHAnsi"/>
              </w:rPr>
              <w:t>a</w:t>
            </w:r>
            <w:r w:rsidR="00F31A59">
              <w:rPr>
                <w:rFonts w:cstheme="minorHAnsi"/>
              </w:rPr>
              <w:t>n</w:t>
            </w:r>
            <w:r w:rsidRPr="00E74797">
              <w:rPr>
                <w:rFonts w:cstheme="minorHAnsi"/>
              </w:rPr>
              <w:t xml:space="preserve"> </w:t>
            </w:r>
            <w:proofErr w:type="spellStart"/>
            <w:r w:rsidR="00CB1D91">
              <w:rPr>
                <w:rFonts w:ascii="Courier New" w:hAnsi="Courier New"/>
              </w:rPr>
              <w:t>rpminfo</w:t>
            </w:r>
            <w:r w:rsidR="00CB1D91" w:rsidRPr="004A31A8">
              <w:rPr>
                <w:rFonts w:ascii="Courier New" w:hAnsi="Courier New"/>
              </w:rPr>
              <w:t>_</w:t>
            </w:r>
            <w:r w:rsidRPr="004A31A8">
              <w:rPr>
                <w:rFonts w:ascii="Courier New" w:hAnsi="Courier New" w:cstheme="minorHAnsi"/>
              </w:rPr>
              <w:t>object</w:t>
            </w:r>
            <w:proofErr w:type="spellEnd"/>
            <w:r w:rsidRPr="00E74797">
              <w:rPr>
                <w:rFonts w:cstheme="minorHAnsi"/>
              </w:rPr>
              <w:t xml:space="preserve">.  </w:t>
            </w:r>
          </w:p>
          <w:p w14:paraId="2D5EA0A9" w14:textId="77777777" w:rsidR="00792765" w:rsidRDefault="00792765" w:rsidP="009B4965">
            <w:pPr>
              <w:cnfStyle w:val="000000000000" w:firstRow="0" w:lastRow="0" w:firstColumn="0" w:lastColumn="0" w:oddVBand="0" w:evenVBand="0" w:oddHBand="0" w:evenHBand="0" w:firstRowFirstColumn="0" w:firstRowLastColumn="0" w:lastRowFirstColumn="0" w:lastRowLastColumn="0"/>
              <w:rPr>
                <w:rFonts w:cstheme="minorHAnsi"/>
              </w:rPr>
            </w:pPr>
          </w:p>
          <w:p w14:paraId="22464E23" w14:textId="77777777" w:rsidR="00792765" w:rsidRPr="00E74797" w:rsidRDefault="00792765" w:rsidP="009B496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E74797">
              <w:rPr>
                <w:rFonts w:cstheme="minorHAnsi"/>
              </w:rPr>
              <w:t>Please see the OVAL Language Specification</w:t>
            </w:r>
            <w:r>
              <w:rPr>
                <w:rFonts w:cstheme="minorHAnsi"/>
              </w:rPr>
              <w:t xml:space="preserve"> </w:t>
            </w:r>
            <w:r w:rsidR="00F22018">
              <w:rPr>
                <w:rFonts w:cstheme="minorHAnsi"/>
              </w:rPr>
              <w:t>[2]</w:t>
            </w:r>
            <w:r w:rsidRPr="00E74797">
              <w:rPr>
                <w:rFonts w:cstheme="minorHAnsi"/>
              </w:rPr>
              <w:t xml:space="preserve"> for additional information.</w:t>
            </w:r>
          </w:p>
        </w:tc>
      </w:tr>
    </w:tbl>
    <w:p w14:paraId="1D1D73AC" w14:textId="77777777" w:rsidR="00792765" w:rsidRDefault="00792765" w:rsidP="00792765"/>
    <w:p w14:paraId="0DEB6049" w14:textId="5FE87F82" w:rsidR="00792765" w:rsidRDefault="00A20036" w:rsidP="00BE7B76">
      <w:pPr>
        <w:pStyle w:val="Heading2"/>
        <w:numPr>
          <w:ilvl w:val="1"/>
          <w:numId w:val="5"/>
        </w:numPr>
      </w:pPr>
      <w:bookmarkStart w:id="18" w:name="_Toc322096724"/>
      <w:proofErr w:type="spellStart"/>
      <w:proofErr w:type="gramStart"/>
      <w:r>
        <w:t>linux</w:t>
      </w:r>
      <w:r w:rsidR="00792765">
        <w:t>-def:</w:t>
      </w:r>
      <w:proofErr w:type="gramEnd"/>
      <w:r w:rsidR="00FF5192">
        <w:t>RpmInfo</w:t>
      </w:r>
      <w:r w:rsidR="00792765">
        <w:t>Behaviors</w:t>
      </w:r>
      <w:bookmarkEnd w:id="18"/>
      <w:proofErr w:type="spellEnd"/>
    </w:p>
    <w:p w14:paraId="19D978FC" w14:textId="77777777" w:rsidR="00792765" w:rsidRDefault="00792765" w:rsidP="00792765">
      <w:pPr>
        <w:rPr>
          <w:ins w:id="19" w:author="Haynes, Dan" w:date="2012-06-14T11:20:00Z"/>
        </w:rPr>
      </w:pPr>
      <w:r>
        <w:t xml:space="preserve">The </w:t>
      </w:r>
      <w:proofErr w:type="spellStart"/>
      <w:r w:rsidR="00FF5192">
        <w:rPr>
          <w:rFonts w:ascii="Courier New" w:hAnsi="Courier New"/>
        </w:rPr>
        <w:t>RpmInfo</w:t>
      </w:r>
      <w:r w:rsidRPr="004A31A8">
        <w:rPr>
          <w:rFonts w:ascii="Courier New" w:hAnsi="Courier New"/>
        </w:rPr>
        <w:t>Behaviors</w:t>
      </w:r>
      <w:proofErr w:type="spellEnd"/>
      <w:r>
        <w:t xml:space="preserve"> construct defines the behaviors that direct how the </w:t>
      </w:r>
      <w:proofErr w:type="spellStart"/>
      <w:r w:rsidR="00FF5192">
        <w:rPr>
          <w:rFonts w:ascii="Courier New" w:hAnsi="Courier New"/>
        </w:rPr>
        <w:t>rpminfo</w:t>
      </w:r>
      <w:r w:rsidRPr="004A31A8">
        <w:rPr>
          <w:rFonts w:ascii="Courier New" w:hAnsi="Courier New"/>
        </w:rPr>
        <w:t>_object</w:t>
      </w:r>
      <w:proofErr w:type="spellEnd"/>
      <w:r>
        <w:t xml:space="preserve"> collects </w:t>
      </w:r>
      <w:proofErr w:type="spellStart"/>
      <w:r w:rsidR="00FF5192">
        <w:rPr>
          <w:rFonts w:ascii="Courier New" w:hAnsi="Courier New"/>
        </w:rPr>
        <w:t>rpminfo</w:t>
      </w:r>
      <w:r w:rsidRPr="004A31A8">
        <w:rPr>
          <w:rFonts w:ascii="Courier New" w:hAnsi="Courier New"/>
        </w:rPr>
        <w:t>_items</w:t>
      </w:r>
      <w:proofErr w:type="spellEnd"/>
      <w:r>
        <w:t xml:space="preserve"> from the system. Note that using these behaviors may result in some unique results. For example, a double negative type condition might be created where an object entity says include everything except a specific item, but a behavior is used that might then add that item back in.</w:t>
      </w:r>
      <w:r w:rsidDel="003B1C0B">
        <w:t xml:space="preserve"> </w:t>
      </w:r>
    </w:p>
    <w:p w14:paraId="47031252" w14:textId="77777777" w:rsidR="00D41087" w:rsidRDefault="00D41087" w:rsidP="00792765">
      <w:pPr>
        <w:rPr>
          <w:ins w:id="20" w:author="Haynes, Dan" w:date="2012-06-14T11:20:00Z"/>
        </w:rPr>
      </w:pPr>
    </w:p>
    <w:p w14:paraId="5BE2A529" w14:textId="77777777" w:rsidR="00D41087" w:rsidRPr="00810AEC" w:rsidRDefault="00D41087" w:rsidP="00792765">
      <w:pPr>
        <w:rPr>
          <w:i/>
        </w:rPr>
      </w:pPr>
    </w:p>
    <w:tbl>
      <w:tblPr>
        <w:tblStyle w:val="LightList1"/>
        <w:tblW w:w="0" w:type="auto"/>
        <w:tblBorders>
          <w:insideH w:val="single" w:sz="8" w:space="0" w:color="000000" w:themeColor="text1"/>
          <w:insideV w:val="single" w:sz="4" w:space="0" w:color="auto"/>
        </w:tblBorders>
        <w:tblLook w:val="04A0" w:firstRow="1" w:lastRow="0" w:firstColumn="1" w:lastColumn="0" w:noHBand="0" w:noVBand="1"/>
      </w:tblPr>
      <w:tblGrid>
        <w:gridCol w:w="1058"/>
        <w:gridCol w:w="945"/>
        <w:gridCol w:w="1248"/>
        <w:gridCol w:w="6325"/>
      </w:tblGrid>
      <w:tr w:rsidR="00760E4C" w14:paraId="550366C7" w14:textId="77777777" w:rsidTr="009B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E6F9C7" w14:textId="77777777" w:rsidR="00792765" w:rsidRPr="00B5129E" w:rsidRDefault="00792765" w:rsidP="009B4965">
            <w:pPr>
              <w:jc w:val="center"/>
              <w:rPr>
                <w:rFonts w:cstheme="minorHAnsi"/>
                <w:b w:val="0"/>
                <w:bCs w:val="0"/>
              </w:rPr>
            </w:pPr>
            <w:r w:rsidRPr="00B5129E">
              <w:rPr>
                <w:rFonts w:cstheme="minorHAnsi"/>
              </w:rPr>
              <w:t>Attribute</w:t>
            </w:r>
          </w:p>
        </w:tc>
        <w:tc>
          <w:tcPr>
            <w:tcW w:w="0" w:type="auto"/>
          </w:tcPr>
          <w:p w14:paraId="5808FFA3" w14:textId="77777777" w:rsidR="00792765" w:rsidRPr="00B5129E" w:rsidRDefault="00792765" w:rsidP="009B496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B5129E">
              <w:rPr>
                <w:rFonts w:cstheme="minorHAnsi"/>
              </w:rPr>
              <w:t>Type</w:t>
            </w:r>
          </w:p>
        </w:tc>
        <w:tc>
          <w:tcPr>
            <w:tcW w:w="0" w:type="auto"/>
          </w:tcPr>
          <w:p w14:paraId="6C4400D4" w14:textId="77777777" w:rsidR="00792765" w:rsidRPr="00B5129E" w:rsidRDefault="00792765" w:rsidP="009B4965">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B5129E">
              <w:rPr>
                <w:rFonts w:cstheme="minorHAnsi"/>
              </w:rPr>
              <w:t>Possible Values</w:t>
            </w:r>
          </w:p>
        </w:tc>
        <w:tc>
          <w:tcPr>
            <w:tcW w:w="0" w:type="auto"/>
          </w:tcPr>
          <w:p w14:paraId="07E0C572" w14:textId="77777777" w:rsidR="00792765" w:rsidRPr="00B5129E" w:rsidRDefault="00792765" w:rsidP="009B4965">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B5129E">
              <w:rPr>
                <w:rFonts w:cstheme="minorHAnsi"/>
              </w:rPr>
              <w:t>Description</w:t>
            </w:r>
          </w:p>
        </w:tc>
      </w:tr>
      <w:tr w:rsidR="00760E4C" w:rsidRPr="009F2226" w14:paraId="12374153"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ABB41" w14:textId="77777777" w:rsidR="00792765" w:rsidRPr="00B5129E" w:rsidRDefault="00FF5192" w:rsidP="009B4965">
            <w:pPr>
              <w:rPr>
                <w:rFonts w:cstheme="minorHAnsi"/>
              </w:rPr>
            </w:pPr>
            <w:proofErr w:type="spellStart"/>
            <w:r>
              <w:rPr>
                <w:rFonts w:cstheme="minorHAnsi"/>
              </w:rPr>
              <w:t>filepaths</w:t>
            </w:r>
            <w:proofErr w:type="spellEnd"/>
          </w:p>
        </w:tc>
        <w:tc>
          <w:tcPr>
            <w:tcW w:w="0" w:type="auto"/>
          </w:tcPr>
          <w:p w14:paraId="2B3E9A16" w14:textId="77777777" w:rsidR="00792765" w:rsidRPr="00B5129E" w:rsidRDefault="00FF5192" w:rsidP="009B4965">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boolean</w:t>
            </w:r>
            <w:proofErr w:type="spellEnd"/>
          </w:p>
        </w:tc>
        <w:tc>
          <w:tcPr>
            <w:tcW w:w="0" w:type="auto"/>
          </w:tcPr>
          <w:p w14:paraId="1BAA0002" w14:textId="77777777" w:rsidR="00792765" w:rsidRDefault="00FF5192" w:rsidP="009B4965">
            <w:pPr>
              <w:cnfStyle w:val="000000100000" w:firstRow="0" w:lastRow="0" w:firstColumn="0" w:lastColumn="0" w:oddVBand="0" w:evenVBand="0" w:oddHBand="1" w:evenHBand="0" w:firstRowFirstColumn="0" w:firstRowLastColumn="0" w:lastRowFirstColumn="0" w:lastRowLastColumn="0"/>
              <w:rPr>
                <w:rFonts w:cstheme="minorHAnsi"/>
                <w:i/>
                <w:color w:val="000000"/>
                <w:sz w:val="24"/>
                <w:szCs w:val="24"/>
              </w:rPr>
            </w:pPr>
            <w:r>
              <w:rPr>
                <w:rFonts w:cstheme="minorHAnsi"/>
                <w:i/>
                <w:color w:val="000000"/>
                <w:sz w:val="24"/>
                <w:szCs w:val="24"/>
              </w:rPr>
              <w:t>true</w:t>
            </w:r>
          </w:p>
          <w:p w14:paraId="63CF012D" w14:textId="77777777" w:rsidR="00FF5192" w:rsidRDefault="00FF5192" w:rsidP="009B4965">
            <w:pPr>
              <w:cnfStyle w:val="000000100000" w:firstRow="0" w:lastRow="0" w:firstColumn="0" w:lastColumn="0" w:oddVBand="0" w:evenVBand="0" w:oddHBand="1" w:evenHBand="0" w:firstRowFirstColumn="0" w:firstRowLastColumn="0" w:lastRowFirstColumn="0" w:lastRowLastColumn="0"/>
              <w:rPr>
                <w:rFonts w:cstheme="minorHAnsi"/>
                <w:i/>
                <w:color w:val="000000"/>
                <w:sz w:val="24"/>
                <w:szCs w:val="24"/>
              </w:rPr>
            </w:pPr>
          </w:p>
          <w:p w14:paraId="176CFAE2" w14:textId="77777777" w:rsidR="00FF5192" w:rsidRPr="00810AEC" w:rsidRDefault="00FF5192"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Pr>
                <w:rFonts w:cstheme="minorHAnsi"/>
                <w:i/>
                <w:color w:val="000000"/>
                <w:sz w:val="24"/>
                <w:szCs w:val="24"/>
              </w:rPr>
              <w:t>false</w:t>
            </w:r>
          </w:p>
          <w:p w14:paraId="4AE17A48" w14:textId="77777777" w:rsidR="00792765" w:rsidRPr="00810AEC" w:rsidRDefault="00792765"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
        </w:tc>
        <w:tc>
          <w:tcPr>
            <w:tcW w:w="0" w:type="auto"/>
          </w:tcPr>
          <w:p w14:paraId="471CEF40" w14:textId="739693A7" w:rsidR="00792765" w:rsidRDefault="00FF5192"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Pr>
                <w:rFonts w:cstheme="minorHAnsi"/>
                <w:color w:val="000000"/>
                <w:sz w:val="24"/>
                <w:szCs w:val="24"/>
              </w:rPr>
              <w:t xml:space="preserve">Determines whether </w:t>
            </w:r>
            <w:r w:rsidR="00760E4C">
              <w:rPr>
                <w:rFonts w:cstheme="minorHAnsi"/>
                <w:color w:val="000000"/>
                <w:sz w:val="24"/>
                <w:szCs w:val="24"/>
              </w:rPr>
              <w:t xml:space="preserve">or not </w:t>
            </w:r>
            <w:r>
              <w:rPr>
                <w:rFonts w:cstheme="minorHAnsi"/>
                <w:color w:val="000000"/>
                <w:sz w:val="24"/>
                <w:szCs w:val="24"/>
              </w:rPr>
              <w:t>to collect all</w:t>
            </w:r>
            <w:r w:rsidR="00760E4C">
              <w:rPr>
                <w:rFonts w:cstheme="minorHAnsi"/>
                <w:color w:val="000000"/>
                <w:sz w:val="24"/>
                <w:szCs w:val="24"/>
              </w:rPr>
              <w:t xml:space="preserve"> the</w:t>
            </w:r>
            <w:r>
              <w:rPr>
                <w:rFonts w:cstheme="minorHAnsi"/>
                <w:color w:val="000000"/>
                <w:sz w:val="24"/>
                <w:szCs w:val="24"/>
              </w:rPr>
              <w:t xml:space="preserve"> </w:t>
            </w:r>
            <w:proofErr w:type="spellStart"/>
            <w:r>
              <w:rPr>
                <w:rFonts w:cstheme="minorHAnsi"/>
                <w:color w:val="000000"/>
                <w:sz w:val="24"/>
                <w:szCs w:val="24"/>
              </w:rPr>
              <w:t>filepaths</w:t>
            </w:r>
            <w:proofErr w:type="spellEnd"/>
            <w:r>
              <w:rPr>
                <w:rFonts w:cstheme="minorHAnsi"/>
                <w:color w:val="000000"/>
                <w:sz w:val="24"/>
                <w:szCs w:val="24"/>
              </w:rPr>
              <w:t xml:space="preserve"> (director</w:t>
            </w:r>
            <w:r w:rsidR="00396DA0">
              <w:rPr>
                <w:rFonts w:cstheme="minorHAnsi"/>
                <w:color w:val="000000"/>
                <w:sz w:val="24"/>
                <w:szCs w:val="24"/>
              </w:rPr>
              <w:t>ies</w:t>
            </w:r>
            <w:r>
              <w:rPr>
                <w:rFonts w:cstheme="minorHAnsi"/>
                <w:color w:val="000000"/>
                <w:sz w:val="24"/>
                <w:szCs w:val="24"/>
              </w:rPr>
              <w:t xml:space="preserve"> and file</w:t>
            </w:r>
            <w:r w:rsidR="00760E4C">
              <w:rPr>
                <w:rFonts w:cstheme="minorHAnsi"/>
                <w:color w:val="000000"/>
                <w:sz w:val="24"/>
                <w:szCs w:val="24"/>
              </w:rPr>
              <w:t>s</w:t>
            </w:r>
            <w:r>
              <w:rPr>
                <w:rFonts w:cstheme="minorHAnsi"/>
                <w:color w:val="000000"/>
                <w:sz w:val="24"/>
                <w:szCs w:val="24"/>
              </w:rPr>
              <w:t xml:space="preserve">) </w:t>
            </w:r>
            <w:r w:rsidR="00760E4C">
              <w:rPr>
                <w:rFonts w:cstheme="minorHAnsi"/>
                <w:color w:val="000000"/>
                <w:sz w:val="24"/>
                <w:szCs w:val="24"/>
              </w:rPr>
              <w:t>associated with an RPM on a local system</w:t>
            </w:r>
            <w:r w:rsidR="00792765" w:rsidRPr="00810AEC">
              <w:rPr>
                <w:rFonts w:cstheme="minorHAnsi"/>
                <w:color w:val="000000"/>
                <w:sz w:val="24"/>
                <w:szCs w:val="24"/>
              </w:rPr>
              <w:t>.</w:t>
            </w:r>
            <w:r w:rsidR="00792765">
              <w:rPr>
                <w:rFonts w:cstheme="minorHAnsi"/>
                <w:color w:val="000000"/>
                <w:sz w:val="24"/>
                <w:szCs w:val="24"/>
              </w:rPr>
              <w:t xml:space="preserve">  </w:t>
            </w:r>
          </w:p>
          <w:p w14:paraId="3C1354F3"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
          <w:p w14:paraId="4CAEBAEE" w14:textId="209F458F" w:rsidR="00792765" w:rsidRDefault="00FF5192"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roofErr w:type="gramStart"/>
            <w:r>
              <w:rPr>
                <w:rFonts w:cstheme="minorHAnsi"/>
                <w:i/>
                <w:color w:val="000000"/>
                <w:sz w:val="24"/>
                <w:szCs w:val="24"/>
              </w:rPr>
              <w:t>true</w:t>
            </w:r>
            <w:proofErr w:type="gramEnd"/>
            <w:r w:rsidR="00792765">
              <w:rPr>
                <w:rFonts w:cstheme="minorHAnsi"/>
                <w:color w:val="000000"/>
                <w:sz w:val="24"/>
                <w:szCs w:val="24"/>
              </w:rPr>
              <w:t xml:space="preserve">: </w:t>
            </w:r>
            <w:r>
              <w:rPr>
                <w:rFonts w:cstheme="minorHAnsi"/>
                <w:color w:val="000000"/>
                <w:sz w:val="24"/>
                <w:szCs w:val="24"/>
              </w:rPr>
              <w:t xml:space="preserve">All </w:t>
            </w:r>
            <w:proofErr w:type="spellStart"/>
            <w:r>
              <w:rPr>
                <w:rFonts w:cstheme="minorHAnsi"/>
                <w:color w:val="000000"/>
                <w:sz w:val="24"/>
                <w:szCs w:val="24"/>
              </w:rPr>
              <w:t>filepaths</w:t>
            </w:r>
            <w:proofErr w:type="spellEnd"/>
            <w:r>
              <w:rPr>
                <w:rFonts w:cstheme="minorHAnsi"/>
                <w:color w:val="000000"/>
                <w:sz w:val="24"/>
                <w:szCs w:val="24"/>
              </w:rPr>
              <w:t xml:space="preserve"> (</w:t>
            </w:r>
            <w:r w:rsidR="00396DA0">
              <w:rPr>
                <w:rFonts w:cstheme="minorHAnsi"/>
                <w:color w:val="000000"/>
                <w:sz w:val="24"/>
                <w:szCs w:val="24"/>
              </w:rPr>
              <w:t xml:space="preserve">directories </w:t>
            </w:r>
            <w:r>
              <w:rPr>
                <w:rFonts w:cstheme="minorHAnsi"/>
                <w:color w:val="000000"/>
                <w:sz w:val="24"/>
                <w:szCs w:val="24"/>
              </w:rPr>
              <w:t>and file</w:t>
            </w:r>
            <w:r w:rsidR="00396DA0">
              <w:rPr>
                <w:rFonts w:cstheme="minorHAnsi"/>
                <w:color w:val="000000"/>
                <w:sz w:val="24"/>
                <w:szCs w:val="24"/>
              </w:rPr>
              <w:t>s</w:t>
            </w:r>
            <w:r>
              <w:rPr>
                <w:rFonts w:cstheme="minorHAnsi"/>
                <w:color w:val="000000"/>
                <w:sz w:val="24"/>
                <w:szCs w:val="24"/>
              </w:rPr>
              <w:t>)</w:t>
            </w:r>
            <w:r w:rsidR="00140F52">
              <w:rPr>
                <w:rFonts w:cstheme="minorHAnsi"/>
                <w:color w:val="000000"/>
                <w:sz w:val="24"/>
                <w:szCs w:val="24"/>
              </w:rPr>
              <w:t xml:space="preserve"> associated with an RPM on the local system</w:t>
            </w:r>
            <w:r>
              <w:rPr>
                <w:rFonts w:cstheme="minorHAnsi"/>
                <w:color w:val="000000"/>
                <w:sz w:val="24"/>
                <w:szCs w:val="24"/>
              </w:rPr>
              <w:t xml:space="preserve"> </w:t>
            </w:r>
            <w:r w:rsidRPr="00A95CD3">
              <w:rPr>
                <w:rFonts w:cstheme="minorHAnsi"/>
                <w:color w:val="000000"/>
                <w:sz w:val="24"/>
                <w:szCs w:val="24"/>
              </w:rPr>
              <w:t>MUST</w:t>
            </w:r>
            <w:r>
              <w:rPr>
                <w:rFonts w:cstheme="minorHAnsi"/>
                <w:color w:val="000000"/>
                <w:sz w:val="24"/>
                <w:szCs w:val="24"/>
              </w:rPr>
              <w:t xml:space="preserve"> be collected from the </w:t>
            </w:r>
            <w:r w:rsidR="00140F52">
              <w:rPr>
                <w:rFonts w:cstheme="minorHAnsi"/>
                <w:color w:val="000000"/>
                <w:sz w:val="24"/>
                <w:szCs w:val="24"/>
              </w:rPr>
              <w:t xml:space="preserve">RPM </w:t>
            </w:r>
            <w:r>
              <w:rPr>
                <w:rFonts w:cstheme="minorHAnsi"/>
                <w:color w:val="000000"/>
                <w:sz w:val="24"/>
                <w:szCs w:val="24"/>
              </w:rPr>
              <w:t>database.</w:t>
            </w:r>
          </w:p>
          <w:p w14:paraId="66460F54"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
          <w:p w14:paraId="28C705AC" w14:textId="32C66981" w:rsidR="00792765" w:rsidRPr="00810AEC" w:rsidRDefault="00FF5192"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roofErr w:type="gramStart"/>
            <w:r w:rsidRPr="00AA18D5">
              <w:rPr>
                <w:rFonts w:cstheme="minorHAnsi"/>
                <w:i/>
                <w:color w:val="000000"/>
                <w:sz w:val="24"/>
                <w:szCs w:val="24"/>
              </w:rPr>
              <w:lastRenderedPageBreak/>
              <w:t>false</w:t>
            </w:r>
            <w:proofErr w:type="gramEnd"/>
            <w:r w:rsidRPr="00AA18D5">
              <w:rPr>
                <w:rFonts w:cstheme="minorHAnsi"/>
                <w:i/>
                <w:color w:val="000000"/>
                <w:sz w:val="24"/>
                <w:szCs w:val="24"/>
              </w:rPr>
              <w:t>:</w:t>
            </w:r>
            <w:r w:rsidRPr="00AA18D5">
              <w:rPr>
                <w:rFonts w:cstheme="minorHAnsi"/>
                <w:color w:val="000000"/>
                <w:sz w:val="24"/>
                <w:szCs w:val="24"/>
              </w:rPr>
              <w:t xml:space="preserve"> </w:t>
            </w:r>
            <w:proofErr w:type="spellStart"/>
            <w:r w:rsidRPr="00AA18D5">
              <w:rPr>
                <w:rFonts w:cstheme="minorHAnsi"/>
                <w:color w:val="000000"/>
                <w:sz w:val="24"/>
                <w:szCs w:val="24"/>
              </w:rPr>
              <w:t>Filepaths</w:t>
            </w:r>
            <w:proofErr w:type="spellEnd"/>
            <w:r w:rsidRPr="00AA18D5">
              <w:rPr>
                <w:rFonts w:cstheme="minorHAnsi"/>
                <w:color w:val="000000"/>
                <w:sz w:val="24"/>
                <w:szCs w:val="24"/>
              </w:rPr>
              <w:t xml:space="preserve"> (</w:t>
            </w:r>
            <w:r w:rsidR="00396DA0" w:rsidRPr="00AA18D5">
              <w:rPr>
                <w:rFonts w:cstheme="minorHAnsi"/>
                <w:color w:val="000000"/>
                <w:sz w:val="24"/>
                <w:szCs w:val="24"/>
              </w:rPr>
              <w:t xml:space="preserve">directories </w:t>
            </w:r>
            <w:r w:rsidRPr="00AA18D5">
              <w:rPr>
                <w:rFonts w:cstheme="minorHAnsi"/>
                <w:color w:val="000000"/>
                <w:sz w:val="24"/>
                <w:szCs w:val="24"/>
              </w:rPr>
              <w:t>and file</w:t>
            </w:r>
            <w:r w:rsidR="00396DA0" w:rsidRPr="00AA18D5">
              <w:rPr>
                <w:rFonts w:cstheme="minorHAnsi"/>
                <w:color w:val="000000"/>
                <w:sz w:val="24"/>
                <w:szCs w:val="24"/>
              </w:rPr>
              <w:t>s</w:t>
            </w:r>
            <w:r w:rsidRPr="00AA18D5">
              <w:rPr>
                <w:rFonts w:cstheme="minorHAnsi"/>
                <w:color w:val="000000"/>
                <w:sz w:val="24"/>
                <w:szCs w:val="24"/>
              </w:rPr>
              <w:t xml:space="preserve">) </w:t>
            </w:r>
            <w:r w:rsidR="00140F52" w:rsidRPr="00AA18D5">
              <w:rPr>
                <w:rFonts w:cstheme="minorHAnsi"/>
                <w:color w:val="000000"/>
                <w:sz w:val="24"/>
                <w:szCs w:val="24"/>
              </w:rPr>
              <w:t xml:space="preserve">associated with an RPM on the local system </w:t>
            </w:r>
            <w:r w:rsidRPr="00A95CD3">
              <w:rPr>
                <w:rFonts w:cstheme="minorHAnsi"/>
                <w:color w:val="000000"/>
                <w:sz w:val="24"/>
                <w:szCs w:val="24"/>
              </w:rPr>
              <w:t>MUST NOT</w:t>
            </w:r>
            <w:r w:rsidRPr="00AA18D5">
              <w:rPr>
                <w:rFonts w:cstheme="minorHAnsi"/>
                <w:color w:val="000000"/>
                <w:sz w:val="24"/>
                <w:szCs w:val="24"/>
              </w:rPr>
              <w:t xml:space="preserve"> be collected from the </w:t>
            </w:r>
            <w:r w:rsidR="00140F52" w:rsidRPr="00AA18D5">
              <w:rPr>
                <w:rFonts w:cstheme="minorHAnsi"/>
                <w:color w:val="000000"/>
                <w:sz w:val="24"/>
                <w:szCs w:val="24"/>
              </w:rPr>
              <w:t xml:space="preserve">RPM </w:t>
            </w:r>
            <w:r w:rsidRPr="00AA18D5">
              <w:rPr>
                <w:rFonts w:cstheme="minorHAnsi"/>
                <w:color w:val="000000"/>
                <w:sz w:val="24"/>
                <w:szCs w:val="24"/>
              </w:rPr>
              <w:t>database</w:t>
            </w:r>
            <w:r w:rsidR="00792765" w:rsidRPr="00AA18D5">
              <w:rPr>
                <w:rFonts w:cstheme="minorHAnsi"/>
                <w:color w:val="000000"/>
                <w:sz w:val="24"/>
                <w:szCs w:val="24"/>
              </w:rPr>
              <w:t>.</w:t>
            </w:r>
          </w:p>
          <w:p w14:paraId="7631707F" w14:textId="77777777" w:rsidR="00792765" w:rsidRDefault="00792765" w:rsidP="009B4965">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
          <w:p w14:paraId="61B5B03F" w14:textId="77777777" w:rsidR="00792765" w:rsidRPr="00810AEC" w:rsidRDefault="00792765" w:rsidP="00FF5192">
            <w:pPr>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810AEC">
              <w:rPr>
                <w:rFonts w:cstheme="minorHAnsi"/>
                <w:b/>
                <w:color w:val="000000"/>
                <w:sz w:val="24"/>
                <w:szCs w:val="24"/>
              </w:rPr>
              <w:t xml:space="preserve">Default Value: </w:t>
            </w:r>
            <w:r w:rsidR="00FF5192">
              <w:rPr>
                <w:rFonts w:cstheme="minorHAnsi"/>
                <w:b/>
                <w:color w:val="000000"/>
                <w:sz w:val="24"/>
                <w:szCs w:val="24"/>
              </w:rPr>
              <w:t>false</w:t>
            </w:r>
          </w:p>
        </w:tc>
      </w:tr>
    </w:tbl>
    <w:p w14:paraId="6CD1B7DC" w14:textId="77777777" w:rsidR="00792765" w:rsidRDefault="00792765" w:rsidP="00792765"/>
    <w:p w14:paraId="4487614B" w14:textId="6DC8E8C0" w:rsidR="00792765" w:rsidRDefault="00791CDF" w:rsidP="00BE7B76">
      <w:pPr>
        <w:pStyle w:val="Heading2"/>
        <w:numPr>
          <w:ilvl w:val="1"/>
          <w:numId w:val="5"/>
        </w:numPr>
      </w:pPr>
      <w:bookmarkStart w:id="21" w:name="_Toc322096725"/>
      <w:proofErr w:type="spellStart"/>
      <w:proofErr w:type="gramStart"/>
      <w:r>
        <w:t>li</w:t>
      </w:r>
      <w:r w:rsidR="004E3B20">
        <w:t>n</w:t>
      </w:r>
      <w:r>
        <w:t>u</w:t>
      </w:r>
      <w:r w:rsidR="004E3B20">
        <w:t>x-def:</w:t>
      </w:r>
      <w:proofErr w:type="gramEnd"/>
      <w:r w:rsidR="00FF5192">
        <w:t>rpminfo</w:t>
      </w:r>
      <w:r w:rsidR="00792765">
        <w:t>_state</w:t>
      </w:r>
      <w:bookmarkEnd w:id="21"/>
      <w:proofErr w:type="spellEnd"/>
    </w:p>
    <w:p w14:paraId="18AC4327" w14:textId="1AE6F118" w:rsidR="00792765" w:rsidRPr="00DC6539" w:rsidRDefault="00792765" w:rsidP="00792765">
      <w:r w:rsidRPr="005F2E1E">
        <w:t xml:space="preserve">The </w:t>
      </w:r>
      <w:proofErr w:type="spellStart"/>
      <w:r w:rsidR="00FF5192">
        <w:rPr>
          <w:rFonts w:ascii="Courier New" w:hAnsi="Courier New"/>
        </w:rPr>
        <w:t>rpminfo</w:t>
      </w:r>
      <w:r w:rsidRPr="00C43D0E">
        <w:rPr>
          <w:rFonts w:ascii="Courier New" w:hAnsi="Courier New"/>
        </w:rPr>
        <w:t>_state</w:t>
      </w:r>
      <w:proofErr w:type="spellEnd"/>
      <w:r w:rsidRPr="005F2E1E">
        <w:t xml:space="preserve"> </w:t>
      </w:r>
      <w:r>
        <w:t>construct</w:t>
      </w:r>
      <w:r w:rsidRPr="005F2E1E">
        <w:t xml:space="preserve"> </w:t>
      </w:r>
      <w:r>
        <w:t>is used by a</w:t>
      </w:r>
      <w:r w:rsidR="005371AA">
        <w:t>n</w:t>
      </w:r>
      <w:r>
        <w:t xml:space="preserve"> </w:t>
      </w:r>
      <w:proofErr w:type="spellStart"/>
      <w:r w:rsidR="00FF5192">
        <w:rPr>
          <w:rFonts w:ascii="Courier New" w:hAnsi="Courier New"/>
        </w:rPr>
        <w:t>rpminfo</w:t>
      </w:r>
      <w:r w:rsidRPr="00C43D0E">
        <w:rPr>
          <w:rFonts w:ascii="Courier New" w:hAnsi="Courier New"/>
        </w:rPr>
        <w:t>_test</w:t>
      </w:r>
      <w:proofErr w:type="spellEnd"/>
      <w:r>
        <w:t xml:space="preserve"> to specify the </w:t>
      </w:r>
      <w:r w:rsidR="00791CDF">
        <w:t xml:space="preserve">RPM </w:t>
      </w:r>
      <w:r w:rsidR="00FF5192">
        <w:t>header</w:t>
      </w:r>
      <w:r>
        <w:t xml:space="preserve"> information to check </w:t>
      </w:r>
      <w:r w:rsidR="00FD126D">
        <w:t>for RPM</w:t>
      </w:r>
      <w:r>
        <w:t xml:space="preserve"> </w:t>
      </w:r>
      <w:r w:rsidR="00FD126D">
        <w:t xml:space="preserve">packages on </w:t>
      </w:r>
      <w:r w:rsidR="00791CDF">
        <w:t xml:space="preserve">Linux </w:t>
      </w:r>
      <w:r>
        <w:t>platforms</w:t>
      </w:r>
      <w:r w:rsidR="009638FF">
        <w:rPr>
          <w:rStyle w:val="FootnoteReference"/>
        </w:rPr>
        <w:footnoteReference w:id="6"/>
      </w:r>
      <w:r>
        <w:t>.</w:t>
      </w:r>
      <w:r w:rsidDel="00C858A5">
        <w:t xml:space="preserve"> </w:t>
      </w:r>
      <w:r w:rsidR="00DE3F7B">
        <w:t xml:space="preserve">RPMs follow the file naming format of </w:t>
      </w:r>
      <w:r w:rsidR="00DE3F7B" w:rsidRPr="00DE3F7B">
        <w:rPr>
          <w:rFonts w:ascii="Courier New" w:hAnsi="Courier New" w:cs="Courier New"/>
        </w:rPr>
        <w:t>name-version-</w:t>
      </w:r>
      <w:proofErr w:type="spellStart"/>
      <w:r w:rsidR="00DE3F7B" w:rsidRPr="00DE3F7B">
        <w:rPr>
          <w:rFonts w:ascii="Courier New" w:hAnsi="Courier New" w:cs="Courier New"/>
        </w:rPr>
        <w:t>release.architecture.rpm</w:t>
      </w:r>
      <w:proofErr w:type="spellEnd"/>
      <w:r w:rsidR="00DE3F7B">
        <w:rPr>
          <w:rStyle w:val="FootnoteReference"/>
          <w:rFonts w:ascii="Courier New" w:hAnsi="Courier New" w:cs="Courier New"/>
        </w:rPr>
        <w:footnoteReference w:id="7"/>
      </w:r>
      <w:r w:rsidR="00DE3F7B">
        <w:t>.</w:t>
      </w:r>
    </w:p>
    <w:p w14:paraId="2398FEE5" w14:textId="77777777" w:rsidR="00792765" w:rsidRPr="00025742" w:rsidRDefault="00391005" w:rsidP="00792765">
      <w:pPr>
        <w:jc w:val="center"/>
      </w:pPr>
      <w:r>
        <w:object w:dxaOrig="3746" w:dyaOrig="4105" w14:anchorId="5EA687F6">
          <v:shape id="_x0000_i1027" type="#_x0000_t75" style="width:186.3pt;height:205.6pt" o:ole="">
            <v:imagedata r:id="rId17" o:title=""/>
          </v:shape>
          <o:OLEObject Type="Embed" ProgID="Visio.Drawing.11" ShapeID="_x0000_i1027" DrawAspect="Content" ObjectID="_1406962757" r:id="rId18"/>
        </w:objec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999"/>
        <w:gridCol w:w="2969"/>
        <w:gridCol w:w="1352"/>
        <w:gridCol w:w="988"/>
        <w:gridCol w:w="2268"/>
      </w:tblGrid>
      <w:tr w:rsidR="00792765" w14:paraId="5B2F3496" w14:textId="77777777" w:rsidTr="009B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3F7754DC" w14:textId="77777777" w:rsidR="00792765" w:rsidRDefault="00792765" w:rsidP="009B4965">
            <w:pPr>
              <w:spacing w:after="200" w:line="276" w:lineRule="auto"/>
              <w:rPr>
                <w:rFonts w:eastAsiaTheme="minorHAnsi"/>
                <w:b w:val="0"/>
                <w:bCs w:val="0"/>
                <w:color w:val="auto"/>
                <w:lang w:bidi="ar-SA"/>
              </w:rPr>
            </w:pPr>
            <w:r>
              <w:t>Property</w:t>
            </w:r>
          </w:p>
        </w:tc>
        <w:tc>
          <w:tcPr>
            <w:tcW w:w="1550" w:type="pct"/>
          </w:tcPr>
          <w:p w14:paraId="5FFF4234"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6" w:type="pct"/>
          </w:tcPr>
          <w:p w14:paraId="5E9BAD44"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6" w:type="pct"/>
          </w:tcPr>
          <w:p w14:paraId="1552E485"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184" w:type="pct"/>
          </w:tcPr>
          <w:p w14:paraId="28157B7D" w14:textId="77777777" w:rsidR="00792765" w:rsidRDefault="00792765" w:rsidP="009B4965">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FE1F03" w:rsidRPr="009F2226" w14:paraId="627A3C1A"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3D0157F4" w14:textId="77777777" w:rsidR="00FE1F03" w:rsidRPr="009676C4" w:rsidRDefault="00FE1F03" w:rsidP="009B4965">
            <w:r>
              <w:t>name</w:t>
            </w:r>
          </w:p>
        </w:tc>
        <w:tc>
          <w:tcPr>
            <w:tcW w:w="1550" w:type="pct"/>
          </w:tcPr>
          <w:p w14:paraId="7797EFF9" w14:textId="77777777" w:rsidR="00FE1F03" w:rsidRPr="0031429A" w:rsidRDefault="00FE1F03" w:rsidP="009B4965">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6" w:type="pct"/>
          </w:tcPr>
          <w:p w14:paraId="1ADE1679" w14:textId="77777777" w:rsidR="00FE1F03" w:rsidRPr="0031429A" w:rsidRDefault="00FE1F03" w:rsidP="009B4965">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5510F2E7" w14:textId="77777777" w:rsidR="00FE1F03" w:rsidRPr="00F5484A" w:rsidRDefault="00FE1F03" w:rsidP="009B4965">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7F9E497C" w14:textId="77777777" w:rsidR="003B4C36" w:rsidRDefault="00FE1F03" w:rsidP="008202D8">
            <w:pPr>
              <w:cnfStyle w:val="000000100000" w:firstRow="0" w:lastRow="0" w:firstColumn="0" w:lastColumn="0" w:oddVBand="0" w:evenVBand="0" w:oddHBand="1" w:evenHBand="0" w:firstRowFirstColumn="0" w:firstRowLastColumn="0" w:lastRowFirstColumn="0" w:lastRowLastColumn="0"/>
              <w:rPr>
                <w:ins w:id="23" w:author="Haynes, Dan" w:date="2012-06-21T09:09:00Z"/>
                <w:rFonts w:cstheme="minorHAnsi"/>
                <w:color w:val="000000"/>
              </w:rPr>
            </w:pPr>
            <w:r w:rsidRPr="00A22BD0">
              <w:rPr>
                <w:rFonts w:cstheme="minorHAnsi"/>
                <w:color w:val="000000"/>
              </w:rPr>
              <w:t xml:space="preserve">This is the </w:t>
            </w:r>
            <w:r w:rsidR="00721E64">
              <w:rPr>
                <w:rFonts w:cstheme="minorHAnsi"/>
                <w:color w:val="000000"/>
              </w:rPr>
              <w:t xml:space="preserve">RPM </w:t>
            </w:r>
            <w:r w:rsidRPr="00A22BD0">
              <w:rPr>
                <w:rFonts w:cstheme="minorHAnsi"/>
                <w:color w:val="000000"/>
              </w:rPr>
              <w:t>package name to check</w:t>
            </w:r>
            <w:r w:rsidR="00721E64">
              <w:rPr>
                <w:rStyle w:val="FootnoteReference"/>
                <w:rFonts w:cstheme="minorHAnsi"/>
                <w:color w:val="000000"/>
              </w:rPr>
              <w:footnoteReference w:id="8"/>
            </w:r>
            <w:r w:rsidRPr="00A22BD0">
              <w:rPr>
                <w:rFonts w:cstheme="minorHAnsi"/>
                <w:color w:val="000000"/>
              </w:rPr>
              <w:t>.</w:t>
            </w:r>
            <w:ins w:id="24" w:author="MITRE" w:date="2012-06-15T11:15:00Z">
              <w:r w:rsidR="008202D8">
                <w:rPr>
                  <w:rFonts w:cstheme="minorHAnsi"/>
                  <w:color w:val="000000"/>
                </w:rPr>
                <w:t xml:space="preserve">  </w:t>
              </w:r>
            </w:ins>
          </w:p>
          <w:p w14:paraId="29A67459" w14:textId="77777777" w:rsidR="003B4C36" w:rsidRDefault="003B4C36" w:rsidP="008202D8">
            <w:pPr>
              <w:cnfStyle w:val="000000100000" w:firstRow="0" w:lastRow="0" w:firstColumn="0" w:lastColumn="0" w:oddVBand="0" w:evenVBand="0" w:oddHBand="1" w:evenHBand="0" w:firstRowFirstColumn="0" w:firstRowLastColumn="0" w:lastRowFirstColumn="0" w:lastRowLastColumn="0"/>
              <w:rPr>
                <w:ins w:id="25" w:author="Haynes, Dan" w:date="2012-06-21T09:09:00Z"/>
                <w:rFonts w:cstheme="minorHAnsi"/>
                <w:color w:val="000000"/>
              </w:rPr>
            </w:pPr>
          </w:p>
          <w:p w14:paraId="064364AF" w14:textId="76760B8F" w:rsidR="00FE1F03" w:rsidRPr="00F5484A" w:rsidRDefault="008202D8" w:rsidP="008202D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 xml:space="preserve">The </w:t>
            </w:r>
            <w:proofErr w:type="spellStart"/>
            <w:r>
              <w:rPr>
                <w:rFonts w:cstheme="minorHAnsi"/>
                <w:color w:val="000000"/>
              </w:rPr>
              <w:t>rpmtsInitIterator</w:t>
            </w:r>
            <w:proofErr w:type="spellEnd"/>
            <w:r w:rsidR="00F30D19">
              <w:rPr>
                <w:rStyle w:val="FootnoteReference"/>
                <w:rFonts w:cstheme="minorHAnsi"/>
                <w:color w:val="000000"/>
              </w:rPr>
              <w:footnoteReference w:id="9"/>
            </w:r>
            <w:r w:rsidR="00B372AC">
              <w:rPr>
                <w:rFonts w:cstheme="minorHAnsi"/>
                <w:color w:val="000000"/>
              </w:rPr>
              <w:t xml:space="preserve"> function</w:t>
            </w:r>
            <w:r w:rsidR="00F30D19">
              <w:rPr>
                <w:rFonts w:cstheme="minorHAnsi"/>
                <w:color w:val="000000"/>
              </w:rPr>
              <w:t xml:space="preserve"> and RPMTAG_NAME</w:t>
            </w:r>
            <w:r w:rsidR="00F30D19">
              <w:rPr>
                <w:rStyle w:val="FootnoteReference"/>
                <w:rFonts w:cstheme="minorHAnsi"/>
                <w:color w:val="000000"/>
              </w:rPr>
              <w:footnoteReference w:id="10"/>
            </w:r>
            <w:r w:rsidR="00F30D19">
              <w:rPr>
                <w:rFonts w:cstheme="minorHAnsi"/>
                <w:color w:val="000000"/>
              </w:rPr>
              <w:t xml:space="preserve"> can be used to retrieve the specified RPM header.</w:t>
            </w:r>
          </w:p>
        </w:tc>
      </w:tr>
      <w:tr w:rsidR="00FE1F03" w:rsidRPr="009F2226" w14:paraId="0B056853" w14:textId="77777777" w:rsidTr="009B4965">
        <w:tc>
          <w:tcPr>
            <w:cnfStyle w:val="001000000000" w:firstRow="0" w:lastRow="0" w:firstColumn="1" w:lastColumn="0" w:oddVBand="0" w:evenVBand="0" w:oddHBand="0" w:evenHBand="0" w:firstRowFirstColumn="0" w:firstRowLastColumn="0" w:lastRowFirstColumn="0" w:lastRowLastColumn="0"/>
            <w:tcW w:w="1044" w:type="pct"/>
          </w:tcPr>
          <w:p w14:paraId="0660A9EF" w14:textId="77777777" w:rsidR="00FE1F03" w:rsidRDefault="00FE1F03" w:rsidP="009B4965">
            <w:r>
              <w:lastRenderedPageBreak/>
              <w:t>arch</w:t>
            </w:r>
          </w:p>
        </w:tc>
        <w:tc>
          <w:tcPr>
            <w:tcW w:w="1550" w:type="pct"/>
          </w:tcPr>
          <w:p w14:paraId="4563EC4C" w14:textId="77777777" w:rsidR="00FE1F03" w:rsidRDefault="00FE1F03" w:rsidP="009B4965">
            <w:pPr>
              <w:cnfStyle w:val="000000000000" w:firstRow="0" w:lastRow="0" w:firstColumn="0" w:lastColumn="0" w:oddVBand="0" w:evenVBand="0" w:oddHBand="0" w:evenHBand="0" w:firstRowFirstColumn="0" w:firstRowLastColumn="0" w:lastRowFirstColumn="0" w:lastRowLastColumn="0"/>
            </w:pPr>
            <w:proofErr w:type="spellStart"/>
            <w:r>
              <w:t>oval-def:EntityStateStringType</w:t>
            </w:r>
            <w:proofErr w:type="spellEnd"/>
          </w:p>
        </w:tc>
        <w:tc>
          <w:tcPr>
            <w:tcW w:w="706" w:type="pct"/>
          </w:tcPr>
          <w:p w14:paraId="256CFB79" w14:textId="77777777" w:rsidR="00FE1F03" w:rsidRDefault="00FE1F03" w:rsidP="009B4965">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60F81EF5" w14:textId="77777777" w:rsidR="00FE1F03" w:rsidRPr="00F5484A" w:rsidRDefault="00FE1F03" w:rsidP="009B4965">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71CA367F" w14:textId="480C067B" w:rsidR="003B4C36" w:rsidRDefault="00FE1F03" w:rsidP="00437E40">
            <w:pPr>
              <w:cnfStyle w:val="000000000000" w:firstRow="0" w:lastRow="0" w:firstColumn="0" w:lastColumn="0" w:oddVBand="0" w:evenVBand="0" w:oddHBand="0" w:evenHBand="0" w:firstRowFirstColumn="0" w:firstRowLastColumn="0" w:lastRowFirstColumn="0" w:lastRowLastColumn="0"/>
              <w:rPr>
                <w:ins w:id="26" w:author="Haynes, Dan" w:date="2012-06-21T09:09:00Z"/>
                <w:rFonts w:cstheme="minorHAnsi"/>
                <w:color w:val="000000"/>
              </w:rPr>
            </w:pPr>
            <w:r w:rsidRPr="00A22BD0">
              <w:rPr>
                <w:rFonts w:cstheme="minorHAnsi"/>
                <w:color w:val="000000"/>
              </w:rPr>
              <w:t>This is the architecture f</w:t>
            </w:r>
            <w:r>
              <w:rPr>
                <w:rFonts w:cstheme="minorHAnsi"/>
                <w:color w:val="000000"/>
              </w:rPr>
              <w:t>or which the RPM</w:t>
            </w:r>
            <w:r w:rsidR="00721E64">
              <w:rPr>
                <w:rFonts w:cstheme="minorHAnsi"/>
                <w:color w:val="000000"/>
              </w:rPr>
              <w:t xml:space="preserve"> package</w:t>
            </w:r>
            <w:r>
              <w:rPr>
                <w:rFonts w:cstheme="minorHAnsi"/>
                <w:color w:val="000000"/>
              </w:rPr>
              <w:t xml:space="preserve"> was built</w:t>
            </w:r>
            <w:r w:rsidR="00721E64">
              <w:rPr>
                <w:rStyle w:val="FootnoteReference"/>
                <w:rFonts w:cstheme="minorHAnsi"/>
                <w:color w:val="000000"/>
              </w:rPr>
              <w:footnoteReference w:id="11"/>
            </w:r>
            <w:r w:rsidRPr="00A22BD0">
              <w:rPr>
                <w:rFonts w:cstheme="minorHAnsi"/>
                <w:color w:val="000000"/>
              </w:rPr>
              <w:t>.</w:t>
            </w:r>
            <w:ins w:id="27" w:author="MITRE" w:date="2012-06-15T12:44:00Z">
              <w:r w:rsidR="00487F18">
                <w:rPr>
                  <w:rFonts w:cstheme="minorHAnsi"/>
                  <w:color w:val="000000"/>
                </w:rPr>
                <w:t xml:space="preserve">  </w:t>
              </w:r>
            </w:ins>
          </w:p>
          <w:p w14:paraId="21BD52B8" w14:textId="77777777" w:rsidR="003B4C36" w:rsidRDefault="003B4C36" w:rsidP="00437E40">
            <w:pPr>
              <w:cnfStyle w:val="000000000000" w:firstRow="0" w:lastRow="0" w:firstColumn="0" w:lastColumn="0" w:oddVBand="0" w:evenVBand="0" w:oddHBand="0" w:evenHBand="0" w:firstRowFirstColumn="0" w:firstRowLastColumn="0" w:lastRowFirstColumn="0" w:lastRowLastColumn="0"/>
              <w:rPr>
                <w:ins w:id="28" w:author="Haynes, Dan" w:date="2012-06-21T09:09:00Z"/>
                <w:rFonts w:cstheme="minorHAnsi"/>
                <w:color w:val="000000"/>
              </w:rPr>
            </w:pPr>
          </w:p>
          <w:p w14:paraId="29C87A37" w14:textId="7599A0DE" w:rsidR="00FE1F03" w:rsidRPr="00F5484A" w:rsidRDefault="00487F18" w:rsidP="00437E40">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sidR="00B372AC">
              <w:rPr>
                <w:rFonts w:cstheme="minorHAnsi"/>
                <w:color w:val="000000"/>
              </w:rPr>
              <w:t>headerGetEntry</w:t>
            </w:r>
            <w:proofErr w:type="spellEnd"/>
            <w:r w:rsidR="00B372AC">
              <w:rPr>
                <w:rStyle w:val="FootnoteReference"/>
                <w:rFonts w:cstheme="minorHAnsi"/>
                <w:color w:val="000000"/>
              </w:rPr>
              <w:footnoteReference w:id="12"/>
            </w:r>
            <w:r w:rsidR="00B372AC">
              <w:rPr>
                <w:rFonts w:cstheme="minorHAnsi"/>
                <w:color w:val="000000"/>
              </w:rPr>
              <w:t xml:space="preserve"> function and RPMTAG_ARCH</w:t>
            </w:r>
            <w:r w:rsidR="00B372AC">
              <w:rPr>
                <w:rStyle w:val="FootnoteReference"/>
                <w:rFonts w:cstheme="minorHAnsi"/>
                <w:color w:val="000000"/>
              </w:rPr>
              <w:footnoteReference w:id="13"/>
            </w:r>
            <w:r w:rsidR="00B372AC">
              <w:rPr>
                <w:rFonts w:cstheme="minorHAnsi"/>
                <w:color w:val="000000"/>
              </w:rPr>
              <w:t xml:space="preserve"> </w:t>
            </w:r>
            <w:r>
              <w:rPr>
                <w:rFonts w:cstheme="minorHAnsi"/>
                <w:color w:val="000000"/>
              </w:rPr>
              <w:t xml:space="preserve">can be used to retrieve the architecture of the RPM package. </w:t>
            </w:r>
          </w:p>
        </w:tc>
      </w:tr>
      <w:tr w:rsidR="00FE1F03" w:rsidRPr="009F2226" w14:paraId="75E3C76D"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697FF18C" w14:textId="77777777" w:rsidR="00FE1F03" w:rsidRDefault="00FE1F03" w:rsidP="009B4965">
            <w:r>
              <w:t>epoch</w:t>
            </w:r>
          </w:p>
        </w:tc>
        <w:tc>
          <w:tcPr>
            <w:tcW w:w="1550" w:type="pct"/>
          </w:tcPr>
          <w:p w14:paraId="6C6266F1" w14:textId="77777777" w:rsidR="00FE1F03" w:rsidRDefault="00FE1F03" w:rsidP="009638FF">
            <w:pPr>
              <w:cnfStyle w:val="000000100000" w:firstRow="0" w:lastRow="0" w:firstColumn="0" w:lastColumn="0" w:oddVBand="0" w:evenVBand="0" w:oddHBand="1" w:evenHBand="0" w:firstRowFirstColumn="0" w:firstRowLastColumn="0" w:lastRowFirstColumn="0" w:lastRowLastColumn="0"/>
            </w:pPr>
            <w:r>
              <w:t>oval-</w:t>
            </w:r>
            <w:proofErr w:type="spellStart"/>
            <w:r>
              <w:t>def</w:t>
            </w:r>
            <w:proofErr w:type="spellEnd"/>
            <w:r>
              <w:t>:</w:t>
            </w:r>
          </w:p>
          <w:p w14:paraId="1E526110" w14:textId="77777777" w:rsidR="00CA557F" w:rsidRDefault="00FE1F03" w:rsidP="009638FF">
            <w:pPr>
              <w:cnfStyle w:val="000000100000" w:firstRow="0" w:lastRow="0" w:firstColumn="0" w:lastColumn="0" w:oddVBand="0" w:evenVBand="0" w:oddHBand="1" w:evenHBand="0" w:firstRowFirstColumn="0" w:firstRowLastColumn="0" w:lastRowFirstColumn="0" w:lastRowLastColumn="0"/>
              <w:rPr>
                <w:ins w:id="29" w:author="Haynes, Dan" w:date="2012-06-21T09:01:00Z"/>
              </w:rPr>
            </w:pPr>
            <w:proofErr w:type="spellStart"/>
            <w:r>
              <w:t>EntityStateAnySimpleType</w:t>
            </w:r>
            <w:proofErr w:type="spellEnd"/>
            <w:ins w:id="30" w:author="MITRE" w:date="2012-06-15T10:49:00Z">
              <w:r w:rsidR="004478EC">
                <w:t xml:space="preserve"> </w:t>
              </w:r>
            </w:ins>
          </w:p>
          <w:p w14:paraId="161418A6" w14:textId="6F792929" w:rsidR="00FE1F03" w:rsidRDefault="00FE1F03" w:rsidP="009638FF">
            <w:pPr>
              <w:cnfStyle w:val="000000100000" w:firstRow="0" w:lastRow="0" w:firstColumn="0" w:lastColumn="0" w:oddVBand="0" w:evenVBand="0" w:oddHBand="1" w:evenHBand="0" w:firstRowFirstColumn="0" w:firstRowLastColumn="0" w:lastRowFirstColumn="0" w:lastRowLastColumn="0"/>
            </w:pPr>
          </w:p>
        </w:tc>
        <w:tc>
          <w:tcPr>
            <w:tcW w:w="706" w:type="pct"/>
          </w:tcPr>
          <w:p w14:paraId="1C025DC4" w14:textId="77777777" w:rsidR="00FE1F03" w:rsidRDefault="00FE1F03" w:rsidP="009B4965">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21D3EA4B" w14:textId="77777777" w:rsidR="00FE1F03" w:rsidRPr="00F5484A" w:rsidRDefault="00FE1F03" w:rsidP="009B4965">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9CFFAAA"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 xml:space="preserve">This is the epoch number of the </w:t>
            </w:r>
            <w:proofErr w:type="gramStart"/>
            <w:r w:rsidRPr="00A22BD0">
              <w:rPr>
                <w:rFonts w:cstheme="minorHAnsi"/>
                <w:color w:val="000000"/>
              </w:rPr>
              <w:t>RPM,</w:t>
            </w:r>
            <w:proofErr w:type="gramEnd"/>
            <w:r w:rsidRPr="00A22BD0">
              <w:rPr>
                <w:rFonts w:cstheme="minorHAnsi"/>
                <w:color w:val="000000"/>
              </w:rPr>
              <w:t xml:space="preserve"> this is used as a kludge for version-release comparisons where the vendor has done some kind of re-numbering or version forking. </w:t>
            </w:r>
          </w:p>
          <w:p w14:paraId="1AD0272C"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3E7B8D8A" w14:textId="366AC07B"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 xml:space="preserve">For a null epoch (or '(none)' as returned by </w:t>
            </w:r>
            <w:r w:rsidRPr="0032366F">
              <w:rPr>
                <w:rFonts w:ascii="Courier New" w:hAnsi="Courier New" w:cs="Courier New"/>
                <w:color w:val="000000"/>
              </w:rPr>
              <w:t>rpm</w:t>
            </w:r>
            <w:r w:rsidRPr="00A22BD0">
              <w:rPr>
                <w:rFonts w:cstheme="minorHAnsi"/>
                <w:color w:val="000000"/>
              </w:rPr>
              <w:t>)</w:t>
            </w:r>
            <w:r w:rsidR="00D22BB1">
              <w:rPr>
                <w:rFonts w:cstheme="minorHAnsi"/>
                <w:color w:val="000000"/>
              </w:rPr>
              <w:t>,</w:t>
            </w:r>
            <w:r w:rsidRPr="00A22BD0">
              <w:rPr>
                <w:rFonts w:cstheme="minorHAnsi"/>
                <w:color w:val="000000"/>
              </w:rPr>
              <w:t xml:space="preserve"> the string '(none)' </w:t>
            </w:r>
            <w:r w:rsidR="00A95CD3">
              <w:rPr>
                <w:rFonts w:cstheme="minorHAnsi"/>
                <w:color w:val="000000"/>
              </w:rPr>
              <w:t>SHOULD</w:t>
            </w:r>
            <w:r w:rsidR="00D22BB1" w:rsidRPr="00A22BD0">
              <w:rPr>
                <w:rFonts w:cstheme="minorHAnsi"/>
                <w:color w:val="000000"/>
              </w:rPr>
              <w:t xml:space="preserve"> </w:t>
            </w:r>
            <w:r w:rsidRPr="00A22BD0">
              <w:rPr>
                <w:rFonts w:cstheme="minorHAnsi"/>
                <w:color w:val="000000"/>
              </w:rPr>
              <w:t>be used</w:t>
            </w:r>
            <w:r>
              <w:rPr>
                <w:rFonts w:cstheme="minorHAnsi"/>
                <w:color w:val="000000"/>
              </w:rPr>
              <w:t>, not the value 0 that is outputted by</w:t>
            </w:r>
            <w:r w:rsidR="00D22BB1">
              <w:rPr>
                <w:rFonts w:cstheme="minorHAnsi"/>
                <w:color w:val="000000"/>
              </w:rPr>
              <w:t xml:space="preserve"> the</w:t>
            </w:r>
            <w:r>
              <w:rPr>
                <w:rFonts w:cstheme="minorHAnsi"/>
                <w:color w:val="000000"/>
              </w:rPr>
              <w:t xml:space="preserve"> </w:t>
            </w:r>
            <w:r w:rsidR="002B5733">
              <w:rPr>
                <w:rFonts w:ascii="Courier New" w:hAnsi="Courier New" w:cs="Courier New"/>
                <w:color w:val="000000"/>
              </w:rPr>
              <w:t>rpm</w:t>
            </w:r>
            <w:r w:rsidR="00D22BB1">
              <w:rPr>
                <w:rFonts w:cstheme="minorHAnsi"/>
                <w:color w:val="000000"/>
              </w:rPr>
              <w:t xml:space="preserve"> program</w:t>
            </w:r>
            <w:r w:rsidRPr="00A22BD0">
              <w:rPr>
                <w:rFonts w:cstheme="minorHAnsi"/>
                <w:color w:val="000000"/>
              </w:rPr>
              <w:t xml:space="preserve">. </w:t>
            </w:r>
          </w:p>
          <w:p w14:paraId="24F1B6B5"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2A00582" w14:textId="516555EB" w:rsidR="00CA557F" w:rsidRDefault="00CA557F"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datatype</w:t>
            </w:r>
            <w:proofErr w:type="spellEnd"/>
            <w:r w:rsidR="00986F87">
              <w:rPr>
                <w:rFonts w:cstheme="minorHAnsi"/>
                <w:color w:val="000000"/>
              </w:rPr>
              <w:t xml:space="preserve"> of this property</w:t>
            </w:r>
            <w:r>
              <w:rPr>
                <w:rFonts w:cstheme="minorHAnsi"/>
                <w:color w:val="000000"/>
              </w:rPr>
              <w:t xml:space="preserve"> MUST be string or int.</w:t>
            </w:r>
            <w:r w:rsidR="00AC79A1">
              <w:t xml:space="preserve">  Please see the </w:t>
            </w:r>
            <w:proofErr w:type="spellStart"/>
            <w:r w:rsidR="00AC79A1" w:rsidRPr="0001557A">
              <w:rPr>
                <w:rFonts w:ascii="Courier New" w:hAnsi="Courier New"/>
              </w:rPr>
              <w:t>SimpleDatatypeEnumeration</w:t>
            </w:r>
            <w:proofErr w:type="spellEnd"/>
            <w:r w:rsidR="00AC79A1">
              <w:t xml:space="preserve"> in the OVAL Language Specification [2] for additional information.</w:t>
            </w:r>
            <w:r w:rsidR="00AC79A1">
              <w:rPr>
                <w:rFonts w:cstheme="minorHAnsi"/>
                <w:color w:val="000000"/>
              </w:rPr>
              <w:t xml:space="preserve">  </w:t>
            </w:r>
          </w:p>
          <w:p w14:paraId="70001AE6" w14:textId="77777777" w:rsidR="00CA557F" w:rsidRDefault="00CA557F"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6353A5C"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0237987E" w14:textId="21D3621A" w:rsidR="00FE1F03" w:rsidRDefault="00FE1F03" w:rsidP="00E57C85">
            <w:pPr>
              <w:cnfStyle w:val="000000100000" w:firstRow="0" w:lastRow="0" w:firstColumn="0" w:lastColumn="0" w:oddVBand="0" w:evenVBand="0" w:oddHBand="1" w:evenHBand="0" w:firstRowFirstColumn="0" w:firstRowLastColumn="0" w:lastRowFirstColumn="0" w:lastRowLastColumn="0"/>
            </w:pPr>
            <w:proofErr w:type="gramStart"/>
            <w:r w:rsidRPr="00483D10">
              <w:rPr>
                <w:rFonts w:ascii="Courier New" w:hAnsi="Courier New" w:cs="Courier New"/>
                <w:b/>
              </w:rPr>
              <w:t>rpm</w:t>
            </w:r>
            <w:proofErr w:type="gramEnd"/>
            <w:r w:rsidRPr="00483D10">
              <w:rPr>
                <w:rFonts w:ascii="Courier New" w:hAnsi="Courier New" w:cs="Courier New"/>
                <w:b/>
              </w:rPr>
              <w:t xml:space="preserve"> -q --</w:t>
            </w:r>
            <w:proofErr w:type="spellStart"/>
            <w:r w:rsidRPr="00483D10">
              <w:rPr>
                <w:rFonts w:ascii="Courier New" w:hAnsi="Courier New" w:cs="Courier New"/>
                <w:b/>
              </w:rPr>
              <w:t>qf</w:t>
            </w:r>
            <w:proofErr w:type="spellEnd"/>
            <w:r w:rsidRPr="00483D10">
              <w:rPr>
                <w:rFonts w:ascii="Courier New" w:hAnsi="Courier New" w:cs="Courier New"/>
                <w:b/>
              </w:rPr>
              <w:t xml:space="preserve"> '%{EPOCH}\n' </w:t>
            </w:r>
            <w:proofErr w:type="spellStart"/>
            <w:r w:rsidRPr="00483D10">
              <w:rPr>
                <w:rFonts w:ascii="Courier New" w:hAnsi="Courier New" w:cs="Courier New"/>
                <w:b/>
              </w:rPr>
              <w:t>installed_rpm</w:t>
            </w:r>
            <w:proofErr w:type="spellEnd"/>
            <w:r w:rsidR="00E57C85" w:rsidRPr="00483D10">
              <w:rPr>
                <w:rFonts w:ascii="Courier New" w:hAnsi="Courier New" w:cs="Courier New"/>
                <w:b/>
              </w:rPr>
              <w:t xml:space="preserve"> </w:t>
            </w:r>
            <w:r w:rsidR="00E57C85" w:rsidRPr="0001557A">
              <w:lastRenderedPageBreak/>
              <w:t>can be used to retrieve the epoch of an RPM package</w:t>
            </w:r>
            <w:r>
              <w:rPr>
                <w:rFonts w:ascii="Courier New" w:hAnsi="Courier New" w:cs="Courier New"/>
              </w:rPr>
              <w:t>.</w:t>
            </w:r>
            <w:r w:rsidRPr="00A22BD0">
              <w:t xml:space="preserve"> </w:t>
            </w:r>
          </w:p>
          <w:p w14:paraId="29E1CB87" w14:textId="77777777" w:rsidR="00CB547A" w:rsidRDefault="00CB547A"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630C9CAF" w14:textId="45674A86" w:rsidR="00CB547A" w:rsidRPr="00A22BD0" w:rsidRDefault="00CB547A" w:rsidP="00C778D0">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headerGetEntry</w:t>
            </w:r>
            <w:proofErr w:type="spellEnd"/>
            <w:r>
              <w:rPr>
                <w:rStyle w:val="FootnoteReference"/>
                <w:rFonts w:cstheme="minorHAnsi"/>
                <w:color w:val="000000"/>
              </w:rPr>
              <w:footnoteReference w:id="14"/>
            </w:r>
            <w:r>
              <w:rPr>
                <w:rFonts w:cstheme="minorHAnsi"/>
                <w:color w:val="000000"/>
              </w:rPr>
              <w:t xml:space="preserve"> function and RPMTAG_</w:t>
            </w:r>
            <w:r w:rsidR="00471D61">
              <w:rPr>
                <w:rFonts w:cstheme="minorHAnsi"/>
                <w:color w:val="000000"/>
              </w:rPr>
              <w:t>EPOCH</w:t>
            </w:r>
            <w:r>
              <w:rPr>
                <w:rStyle w:val="FootnoteReference"/>
                <w:rFonts w:cstheme="minorHAnsi"/>
                <w:color w:val="000000"/>
              </w:rPr>
              <w:footnoteReference w:id="15"/>
            </w:r>
            <w:r>
              <w:rPr>
                <w:rFonts w:cstheme="minorHAnsi"/>
                <w:color w:val="000000"/>
              </w:rPr>
              <w:t xml:space="preserve"> can </w:t>
            </w:r>
            <w:r w:rsidR="00485978">
              <w:rPr>
                <w:rFonts w:cstheme="minorHAnsi"/>
                <w:color w:val="000000"/>
              </w:rPr>
              <w:t xml:space="preserve">also </w:t>
            </w:r>
            <w:r>
              <w:rPr>
                <w:rFonts w:cstheme="minorHAnsi"/>
                <w:color w:val="000000"/>
              </w:rPr>
              <w:t xml:space="preserve">be used to retrieve the </w:t>
            </w:r>
            <w:r w:rsidR="00C778D0">
              <w:rPr>
                <w:rFonts w:cstheme="minorHAnsi"/>
                <w:color w:val="000000"/>
              </w:rPr>
              <w:t>epoch</w:t>
            </w:r>
            <w:r>
              <w:rPr>
                <w:rFonts w:cstheme="minorHAnsi"/>
                <w:color w:val="000000"/>
              </w:rPr>
              <w:t xml:space="preserve"> of the RPM package.</w:t>
            </w:r>
          </w:p>
        </w:tc>
      </w:tr>
      <w:tr w:rsidR="00FE1F03" w:rsidRPr="009F2226" w14:paraId="24A420C8" w14:textId="77777777" w:rsidTr="009B4965">
        <w:tc>
          <w:tcPr>
            <w:cnfStyle w:val="001000000000" w:firstRow="0" w:lastRow="0" w:firstColumn="1" w:lastColumn="0" w:oddVBand="0" w:evenVBand="0" w:oddHBand="0" w:evenHBand="0" w:firstRowFirstColumn="0" w:firstRowLastColumn="0" w:lastRowFirstColumn="0" w:lastRowLastColumn="0"/>
            <w:tcW w:w="1044" w:type="pct"/>
          </w:tcPr>
          <w:p w14:paraId="3E66A958" w14:textId="77777777" w:rsidR="00FE1F03" w:rsidRPr="00FE1F03" w:rsidRDefault="00FE1F03" w:rsidP="009B4965">
            <w:r w:rsidRPr="00FE1F03">
              <w:lastRenderedPageBreak/>
              <w:t>release</w:t>
            </w:r>
          </w:p>
        </w:tc>
        <w:tc>
          <w:tcPr>
            <w:tcW w:w="1550" w:type="pct"/>
          </w:tcPr>
          <w:p w14:paraId="037B5B7B" w14:textId="77777777" w:rsidR="00FE1F03" w:rsidRPr="00FE1F03" w:rsidRDefault="00FE1F03" w:rsidP="009638FF">
            <w:pPr>
              <w:cnfStyle w:val="000000000000" w:firstRow="0" w:lastRow="0" w:firstColumn="0" w:lastColumn="0" w:oddVBand="0" w:evenVBand="0" w:oddHBand="0" w:evenHBand="0" w:firstRowFirstColumn="0" w:firstRowLastColumn="0" w:lastRowFirstColumn="0" w:lastRowLastColumn="0"/>
            </w:pPr>
            <w:r w:rsidRPr="00FE1F03">
              <w:t>oval-</w:t>
            </w:r>
            <w:proofErr w:type="spellStart"/>
            <w:r w:rsidRPr="00FE1F03">
              <w:t>def</w:t>
            </w:r>
            <w:proofErr w:type="spellEnd"/>
            <w:r w:rsidRPr="00FE1F03">
              <w:t>:</w:t>
            </w:r>
          </w:p>
          <w:p w14:paraId="2E712E3D" w14:textId="328D2554" w:rsidR="00FE1F03" w:rsidRPr="00FE1F03" w:rsidRDefault="00FE1F03" w:rsidP="003D6B3A">
            <w:pPr>
              <w:cnfStyle w:val="000000000000" w:firstRow="0" w:lastRow="0" w:firstColumn="0" w:lastColumn="0" w:oddVBand="0" w:evenVBand="0" w:oddHBand="0" w:evenHBand="0" w:firstRowFirstColumn="0" w:firstRowLastColumn="0" w:lastRowFirstColumn="0" w:lastRowLastColumn="0"/>
            </w:pPr>
            <w:proofErr w:type="spellStart"/>
            <w:r w:rsidRPr="00FE1F03">
              <w:t>EntityStateAnySimpleType</w:t>
            </w:r>
            <w:proofErr w:type="spellEnd"/>
          </w:p>
        </w:tc>
        <w:tc>
          <w:tcPr>
            <w:tcW w:w="706" w:type="pct"/>
          </w:tcPr>
          <w:p w14:paraId="4707A89C" w14:textId="77777777" w:rsidR="00FE1F03" w:rsidRPr="00FE1F03" w:rsidRDefault="00FE1F03" w:rsidP="009B4965">
            <w:pPr>
              <w:cnfStyle w:val="000000000000" w:firstRow="0" w:lastRow="0" w:firstColumn="0" w:lastColumn="0" w:oddVBand="0" w:evenVBand="0" w:oddHBand="0" w:evenHBand="0" w:firstRowFirstColumn="0" w:firstRowLastColumn="0" w:lastRowFirstColumn="0" w:lastRowLastColumn="0"/>
            </w:pPr>
            <w:r w:rsidRPr="00FE1F03">
              <w:t>0..1</w:t>
            </w:r>
          </w:p>
        </w:tc>
        <w:tc>
          <w:tcPr>
            <w:tcW w:w="516" w:type="pct"/>
          </w:tcPr>
          <w:p w14:paraId="0BDC4955" w14:textId="77777777" w:rsidR="00FE1F03" w:rsidRPr="00FE1F03" w:rsidRDefault="00FE1F03" w:rsidP="009B496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E1F03">
              <w:rPr>
                <w:rFonts w:cstheme="minorHAnsi"/>
                <w:color w:val="000000"/>
              </w:rPr>
              <w:t>false</w:t>
            </w:r>
          </w:p>
        </w:tc>
        <w:tc>
          <w:tcPr>
            <w:tcW w:w="1184" w:type="pct"/>
          </w:tcPr>
          <w:p w14:paraId="1ABEC313" w14:textId="4F2C0FBB" w:rsidR="00D8395E" w:rsidRDefault="00FE1F03" w:rsidP="00AA0BE5">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E1F03">
              <w:rPr>
                <w:rFonts w:cstheme="minorHAnsi"/>
                <w:color w:val="000000"/>
              </w:rPr>
              <w:t>This is the release number of the build, changed by the vendor/builder.</w:t>
            </w:r>
            <w:ins w:id="31" w:author="MITRE" w:date="2012-06-15T13:17:00Z">
              <w:r w:rsidR="00AA0BE5">
                <w:rPr>
                  <w:rFonts w:cstheme="minorHAnsi"/>
                  <w:color w:val="000000"/>
                </w:rPr>
                <w:t xml:space="preserve">  </w:t>
              </w:r>
            </w:ins>
          </w:p>
          <w:p w14:paraId="13105D5A" w14:textId="77777777" w:rsidR="00D8395E" w:rsidRDefault="00D8395E" w:rsidP="00AA0BE5">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4FD53BA2" w14:textId="617F43FE" w:rsidR="00D8395E" w:rsidRDefault="00D8395E" w:rsidP="00AA0BE5">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datatype</w:t>
            </w:r>
            <w:proofErr w:type="spellEnd"/>
            <w:r>
              <w:rPr>
                <w:rFonts w:cstheme="minorHAnsi"/>
                <w:color w:val="000000"/>
              </w:rPr>
              <w:t xml:space="preserve"> of this property MUST be string or version.</w:t>
            </w:r>
            <w:r w:rsidR="00C6280F">
              <w:t xml:space="preserve">  Please see the </w:t>
            </w:r>
            <w:proofErr w:type="spellStart"/>
            <w:r w:rsidR="00C6280F" w:rsidRPr="00725606">
              <w:rPr>
                <w:rFonts w:ascii="Courier New" w:hAnsi="Courier New"/>
              </w:rPr>
              <w:t>SimpleDatatypeEnumeration</w:t>
            </w:r>
            <w:proofErr w:type="spellEnd"/>
            <w:r w:rsidR="00C6280F">
              <w:t xml:space="preserve"> in the OVAL Language Specification [2] for additional information.</w:t>
            </w:r>
            <w:r w:rsidR="00C6280F">
              <w:rPr>
                <w:rFonts w:cstheme="minorHAnsi"/>
                <w:color w:val="000000"/>
              </w:rPr>
              <w:t xml:space="preserve">  </w:t>
            </w:r>
          </w:p>
          <w:p w14:paraId="45B1C4BC" w14:textId="77777777" w:rsidR="00D8395E" w:rsidRDefault="00D8395E" w:rsidP="00AA0BE5">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1CF6017F" w14:textId="234E6F4B" w:rsidR="00FE1F03" w:rsidRPr="00FE1F03" w:rsidRDefault="00AA0BE5" w:rsidP="00AA0BE5">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headerGetEntry</w:t>
            </w:r>
            <w:proofErr w:type="spellEnd"/>
            <w:r>
              <w:rPr>
                <w:rStyle w:val="FootnoteReference"/>
                <w:rFonts w:cstheme="minorHAnsi"/>
                <w:color w:val="000000"/>
              </w:rPr>
              <w:footnoteReference w:id="16"/>
            </w:r>
            <w:r>
              <w:rPr>
                <w:rFonts w:cstheme="minorHAnsi"/>
                <w:color w:val="000000"/>
              </w:rPr>
              <w:t xml:space="preserve"> function and RPMTAG_RELEASE</w:t>
            </w:r>
            <w:r>
              <w:rPr>
                <w:rStyle w:val="FootnoteReference"/>
                <w:rFonts w:cstheme="minorHAnsi"/>
                <w:color w:val="000000"/>
              </w:rPr>
              <w:footnoteReference w:id="17"/>
            </w:r>
            <w:r>
              <w:rPr>
                <w:rFonts w:cstheme="minorHAnsi"/>
                <w:color w:val="000000"/>
              </w:rPr>
              <w:t xml:space="preserve"> can be used to retrieve the release </w:t>
            </w:r>
            <w:r w:rsidR="004A5150">
              <w:rPr>
                <w:rFonts w:cstheme="minorHAnsi"/>
                <w:color w:val="000000"/>
              </w:rPr>
              <w:t xml:space="preserve">of </w:t>
            </w:r>
            <w:r>
              <w:rPr>
                <w:rFonts w:cstheme="minorHAnsi"/>
                <w:color w:val="000000"/>
              </w:rPr>
              <w:t xml:space="preserve">the RPM package. </w:t>
            </w:r>
          </w:p>
        </w:tc>
      </w:tr>
      <w:tr w:rsidR="00FE1F03" w:rsidRPr="009F2226" w14:paraId="682E25C6"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478A629C" w14:textId="3EC6E94E" w:rsidR="00FE1F03" w:rsidRPr="00FE1F03" w:rsidRDefault="004A5150" w:rsidP="009B4965">
            <w:r>
              <w:t>v</w:t>
            </w:r>
            <w:r w:rsidR="00FE1F03" w:rsidRPr="00FE1F03">
              <w:t>ersion</w:t>
            </w:r>
          </w:p>
        </w:tc>
        <w:tc>
          <w:tcPr>
            <w:tcW w:w="1550" w:type="pct"/>
          </w:tcPr>
          <w:p w14:paraId="22F5DF3A" w14:textId="77777777" w:rsidR="00FE1F03" w:rsidRPr="00FE1F03" w:rsidRDefault="00FE1F03" w:rsidP="009638FF">
            <w:pPr>
              <w:cnfStyle w:val="000000100000" w:firstRow="0" w:lastRow="0" w:firstColumn="0" w:lastColumn="0" w:oddVBand="0" w:evenVBand="0" w:oddHBand="1" w:evenHBand="0" w:firstRowFirstColumn="0" w:firstRowLastColumn="0" w:lastRowFirstColumn="0" w:lastRowLastColumn="0"/>
            </w:pPr>
            <w:r w:rsidRPr="00FE1F03">
              <w:t>oval-</w:t>
            </w:r>
            <w:proofErr w:type="spellStart"/>
            <w:r w:rsidRPr="00FE1F03">
              <w:t>def</w:t>
            </w:r>
            <w:proofErr w:type="spellEnd"/>
            <w:r w:rsidRPr="00FE1F03">
              <w:t>:</w:t>
            </w:r>
          </w:p>
          <w:p w14:paraId="4D8184C5" w14:textId="72D37C7A" w:rsidR="00FE1F03" w:rsidRPr="00FE1F03" w:rsidRDefault="00FE1F03" w:rsidP="00C07C03">
            <w:pPr>
              <w:cnfStyle w:val="000000100000" w:firstRow="0" w:lastRow="0" w:firstColumn="0" w:lastColumn="0" w:oddVBand="0" w:evenVBand="0" w:oddHBand="1" w:evenHBand="0" w:firstRowFirstColumn="0" w:firstRowLastColumn="0" w:lastRowFirstColumn="0" w:lastRowLastColumn="0"/>
            </w:pPr>
            <w:proofErr w:type="spellStart"/>
            <w:r w:rsidRPr="00FE1F03">
              <w:t>EntityStateAnySimpleType</w:t>
            </w:r>
            <w:proofErr w:type="spellEnd"/>
          </w:p>
        </w:tc>
        <w:tc>
          <w:tcPr>
            <w:tcW w:w="706" w:type="pct"/>
          </w:tcPr>
          <w:p w14:paraId="7CCF4517" w14:textId="77777777" w:rsidR="00FE1F03" w:rsidRPr="00FE1F03" w:rsidRDefault="00FE1F03" w:rsidP="009B4965">
            <w:pPr>
              <w:cnfStyle w:val="000000100000" w:firstRow="0" w:lastRow="0" w:firstColumn="0" w:lastColumn="0" w:oddVBand="0" w:evenVBand="0" w:oddHBand="1" w:evenHBand="0" w:firstRowFirstColumn="0" w:firstRowLastColumn="0" w:lastRowFirstColumn="0" w:lastRowLastColumn="0"/>
            </w:pPr>
            <w:r w:rsidRPr="00FE1F03">
              <w:t>0..1</w:t>
            </w:r>
          </w:p>
        </w:tc>
        <w:tc>
          <w:tcPr>
            <w:tcW w:w="516" w:type="pct"/>
          </w:tcPr>
          <w:p w14:paraId="369A8728" w14:textId="77777777" w:rsidR="00FE1F03" w:rsidRPr="00FE1F03" w:rsidRDefault="00FE1F03" w:rsidP="009B4965">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E1F03">
              <w:rPr>
                <w:rFonts w:cstheme="minorHAnsi"/>
                <w:color w:val="000000"/>
              </w:rPr>
              <w:t>false</w:t>
            </w:r>
          </w:p>
        </w:tc>
        <w:tc>
          <w:tcPr>
            <w:tcW w:w="1184" w:type="pct"/>
          </w:tcPr>
          <w:p w14:paraId="0A1E2A38" w14:textId="6A7AD69A" w:rsidR="00C6280F" w:rsidRDefault="00FE1F03" w:rsidP="00C628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E1F03">
              <w:rPr>
                <w:rFonts w:cstheme="minorHAnsi"/>
                <w:color w:val="000000"/>
              </w:rPr>
              <w:t>This is the version number of the build.</w:t>
            </w:r>
            <w:ins w:id="32" w:author="MITRE" w:date="2012-06-15T13:19:00Z">
              <w:r w:rsidR="004A5150">
                <w:rPr>
                  <w:rFonts w:cstheme="minorHAnsi"/>
                  <w:color w:val="000000"/>
                </w:rPr>
                <w:t xml:space="preserve"> </w:t>
              </w:r>
            </w:ins>
          </w:p>
          <w:p w14:paraId="1F32E780" w14:textId="77777777" w:rsidR="00C6280F" w:rsidRDefault="00C6280F" w:rsidP="00C6280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3062C4B5" w14:textId="1597CDC4" w:rsidR="00C6280F" w:rsidRDefault="00C6280F" w:rsidP="00C6280F">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datatype</w:t>
            </w:r>
            <w:proofErr w:type="spellEnd"/>
            <w:r>
              <w:rPr>
                <w:rFonts w:cstheme="minorHAnsi"/>
                <w:color w:val="000000"/>
              </w:rPr>
              <w:t xml:space="preserve"> of this property MUST be string or version.</w:t>
            </w:r>
            <w:r>
              <w:t xml:space="preserve">  Please see the </w:t>
            </w:r>
            <w:proofErr w:type="spellStart"/>
            <w:r w:rsidRPr="00725606">
              <w:rPr>
                <w:rFonts w:ascii="Courier New" w:hAnsi="Courier New"/>
              </w:rPr>
              <w:t>SimpleDatatypeEnumeration</w:t>
            </w:r>
            <w:proofErr w:type="spellEnd"/>
            <w:r>
              <w:t xml:space="preserve"> in the </w:t>
            </w:r>
            <w:r>
              <w:lastRenderedPageBreak/>
              <w:t>OVAL Language Specification [2] for additional information.</w:t>
            </w:r>
            <w:r>
              <w:rPr>
                <w:rFonts w:cstheme="minorHAnsi"/>
                <w:color w:val="000000"/>
              </w:rPr>
              <w:t xml:space="preserve">  </w:t>
            </w:r>
          </w:p>
          <w:p w14:paraId="1E225F52" w14:textId="77777777" w:rsidR="00C6280F" w:rsidRDefault="00C6280F" w:rsidP="00C6280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613FD07D" w14:textId="27AF9ACB" w:rsidR="00FE1F03" w:rsidRPr="00FE1F03" w:rsidRDefault="004A5150" w:rsidP="00C6280F">
            <w:pPr>
              <w:cnfStyle w:val="000000100000" w:firstRow="0" w:lastRow="0" w:firstColumn="0" w:lastColumn="0" w:oddVBand="0" w:evenVBand="0" w:oddHBand="1" w:evenHBand="0" w:firstRowFirstColumn="0" w:firstRowLastColumn="0" w:lastRowFirstColumn="0" w:lastRowLastColumn="0"/>
              <w:rPr>
                <w:rFonts w:cstheme="minorHAnsi"/>
                <w:color w:val="000000"/>
              </w:rPr>
            </w:pPr>
            <w:del w:id="33" w:author="Haynes, Dan" w:date="2012-06-21T09:07:00Z">
              <w:r w:rsidDel="00C6280F">
                <w:rPr>
                  <w:rFonts w:cstheme="minorHAnsi"/>
                  <w:color w:val="000000"/>
                </w:rPr>
                <w:delText xml:space="preserve"> </w:delText>
              </w:r>
            </w:del>
            <w:r>
              <w:rPr>
                <w:rFonts w:cstheme="minorHAnsi"/>
                <w:color w:val="000000"/>
              </w:rPr>
              <w:t xml:space="preserve">The </w:t>
            </w:r>
            <w:proofErr w:type="spellStart"/>
            <w:r>
              <w:rPr>
                <w:rFonts w:cstheme="minorHAnsi"/>
                <w:color w:val="000000"/>
              </w:rPr>
              <w:t>headerGetEntry</w:t>
            </w:r>
            <w:proofErr w:type="spellEnd"/>
            <w:r>
              <w:rPr>
                <w:rStyle w:val="FootnoteReference"/>
                <w:rFonts w:cstheme="minorHAnsi"/>
                <w:color w:val="000000"/>
              </w:rPr>
              <w:footnoteReference w:id="18"/>
            </w:r>
            <w:r>
              <w:rPr>
                <w:rFonts w:cstheme="minorHAnsi"/>
                <w:color w:val="000000"/>
              </w:rPr>
              <w:t xml:space="preserve"> function and RPMTAG_VERSION</w:t>
            </w:r>
            <w:r>
              <w:rPr>
                <w:rStyle w:val="FootnoteReference"/>
                <w:rFonts w:cstheme="minorHAnsi"/>
                <w:color w:val="000000"/>
              </w:rPr>
              <w:footnoteReference w:id="19"/>
            </w:r>
            <w:r>
              <w:rPr>
                <w:rFonts w:cstheme="minorHAnsi"/>
                <w:color w:val="000000"/>
              </w:rPr>
              <w:t xml:space="preserve"> can be used to retrieve the version of the RPM package. </w:t>
            </w:r>
          </w:p>
        </w:tc>
      </w:tr>
      <w:tr w:rsidR="00FE1F03" w:rsidRPr="009F2226" w14:paraId="10A5B61F" w14:textId="77777777" w:rsidTr="009B4965">
        <w:tc>
          <w:tcPr>
            <w:cnfStyle w:val="001000000000" w:firstRow="0" w:lastRow="0" w:firstColumn="1" w:lastColumn="0" w:oddVBand="0" w:evenVBand="0" w:oddHBand="0" w:evenHBand="0" w:firstRowFirstColumn="0" w:firstRowLastColumn="0" w:lastRowFirstColumn="0" w:lastRowLastColumn="0"/>
            <w:tcW w:w="1044" w:type="pct"/>
          </w:tcPr>
          <w:p w14:paraId="4D6BF904" w14:textId="77777777" w:rsidR="00FE1F03" w:rsidRDefault="00FE1F03" w:rsidP="009B4965">
            <w:proofErr w:type="spellStart"/>
            <w:r>
              <w:lastRenderedPageBreak/>
              <w:t>evr</w:t>
            </w:r>
            <w:proofErr w:type="spellEnd"/>
          </w:p>
        </w:tc>
        <w:tc>
          <w:tcPr>
            <w:tcW w:w="1550" w:type="pct"/>
          </w:tcPr>
          <w:p w14:paraId="423CF15C" w14:textId="77777777" w:rsidR="00FE1F03" w:rsidRDefault="00FE1F03" w:rsidP="00A22BD0">
            <w:pPr>
              <w:cnfStyle w:val="000000000000" w:firstRow="0" w:lastRow="0" w:firstColumn="0" w:lastColumn="0" w:oddVBand="0" w:evenVBand="0" w:oddHBand="0" w:evenHBand="0" w:firstRowFirstColumn="0" w:firstRowLastColumn="0" w:lastRowFirstColumn="0" w:lastRowLastColumn="0"/>
            </w:pPr>
            <w:r>
              <w:t>oval-</w:t>
            </w:r>
            <w:proofErr w:type="spellStart"/>
            <w:r>
              <w:t>def</w:t>
            </w:r>
            <w:proofErr w:type="spellEnd"/>
            <w:r>
              <w:t>:</w:t>
            </w:r>
          </w:p>
          <w:p w14:paraId="37042745" w14:textId="77777777" w:rsidR="00FE1F03" w:rsidRDefault="00FE1F03" w:rsidP="00A22BD0">
            <w:pPr>
              <w:cnfStyle w:val="000000000000" w:firstRow="0" w:lastRow="0" w:firstColumn="0" w:lastColumn="0" w:oddVBand="0" w:evenVBand="0" w:oddHBand="0" w:evenHBand="0" w:firstRowFirstColumn="0" w:firstRowLastColumn="0" w:lastRowFirstColumn="0" w:lastRowLastColumn="0"/>
            </w:pPr>
            <w:proofErr w:type="spellStart"/>
            <w:r>
              <w:t>EntityStateEVRStringType</w:t>
            </w:r>
            <w:proofErr w:type="spellEnd"/>
          </w:p>
        </w:tc>
        <w:tc>
          <w:tcPr>
            <w:tcW w:w="706" w:type="pct"/>
          </w:tcPr>
          <w:p w14:paraId="35635B88" w14:textId="77777777" w:rsidR="00FE1F03" w:rsidRDefault="00FE1F03" w:rsidP="009B4965">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3FBB459A" w14:textId="77777777" w:rsidR="00FE1F03" w:rsidRDefault="00FE1F03" w:rsidP="009B4965">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F7A1ADD" w14:textId="77777777" w:rsidR="004A5150" w:rsidRDefault="00FE1F03" w:rsidP="00C2265C">
            <w:pPr>
              <w:cnfStyle w:val="000000000000" w:firstRow="0" w:lastRow="0" w:firstColumn="0" w:lastColumn="0" w:oddVBand="0" w:evenVBand="0" w:oddHBand="0" w:evenHBand="0" w:firstRowFirstColumn="0" w:firstRowLastColumn="0" w:lastRowFirstColumn="0" w:lastRowLastColumn="0"/>
              <w:rPr>
                <w:ins w:id="34" w:author="MITRE" w:date="2012-06-15T13:21:00Z"/>
                <w:rFonts w:cstheme="minorHAnsi"/>
                <w:color w:val="000000"/>
              </w:rPr>
            </w:pPr>
            <w:r>
              <w:rPr>
                <w:rFonts w:cstheme="minorHAnsi"/>
                <w:color w:val="000000"/>
              </w:rPr>
              <w:t xml:space="preserve">This represents the epoch, version, and release fields as a single version string. </w:t>
            </w:r>
          </w:p>
          <w:p w14:paraId="51430CAC" w14:textId="77777777" w:rsidR="004A5150" w:rsidRDefault="004A5150" w:rsidP="00C2265C">
            <w:pPr>
              <w:cnfStyle w:val="000000000000" w:firstRow="0" w:lastRow="0" w:firstColumn="0" w:lastColumn="0" w:oddVBand="0" w:evenVBand="0" w:oddHBand="0" w:evenHBand="0" w:firstRowFirstColumn="0" w:firstRowLastColumn="0" w:lastRowFirstColumn="0" w:lastRowLastColumn="0"/>
              <w:rPr>
                <w:ins w:id="35" w:author="MITRE" w:date="2012-06-15T13:21:00Z"/>
                <w:rFonts w:cstheme="minorHAnsi"/>
                <w:color w:val="000000"/>
              </w:rPr>
            </w:pPr>
          </w:p>
          <w:p w14:paraId="144A1042" w14:textId="77777777" w:rsidR="004A5150" w:rsidRDefault="00FE1F03" w:rsidP="00C2265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DE3F7B">
              <w:rPr>
                <w:rFonts w:cstheme="minorHAnsi"/>
                <w:color w:val="000000"/>
              </w:rPr>
              <w:t>It has the form "EPOCH</w:t>
            </w:r>
            <w:proofErr w:type="gramStart"/>
            <w:r w:rsidRPr="00DE3F7B">
              <w:rPr>
                <w:rFonts w:cstheme="minorHAnsi"/>
                <w:color w:val="000000"/>
              </w:rPr>
              <w:t>:VERSION</w:t>
            </w:r>
            <w:proofErr w:type="gramEnd"/>
            <w:r w:rsidRPr="00DE3F7B">
              <w:rPr>
                <w:rFonts w:cstheme="minorHAnsi"/>
                <w:color w:val="000000"/>
              </w:rPr>
              <w:t xml:space="preserve">-RELEASE". </w:t>
            </w:r>
          </w:p>
          <w:p w14:paraId="594BF7F5" w14:textId="77777777" w:rsidR="004A5150" w:rsidRDefault="004A5150" w:rsidP="00C2265C">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0E69EC95" w14:textId="770AE3EA" w:rsidR="00FE1F03" w:rsidRDefault="004A5150" w:rsidP="004A5150">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w:t>
            </w:r>
            <w:r w:rsidR="00FE1F03" w:rsidRPr="00DE3F7B">
              <w:rPr>
                <w:rFonts w:cstheme="minorHAnsi"/>
                <w:color w:val="000000"/>
              </w:rPr>
              <w:t xml:space="preserve"> null epoch (or '(none)' as returned by rpm) is equivalent to </w:t>
            </w:r>
            <w:r>
              <w:rPr>
                <w:rFonts w:cstheme="minorHAnsi"/>
                <w:color w:val="000000"/>
              </w:rPr>
              <w:t xml:space="preserve">and MUST be represented as a </w:t>
            </w:r>
            <w:r w:rsidR="00FE1F03" w:rsidRPr="00DE3F7B">
              <w:rPr>
                <w:rFonts w:cstheme="minorHAnsi"/>
                <w:color w:val="000000"/>
              </w:rPr>
              <w:t>'0'.</w:t>
            </w:r>
          </w:p>
        </w:tc>
      </w:tr>
      <w:tr w:rsidR="00FE1F03" w:rsidRPr="009F2226" w14:paraId="57C7A9D5"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40487A42" w14:textId="77777777" w:rsidR="00FE1F03" w:rsidRDefault="00FE1F03" w:rsidP="00BB5AE1">
            <w:proofErr w:type="spellStart"/>
            <w:r>
              <w:t>signature_keyid</w:t>
            </w:r>
            <w:proofErr w:type="spellEnd"/>
          </w:p>
        </w:tc>
        <w:tc>
          <w:tcPr>
            <w:tcW w:w="1550" w:type="pct"/>
          </w:tcPr>
          <w:p w14:paraId="37871C41" w14:textId="77777777" w:rsidR="00FE1F03" w:rsidRDefault="00FE1F03" w:rsidP="00A22BD0">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6" w:type="pct"/>
          </w:tcPr>
          <w:p w14:paraId="5553C121" w14:textId="77777777" w:rsidR="00FE1F03" w:rsidRDefault="00FE1F03" w:rsidP="00BB5AE1">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0924EED3" w14:textId="77777777" w:rsidR="00FE1F03" w:rsidRPr="00F73C71" w:rsidRDefault="00FE1F03" w:rsidP="00BB5AE1">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68EAD457" w14:textId="77D66D3C"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This </w:t>
            </w:r>
            <w:r w:rsidR="00FD126D">
              <w:rPr>
                <w:rFonts w:cstheme="minorHAnsi"/>
                <w:color w:val="000000"/>
              </w:rPr>
              <w:t>i</w:t>
            </w:r>
            <w:r w:rsidRPr="00DE3F7B">
              <w:rPr>
                <w:rFonts w:cstheme="minorHAnsi"/>
                <w:color w:val="000000"/>
              </w:rPr>
              <w:t xml:space="preserve">s the 64-bit PGP key ID that the RPM issuer (generally the original operating system vendor) uses to sign the key. </w:t>
            </w:r>
          </w:p>
          <w:p w14:paraId="13E0F695"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386077F6" w14:textId="78297FEB"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Note that the value </w:t>
            </w:r>
            <w:r w:rsidR="003B4C36">
              <w:rPr>
                <w:rFonts w:cstheme="minorHAnsi"/>
                <w:color w:val="000000"/>
              </w:rPr>
              <w:t>SHOULD</w:t>
            </w:r>
            <w:r w:rsidR="003B4C36" w:rsidRPr="00DE3F7B">
              <w:rPr>
                <w:rFonts w:cstheme="minorHAnsi"/>
                <w:color w:val="000000"/>
              </w:rPr>
              <w:t xml:space="preserve"> </w:t>
            </w:r>
            <w:r w:rsidRPr="00DE3F7B">
              <w:rPr>
                <w:rFonts w:cstheme="minorHAnsi"/>
                <w:color w:val="000000"/>
              </w:rPr>
              <w:t>NOT contain a hyphen to separate the higher 32-bits from the lower 32-bits.</w:t>
            </w:r>
          </w:p>
          <w:p w14:paraId="67E6FD4B"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39019CA"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It should simply be a 16 character hex string. PGP is used to verify the authenticity </w:t>
            </w:r>
            <w:r w:rsidRPr="00DE3F7B">
              <w:rPr>
                <w:rFonts w:cstheme="minorHAnsi"/>
                <w:color w:val="000000"/>
              </w:rPr>
              <w:lastRenderedPageBreak/>
              <w:t xml:space="preserve">and integrity of the RPM being considered. </w:t>
            </w:r>
          </w:p>
          <w:p w14:paraId="6A3A114E"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50B6BCA5"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Software packages and patches are signed cryptographically to allow administrators to allay concerns that the distribution mechanism has been compromised, whether that mechanism is web site, FTP server, or even a mirror controlled by a hostile party. </w:t>
            </w:r>
          </w:p>
          <w:p w14:paraId="0D6FE195"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182DCA3A"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OVAL uses this field most of all to confirm that the package installed on the system is that shipped by the vendor, since comparing package version numbers against patch announcements is only programmatically valid if the installed package is known to contain the patched code.</w:t>
            </w:r>
            <w:r>
              <w:rPr>
                <w:rFonts w:cstheme="minorHAnsi"/>
                <w:color w:val="000000"/>
              </w:rPr>
              <w:t xml:space="preserve"> </w:t>
            </w:r>
          </w:p>
          <w:p w14:paraId="2FB3D648" w14:textId="77777777" w:rsidR="00FE1F03"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1305F60" w14:textId="77777777" w:rsidR="00FE1F03" w:rsidRPr="0098115D" w:rsidRDefault="00FE1F03"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To find this key ID, use the command </w:t>
            </w:r>
            <w:r w:rsidRPr="00483D10">
              <w:rPr>
                <w:rFonts w:ascii="Courier New" w:hAnsi="Courier New" w:cs="Courier New"/>
                <w:b/>
                <w:color w:val="000000"/>
              </w:rPr>
              <w:t>rpm –qi &lt;package name&gt;</w:t>
            </w:r>
            <w:r w:rsidRPr="00483D10">
              <w:rPr>
                <w:rFonts w:cstheme="minorHAnsi"/>
                <w:b/>
                <w:color w:val="000000"/>
              </w:rPr>
              <w:t xml:space="preserve"> </w:t>
            </w:r>
            <w:r>
              <w:rPr>
                <w:rFonts w:cstheme="minorHAnsi"/>
                <w:color w:val="000000"/>
              </w:rPr>
              <w:t>and look at the Signature line where it says Key ID</w:t>
            </w:r>
            <w:r>
              <w:rPr>
                <w:rStyle w:val="FootnoteReference"/>
                <w:rFonts w:cstheme="minorHAnsi"/>
                <w:color w:val="000000"/>
              </w:rPr>
              <w:footnoteReference w:id="20"/>
            </w:r>
            <w:r>
              <w:rPr>
                <w:rFonts w:cstheme="minorHAnsi"/>
                <w:color w:val="000000"/>
              </w:rPr>
              <w:t>.</w:t>
            </w:r>
          </w:p>
        </w:tc>
      </w:tr>
      <w:tr w:rsidR="00FE1F03" w:rsidRPr="009F2226" w14:paraId="356208C1" w14:textId="77777777" w:rsidTr="009B4965">
        <w:tc>
          <w:tcPr>
            <w:cnfStyle w:val="001000000000" w:firstRow="0" w:lastRow="0" w:firstColumn="1" w:lastColumn="0" w:oddVBand="0" w:evenVBand="0" w:oddHBand="0" w:evenHBand="0" w:firstRowFirstColumn="0" w:firstRowLastColumn="0" w:lastRowFirstColumn="0" w:lastRowLastColumn="0"/>
            <w:tcW w:w="1044" w:type="pct"/>
          </w:tcPr>
          <w:p w14:paraId="21CB46EB" w14:textId="77777777" w:rsidR="00FE1F03" w:rsidRDefault="00FE1F03" w:rsidP="00BB5AE1">
            <w:proofErr w:type="spellStart"/>
            <w:r>
              <w:lastRenderedPageBreak/>
              <w:t>extended_name</w:t>
            </w:r>
            <w:proofErr w:type="spellEnd"/>
          </w:p>
        </w:tc>
        <w:tc>
          <w:tcPr>
            <w:tcW w:w="1550" w:type="pct"/>
          </w:tcPr>
          <w:p w14:paraId="0E6C667D" w14:textId="77777777" w:rsidR="00FE1F03" w:rsidRDefault="00FE1F03" w:rsidP="001A2FBC">
            <w:pPr>
              <w:cnfStyle w:val="000000000000" w:firstRow="0" w:lastRow="0" w:firstColumn="0" w:lastColumn="0" w:oddVBand="0" w:evenVBand="0" w:oddHBand="0" w:evenHBand="0" w:firstRowFirstColumn="0" w:firstRowLastColumn="0" w:lastRowFirstColumn="0" w:lastRowLastColumn="0"/>
            </w:pPr>
            <w:proofErr w:type="spellStart"/>
            <w:r>
              <w:t>oval-def:EntityStateStringType</w:t>
            </w:r>
            <w:proofErr w:type="spellEnd"/>
          </w:p>
        </w:tc>
        <w:tc>
          <w:tcPr>
            <w:tcW w:w="706" w:type="pct"/>
          </w:tcPr>
          <w:p w14:paraId="6FA476F7" w14:textId="77777777" w:rsidR="00FE1F03" w:rsidRDefault="00FE1F03" w:rsidP="00BB5AE1">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1374CC5B" w14:textId="77777777" w:rsidR="00FE1F03" w:rsidRPr="00F73C71" w:rsidRDefault="00FE1F03" w:rsidP="00BB5AE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02D084D2" w14:textId="6FF127C1" w:rsidR="00FE1F03" w:rsidRDefault="00FE1F03"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DE3F7B">
              <w:rPr>
                <w:rFonts w:cstheme="minorHAnsi"/>
                <w:color w:val="000000"/>
              </w:rPr>
              <w:t xml:space="preserve">This </w:t>
            </w:r>
            <w:r w:rsidR="00FD126D">
              <w:rPr>
                <w:rFonts w:cstheme="minorHAnsi"/>
                <w:color w:val="000000"/>
              </w:rPr>
              <w:t>i</w:t>
            </w:r>
            <w:r w:rsidR="00FD126D" w:rsidRPr="00DE3F7B">
              <w:rPr>
                <w:rFonts w:cstheme="minorHAnsi"/>
                <w:color w:val="000000"/>
              </w:rPr>
              <w:t xml:space="preserve">s </w:t>
            </w:r>
            <w:r w:rsidRPr="00DE3F7B">
              <w:rPr>
                <w:rFonts w:cstheme="minorHAnsi"/>
                <w:color w:val="000000"/>
              </w:rPr>
              <w:t xml:space="preserve">the name, epoch, </w:t>
            </w:r>
            <w:proofErr w:type="gramStart"/>
            <w:r w:rsidRPr="00DE3F7B">
              <w:rPr>
                <w:rFonts w:cstheme="minorHAnsi"/>
                <w:color w:val="000000"/>
              </w:rPr>
              <w:t>version</w:t>
            </w:r>
            <w:proofErr w:type="gramEnd"/>
            <w:r w:rsidRPr="00DE3F7B">
              <w:rPr>
                <w:rFonts w:cstheme="minorHAnsi"/>
                <w:color w:val="000000"/>
              </w:rPr>
              <w:t xml:space="preserve">, release, and </w:t>
            </w:r>
            <w:r w:rsidRPr="00DE3F7B">
              <w:rPr>
                <w:rFonts w:cstheme="minorHAnsi"/>
                <w:color w:val="000000"/>
              </w:rPr>
              <w:lastRenderedPageBreak/>
              <w:t>architecture fields as a single version string. It has the form "NAME-EPOCH</w:t>
            </w:r>
            <w:proofErr w:type="gramStart"/>
            <w:r w:rsidRPr="00DE3F7B">
              <w:rPr>
                <w:rFonts w:cstheme="minorHAnsi"/>
                <w:color w:val="000000"/>
              </w:rPr>
              <w:t>:VERSION</w:t>
            </w:r>
            <w:proofErr w:type="gramEnd"/>
            <w:r w:rsidRPr="00DE3F7B">
              <w:rPr>
                <w:rFonts w:cstheme="minorHAnsi"/>
                <w:color w:val="000000"/>
              </w:rPr>
              <w:t xml:space="preserve">-RELEASE.ARCHITECTURE". </w:t>
            </w:r>
          </w:p>
          <w:p w14:paraId="148423E4" w14:textId="77777777" w:rsidR="00FE1F03" w:rsidRDefault="00FE1F03"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2C618CC4" w14:textId="385EDD1B" w:rsidR="00FE1F03" w:rsidRPr="0098115D" w:rsidRDefault="00FD126D"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w:t>
            </w:r>
            <w:r w:rsidRPr="00DE3F7B">
              <w:rPr>
                <w:rFonts w:cstheme="minorHAnsi"/>
                <w:color w:val="000000"/>
              </w:rPr>
              <w:t xml:space="preserve"> null epoch (or '(none)' as returned by rpm) is equivalent to </w:t>
            </w:r>
            <w:r>
              <w:rPr>
                <w:rFonts w:cstheme="minorHAnsi"/>
                <w:color w:val="000000"/>
              </w:rPr>
              <w:t xml:space="preserve">and MUST be represented as a </w:t>
            </w:r>
            <w:r w:rsidRPr="00DE3F7B">
              <w:rPr>
                <w:rFonts w:cstheme="minorHAnsi"/>
                <w:color w:val="000000"/>
              </w:rPr>
              <w:t>'0'.</w:t>
            </w:r>
          </w:p>
        </w:tc>
      </w:tr>
      <w:tr w:rsidR="00FE1F03" w:rsidRPr="009F2226" w14:paraId="6CEBECFD"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0CF6ADE1" w14:textId="77777777" w:rsidR="00FE1F03" w:rsidRDefault="00FE1F03" w:rsidP="00BB5AE1">
            <w:proofErr w:type="spellStart"/>
            <w:r>
              <w:lastRenderedPageBreak/>
              <w:t>filepath</w:t>
            </w:r>
            <w:proofErr w:type="spellEnd"/>
          </w:p>
        </w:tc>
        <w:tc>
          <w:tcPr>
            <w:tcW w:w="1550" w:type="pct"/>
          </w:tcPr>
          <w:p w14:paraId="6E795B70" w14:textId="77777777" w:rsidR="00FE1F03" w:rsidRDefault="00FE1F03" w:rsidP="001A2FBC">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6" w:type="pct"/>
          </w:tcPr>
          <w:p w14:paraId="40B5DB90" w14:textId="77777777" w:rsidR="00FE1F03" w:rsidRDefault="00FE1F03" w:rsidP="00BB5AE1">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1BB4F12A" w14:textId="77777777" w:rsidR="00FE1F03" w:rsidRPr="00F73C71" w:rsidRDefault="00FE1F03" w:rsidP="00BB5AE1">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751E124A" w14:textId="206A0DCC" w:rsidR="00FE1F03" w:rsidRDefault="00FE1F03" w:rsidP="00FD126D">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This </w:t>
            </w:r>
            <w:r w:rsidR="00FD126D">
              <w:rPr>
                <w:rFonts w:cstheme="minorHAnsi"/>
                <w:color w:val="000000"/>
              </w:rPr>
              <w:t>i</w:t>
            </w:r>
            <w:r w:rsidRPr="00DE3F7B">
              <w:rPr>
                <w:rFonts w:cstheme="minorHAnsi"/>
                <w:color w:val="000000"/>
              </w:rPr>
              <w:t xml:space="preserve">s the absolute path of a file or directory included in the </w:t>
            </w:r>
            <w:r w:rsidR="00FD126D">
              <w:rPr>
                <w:rFonts w:cstheme="minorHAnsi"/>
                <w:color w:val="000000"/>
              </w:rPr>
              <w:t>RPM</w:t>
            </w:r>
            <w:r w:rsidRPr="00DE3F7B">
              <w:rPr>
                <w:rFonts w:cstheme="minorHAnsi"/>
                <w:color w:val="000000"/>
              </w:rPr>
              <w:t>.</w:t>
            </w:r>
          </w:p>
          <w:p w14:paraId="1DB09DCA" w14:textId="77777777" w:rsidR="004C4493" w:rsidRDefault="004C4493" w:rsidP="00FD126D">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69F515E6" w14:textId="22B38469" w:rsidR="004C4493" w:rsidRDefault="004C4493" w:rsidP="004C4493">
            <w:pPr>
              <w:cnfStyle w:val="000000100000" w:firstRow="0" w:lastRow="0" w:firstColumn="0" w:lastColumn="0" w:oddVBand="0" w:evenVBand="0" w:oddHBand="1" w:evenHBand="0" w:firstRowFirstColumn="0" w:firstRowLastColumn="0" w:lastRowFirstColumn="0" w:lastRowLastColumn="0"/>
            </w:pPr>
            <w:proofErr w:type="gramStart"/>
            <w:r w:rsidRPr="00483D10">
              <w:rPr>
                <w:rFonts w:ascii="Courier New" w:hAnsi="Courier New" w:cs="Courier New"/>
                <w:b/>
              </w:rPr>
              <w:t>rpm</w:t>
            </w:r>
            <w:proofErr w:type="gramEnd"/>
            <w:r w:rsidRPr="00483D10">
              <w:rPr>
                <w:rFonts w:ascii="Courier New" w:hAnsi="Courier New" w:cs="Courier New"/>
                <w:b/>
              </w:rPr>
              <w:t xml:space="preserve"> –</w:t>
            </w:r>
            <w:proofErr w:type="spellStart"/>
            <w:r w:rsidRPr="00483D10">
              <w:rPr>
                <w:rFonts w:ascii="Courier New" w:hAnsi="Courier New" w:cs="Courier New"/>
                <w:b/>
              </w:rPr>
              <w:t>ql</w:t>
            </w:r>
            <w:proofErr w:type="spellEnd"/>
            <w:r w:rsidRPr="00483D10">
              <w:rPr>
                <w:rFonts w:ascii="Courier New" w:hAnsi="Courier New" w:cs="Courier New"/>
                <w:b/>
              </w:rPr>
              <w:t xml:space="preserve"> </w:t>
            </w:r>
            <w:proofErr w:type="spellStart"/>
            <w:r w:rsidRPr="00483D10">
              <w:rPr>
                <w:rFonts w:ascii="Courier New" w:hAnsi="Courier New" w:cs="Courier New"/>
                <w:b/>
              </w:rPr>
              <w:t>installed_rpm</w:t>
            </w:r>
            <w:proofErr w:type="spellEnd"/>
            <w:r>
              <w:rPr>
                <w:rFonts w:ascii="Courier New" w:hAnsi="Courier New" w:cs="Courier New"/>
              </w:rPr>
              <w:t xml:space="preserve"> </w:t>
            </w:r>
            <w:r w:rsidRPr="00725606">
              <w:t xml:space="preserve">can be used to retrieve the </w:t>
            </w:r>
            <w:r>
              <w:t>directories and files associated with an</w:t>
            </w:r>
            <w:r w:rsidRPr="00725606">
              <w:t xml:space="preserve"> RPM package</w:t>
            </w:r>
            <w:r>
              <w:rPr>
                <w:rFonts w:ascii="Courier New" w:hAnsi="Courier New" w:cs="Courier New"/>
              </w:rPr>
              <w:t>.</w:t>
            </w:r>
            <w:r w:rsidRPr="00A22BD0">
              <w:t xml:space="preserve"> </w:t>
            </w:r>
          </w:p>
          <w:p w14:paraId="7A55F9CF" w14:textId="77777777" w:rsidR="004C4493" w:rsidRDefault="004C4493" w:rsidP="004C449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0794A789" w14:textId="036CF64C" w:rsidR="004C4493" w:rsidRPr="00BA252E" w:rsidRDefault="004C4493" w:rsidP="00640240">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sidR="00863803">
              <w:rPr>
                <w:rFonts w:cstheme="minorHAnsi"/>
                <w:color w:val="000000"/>
              </w:rPr>
              <w:t>rpmfiNew</w:t>
            </w:r>
            <w:proofErr w:type="spellEnd"/>
            <w:r>
              <w:rPr>
                <w:rStyle w:val="FootnoteReference"/>
                <w:rFonts w:cstheme="minorHAnsi"/>
                <w:color w:val="000000"/>
              </w:rPr>
              <w:footnoteReference w:id="21"/>
            </w:r>
            <w:r w:rsidR="00863803">
              <w:rPr>
                <w:rFonts w:cstheme="minorHAnsi"/>
                <w:color w:val="000000"/>
              </w:rPr>
              <w:t xml:space="preserve"> function and </w:t>
            </w:r>
            <w:r>
              <w:rPr>
                <w:rFonts w:cstheme="minorHAnsi"/>
                <w:color w:val="000000"/>
              </w:rPr>
              <w:t>RPMTAG_</w:t>
            </w:r>
            <w:r w:rsidR="00863803">
              <w:rPr>
                <w:rFonts w:cstheme="minorHAnsi"/>
                <w:color w:val="000000"/>
              </w:rPr>
              <w:t>BASENAMES</w:t>
            </w:r>
            <w:r>
              <w:rPr>
                <w:rStyle w:val="FootnoteReference"/>
                <w:rFonts w:cstheme="minorHAnsi"/>
                <w:color w:val="000000"/>
              </w:rPr>
              <w:footnoteReference w:id="22"/>
            </w:r>
            <w:r>
              <w:rPr>
                <w:rFonts w:cstheme="minorHAnsi"/>
                <w:color w:val="000000"/>
              </w:rPr>
              <w:t xml:space="preserve"> can also be used to retrieve the </w:t>
            </w:r>
            <w:r w:rsidR="00640240">
              <w:rPr>
                <w:rFonts w:cstheme="minorHAnsi"/>
                <w:color w:val="000000"/>
              </w:rPr>
              <w:t>directories and files associated with</w:t>
            </w:r>
            <w:r>
              <w:rPr>
                <w:rFonts w:cstheme="minorHAnsi"/>
                <w:color w:val="000000"/>
              </w:rPr>
              <w:t xml:space="preserve"> </w:t>
            </w:r>
            <w:r w:rsidR="00640240">
              <w:rPr>
                <w:rFonts w:cstheme="minorHAnsi"/>
                <w:color w:val="000000"/>
              </w:rPr>
              <w:t>an</w:t>
            </w:r>
            <w:r>
              <w:rPr>
                <w:rFonts w:cstheme="minorHAnsi"/>
                <w:color w:val="000000"/>
              </w:rPr>
              <w:t xml:space="preserve"> RPM package.</w:t>
            </w:r>
          </w:p>
        </w:tc>
      </w:tr>
    </w:tbl>
    <w:p w14:paraId="31EF84EC" w14:textId="77777777" w:rsidR="00792765" w:rsidRDefault="00CD00E6" w:rsidP="00BE7B76">
      <w:pPr>
        <w:pStyle w:val="Heading2"/>
        <w:numPr>
          <w:ilvl w:val="1"/>
          <w:numId w:val="5"/>
        </w:numPr>
      </w:pPr>
      <w:bookmarkStart w:id="36" w:name="_Toc322096726"/>
      <w:proofErr w:type="spellStart"/>
      <w:proofErr w:type="gramStart"/>
      <w:r>
        <w:t>linux</w:t>
      </w:r>
      <w:r w:rsidR="00792765">
        <w:t>-sc:</w:t>
      </w:r>
      <w:proofErr w:type="gramEnd"/>
      <w:r>
        <w:t>rpminfo</w:t>
      </w:r>
      <w:r w:rsidR="00792765">
        <w:t>_item</w:t>
      </w:r>
      <w:bookmarkEnd w:id="36"/>
      <w:proofErr w:type="spellEnd"/>
    </w:p>
    <w:p w14:paraId="4CCB117F" w14:textId="65A3AF82" w:rsidR="00347353" w:rsidRPr="00DC6539" w:rsidRDefault="00792765" w:rsidP="00347353">
      <w:r>
        <w:t xml:space="preserve">The </w:t>
      </w:r>
      <w:proofErr w:type="spellStart"/>
      <w:r w:rsidR="00CD00E6">
        <w:rPr>
          <w:rFonts w:ascii="Courier New" w:hAnsi="Courier New"/>
        </w:rPr>
        <w:t>rpminfo</w:t>
      </w:r>
      <w:r w:rsidRPr="00C43D0E">
        <w:rPr>
          <w:rFonts w:ascii="Courier New" w:hAnsi="Courier New"/>
        </w:rPr>
        <w:t>_item</w:t>
      </w:r>
      <w:proofErr w:type="spellEnd"/>
      <w:r>
        <w:t xml:space="preserve"> construct defines the </w:t>
      </w:r>
      <w:r w:rsidR="00FD126D">
        <w:t>RPM</w:t>
      </w:r>
      <w:r w:rsidR="00601151">
        <w:t xml:space="preserve"> header</w:t>
      </w:r>
      <w:r>
        <w:t xml:space="preserve"> information associated with </w:t>
      </w:r>
      <w:r w:rsidR="00FD126D">
        <w:t>RPM packages on</w:t>
      </w:r>
      <w:r w:rsidR="00016C05">
        <w:t xml:space="preserve"> </w:t>
      </w:r>
      <w:r w:rsidR="00601151">
        <w:t>L</w:t>
      </w:r>
      <w:r w:rsidR="00FD126D">
        <w:t>inux</w:t>
      </w:r>
      <w:r w:rsidR="00347353">
        <w:t xml:space="preserve"> platform</w:t>
      </w:r>
      <w:r w:rsidR="00FD126D">
        <w:t>s</w:t>
      </w:r>
      <w:r w:rsidR="00347353">
        <w:rPr>
          <w:rStyle w:val="FootnoteReference"/>
        </w:rPr>
        <w:footnoteReference w:id="23"/>
      </w:r>
      <w:r w:rsidR="00347353">
        <w:t>.</w:t>
      </w:r>
      <w:r w:rsidR="00347353" w:rsidDel="00C858A5">
        <w:t xml:space="preserve"> </w:t>
      </w:r>
      <w:r w:rsidR="00347353">
        <w:t xml:space="preserve">RPMs follow the file naming format of </w:t>
      </w:r>
      <w:r w:rsidR="00347353" w:rsidRPr="00DE3F7B">
        <w:rPr>
          <w:rFonts w:ascii="Courier New" w:hAnsi="Courier New" w:cs="Courier New"/>
        </w:rPr>
        <w:t>name-version-</w:t>
      </w:r>
      <w:proofErr w:type="spellStart"/>
      <w:r w:rsidR="00347353" w:rsidRPr="00DE3F7B">
        <w:rPr>
          <w:rFonts w:ascii="Courier New" w:hAnsi="Courier New" w:cs="Courier New"/>
        </w:rPr>
        <w:t>release.architecture.rpm</w:t>
      </w:r>
      <w:proofErr w:type="spellEnd"/>
      <w:r w:rsidR="00347353">
        <w:rPr>
          <w:rStyle w:val="FootnoteReference"/>
          <w:rFonts w:ascii="Courier New" w:hAnsi="Courier New" w:cs="Courier New"/>
        </w:rPr>
        <w:footnoteReference w:id="24"/>
      </w:r>
      <w:r w:rsidR="00347353">
        <w:t>.</w:t>
      </w:r>
    </w:p>
    <w:p w14:paraId="256B2515" w14:textId="77777777" w:rsidR="00E9250E" w:rsidRPr="00DC6539" w:rsidRDefault="00E9250E" w:rsidP="00E9250E"/>
    <w:p w14:paraId="1A7A5858" w14:textId="77777777" w:rsidR="00792765" w:rsidRPr="00025742" w:rsidRDefault="0069103D" w:rsidP="00792765">
      <w:pPr>
        <w:jc w:val="center"/>
      </w:pPr>
      <w:r>
        <w:object w:dxaOrig="3683" w:dyaOrig="3457" w14:anchorId="35BAC0A2">
          <v:shape id="_x0000_i1028" type="#_x0000_t75" style="width:183.35pt;height:172.95pt" o:ole="">
            <v:imagedata r:id="rId19" o:title=""/>
          </v:shape>
          <o:OLEObject Type="Embed" ProgID="Visio.Drawing.11" ShapeID="_x0000_i1028" DrawAspect="Content" ObjectID="_1406962758" r:id="rId20"/>
        </w:objec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999"/>
        <w:gridCol w:w="2969"/>
        <w:gridCol w:w="1352"/>
        <w:gridCol w:w="988"/>
        <w:gridCol w:w="2268"/>
      </w:tblGrid>
      <w:tr w:rsidR="00016C05" w14:paraId="7B67D23A" w14:textId="77777777" w:rsidTr="00016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629BE6E8" w14:textId="77777777" w:rsidR="00016C05" w:rsidRDefault="00016C05" w:rsidP="00BB5AE1">
            <w:pPr>
              <w:spacing w:after="200" w:line="276" w:lineRule="auto"/>
              <w:rPr>
                <w:rFonts w:eastAsiaTheme="minorHAnsi"/>
                <w:b w:val="0"/>
                <w:bCs w:val="0"/>
                <w:color w:val="auto"/>
                <w:lang w:bidi="ar-SA"/>
              </w:rPr>
            </w:pPr>
            <w:r>
              <w:t>Property</w:t>
            </w:r>
          </w:p>
        </w:tc>
        <w:tc>
          <w:tcPr>
            <w:tcW w:w="1550" w:type="pct"/>
          </w:tcPr>
          <w:p w14:paraId="11F6424D" w14:textId="77777777" w:rsidR="00016C05" w:rsidRDefault="00016C05" w:rsidP="00BB5AE1">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6" w:type="pct"/>
          </w:tcPr>
          <w:p w14:paraId="2F5A4CA8" w14:textId="77777777" w:rsidR="00016C05" w:rsidRDefault="00016C05" w:rsidP="00BB5AE1">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6" w:type="pct"/>
          </w:tcPr>
          <w:p w14:paraId="363B83DA" w14:textId="77777777" w:rsidR="00016C05" w:rsidRDefault="00016C05" w:rsidP="00BB5AE1">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184" w:type="pct"/>
          </w:tcPr>
          <w:p w14:paraId="243E0C3A" w14:textId="77777777" w:rsidR="00016C05" w:rsidRDefault="00016C05" w:rsidP="00BB5AE1">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D674E" w:rsidRPr="009F2226" w14:paraId="2285691C" w14:textId="77777777" w:rsidTr="00D44BC8">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044" w:type="pct"/>
          </w:tcPr>
          <w:p w14:paraId="58F8EE02" w14:textId="77777777" w:rsidR="00AD674E" w:rsidRPr="009676C4" w:rsidRDefault="00AD674E" w:rsidP="001A2FBC">
            <w:r>
              <w:t>name</w:t>
            </w:r>
          </w:p>
        </w:tc>
        <w:tc>
          <w:tcPr>
            <w:tcW w:w="1550" w:type="pct"/>
          </w:tcPr>
          <w:p w14:paraId="60CFB524" w14:textId="77777777" w:rsidR="00AD674E" w:rsidRPr="0031429A" w:rsidRDefault="00AD674E" w:rsidP="00D44BC8">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1B650DEE" w14:textId="77777777" w:rsidR="00AD674E" w:rsidRPr="0031429A" w:rsidRDefault="00AD674E" w:rsidP="001A2FBC">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0ED433DD" w14:textId="77777777" w:rsidR="00AD674E" w:rsidRPr="00F5484A"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36655090"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 xml:space="preserve">This is the </w:t>
            </w:r>
            <w:r>
              <w:rPr>
                <w:rFonts w:cstheme="minorHAnsi"/>
                <w:color w:val="000000"/>
              </w:rPr>
              <w:t xml:space="preserve">RPM </w:t>
            </w:r>
            <w:r w:rsidRPr="00A22BD0">
              <w:rPr>
                <w:rFonts w:cstheme="minorHAnsi"/>
                <w:color w:val="000000"/>
              </w:rPr>
              <w:t>package name to check</w:t>
            </w:r>
            <w:r>
              <w:rPr>
                <w:rStyle w:val="FootnoteReference"/>
                <w:rFonts w:cstheme="minorHAnsi"/>
                <w:color w:val="000000"/>
              </w:rPr>
              <w:footnoteReference w:id="25"/>
            </w:r>
            <w:r w:rsidRPr="00A22BD0">
              <w:rPr>
                <w:rFonts w:cstheme="minorHAnsi"/>
                <w:color w:val="000000"/>
              </w:rPr>
              <w:t>.</w:t>
            </w:r>
            <w:r>
              <w:rPr>
                <w:rFonts w:cstheme="minorHAnsi"/>
                <w:color w:val="000000"/>
              </w:rPr>
              <w:t xml:space="preserve">  </w:t>
            </w:r>
          </w:p>
          <w:p w14:paraId="67D07143"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DD654F0" w14:textId="42960616" w:rsidR="00AD674E" w:rsidRPr="00F5484A"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 xml:space="preserve">The </w:t>
            </w:r>
            <w:proofErr w:type="spellStart"/>
            <w:r w:rsidRPr="00483D10">
              <w:rPr>
                <w:rFonts w:cstheme="minorHAnsi"/>
                <w:color w:val="000000"/>
              </w:rPr>
              <w:t>rpmtsInitIterator</w:t>
            </w:r>
            <w:proofErr w:type="spellEnd"/>
            <w:r>
              <w:rPr>
                <w:rStyle w:val="FootnoteReference"/>
                <w:rFonts w:cstheme="minorHAnsi"/>
                <w:color w:val="000000"/>
              </w:rPr>
              <w:footnoteReference w:id="26"/>
            </w:r>
            <w:r>
              <w:rPr>
                <w:rFonts w:cstheme="minorHAnsi"/>
                <w:color w:val="000000"/>
              </w:rPr>
              <w:t xml:space="preserve"> function and RPMTAG_NAME</w:t>
            </w:r>
            <w:r>
              <w:rPr>
                <w:rStyle w:val="FootnoteReference"/>
                <w:rFonts w:cstheme="minorHAnsi"/>
                <w:color w:val="000000"/>
              </w:rPr>
              <w:footnoteReference w:id="27"/>
            </w:r>
            <w:r>
              <w:rPr>
                <w:rFonts w:cstheme="minorHAnsi"/>
                <w:color w:val="000000"/>
              </w:rPr>
              <w:t xml:space="preserve"> can be used to retrieve the specified RPM header.</w:t>
            </w:r>
          </w:p>
        </w:tc>
      </w:tr>
      <w:tr w:rsidR="00AD674E" w:rsidRPr="009F2226" w14:paraId="494ED260" w14:textId="77777777" w:rsidTr="00016C05">
        <w:tc>
          <w:tcPr>
            <w:cnfStyle w:val="001000000000" w:firstRow="0" w:lastRow="0" w:firstColumn="1" w:lastColumn="0" w:oddVBand="0" w:evenVBand="0" w:oddHBand="0" w:evenHBand="0" w:firstRowFirstColumn="0" w:firstRowLastColumn="0" w:lastRowFirstColumn="0" w:lastRowLastColumn="0"/>
            <w:tcW w:w="1044" w:type="pct"/>
          </w:tcPr>
          <w:p w14:paraId="731E1CA1" w14:textId="77777777" w:rsidR="00AD674E" w:rsidRDefault="00AD674E" w:rsidP="001A2FBC">
            <w:r>
              <w:t>arch</w:t>
            </w:r>
          </w:p>
        </w:tc>
        <w:tc>
          <w:tcPr>
            <w:tcW w:w="1550" w:type="pct"/>
          </w:tcPr>
          <w:p w14:paraId="653D34F0" w14:textId="77777777" w:rsidR="00AD674E" w:rsidRDefault="00AD674E" w:rsidP="00D44BC8">
            <w:pPr>
              <w:cnfStyle w:val="000000000000" w:firstRow="0" w:lastRow="0" w:firstColumn="0" w:lastColumn="0" w:oddVBand="0" w:evenVBand="0" w:oddHBand="0" w:evenHBand="0" w:firstRowFirstColumn="0" w:firstRowLastColumn="0" w:lastRowFirstColumn="0" w:lastRowLastColumn="0"/>
            </w:pPr>
            <w:proofErr w:type="spellStart"/>
            <w:r>
              <w:t>oval-sc:EntityItemStringType</w:t>
            </w:r>
            <w:proofErr w:type="spellEnd"/>
          </w:p>
        </w:tc>
        <w:tc>
          <w:tcPr>
            <w:tcW w:w="706" w:type="pct"/>
          </w:tcPr>
          <w:p w14:paraId="7824BD1E" w14:textId="77777777" w:rsidR="00AD674E" w:rsidRDefault="00AD674E" w:rsidP="001A2FBC">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34781140" w14:textId="77777777" w:rsidR="00AD674E" w:rsidRPr="00F5484A"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200EF7D"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A22BD0">
              <w:rPr>
                <w:rFonts w:cstheme="minorHAnsi"/>
                <w:color w:val="000000"/>
              </w:rPr>
              <w:t>This is the architecture f</w:t>
            </w:r>
            <w:r>
              <w:rPr>
                <w:rFonts w:cstheme="minorHAnsi"/>
                <w:color w:val="000000"/>
              </w:rPr>
              <w:t>or which the RPM package was built</w:t>
            </w:r>
            <w:r>
              <w:rPr>
                <w:rStyle w:val="FootnoteReference"/>
                <w:rFonts w:cstheme="minorHAnsi"/>
                <w:color w:val="000000"/>
              </w:rPr>
              <w:footnoteReference w:id="28"/>
            </w:r>
            <w:r w:rsidRPr="00A22BD0">
              <w:rPr>
                <w:rFonts w:cstheme="minorHAnsi"/>
                <w:color w:val="000000"/>
              </w:rPr>
              <w:t>.</w:t>
            </w:r>
            <w:r>
              <w:rPr>
                <w:rFonts w:cstheme="minorHAnsi"/>
                <w:color w:val="000000"/>
              </w:rPr>
              <w:t xml:space="preserve">  </w:t>
            </w:r>
          </w:p>
          <w:p w14:paraId="18F060D6"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7D3A86B5" w14:textId="58BF9DB9" w:rsidR="00AD674E" w:rsidRPr="00F5484A"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headerGetEntry</w:t>
            </w:r>
            <w:proofErr w:type="spellEnd"/>
            <w:r>
              <w:rPr>
                <w:rStyle w:val="FootnoteReference"/>
                <w:rFonts w:cstheme="minorHAnsi"/>
                <w:color w:val="000000"/>
              </w:rPr>
              <w:footnoteReference w:id="29"/>
            </w:r>
            <w:r>
              <w:rPr>
                <w:rFonts w:cstheme="minorHAnsi"/>
                <w:color w:val="000000"/>
              </w:rPr>
              <w:t xml:space="preserve"> function and RPMTAG_ARCH</w:t>
            </w:r>
            <w:r>
              <w:rPr>
                <w:rStyle w:val="FootnoteReference"/>
                <w:rFonts w:cstheme="minorHAnsi"/>
                <w:color w:val="000000"/>
              </w:rPr>
              <w:footnoteReference w:id="30"/>
            </w:r>
            <w:r>
              <w:rPr>
                <w:rFonts w:cstheme="minorHAnsi"/>
                <w:color w:val="000000"/>
              </w:rPr>
              <w:t xml:space="preserve"> can be used to retrieve the architecture of the RPM package. </w:t>
            </w:r>
          </w:p>
        </w:tc>
      </w:tr>
      <w:tr w:rsidR="00AD674E" w:rsidRPr="009F2226" w14:paraId="14924003" w14:textId="77777777" w:rsidTr="00016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6FE99A31" w14:textId="77777777" w:rsidR="00AD674E" w:rsidRDefault="00AD674E" w:rsidP="001A2FBC">
            <w:r>
              <w:t>epoch</w:t>
            </w:r>
          </w:p>
        </w:tc>
        <w:tc>
          <w:tcPr>
            <w:tcW w:w="1550" w:type="pct"/>
          </w:tcPr>
          <w:p w14:paraId="6FCD4A86" w14:textId="77777777" w:rsidR="00AD674E" w:rsidRDefault="00AD674E" w:rsidP="001A2FBC">
            <w:pPr>
              <w:cnfStyle w:val="000000100000" w:firstRow="0" w:lastRow="0" w:firstColumn="0" w:lastColumn="0" w:oddVBand="0" w:evenVBand="0" w:oddHBand="1" w:evenHBand="0" w:firstRowFirstColumn="0" w:firstRowLastColumn="0" w:lastRowFirstColumn="0" w:lastRowLastColumn="0"/>
            </w:pPr>
            <w:r>
              <w:t>oval-</w:t>
            </w:r>
            <w:proofErr w:type="spellStart"/>
            <w:r>
              <w:t>sc</w:t>
            </w:r>
            <w:proofErr w:type="spellEnd"/>
            <w:r>
              <w:t>:</w:t>
            </w:r>
          </w:p>
          <w:p w14:paraId="31B0F948" w14:textId="77777777" w:rsidR="00AD674E" w:rsidRDefault="00AD674E" w:rsidP="00D44BC8">
            <w:pPr>
              <w:cnfStyle w:val="000000100000" w:firstRow="0" w:lastRow="0" w:firstColumn="0" w:lastColumn="0" w:oddVBand="0" w:evenVBand="0" w:oddHBand="1" w:evenHBand="0" w:firstRowFirstColumn="0" w:firstRowLastColumn="0" w:lastRowFirstColumn="0" w:lastRowLastColumn="0"/>
            </w:pPr>
            <w:proofErr w:type="spellStart"/>
            <w:r>
              <w:t>EntityItemAnySimpleType</w:t>
            </w:r>
            <w:proofErr w:type="spellEnd"/>
          </w:p>
        </w:tc>
        <w:tc>
          <w:tcPr>
            <w:tcW w:w="706" w:type="pct"/>
          </w:tcPr>
          <w:p w14:paraId="6D5809B5" w14:textId="77777777" w:rsidR="00AD674E" w:rsidRDefault="00AD674E" w:rsidP="001A2FBC">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65795AB0" w14:textId="77777777" w:rsidR="00AD674E" w:rsidRPr="00F5484A"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003AE735"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 xml:space="preserve">This is the epoch number of the </w:t>
            </w:r>
            <w:proofErr w:type="gramStart"/>
            <w:r w:rsidRPr="00A22BD0">
              <w:rPr>
                <w:rFonts w:cstheme="minorHAnsi"/>
                <w:color w:val="000000"/>
              </w:rPr>
              <w:t>RPM,</w:t>
            </w:r>
            <w:proofErr w:type="gramEnd"/>
            <w:r w:rsidRPr="00A22BD0">
              <w:rPr>
                <w:rFonts w:cstheme="minorHAnsi"/>
                <w:color w:val="000000"/>
              </w:rPr>
              <w:t xml:space="preserve"> this is used as a kludge for version-release </w:t>
            </w:r>
            <w:r w:rsidRPr="00A22BD0">
              <w:rPr>
                <w:rFonts w:cstheme="minorHAnsi"/>
                <w:color w:val="000000"/>
              </w:rPr>
              <w:lastRenderedPageBreak/>
              <w:t xml:space="preserve">comparisons where the vendor has done some kind of re-numbering or version forking. </w:t>
            </w:r>
          </w:p>
          <w:p w14:paraId="6EC49B44"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078576B2" w14:textId="626B9D9C"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 xml:space="preserve">For a null epoch (or '(none)' as returned by </w:t>
            </w:r>
            <w:r w:rsidRPr="00483D10">
              <w:rPr>
                <w:rFonts w:ascii="Courier New" w:hAnsi="Courier New" w:cs="Courier New"/>
                <w:b/>
                <w:color w:val="000000"/>
              </w:rPr>
              <w:t>rpm</w:t>
            </w:r>
            <w:r w:rsidRPr="00A22BD0">
              <w:rPr>
                <w:rFonts w:cstheme="minorHAnsi"/>
                <w:color w:val="000000"/>
              </w:rPr>
              <w:t>)</w:t>
            </w:r>
            <w:r>
              <w:rPr>
                <w:rFonts w:cstheme="minorHAnsi"/>
                <w:color w:val="000000"/>
              </w:rPr>
              <w:t>,</w:t>
            </w:r>
            <w:r w:rsidRPr="00A22BD0">
              <w:rPr>
                <w:rFonts w:cstheme="minorHAnsi"/>
                <w:color w:val="000000"/>
              </w:rPr>
              <w:t xml:space="preserve"> the string '(none)' </w:t>
            </w:r>
            <w:r w:rsidR="00A95CD3">
              <w:rPr>
                <w:rFonts w:cstheme="minorHAnsi"/>
                <w:color w:val="000000"/>
              </w:rPr>
              <w:t>SHOULD</w:t>
            </w:r>
            <w:r w:rsidRPr="00A22BD0">
              <w:rPr>
                <w:rFonts w:cstheme="minorHAnsi"/>
                <w:color w:val="000000"/>
              </w:rPr>
              <w:t xml:space="preserve"> be used</w:t>
            </w:r>
            <w:r>
              <w:rPr>
                <w:rFonts w:cstheme="minorHAnsi"/>
                <w:color w:val="000000"/>
              </w:rPr>
              <w:t xml:space="preserve">, not the value 0 that is outputted by the </w:t>
            </w:r>
            <w:r w:rsidRPr="00483D10">
              <w:rPr>
                <w:rFonts w:ascii="Courier New" w:hAnsi="Courier New" w:cs="Courier New"/>
                <w:b/>
                <w:color w:val="000000"/>
              </w:rPr>
              <w:t>rpm</w:t>
            </w:r>
            <w:r>
              <w:rPr>
                <w:rFonts w:cstheme="minorHAnsi"/>
                <w:color w:val="000000"/>
              </w:rPr>
              <w:t xml:space="preserve"> program</w:t>
            </w:r>
            <w:r w:rsidRPr="00A22BD0">
              <w:rPr>
                <w:rFonts w:cstheme="minorHAnsi"/>
                <w:color w:val="000000"/>
              </w:rPr>
              <w:t xml:space="preserve">. </w:t>
            </w:r>
          </w:p>
          <w:p w14:paraId="26273740"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497F48A6"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datatype</w:t>
            </w:r>
            <w:proofErr w:type="spellEnd"/>
            <w:r>
              <w:rPr>
                <w:rFonts w:cstheme="minorHAnsi"/>
                <w:color w:val="000000"/>
              </w:rPr>
              <w:t xml:space="preserve"> of this property MUST be string or int.</w:t>
            </w:r>
            <w:r>
              <w:t xml:space="preserve">  Please see the </w:t>
            </w:r>
            <w:proofErr w:type="spellStart"/>
            <w:r w:rsidRPr="0001557A">
              <w:rPr>
                <w:rFonts w:ascii="Courier New" w:hAnsi="Courier New"/>
              </w:rPr>
              <w:t>SimpleDatatypeEnumeration</w:t>
            </w:r>
            <w:proofErr w:type="spellEnd"/>
            <w:r>
              <w:t xml:space="preserve"> in the OVAL Language Specification [2] for additional information.</w:t>
            </w:r>
            <w:r>
              <w:rPr>
                <w:rFonts w:cstheme="minorHAnsi"/>
                <w:color w:val="000000"/>
              </w:rPr>
              <w:t xml:space="preserve">  </w:t>
            </w:r>
          </w:p>
          <w:p w14:paraId="3312DD33"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5BCBFA5"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65112024"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pPr>
            <w:proofErr w:type="gramStart"/>
            <w:r w:rsidRPr="00483D10">
              <w:rPr>
                <w:rFonts w:ascii="Courier New" w:hAnsi="Courier New" w:cs="Courier New"/>
                <w:b/>
              </w:rPr>
              <w:t>rpm</w:t>
            </w:r>
            <w:proofErr w:type="gramEnd"/>
            <w:r w:rsidRPr="00483D10">
              <w:rPr>
                <w:rFonts w:ascii="Courier New" w:hAnsi="Courier New" w:cs="Courier New"/>
                <w:b/>
              </w:rPr>
              <w:t xml:space="preserve"> -q --</w:t>
            </w:r>
            <w:proofErr w:type="spellStart"/>
            <w:r w:rsidRPr="00483D10">
              <w:rPr>
                <w:rFonts w:ascii="Courier New" w:hAnsi="Courier New" w:cs="Courier New"/>
                <w:b/>
              </w:rPr>
              <w:t>qf</w:t>
            </w:r>
            <w:proofErr w:type="spellEnd"/>
            <w:r w:rsidRPr="00483D10">
              <w:rPr>
                <w:rFonts w:ascii="Courier New" w:hAnsi="Courier New" w:cs="Courier New"/>
                <w:b/>
              </w:rPr>
              <w:t xml:space="preserve"> '%{EPOCH}\n' </w:t>
            </w:r>
            <w:proofErr w:type="spellStart"/>
            <w:r w:rsidRPr="00483D10">
              <w:rPr>
                <w:rFonts w:ascii="Courier New" w:hAnsi="Courier New" w:cs="Courier New"/>
                <w:b/>
              </w:rPr>
              <w:t>installed_rpm</w:t>
            </w:r>
            <w:proofErr w:type="spellEnd"/>
            <w:r>
              <w:rPr>
                <w:rFonts w:ascii="Courier New" w:hAnsi="Courier New" w:cs="Courier New"/>
              </w:rPr>
              <w:t xml:space="preserve"> </w:t>
            </w:r>
            <w:r w:rsidRPr="0001557A">
              <w:t>can be used to retrieve the epoch of an RPM package</w:t>
            </w:r>
            <w:r>
              <w:rPr>
                <w:rFonts w:ascii="Courier New" w:hAnsi="Courier New" w:cs="Courier New"/>
              </w:rPr>
              <w:t>.</w:t>
            </w:r>
            <w:r w:rsidRPr="00A22BD0">
              <w:t xml:space="preserve"> </w:t>
            </w:r>
          </w:p>
          <w:p w14:paraId="5D0AE104"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0F218905" w14:textId="05672B6D" w:rsidR="00AD674E" w:rsidRPr="00A22BD0"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headerGetEntry</w:t>
            </w:r>
            <w:proofErr w:type="spellEnd"/>
            <w:r>
              <w:rPr>
                <w:rStyle w:val="FootnoteReference"/>
                <w:rFonts w:cstheme="minorHAnsi"/>
                <w:color w:val="000000"/>
              </w:rPr>
              <w:footnoteReference w:id="31"/>
            </w:r>
            <w:r>
              <w:rPr>
                <w:rFonts w:cstheme="minorHAnsi"/>
                <w:color w:val="000000"/>
              </w:rPr>
              <w:t xml:space="preserve"> function and RPMTAG_EPOCH</w:t>
            </w:r>
            <w:r>
              <w:rPr>
                <w:rStyle w:val="FootnoteReference"/>
                <w:rFonts w:cstheme="minorHAnsi"/>
                <w:color w:val="000000"/>
              </w:rPr>
              <w:footnoteReference w:id="32"/>
            </w:r>
            <w:r>
              <w:rPr>
                <w:rFonts w:cstheme="minorHAnsi"/>
                <w:color w:val="000000"/>
              </w:rPr>
              <w:t xml:space="preserve"> can also be used to retrieve the epoch of the RPM package.</w:t>
            </w:r>
          </w:p>
        </w:tc>
      </w:tr>
      <w:tr w:rsidR="00AD674E" w:rsidRPr="009F2226" w14:paraId="051C83A4" w14:textId="77777777" w:rsidTr="00016C05">
        <w:tc>
          <w:tcPr>
            <w:cnfStyle w:val="001000000000" w:firstRow="0" w:lastRow="0" w:firstColumn="1" w:lastColumn="0" w:oddVBand="0" w:evenVBand="0" w:oddHBand="0" w:evenHBand="0" w:firstRowFirstColumn="0" w:firstRowLastColumn="0" w:lastRowFirstColumn="0" w:lastRowLastColumn="0"/>
            <w:tcW w:w="1044" w:type="pct"/>
          </w:tcPr>
          <w:p w14:paraId="49AE7999" w14:textId="77777777" w:rsidR="00AD674E" w:rsidRPr="00FE1F03" w:rsidRDefault="00AD674E" w:rsidP="001A2FBC">
            <w:r w:rsidRPr="00FE1F03">
              <w:lastRenderedPageBreak/>
              <w:t>release</w:t>
            </w:r>
          </w:p>
        </w:tc>
        <w:tc>
          <w:tcPr>
            <w:tcW w:w="1550" w:type="pct"/>
          </w:tcPr>
          <w:p w14:paraId="457BB980" w14:textId="77777777" w:rsidR="00AD674E" w:rsidRPr="00FE1F03" w:rsidRDefault="00AD674E" w:rsidP="001A2FBC">
            <w:pPr>
              <w:cnfStyle w:val="000000000000" w:firstRow="0" w:lastRow="0" w:firstColumn="0" w:lastColumn="0" w:oddVBand="0" w:evenVBand="0" w:oddHBand="0" w:evenHBand="0" w:firstRowFirstColumn="0" w:firstRowLastColumn="0" w:lastRowFirstColumn="0" w:lastRowLastColumn="0"/>
            </w:pPr>
            <w:r w:rsidRPr="00FE1F03">
              <w:t>oval-</w:t>
            </w:r>
            <w:proofErr w:type="spellStart"/>
            <w:r w:rsidRPr="00FE1F03">
              <w:t>sc</w:t>
            </w:r>
            <w:proofErr w:type="spellEnd"/>
            <w:r w:rsidRPr="00FE1F03">
              <w:t>:</w:t>
            </w:r>
          </w:p>
          <w:p w14:paraId="368831F3" w14:textId="77777777" w:rsidR="00AD674E" w:rsidRPr="00FE1F03" w:rsidRDefault="00AD674E" w:rsidP="00D44BC8">
            <w:pPr>
              <w:cnfStyle w:val="000000000000" w:firstRow="0" w:lastRow="0" w:firstColumn="0" w:lastColumn="0" w:oddVBand="0" w:evenVBand="0" w:oddHBand="0" w:evenHBand="0" w:firstRowFirstColumn="0" w:firstRowLastColumn="0" w:lastRowFirstColumn="0" w:lastRowLastColumn="0"/>
            </w:pPr>
            <w:proofErr w:type="spellStart"/>
            <w:r w:rsidRPr="00FE1F03">
              <w:t>EntityItemAnySimpleType</w:t>
            </w:r>
            <w:proofErr w:type="spellEnd"/>
          </w:p>
        </w:tc>
        <w:tc>
          <w:tcPr>
            <w:tcW w:w="706" w:type="pct"/>
          </w:tcPr>
          <w:p w14:paraId="21F117F0" w14:textId="77777777" w:rsidR="00AD674E" w:rsidRPr="00FE1F03" w:rsidRDefault="00AD674E" w:rsidP="001A2FBC">
            <w:pPr>
              <w:cnfStyle w:val="000000000000" w:firstRow="0" w:lastRow="0" w:firstColumn="0" w:lastColumn="0" w:oddVBand="0" w:evenVBand="0" w:oddHBand="0" w:evenHBand="0" w:firstRowFirstColumn="0" w:firstRowLastColumn="0" w:lastRowFirstColumn="0" w:lastRowLastColumn="0"/>
            </w:pPr>
            <w:r w:rsidRPr="00FE1F03">
              <w:t>0..1</w:t>
            </w:r>
          </w:p>
        </w:tc>
        <w:tc>
          <w:tcPr>
            <w:tcW w:w="516" w:type="pct"/>
          </w:tcPr>
          <w:p w14:paraId="393011CD" w14:textId="77777777" w:rsidR="00AD674E" w:rsidRPr="00FE1F03"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E1F03">
              <w:rPr>
                <w:rFonts w:cstheme="minorHAnsi"/>
                <w:color w:val="000000"/>
              </w:rPr>
              <w:t>false</w:t>
            </w:r>
          </w:p>
        </w:tc>
        <w:tc>
          <w:tcPr>
            <w:tcW w:w="1184" w:type="pct"/>
          </w:tcPr>
          <w:p w14:paraId="215DC186"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E1F03">
              <w:rPr>
                <w:rFonts w:cstheme="minorHAnsi"/>
                <w:color w:val="000000"/>
              </w:rPr>
              <w:t>This is the release number of the build, changed by the vendor/builder.</w:t>
            </w:r>
            <w:r>
              <w:rPr>
                <w:rFonts w:cstheme="minorHAnsi"/>
                <w:color w:val="000000"/>
              </w:rPr>
              <w:t xml:space="preserve">  </w:t>
            </w:r>
          </w:p>
          <w:p w14:paraId="24D5E588"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3CD3608F"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lastRenderedPageBreak/>
              <w:t xml:space="preserve">The </w:t>
            </w:r>
            <w:proofErr w:type="spellStart"/>
            <w:r>
              <w:rPr>
                <w:rFonts w:cstheme="minorHAnsi"/>
                <w:color w:val="000000"/>
              </w:rPr>
              <w:t>datatype</w:t>
            </w:r>
            <w:proofErr w:type="spellEnd"/>
            <w:r>
              <w:rPr>
                <w:rFonts w:cstheme="minorHAnsi"/>
                <w:color w:val="000000"/>
              </w:rPr>
              <w:t xml:space="preserve"> of this property MUST be string or version.</w:t>
            </w:r>
            <w:r>
              <w:t xml:space="preserve">  Please see the </w:t>
            </w:r>
            <w:proofErr w:type="spellStart"/>
            <w:r w:rsidRPr="00725606">
              <w:rPr>
                <w:rFonts w:ascii="Courier New" w:hAnsi="Courier New"/>
              </w:rPr>
              <w:t>SimpleDatatypeEnumeration</w:t>
            </w:r>
            <w:proofErr w:type="spellEnd"/>
            <w:r>
              <w:t xml:space="preserve"> in the OVAL Language Specification [2] for additional information.</w:t>
            </w:r>
            <w:r>
              <w:rPr>
                <w:rFonts w:cstheme="minorHAnsi"/>
                <w:color w:val="000000"/>
              </w:rPr>
              <w:t xml:space="preserve">  </w:t>
            </w:r>
          </w:p>
          <w:p w14:paraId="142C12BD"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0427C77C" w14:textId="79D78664" w:rsidR="00AD674E" w:rsidRPr="00FE1F03"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headerGetEntry</w:t>
            </w:r>
            <w:proofErr w:type="spellEnd"/>
            <w:r>
              <w:rPr>
                <w:rStyle w:val="FootnoteReference"/>
                <w:rFonts w:cstheme="minorHAnsi"/>
                <w:color w:val="000000"/>
              </w:rPr>
              <w:footnoteReference w:id="33"/>
            </w:r>
            <w:r>
              <w:rPr>
                <w:rFonts w:cstheme="minorHAnsi"/>
                <w:color w:val="000000"/>
              </w:rPr>
              <w:t xml:space="preserve"> function and RPMTAG_RELEASE</w:t>
            </w:r>
            <w:r>
              <w:rPr>
                <w:rStyle w:val="FootnoteReference"/>
                <w:rFonts w:cstheme="minorHAnsi"/>
                <w:color w:val="000000"/>
              </w:rPr>
              <w:footnoteReference w:id="34"/>
            </w:r>
            <w:r>
              <w:rPr>
                <w:rFonts w:cstheme="minorHAnsi"/>
                <w:color w:val="000000"/>
              </w:rPr>
              <w:t xml:space="preserve"> can be used to retrieve the release of the RPM package. </w:t>
            </w:r>
          </w:p>
        </w:tc>
      </w:tr>
      <w:tr w:rsidR="00AD674E" w:rsidRPr="009F2226" w14:paraId="26D36DC7" w14:textId="77777777" w:rsidTr="00016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31F2E8C5" w14:textId="77777777" w:rsidR="00AD674E" w:rsidRPr="00FE1F03" w:rsidRDefault="00AD674E" w:rsidP="001A2FBC">
            <w:r w:rsidRPr="00FE1F03">
              <w:lastRenderedPageBreak/>
              <w:t>version</w:t>
            </w:r>
          </w:p>
        </w:tc>
        <w:tc>
          <w:tcPr>
            <w:tcW w:w="1550" w:type="pct"/>
          </w:tcPr>
          <w:p w14:paraId="4ED89E43" w14:textId="77777777" w:rsidR="00AD674E" w:rsidRPr="00FE1F03" w:rsidRDefault="00AD674E" w:rsidP="00D44BC8">
            <w:pPr>
              <w:cnfStyle w:val="000000100000" w:firstRow="0" w:lastRow="0" w:firstColumn="0" w:lastColumn="0" w:oddVBand="0" w:evenVBand="0" w:oddHBand="1" w:evenHBand="0" w:firstRowFirstColumn="0" w:firstRowLastColumn="0" w:lastRowFirstColumn="0" w:lastRowLastColumn="0"/>
            </w:pPr>
            <w:r w:rsidRPr="00FE1F03">
              <w:t>oval-</w:t>
            </w:r>
            <w:proofErr w:type="spellStart"/>
            <w:r w:rsidRPr="00FE1F03">
              <w:t>sc</w:t>
            </w:r>
            <w:proofErr w:type="spellEnd"/>
            <w:r w:rsidRPr="00FE1F03">
              <w:t>:</w:t>
            </w:r>
          </w:p>
          <w:p w14:paraId="673C623B" w14:textId="77777777" w:rsidR="00AD674E" w:rsidRPr="00FE1F03" w:rsidRDefault="00AD674E" w:rsidP="00D44BC8">
            <w:pPr>
              <w:cnfStyle w:val="000000100000" w:firstRow="0" w:lastRow="0" w:firstColumn="0" w:lastColumn="0" w:oddVBand="0" w:evenVBand="0" w:oddHBand="1" w:evenHBand="0" w:firstRowFirstColumn="0" w:firstRowLastColumn="0" w:lastRowFirstColumn="0" w:lastRowLastColumn="0"/>
            </w:pPr>
            <w:proofErr w:type="spellStart"/>
            <w:r w:rsidRPr="00FE1F03">
              <w:t>EntityItemAnySimpleType</w:t>
            </w:r>
            <w:proofErr w:type="spellEnd"/>
          </w:p>
        </w:tc>
        <w:tc>
          <w:tcPr>
            <w:tcW w:w="706" w:type="pct"/>
          </w:tcPr>
          <w:p w14:paraId="12914EDF" w14:textId="77777777" w:rsidR="00AD674E" w:rsidRPr="00FE1F03" w:rsidRDefault="00AD674E" w:rsidP="001A2FBC">
            <w:pPr>
              <w:cnfStyle w:val="000000100000" w:firstRow="0" w:lastRow="0" w:firstColumn="0" w:lastColumn="0" w:oddVBand="0" w:evenVBand="0" w:oddHBand="1" w:evenHBand="0" w:firstRowFirstColumn="0" w:firstRowLastColumn="0" w:lastRowFirstColumn="0" w:lastRowLastColumn="0"/>
            </w:pPr>
            <w:r w:rsidRPr="00FE1F03">
              <w:t>0..1</w:t>
            </w:r>
          </w:p>
        </w:tc>
        <w:tc>
          <w:tcPr>
            <w:tcW w:w="516" w:type="pct"/>
          </w:tcPr>
          <w:p w14:paraId="6B8B87E4" w14:textId="77777777" w:rsidR="00AD674E" w:rsidRPr="00FE1F03"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E1F03">
              <w:rPr>
                <w:rFonts w:cstheme="minorHAnsi"/>
                <w:color w:val="000000"/>
              </w:rPr>
              <w:t>false</w:t>
            </w:r>
          </w:p>
        </w:tc>
        <w:tc>
          <w:tcPr>
            <w:tcW w:w="1184" w:type="pct"/>
          </w:tcPr>
          <w:p w14:paraId="5481B24D"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E1F03">
              <w:rPr>
                <w:rFonts w:cstheme="minorHAnsi"/>
                <w:color w:val="000000"/>
              </w:rPr>
              <w:t>This is the version number of the build.</w:t>
            </w:r>
            <w:r>
              <w:rPr>
                <w:rFonts w:cstheme="minorHAnsi"/>
                <w:color w:val="000000"/>
              </w:rPr>
              <w:t xml:space="preserve"> </w:t>
            </w:r>
          </w:p>
          <w:p w14:paraId="0EA21F93"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CA1F795"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datatype</w:t>
            </w:r>
            <w:proofErr w:type="spellEnd"/>
            <w:r>
              <w:rPr>
                <w:rFonts w:cstheme="minorHAnsi"/>
                <w:color w:val="000000"/>
              </w:rPr>
              <w:t xml:space="preserve"> of this property MUST be string or version.</w:t>
            </w:r>
            <w:r>
              <w:t xml:space="preserve">  Please see the </w:t>
            </w:r>
            <w:proofErr w:type="spellStart"/>
            <w:r w:rsidRPr="00725606">
              <w:rPr>
                <w:rFonts w:ascii="Courier New" w:hAnsi="Courier New"/>
              </w:rPr>
              <w:t>SimpleDatatypeEnumeration</w:t>
            </w:r>
            <w:proofErr w:type="spellEnd"/>
            <w:r>
              <w:t xml:space="preserve"> in the OVAL Language Specification [2] for additional information.</w:t>
            </w:r>
            <w:r>
              <w:rPr>
                <w:rFonts w:cstheme="minorHAnsi"/>
                <w:color w:val="000000"/>
              </w:rPr>
              <w:t xml:space="preserve">  </w:t>
            </w:r>
          </w:p>
          <w:p w14:paraId="6CA3FD45"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62E92F96" w14:textId="6A3840B7" w:rsidR="00AD674E" w:rsidRPr="00FE1F03"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headerGetEntry</w:t>
            </w:r>
            <w:proofErr w:type="spellEnd"/>
            <w:r>
              <w:rPr>
                <w:rStyle w:val="FootnoteReference"/>
                <w:rFonts w:cstheme="minorHAnsi"/>
                <w:color w:val="000000"/>
              </w:rPr>
              <w:footnoteReference w:id="35"/>
            </w:r>
            <w:r>
              <w:rPr>
                <w:rFonts w:cstheme="minorHAnsi"/>
                <w:color w:val="000000"/>
              </w:rPr>
              <w:t xml:space="preserve"> function and RPMTAG_VERSION</w:t>
            </w:r>
            <w:r>
              <w:rPr>
                <w:rStyle w:val="FootnoteReference"/>
                <w:rFonts w:cstheme="minorHAnsi"/>
                <w:color w:val="000000"/>
              </w:rPr>
              <w:footnoteReference w:id="36"/>
            </w:r>
            <w:r>
              <w:rPr>
                <w:rFonts w:cstheme="minorHAnsi"/>
                <w:color w:val="000000"/>
              </w:rPr>
              <w:t xml:space="preserve"> can be used to retrieve the version of the RPM package. </w:t>
            </w:r>
          </w:p>
        </w:tc>
      </w:tr>
      <w:tr w:rsidR="00AD674E" w:rsidRPr="009F2226" w14:paraId="44EEF9C4" w14:textId="77777777" w:rsidTr="00016C05">
        <w:tc>
          <w:tcPr>
            <w:cnfStyle w:val="001000000000" w:firstRow="0" w:lastRow="0" w:firstColumn="1" w:lastColumn="0" w:oddVBand="0" w:evenVBand="0" w:oddHBand="0" w:evenHBand="0" w:firstRowFirstColumn="0" w:firstRowLastColumn="0" w:lastRowFirstColumn="0" w:lastRowLastColumn="0"/>
            <w:tcW w:w="1044" w:type="pct"/>
          </w:tcPr>
          <w:p w14:paraId="18272E6E" w14:textId="77777777" w:rsidR="00AD674E" w:rsidRDefault="00AD674E" w:rsidP="001A2FBC">
            <w:proofErr w:type="spellStart"/>
            <w:r>
              <w:t>evr</w:t>
            </w:r>
            <w:proofErr w:type="spellEnd"/>
          </w:p>
        </w:tc>
        <w:tc>
          <w:tcPr>
            <w:tcW w:w="1550" w:type="pct"/>
          </w:tcPr>
          <w:p w14:paraId="322D0236" w14:textId="77777777" w:rsidR="00AD674E" w:rsidRDefault="00AD674E" w:rsidP="001A2FBC">
            <w:pPr>
              <w:cnfStyle w:val="000000000000" w:firstRow="0" w:lastRow="0" w:firstColumn="0" w:lastColumn="0" w:oddVBand="0" w:evenVBand="0" w:oddHBand="0" w:evenHBand="0" w:firstRowFirstColumn="0" w:firstRowLastColumn="0" w:lastRowFirstColumn="0" w:lastRowLastColumn="0"/>
            </w:pPr>
            <w:r>
              <w:t>oval-</w:t>
            </w:r>
            <w:proofErr w:type="spellStart"/>
            <w:r>
              <w:t>sc</w:t>
            </w:r>
            <w:proofErr w:type="spellEnd"/>
            <w:r>
              <w:t>:</w:t>
            </w:r>
          </w:p>
          <w:p w14:paraId="03BA99B4" w14:textId="77777777" w:rsidR="00AD674E" w:rsidRDefault="00AD674E" w:rsidP="00D44BC8">
            <w:pPr>
              <w:cnfStyle w:val="000000000000" w:firstRow="0" w:lastRow="0" w:firstColumn="0" w:lastColumn="0" w:oddVBand="0" w:evenVBand="0" w:oddHBand="0" w:evenHBand="0" w:firstRowFirstColumn="0" w:firstRowLastColumn="0" w:lastRowFirstColumn="0" w:lastRowLastColumn="0"/>
            </w:pPr>
            <w:proofErr w:type="spellStart"/>
            <w:r>
              <w:t>EntityItemEVRStringType</w:t>
            </w:r>
            <w:proofErr w:type="spellEnd"/>
          </w:p>
        </w:tc>
        <w:tc>
          <w:tcPr>
            <w:tcW w:w="706" w:type="pct"/>
          </w:tcPr>
          <w:p w14:paraId="28A737D4" w14:textId="77777777" w:rsidR="00AD674E" w:rsidRDefault="00AD674E" w:rsidP="001A2FBC">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321584A7" w14:textId="77777777" w:rsidR="00AD674E"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484DE672"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This represents the epoch, version, and release fields as a single version string. </w:t>
            </w:r>
          </w:p>
          <w:p w14:paraId="6F8E89B0"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4A4522D1"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DE3F7B">
              <w:rPr>
                <w:rFonts w:cstheme="minorHAnsi"/>
                <w:color w:val="000000"/>
              </w:rPr>
              <w:t>It has the form "EPOCH</w:t>
            </w:r>
            <w:proofErr w:type="gramStart"/>
            <w:r w:rsidRPr="00DE3F7B">
              <w:rPr>
                <w:rFonts w:cstheme="minorHAnsi"/>
                <w:color w:val="000000"/>
              </w:rPr>
              <w:t>:VERSION</w:t>
            </w:r>
            <w:proofErr w:type="gramEnd"/>
            <w:r w:rsidRPr="00DE3F7B">
              <w:rPr>
                <w:rFonts w:cstheme="minorHAnsi"/>
                <w:color w:val="000000"/>
              </w:rPr>
              <w:t xml:space="preserve">-RELEASE". </w:t>
            </w:r>
          </w:p>
          <w:p w14:paraId="59558BC2"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7E8EBCD3" w14:textId="41DF7787" w:rsidR="00AD674E"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w:t>
            </w:r>
            <w:r w:rsidRPr="00DE3F7B">
              <w:rPr>
                <w:rFonts w:cstheme="minorHAnsi"/>
                <w:color w:val="000000"/>
              </w:rPr>
              <w:t xml:space="preserve"> null epoch (or '(none)' as returned by rpm) is equivalent to </w:t>
            </w:r>
            <w:r>
              <w:rPr>
                <w:rFonts w:cstheme="minorHAnsi"/>
                <w:color w:val="000000"/>
              </w:rPr>
              <w:t xml:space="preserve">and MUST be represented as a </w:t>
            </w:r>
            <w:r w:rsidRPr="00DE3F7B">
              <w:rPr>
                <w:rFonts w:cstheme="minorHAnsi"/>
                <w:color w:val="000000"/>
              </w:rPr>
              <w:t>'0'.</w:t>
            </w:r>
          </w:p>
        </w:tc>
      </w:tr>
      <w:tr w:rsidR="00AD674E" w:rsidRPr="009F2226" w14:paraId="4012C2B4" w14:textId="77777777" w:rsidTr="00016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1EF0ABA6" w14:textId="77777777" w:rsidR="00AD674E" w:rsidRDefault="00AD674E" w:rsidP="001A2FBC">
            <w:proofErr w:type="spellStart"/>
            <w:r>
              <w:lastRenderedPageBreak/>
              <w:t>signature_keyid</w:t>
            </w:r>
            <w:proofErr w:type="spellEnd"/>
          </w:p>
        </w:tc>
        <w:tc>
          <w:tcPr>
            <w:tcW w:w="1550" w:type="pct"/>
          </w:tcPr>
          <w:p w14:paraId="11F5B1CF" w14:textId="77777777" w:rsidR="00AD674E" w:rsidRDefault="00AD674E" w:rsidP="00D44BC8">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19B31603" w14:textId="77777777" w:rsidR="00AD674E" w:rsidRDefault="00AD674E" w:rsidP="001A2FBC">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06603355" w14:textId="77777777" w:rsidR="00AD674E" w:rsidRPr="00F73C71"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DBF08A6"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This </w:t>
            </w:r>
            <w:r>
              <w:rPr>
                <w:rFonts w:cstheme="minorHAnsi"/>
                <w:color w:val="000000"/>
              </w:rPr>
              <w:t>i</w:t>
            </w:r>
            <w:r w:rsidRPr="00DE3F7B">
              <w:rPr>
                <w:rFonts w:cstheme="minorHAnsi"/>
                <w:color w:val="000000"/>
              </w:rPr>
              <w:t xml:space="preserve">s the 64-bit PGP key ID that the RPM issuer (generally the original operating system vendor) uses to sign the key. </w:t>
            </w:r>
          </w:p>
          <w:p w14:paraId="04BBAD3D"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EF1A3F9"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Note that the value </w:t>
            </w:r>
            <w:r>
              <w:rPr>
                <w:rFonts w:cstheme="minorHAnsi"/>
                <w:color w:val="000000"/>
              </w:rPr>
              <w:t>SHOULD</w:t>
            </w:r>
            <w:r w:rsidRPr="00DE3F7B">
              <w:rPr>
                <w:rFonts w:cstheme="minorHAnsi"/>
                <w:color w:val="000000"/>
              </w:rPr>
              <w:t xml:space="preserve"> NOT contain a hyphen to separate the higher 32-bits from the lower 32-bits.</w:t>
            </w:r>
          </w:p>
          <w:p w14:paraId="072C64BF"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4D21AC55"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It should simply be a 16 character hex string. PGP is used to verify the authenticity and integrity of the RPM being considered. </w:t>
            </w:r>
          </w:p>
          <w:p w14:paraId="1FDD1485"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F68EB69"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Software packages and patches are signed cryptographically to allow administrators to allay concerns that the distribution mechanism has been compromised, whether that mechanism is web site, FTP server, or even a mirror controlled by a hostile party. </w:t>
            </w:r>
          </w:p>
          <w:p w14:paraId="771C04B7"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08EDDE24"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OVAL uses this field most of all to confirm that the package installed on the system is that shipped by the vendor, since comparing package version numbers against patch announcements is only programmatically valid if the installed package is known to contain the patched code.</w:t>
            </w:r>
            <w:r>
              <w:rPr>
                <w:rFonts w:cstheme="minorHAnsi"/>
                <w:color w:val="000000"/>
              </w:rPr>
              <w:t xml:space="preserve"> </w:t>
            </w:r>
          </w:p>
          <w:p w14:paraId="286FAFB8"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3520A2D0" w14:textId="5FB4F8DD" w:rsidR="00AD674E" w:rsidRPr="0098115D"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To find this key ID, use the command </w:t>
            </w:r>
            <w:r w:rsidRPr="00483D10">
              <w:rPr>
                <w:rFonts w:ascii="Courier New" w:hAnsi="Courier New" w:cs="Courier New"/>
                <w:b/>
                <w:color w:val="000000"/>
              </w:rPr>
              <w:t>rpm –qi &lt;package name&gt;</w:t>
            </w:r>
            <w:r>
              <w:rPr>
                <w:rFonts w:cstheme="minorHAnsi"/>
                <w:color w:val="000000"/>
              </w:rPr>
              <w:t xml:space="preserve"> and look at the Signature line where it says Key ID</w:t>
            </w:r>
            <w:r>
              <w:rPr>
                <w:rStyle w:val="FootnoteReference"/>
                <w:rFonts w:cstheme="minorHAnsi"/>
                <w:color w:val="000000"/>
              </w:rPr>
              <w:footnoteReference w:id="37"/>
            </w:r>
            <w:r>
              <w:rPr>
                <w:rFonts w:cstheme="minorHAnsi"/>
                <w:color w:val="000000"/>
              </w:rPr>
              <w:t>.</w:t>
            </w:r>
          </w:p>
        </w:tc>
      </w:tr>
      <w:tr w:rsidR="00AD674E" w:rsidRPr="009F2226" w14:paraId="573B5FA2" w14:textId="77777777" w:rsidTr="00016C05">
        <w:tc>
          <w:tcPr>
            <w:cnfStyle w:val="001000000000" w:firstRow="0" w:lastRow="0" w:firstColumn="1" w:lastColumn="0" w:oddVBand="0" w:evenVBand="0" w:oddHBand="0" w:evenHBand="0" w:firstRowFirstColumn="0" w:firstRowLastColumn="0" w:lastRowFirstColumn="0" w:lastRowLastColumn="0"/>
            <w:tcW w:w="1044" w:type="pct"/>
          </w:tcPr>
          <w:p w14:paraId="2AC455A0" w14:textId="77777777" w:rsidR="00AD674E" w:rsidRDefault="00AD674E" w:rsidP="001A2FBC">
            <w:proofErr w:type="spellStart"/>
            <w:r>
              <w:lastRenderedPageBreak/>
              <w:t>extended_name</w:t>
            </w:r>
            <w:proofErr w:type="spellEnd"/>
          </w:p>
        </w:tc>
        <w:tc>
          <w:tcPr>
            <w:tcW w:w="1550" w:type="pct"/>
          </w:tcPr>
          <w:p w14:paraId="4915939F" w14:textId="77777777" w:rsidR="00AD674E" w:rsidRDefault="00AD674E" w:rsidP="00D44BC8">
            <w:pPr>
              <w:cnfStyle w:val="000000000000" w:firstRow="0" w:lastRow="0" w:firstColumn="0" w:lastColumn="0" w:oddVBand="0" w:evenVBand="0" w:oddHBand="0" w:evenHBand="0" w:firstRowFirstColumn="0" w:firstRowLastColumn="0" w:lastRowFirstColumn="0" w:lastRowLastColumn="0"/>
            </w:pPr>
            <w:proofErr w:type="spellStart"/>
            <w:r>
              <w:t>oval-sc:EntityItemStringType</w:t>
            </w:r>
            <w:proofErr w:type="spellEnd"/>
          </w:p>
        </w:tc>
        <w:tc>
          <w:tcPr>
            <w:tcW w:w="706" w:type="pct"/>
          </w:tcPr>
          <w:p w14:paraId="5BCD12F3" w14:textId="77777777" w:rsidR="00AD674E" w:rsidRDefault="00AD674E" w:rsidP="001A2FBC">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655CEC76" w14:textId="77777777" w:rsidR="00AD674E" w:rsidRPr="00F73C71"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61936F91"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DE3F7B">
              <w:rPr>
                <w:rFonts w:cstheme="minorHAnsi"/>
                <w:color w:val="000000"/>
              </w:rPr>
              <w:t xml:space="preserve">This </w:t>
            </w:r>
            <w:r>
              <w:rPr>
                <w:rFonts w:cstheme="minorHAnsi"/>
                <w:color w:val="000000"/>
              </w:rPr>
              <w:t>i</w:t>
            </w:r>
            <w:r w:rsidRPr="00DE3F7B">
              <w:rPr>
                <w:rFonts w:cstheme="minorHAnsi"/>
                <w:color w:val="000000"/>
              </w:rPr>
              <w:t xml:space="preserve">s the name, epoch, </w:t>
            </w:r>
            <w:proofErr w:type="gramStart"/>
            <w:r w:rsidRPr="00DE3F7B">
              <w:rPr>
                <w:rFonts w:cstheme="minorHAnsi"/>
                <w:color w:val="000000"/>
              </w:rPr>
              <w:t>version</w:t>
            </w:r>
            <w:proofErr w:type="gramEnd"/>
            <w:r w:rsidRPr="00DE3F7B">
              <w:rPr>
                <w:rFonts w:cstheme="minorHAnsi"/>
                <w:color w:val="000000"/>
              </w:rPr>
              <w:t>, release, and architecture fields as a single version string. It has the form "NAME-EPOCH</w:t>
            </w:r>
            <w:proofErr w:type="gramStart"/>
            <w:r w:rsidRPr="00DE3F7B">
              <w:rPr>
                <w:rFonts w:cstheme="minorHAnsi"/>
                <w:color w:val="000000"/>
              </w:rPr>
              <w:t>:VERSION</w:t>
            </w:r>
            <w:proofErr w:type="gramEnd"/>
            <w:r w:rsidRPr="00DE3F7B">
              <w:rPr>
                <w:rFonts w:cstheme="minorHAnsi"/>
                <w:color w:val="000000"/>
              </w:rPr>
              <w:t xml:space="preserve">-RELEASE.ARCHITECTURE". </w:t>
            </w:r>
          </w:p>
          <w:p w14:paraId="702BE6FD" w14:textId="77777777" w:rsidR="00AD674E" w:rsidRDefault="00AD674E" w:rsidP="00483D10">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5479944E" w14:textId="5F496587" w:rsidR="00AD674E" w:rsidRPr="0098115D" w:rsidRDefault="00AD674E" w:rsidP="001A2FB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w:t>
            </w:r>
            <w:r w:rsidRPr="00DE3F7B">
              <w:rPr>
                <w:rFonts w:cstheme="minorHAnsi"/>
                <w:color w:val="000000"/>
              </w:rPr>
              <w:t xml:space="preserve"> null epoch (or '(none)' as returned by rpm) is equivalent to </w:t>
            </w:r>
            <w:r>
              <w:rPr>
                <w:rFonts w:cstheme="minorHAnsi"/>
                <w:color w:val="000000"/>
              </w:rPr>
              <w:t xml:space="preserve">and MUST be represented as a </w:t>
            </w:r>
            <w:r w:rsidRPr="00DE3F7B">
              <w:rPr>
                <w:rFonts w:cstheme="minorHAnsi"/>
                <w:color w:val="000000"/>
              </w:rPr>
              <w:t>'0'.</w:t>
            </w:r>
          </w:p>
        </w:tc>
      </w:tr>
      <w:tr w:rsidR="00AD674E" w:rsidRPr="009F2226" w14:paraId="5F661EA1" w14:textId="77777777" w:rsidTr="00016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1BD0A7E4" w14:textId="77777777" w:rsidR="00AD674E" w:rsidRDefault="00AD674E" w:rsidP="001A2FBC">
            <w:proofErr w:type="spellStart"/>
            <w:r>
              <w:t>filepath</w:t>
            </w:r>
            <w:proofErr w:type="spellEnd"/>
          </w:p>
        </w:tc>
        <w:tc>
          <w:tcPr>
            <w:tcW w:w="1550" w:type="pct"/>
          </w:tcPr>
          <w:p w14:paraId="2EC587BB" w14:textId="77777777" w:rsidR="00AD674E" w:rsidRDefault="00AD674E" w:rsidP="00D44BC8">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6AF4E9B9" w14:textId="77777777" w:rsidR="00AD674E" w:rsidRDefault="00AD674E" w:rsidP="001A2FBC">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50B74169" w14:textId="77777777" w:rsidR="00AD674E" w:rsidRPr="00F73C71"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3EA08FA1"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E3F7B">
              <w:rPr>
                <w:rFonts w:cstheme="minorHAnsi"/>
                <w:color w:val="000000"/>
              </w:rPr>
              <w:t xml:space="preserve">This </w:t>
            </w:r>
            <w:r>
              <w:rPr>
                <w:rFonts w:cstheme="minorHAnsi"/>
                <w:color w:val="000000"/>
              </w:rPr>
              <w:t>i</w:t>
            </w:r>
            <w:r w:rsidRPr="00DE3F7B">
              <w:rPr>
                <w:rFonts w:cstheme="minorHAnsi"/>
                <w:color w:val="000000"/>
              </w:rPr>
              <w:t xml:space="preserve">s the absolute path of a file or directory included in the </w:t>
            </w:r>
            <w:r>
              <w:rPr>
                <w:rFonts w:cstheme="minorHAnsi"/>
                <w:color w:val="000000"/>
              </w:rPr>
              <w:t>RPM</w:t>
            </w:r>
            <w:r w:rsidRPr="00DE3F7B">
              <w:rPr>
                <w:rFonts w:cstheme="minorHAnsi"/>
                <w:color w:val="000000"/>
              </w:rPr>
              <w:t>.</w:t>
            </w:r>
          </w:p>
          <w:p w14:paraId="30B2F3C6"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5C3EB610"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pPr>
            <w:proofErr w:type="gramStart"/>
            <w:r w:rsidRPr="00483D10">
              <w:rPr>
                <w:rFonts w:ascii="Courier New" w:hAnsi="Courier New" w:cs="Courier New"/>
                <w:b/>
              </w:rPr>
              <w:t>rpm</w:t>
            </w:r>
            <w:proofErr w:type="gramEnd"/>
            <w:r w:rsidRPr="00483D10">
              <w:rPr>
                <w:rFonts w:ascii="Courier New" w:hAnsi="Courier New" w:cs="Courier New"/>
                <w:b/>
              </w:rPr>
              <w:t xml:space="preserve"> –</w:t>
            </w:r>
            <w:proofErr w:type="spellStart"/>
            <w:r w:rsidRPr="00483D10">
              <w:rPr>
                <w:rFonts w:ascii="Courier New" w:hAnsi="Courier New" w:cs="Courier New"/>
                <w:b/>
              </w:rPr>
              <w:t>ql</w:t>
            </w:r>
            <w:proofErr w:type="spellEnd"/>
            <w:r w:rsidRPr="00483D10">
              <w:rPr>
                <w:rFonts w:ascii="Courier New" w:hAnsi="Courier New" w:cs="Courier New"/>
                <w:b/>
              </w:rPr>
              <w:t xml:space="preserve"> </w:t>
            </w:r>
            <w:proofErr w:type="spellStart"/>
            <w:r w:rsidRPr="00483D10">
              <w:rPr>
                <w:rFonts w:ascii="Courier New" w:hAnsi="Courier New" w:cs="Courier New"/>
                <w:b/>
              </w:rPr>
              <w:t>installed_rpm</w:t>
            </w:r>
            <w:proofErr w:type="spellEnd"/>
            <w:r w:rsidRPr="00483D10">
              <w:rPr>
                <w:rFonts w:ascii="Courier New" w:hAnsi="Courier New" w:cs="Courier New"/>
                <w:b/>
              </w:rPr>
              <w:t xml:space="preserve"> </w:t>
            </w:r>
            <w:r w:rsidRPr="00725606">
              <w:lastRenderedPageBreak/>
              <w:t xml:space="preserve">can be used to retrieve the </w:t>
            </w:r>
            <w:r>
              <w:t>directories and files associated with an</w:t>
            </w:r>
            <w:r w:rsidRPr="00725606">
              <w:t xml:space="preserve"> RPM package</w:t>
            </w:r>
            <w:r>
              <w:rPr>
                <w:rFonts w:ascii="Courier New" w:hAnsi="Courier New" w:cs="Courier New"/>
              </w:rPr>
              <w:t>.</w:t>
            </w:r>
            <w:r w:rsidRPr="00A22BD0">
              <w:t xml:space="preserve"> </w:t>
            </w:r>
          </w:p>
          <w:p w14:paraId="6CDB7A6C" w14:textId="77777777" w:rsidR="00AD674E" w:rsidRDefault="00AD674E" w:rsidP="00483D10">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15545DE" w14:textId="3AF46FAE" w:rsidR="00AD674E" w:rsidRPr="00BA252E" w:rsidRDefault="00AD674E" w:rsidP="001A2FB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rpmfiNew</w:t>
            </w:r>
            <w:proofErr w:type="spellEnd"/>
            <w:r>
              <w:rPr>
                <w:rStyle w:val="FootnoteReference"/>
                <w:rFonts w:cstheme="minorHAnsi"/>
                <w:color w:val="000000"/>
              </w:rPr>
              <w:footnoteReference w:id="38"/>
            </w:r>
            <w:r>
              <w:rPr>
                <w:rFonts w:cstheme="minorHAnsi"/>
                <w:color w:val="000000"/>
              </w:rPr>
              <w:t xml:space="preserve"> function and RPMTAG_BASENAMES</w:t>
            </w:r>
            <w:r>
              <w:rPr>
                <w:rStyle w:val="FootnoteReference"/>
                <w:rFonts w:cstheme="minorHAnsi"/>
                <w:color w:val="000000"/>
              </w:rPr>
              <w:footnoteReference w:id="39"/>
            </w:r>
            <w:r>
              <w:rPr>
                <w:rFonts w:cstheme="minorHAnsi"/>
                <w:color w:val="000000"/>
              </w:rPr>
              <w:t xml:space="preserve"> can also be used to retrieve the directories and files associated with an RPM package.</w:t>
            </w:r>
          </w:p>
        </w:tc>
      </w:tr>
    </w:tbl>
    <w:p w14:paraId="6BB1DD2E" w14:textId="77777777" w:rsidR="00792765" w:rsidRDefault="00792765" w:rsidP="00792765"/>
    <w:p w14:paraId="217F0D9F" w14:textId="77777777" w:rsidR="00792765" w:rsidRDefault="00792765" w:rsidP="00792765"/>
    <w:p w14:paraId="223A536C" w14:textId="77777777" w:rsidR="00D44BC8" w:rsidRDefault="00D44BC8" w:rsidP="00792765"/>
    <w:p w14:paraId="329F14BA" w14:textId="77777777" w:rsidR="00D44BC8" w:rsidRDefault="00D44BC8" w:rsidP="00792765"/>
    <w:p w14:paraId="1BEAE9C8" w14:textId="77777777" w:rsidR="00D44BC8" w:rsidRDefault="00D44BC8" w:rsidP="00792765"/>
    <w:p w14:paraId="1E1758B4" w14:textId="77777777" w:rsidR="00D44BC8" w:rsidRDefault="00D44BC8" w:rsidP="00792765"/>
    <w:p w14:paraId="00B2A9F7" w14:textId="77777777" w:rsidR="00D44BC8" w:rsidRDefault="00D44BC8" w:rsidP="00792765"/>
    <w:p w14:paraId="612F2186" w14:textId="77777777" w:rsidR="00D44BC8" w:rsidRDefault="00D44BC8" w:rsidP="00792765"/>
    <w:p w14:paraId="682605BE" w14:textId="77777777" w:rsidR="00D44BC8" w:rsidRDefault="00D44BC8" w:rsidP="00792765"/>
    <w:p w14:paraId="15B73D31" w14:textId="77777777" w:rsidR="00D44BC8" w:rsidRDefault="00D44BC8" w:rsidP="00792765"/>
    <w:p w14:paraId="31B33B3F" w14:textId="77777777" w:rsidR="00D44BC8" w:rsidRDefault="00D44BC8" w:rsidP="00792765"/>
    <w:p w14:paraId="43F4AD70" w14:textId="77777777" w:rsidR="00D44BC8" w:rsidRDefault="00D44BC8" w:rsidP="00792765"/>
    <w:p w14:paraId="1CAE7B74" w14:textId="77777777" w:rsidR="00D44BC8" w:rsidRDefault="00D44BC8" w:rsidP="00792765"/>
    <w:p w14:paraId="6CC2DBD7" w14:textId="77777777" w:rsidR="00D44BC8" w:rsidRDefault="00D44BC8" w:rsidP="00792765"/>
    <w:p w14:paraId="0A78CAFC" w14:textId="77777777" w:rsidR="00D44BC8" w:rsidRDefault="00D44BC8" w:rsidP="00792765"/>
    <w:p w14:paraId="570FCD08" w14:textId="77777777" w:rsidR="00D44BC8" w:rsidRDefault="00D44BC8" w:rsidP="00792765"/>
    <w:p w14:paraId="1439A18C" w14:textId="77777777" w:rsidR="00D44BC8" w:rsidRDefault="00D44BC8" w:rsidP="00792765"/>
    <w:p w14:paraId="01F73215" w14:textId="77777777" w:rsidR="00D44BC8" w:rsidRDefault="00D44BC8" w:rsidP="00792765"/>
    <w:p w14:paraId="03490847" w14:textId="77777777" w:rsidR="00D44BC8" w:rsidRDefault="00D44BC8" w:rsidP="00792765"/>
    <w:p w14:paraId="23CF4B90" w14:textId="77777777" w:rsidR="00D44BC8" w:rsidRDefault="00D44BC8" w:rsidP="00792765"/>
    <w:p w14:paraId="62928D86" w14:textId="77777777" w:rsidR="00D44BC8" w:rsidRDefault="00D44BC8" w:rsidP="00792765"/>
    <w:p w14:paraId="2B4C4B69" w14:textId="77777777" w:rsidR="00792765" w:rsidRDefault="00792765" w:rsidP="00792765"/>
    <w:p w14:paraId="28F5CD0B" w14:textId="77777777" w:rsidR="00792765" w:rsidRDefault="00792765" w:rsidP="00792765"/>
    <w:p w14:paraId="78C7E6ED" w14:textId="77777777" w:rsidR="00792765" w:rsidRDefault="00AB4DC6" w:rsidP="00B665F0">
      <w:pPr>
        <w:pStyle w:val="Heading2"/>
        <w:numPr>
          <w:ilvl w:val="1"/>
          <w:numId w:val="6"/>
        </w:numPr>
      </w:pPr>
      <w:bookmarkStart w:id="37" w:name="_Toc322096727"/>
      <w:proofErr w:type="spellStart"/>
      <w:proofErr w:type="gramStart"/>
      <w:r>
        <w:t>linu</w:t>
      </w:r>
      <w:r w:rsidR="00B96D89">
        <w:t>x</w:t>
      </w:r>
      <w:r w:rsidR="00792765">
        <w:t>-def:</w:t>
      </w:r>
      <w:proofErr w:type="gramEnd"/>
      <w:r>
        <w:t>dpkginfo</w:t>
      </w:r>
      <w:r w:rsidR="00B96D89">
        <w:t>_test</w:t>
      </w:r>
      <w:bookmarkEnd w:id="37"/>
      <w:proofErr w:type="spellEnd"/>
    </w:p>
    <w:p w14:paraId="40927FFD" w14:textId="381E1E4B" w:rsidR="008F04DA" w:rsidRDefault="00792765" w:rsidP="00792765">
      <w:r>
        <w:t xml:space="preserve">The </w:t>
      </w:r>
      <w:proofErr w:type="spellStart"/>
      <w:r w:rsidR="00AB4DC6">
        <w:rPr>
          <w:rFonts w:ascii="Courier New" w:hAnsi="Courier New"/>
        </w:rPr>
        <w:t>dpkginfo</w:t>
      </w:r>
      <w:r w:rsidRPr="00EB6C85">
        <w:rPr>
          <w:rFonts w:ascii="Courier New" w:hAnsi="Courier New"/>
        </w:rPr>
        <w:t>_</w:t>
      </w:r>
      <w:r>
        <w:rPr>
          <w:rFonts w:ascii="Courier New" w:hAnsi="Courier New"/>
        </w:rPr>
        <w:t>test</w:t>
      </w:r>
      <w:proofErr w:type="spellEnd"/>
      <w:r>
        <w:t xml:space="preserve"> </w:t>
      </w:r>
      <w:r w:rsidR="00B77D8C">
        <w:t xml:space="preserve">is used to make assertions about the </w:t>
      </w:r>
      <w:proofErr w:type="spellStart"/>
      <w:r w:rsidR="00694858">
        <w:t>Debian</w:t>
      </w:r>
      <w:proofErr w:type="spellEnd"/>
      <w:r w:rsidR="00694858">
        <w:t xml:space="preserve"> package</w:t>
      </w:r>
      <w:r w:rsidR="00B77D8C">
        <w:t xml:space="preserve"> information on a </w:t>
      </w:r>
      <w:r w:rsidR="00694858">
        <w:t xml:space="preserve">Linux </w:t>
      </w:r>
      <w:r w:rsidR="00B77D8C">
        <w:t>system</w:t>
      </w:r>
      <w:r w:rsidR="001D36CD">
        <w:rPr>
          <w:rStyle w:val="FootnoteReference"/>
        </w:rPr>
        <w:footnoteReference w:id="40"/>
      </w:r>
      <w:r>
        <w:t xml:space="preserve">. </w:t>
      </w:r>
      <w:r w:rsidRPr="00A42797">
        <w:rPr>
          <w:rStyle w:val="apple-style-span"/>
          <w:rFonts w:cstheme="minorHAnsi"/>
          <w:color w:val="000000"/>
          <w:shd w:val="clear" w:color="auto" w:fill="FFFFFF"/>
        </w:rPr>
        <w:t xml:space="preserve"> </w:t>
      </w:r>
      <w:r w:rsidR="00B77D8C">
        <w:rPr>
          <w:rStyle w:val="apple-style-span"/>
          <w:rFonts w:cstheme="minorHAnsi"/>
          <w:color w:val="000000"/>
          <w:shd w:val="clear" w:color="auto" w:fill="FFFFFF"/>
        </w:rPr>
        <w:t xml:space="preserve">Some </w:t>
      </w:r>
      <w:r w:rsidR="00255A5C">
        <w:rPr>
          <w:rStyle w:val="apple-style-span"/>
          <w:rFonts w:cstheme="minorHAnsi"/>
          <w:color w:val="000000"/>
          <w:shd w:val="clear" w:color="auto" w:fill="FFFFFF"/>
        </w:rPr>
        <w:t xml:space="preserve">Linux </w:t>
      </w:r>
      <w:r w:rsidR="00B77D8C">
        <w:rPr>
          <w:rStyle w:val="apple-style-span"/>
          <w:rFonts w:cstheme="minorHAnsi"/>
          <w:color w:val="000000"/>
          <w:shd w:val="clear" w:color="auto" w:fill="FFFFFF"/>
        </w:rPr>
        <w:t>OSes</w:t>
      </w:r>
      <w:r w:rsidR="00255A5C">
        <w:rPr>
          <w:rStyle w:val="apple-style-span"/>
          <w:rFonts w:cstheme="minorHAnsi"/>
          <w:color w:val="000000"/>
          <w:shd w:val="clear" w:color="auto" w:fill="FFFFFF"/>
        </w:rPr>
        <w:t xml:space="preserve">, that use the </w:t>
      </w:r>
      <w:proofErr w:type="spellStart"/>
      <w:r w:rsidR="00255A5C">
        <w:rPr>
          <w:rStyle w:val="apple-style-span"/>
          <w:rFonts w:cstheme="minorHAnsi"/>
          <w:color w:val="000000"/>
          <w:shd w:val="clear" w:color="auto" w:fill="FFFFFF"/>
        </w:rPr>
        <w:t>Debian</w:t>
      </w:r>
      <w:proofErr w:type="spellEnd"/>
      <w:r w:rsidR="00255A5C">
        <w:rPr>
          <w:rStyle w:val="apple-style-span"/>
          <w:rFonts w:cstheme="minorHAnsi"/>
          <w:color w:val="000000"/>
          <w:shd w:val="clear" w:color="auto" w:fill="FFFFFF"/>
        </w:rPr>
        <w:t xml:space="preserve"> package management system,</w:t>
      </w:r>
      <w:r w:rsidR="00B77D8C">
        <w:rPr>
          <w:rStyle w:val="apple-style-span"/>
          <w:rFonts w:cstheme="minorHAnsi"/>
          <w:color w:val="000000"/>
          <w:shd w:val="clear" w:color="auto" w:fill="FFFFFF"/>
        </w:rPr>
        <w:t xml:space="preserve"> </w:t>
      </w:r>
      <w:r w:rsidR="00255A5C">
        <w:rPr>
          <w:rStyle w:val="apple-style-span"/>
          <w:rFonts w:cstheme="minorHAnsi"/>
          <w:color w:val="000000"/>
          <w:shd w:val="clear" w:color="auto" w:fill="FFFFFF"/>
        </w:rPr>
        <w:t xml:space="preserve">can be managed </w:t>
      </w:r>
      <w:r w:rsidR="00626FF6">
        <w:rPr>
          <w:rStyle w:val="apple-style-span"/>
          <w:rFonts w:cstheme="minorHAnsi"/>
          <w:color w:val="000000"/>
          <w:shd w:val="clear" w:color="auto" w:fill="FFFFFF"/>
        </w:rPr>
        <w:t>with</w:t>
      </w:r>
      <w:r w:rsidR="00255A5C">
        <w:rPr>
          <w:rStyle w:val="apple-style-span"/>
          <w:rFonts w:cstheme="minorHAnsi"/>
          <w:color w:val="000000"/>
          <w:shd w:val="clear" w:color="auto" w:fill="FFFFFF"/>
        </w:rPr>
        <w:t xml:space="preserve"> the </w:t>
      </w:r>
      <w:proofErr w:type="spellStart"/>
      <w:r w:rsidR="00B77D8C">
        <w:rPr>
          <w:rStyle w:val="apple-style-span"/>
          <w:rFonts w:ascii="Courier New" w:hAnsi="Courier New" w:cs="Courier New"/>
          <w:color w:val="000000"/>
          <w:shd w:val="clear" w:color="auto" w:fill="FFFFFF"/>
        </w:rPr>
        <w:t>dpkg</w:t>
      </w:r>
      <w:proofErr w:type="spellEnd"/>
      <w:r w:rsidR="00582BD0">
        <w:rPr>
          <w:rStyle w:val="FootnoteReference"/>
          <w:rFonts w:ascii="Courier New" w:hAnsi="Courier New" w:cs="Courier New"/>
          <w:color w:val="000000"/>
          <w:shd w:val="clear" w:color="auto" w:fill="FFFFFF"/>
        </w:rPr>
        <w:footnoteReference w:id="41"/>
      </w:r>
      <w:r w:rsidR="00B77D8C">
        <w:rPr>
          <w:rStyle w:val="apple-style-span"/>
          <w:rFonts w:cstheme="minorHAnsi"/>
          <w:color w:val="000000"/>
          <w:shd w:val="clear" w:color="auto" w:fill="FFFFFF"/>
        </w:rPr>
        <w:t xml:space="preserve"> program</w:t>
      </w:r>
      <w:r w:rsidR="00B77D8C">
        <w:t>.</w:t>
      </w:r>
      <w:r w:rsidR="00B77D8C" w:rsidRPr="00CB1D91">
        <w:rPr>
          <w:rFonts w:cstheme="minorHAnsi"/>
        </w:rPr>
        <w:t xml:space="preserve">  </w:t>
      </w:r>
      <w:r w:rsidRPr="00A42797">
        <w:rPr>
          <w:rFonts w:cstheme="minorHAnsi"/>
        </w:rPr>
        <w:t>T</w:t>
      </w:r>
      <w:r>
        <w:t xml:space="preserve">he </w:t>
      </w:r>
      <w:proofErr w:type="spellStart"/>
      <w:r w:rsidR="00AB4DC6">
        <w:rPr>
          <w:rFonts w:ascii="Courier New" w:hAnsi="Courier New"/>
        </w:rPr>
        <w:t>dpkginfo</w:t>
      </w:r>
      <w:r>
        <w:rPr>
          <w:rFonts w:ascii="Courier New" w:hAnsi="Courier New"/>
        </w:rPr>
        <w:t>_test</w:t>
      </w:r>
      <w:proofErr w:type="spellEnd"/>
      <w:r>
        <w:t xml:space="preserve"> MUST reference one </w:t>
      </w:r>
      <w:proofErr w:type="spellStart"/>
      <w:r w:rsidR="00AB4DC6">
        <w:rPr>
          <w:rFonts w:ascii="Courier New" w:hAnsi="Courier New"/>
        </w:rPr>
        <w:t>dpkginfo_</w:t>
      </w:r>
      <w:r w:rsidRPr="00A80F82">
        <w:rPr>
          <w:rFonts w:ascii="Courier New" w:hAnsi="Courier New"/>
        </w:rPr>
        <w:t>object</w:t>
      </w:r>
      <w:proofErr w:type="spellEnd"/>
      <w:r>
        <w:t xml:space="preserve"> and zero or more </w:t>
      </w:r>
      <w:proofErr w:type="spellStart"/>
      <w:r w:rsidR="00AB4DC6">
        <w:rPr>
          <w:rFonts w:ascii="Courier New" w:hAnsi="Courier New"/>
        </w:rPr>
        <w:t>dpkginfo_</w:t>
      </w:r>
      <w:r w:rsidRPr="00A80F82">
        <w:rPr>
          <w:rFonts w:ascii="Courier New" w:hAnsi="Courier New"/>
        </w:rPr>
        <w:t>states</w:t>
      </w:r>
      <w:proofErr w:type="spellEnd"/>
      <w:r>
        <w:t>.</w:t>
      </w:r>
    </w:p>
    <w:p w14:paraId="27F2FA53" w14:textId="4F44DA03" w:rsidR="00FB3A86" w:rsidRDefault="00792765" w:rsidP="00A95CD3">
      <w:pPr>
        <w:jc w:val="center"/>
      </w:pPr>
      <w:r>
        <w:br/>
      </w:r>
      <w:r w:rsidR="00872B29">
        <w:object w:dxaOrig="6475" w:dyaOrig="3597" w14:anchorId="587CDFA4">
          <v:shape id="_x0000_i1029" type="#_x0000_t75" style="width:324.35pt;height:180.35pt" o:ole="">
            <v:imagedata r:id="rId21" o:title=""/>
          </v:shape>
          <o:OLEObject Type="Embed" ProgID="Visio.Drawing.11" ShapeID="_x0000_i1029" DrawAspect="Content" ObjectID="_1406962759" r:id="rId22"/>
        </w:object>
      </w:r>
    </w:p>
    <w:p w14:paraId="34C97511" w14:textId="77777777" w:rsidR="00AD674E" w:rsidRPr="00AD674E" w:rsidRDefault="00AD674E" w:rsidP="00AD674E">
      <w:pPr>
        <w:pStyle w:val="ListParagraph"/>
        <w:keepNext/>
        <w:keepLines/>
        <w:numPr>
          <w:ilvl w:val="1"/>
          <w:numId w:val="5"/>
        </w:numPr>
        <w:spacing w:before="200" w:after="0"/>
        <w:contextualSpacing w:val="0"/>
        <w:outlineLvl w:val="2"/>
        <w:rPr>
          <w:rStyle w:val="Emphasis"/>
          <w:rFonts w:asciiTheme="majorHAnsi" w:eastAsiaTheme="majorEastAsia" w:hAnsiTheme="majorHAnsi" w:cstheme="majorBidi"/>
          <w:b/>
          <w:bCs/>
          <w:i w:val="0"/>
          <w:iCs w:val="0"/>
          <w:vanish/>
          <w:color w:val="4F81BD" w:themeColor="accent1"/>
        </w:rPr>
      </w:pPr>
      <w:bookmarkStart w:id="38" w:name="_Toc322096728"/>
    </w:p>
    <w:p w14:paraId="211C533B" w14:textId="2B5346A2" w:rsidR="00AD674E" w:rsidRDefault="00AD674E" w:rsidP="00AD674E">
      <w:pPr>
        <w:pStyle w:val="Heading3"/>
        <w:numPr>
          <w:ilvl w:val="2"/>
          <w:numId w:val="5"/>
        </w:numPr>
        <w:rPr>
          <w:rStyle w:val="Emphasis"/>
          <w:i w:val="0"/>
          <w:iCs w:val="0"/>
        </w:rPr>
      </w:pPr>
      <w:r w:rsidRPr="00FE1F03">
        <w:rPr>
          <w:rStyle w:val="Emphasis"/>
          <w:i w:val="0"/>
          <w:iCs w:val="0"/>
        </w:rPr>
        <w:t>Known Supported Platforms</w:t>
      </w:r>
    </w:p>
    <w:p w14:paraId="56B1B282" w14:textId="2F6BCC3E" w:rsidR="00AD674E" w:rsidRPr="00A20036" w:rsidRDefault="00AD674E" w:rsidP="00AD674E">
      <w:pPr>
        <w:pStyle w:val="ListParagraph"/>
        <w:numPr>
          <w:ilvl w:val="0"/>
          <w:numId w:val="33"/>
        </w:numPr>
      </w:pPr>
      <w:proofErr w:type="spellStart"/>
      <w:r>
        <w:t>Debian</w:t>
      </w:r>
      <w:proofErr w:type="spellEnd"/>
      <w:r>
        <w:t xml:space="preserve"> Sid</w:t>
      </w:r>
    </w:p>
    <w:bookmarkEnd w:id="38"/>
    <w:p w14:paraId="78A24730" w14:textId="77777777" w:rsidR="00791332" w:rsidRDefault="00791332" w:rsidP="00AD674E">
      <w:pPr>
        <w:pStyle w:val="Heading3"/>
        <w:spacing w:before="0"/>
        <w:ind w:left="720"/>
      </w:pPr>
    </w:p>
    <w:p w14:paraId="0491E81D" w14:textId="77777777" w:rsidR="00792765" w:rsidRDefault="00AE2114" w:rsidP="00BE7B76">
      <w:pPr>
        <w:pStyle w:val="Heading2"/>
        <w:numPr>
          <w:ilvl w:val="1"/>
          <w:numId w:val="6"/>
        </w:numPr>
      </w:pPr>
      <w:bookmarkStart w:id="39" w:name="_Toc322096729"/>
      <w:proofErr w:type="spellStart"/>
      <w:proofErr w:type="gramStart"/>
      <w:r>
        <w:t>linux</w:t>
      </w:r>
      <w:r w:rsidR="00C553D0">
        <w:t>-def:</w:t>
      </w:r>
      <w:proofErr w:type="gramEnd"/>
      <w:r>
        <w:t>dpkginfo</w:t>
      </w:r>
      <w:r w:rsidR="00792765">
        <w:t>_object</w:t>
      </w:r>
      <w:bookmarkEnd w:id="39"/>
      <w:proofErr w:type="spellEnd"/>
    </w:p>
    <w:p w14:paraId="6C8254C2" w14:textId="77777777" w:rsidR="00792765" w:rsidRDefault="00792765" w:rsidP="00792765">
      <w:r>
        <w:t xml:space="preserve">The </w:t>
      </w:r>
      <w:proofErr w:type="spellStart"/>
      <w:r w:rsidR="00AE2114">
        <w:rPr>
          <w:rFonts w:ascii="Courier New" w:hAnsi="Courier New"/>
        </w:rPr>
        <w:t>dpkginfo</w:t>
      </w:r>
      <w:r w:rsidRPr="005E098C">
        <w:rPr>
          <w:rFonts w:ascii="Courier New" w:hAnsi="Courier New" w:cs="Courier New"/>
        </w:rPr>
        <w:t>_object</w:t>
      </w:r>
      <w:proofErr w:type="spellEnd"/>
      <w:r w:rsidRPr="002A6937">
        <w:t xml:space="preserve"> </w:t>
      </w:r>
      <w:r>
        <w:t xml:space="preserve">construct defines the </w:t>
      </w:r>
      <w:r w:rsidR="00B77D8C">
        <w:t>deb header</w:t>
      </w:r>
      <w:r w:rsidR="001D36CD">
        <w:t xml:space="preserve"> </w:t>
      </w:r>
      <w:r>
        <w:t>information</w:t>
      </w:r>
      <w:r w:rsidR="00B77D8C">
        <w:rPr>
          <w:rStyle w:val="FootnoteReference"/>
        </w:rPr>
        <w:footnoteReference w:id="42"/>
      </w:r>
      <w:r>
        <w:t xml:space="preserve"> </w:t>
      </w:r>
      <w:r w:rsidR="0001269F">
        <w:t xml:space="preserve">that </w:t>
      </w:r>
      <w:r>
        <w:t xml:space="preserve">should be collected and represented as </w:t>
      </w:r>
      <w:proofErr w:type="spellStart"/>
      <w:r w:rsidR="00AE2114">
        <w:rPr>
          <w:rFonts w:ascii="Courier New" w:hAnsi="Courier New"/>
        </w:rPr>
        <w:t>dpkginfo</w:t>
      </w:r>
      <w:r w:rsidR="00AE2114" w:rsidRPr="005E098C">
        <w:rPr>
          <w:rFonts w:ascii="Courier New" w:hAnsi="Courier New" w:cs="Courier New"/>
        </w:rPr>
        <w:t>_</w:t>
      </w:r>
      <w:r w:rsidRPr="005E098C">
        <w:rPr>
          <w:rFonts w:ascii="Courier New" w:hAnsi="Courier New" w:cs="Courier New"/>
        </w:rPr>
        <w:t>items</w:t>
      </w:r>
      <w:proofErr w:type="spellEnd"/>
      <w:r>
        <w:t>.</w:t>
      </w:r>
    </w:p>
    <w:p w14:paraId="5EFA8778" w14:textId="77777777" w:rsidR="00792765" w:rsidRDefault="00872B29" w:rsidP="00AD674E">
      <w:pPr>
        <w:jc w:val="center"/>
      </w:pPr>
      <w:r>
        <w:object w:dxaOrig="5575" w:dyaOrig="3261" w14:anchorId="499C79C8">
          <v:shape id="_x0000_i1030" type="#_x0000_t75" style="width:279.1pt;height:164.05pt" o:ole="">
            <v:imagedata r:id="rId23" o:title=""/>
          </v:shape>
          <o:OLEObject Type="Embed" ProgID="Visio.Drawing.11" ShapeID="_x0000_i1030" DrawAspect="Content" ObjectID="_1406962760" r:id="rId24"/>
        </w:object>
      </w:r>
    </w:p>
    <w:tbl>
      <w:tblPr>
        <w:tblStyle w:val="LightList1"/>
        <w:tblW w:w="0" w:type="auto"/>
        <w:tblBorders>
          <w:insideH w:val="single" w:sz="8" w:space="0" w:color="000000" w:themeColor="text1"/>
          <w:insideV w:val="single" w:sz="4" w:space="0" w:color="auto"/>
        </w:tblBorders>
        <w:tblLook w:val="04A0" w:firstRow="1" w:lastRow="0" w:firstColumn="1" w:lastColumn="0" w:noHBand="0" w:noVBand="1"/>
      </w:tblPr>
      <w:tblGrid>
        <w:gridCol w:w="1018"/>
        <w:gridCol w:w="2280"/>
        <w:gridCol w:w="1264"/>
        <w:gridCol w:w="915"/>
        <w:gridCol w:w="4099"/>
      </w:tblGrid>
      <w:tr w:rsidR="001443A4" w14:paraId="63AABFE2" w14:textId="77777777" w:rsidTr="00872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2BDD23" w14:textId="77777777" w:rsidR="001443A4" w:rsidRDefault="001443A4" w:rsidP="00872B29">
            <w:pPr>
              <w:jc w:val="center"/>
              <w:rPr>
                <w:b w:val="0"/>
                <w:bCs w:val="0"/>
              </w:rPr>
            </w:pPr>
            <w:r>
              <w:t>Property</w:t>
            </w:r>
          </w:p>
        </w:tc>
        <w:tc>
          <w:tcPr>
            <w:tcW w:w="0" w:type="auto"/>
          </w:tcPr>
          <w:p w14:paraId="49CF59B0" w14:textId="77777777" w:rsidR="001443A4" w:rsidRDefault="001443A4"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32B083D7" w14:textId="77777777" w:rsidR="001443A4" w:rsidRDefault="001443A4"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0" w:type="auto"/>
          </w:tcPr>
          <w:p w14:paraId="38BE8CD9" w14:textId="77777777" w:rsidR="001443A4" w:rsidRDefault="001443A4" w:rsidP="00872B29">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0" w:type="auto"/>
          </w:tcPr>
          <w:p w14:paraId="012E2E16" w14:textId="77777777" w:rsidR="001443A4" w:rsidRDefault="001443A4"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443A4" w:rsidRPr="009F2226" w14:paraId="0E13C26D" w14:textId="77777777" w:rsidTr="00872B29">
        <w:trPr>
          <w:cnfStyle w:val="000000100000" w:firstRow="0" w:lastRow="0" w:firstColumn="0" w:lastColumn="0" w:oddVBand="0" w:evenVBand="0" w:oddHBand="1" w:evenHBand="0" w:firstRowFirstColumn="0" w:firstRowLastColumn="0" w:lastRowFirstColumn="0" w:lastRowLastColumn="0"/>
          <w:trHeight w:val="1438"/>
        </w:trPr>
        <w:tc>
          <w:tcPr>
            <w:cnfStyle w:val="001000000000" w:firstRow="0" w:lastRow="0" w:firstColumn="1" w:lastColumn="0" w:oddVBand="0" w:evenVBand="0" w:oddHBand="0" w:evenHBand="0" w:firstRowFirstColumn="0" w:firstRowLastColumn="0" w:lastRowFirstColumn="0" w:lastRowLastColumn="0"/>
            <w:tcW w:w="0" w:type="auto"/>
          </w:tcPr>
          <w:p w14:paraId="28901C4B" w14:textId="77777777" w:rsidR="001443A4" w:rsidRDefault="001443A4" w:rsidP="00872B29">
            <w:r>
              <w:t>set</w:t>
            </w:r>
          </w:p>
        </w:tc>
        <w:tc>
          <w:tcPr>
            <w:tcW w:w="0" w:type="auto"/>
          </w:tcPr>
          <w:p w14:paraId="3B9A2A5C"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pPr>
            <w:proofErr w:type="spellStart"/>
            <w:r>
              <w:t>oval-def:set</w:t>
            </w:r>
            <w:proofErr w:type="spellEnd"/>
          </w:p>
        </w:tc>
        <w:tc>
          <w:tcPr>
            <w:tcW w:w="0" w:type="auto"/>
          </w:tcPr>
          <w:p w14:paraId="2457DF58"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pPr>
            <w:r>
              <w:t>0..1</w:t>
            </w:r>
          </w:p>
        </w:tc>
        <w:tc>
          <w:tcPr>
            <w:tcW w:w="0" w:type="auto"/>
          </w:tcPr>
          <w:p w14:paraId="5A1FF73A" w14:textId="29D88DB2" w:rsidR="001443A4" w:rsidRDefault="0015346B" w:rsidP="00872B29">
            <w:pPr>
              <w:cnfStyle w:val="000000100000" w:firstRow="0" w:lastRow="0" w:firstColumn="0" w:lastColumn="0" w:oddVBand="0" w:evenVBand="0" w:oddHBand="1" w:evenHBand="0" w:firstRowFirstColumn="0" w:firstRowLastColumn="0" w:lastRowFirstColumn="0" w:lastRowLastColumn="0"/>
            </w:pPr>
            <w:r>
              <w:t>F</w:t>
            </w:r>
            <w:r w:rsidR="001443A4">
              <w:t>alse</w:t>
            </w:r>
          </w:p>
        </w:tc>
        <w:tc>
          <w:tcPr>
            <w:tcW w:w="0" w:type="auto"/>
          </w:tcPr>
          <w:p w14:paraId="175C581F"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pPr>
            <w:r>
              <w:t>E</w:t>
            </w:r>
            <w:r w:rsidRPr="008A4855">
              <w:t>nables the</w:t>
            </w:r>
            <w:r w:rsidRPr="00523EAD">
              <w:t xml:space="preserve"> expression of complex </w:t>
            </w:r>
            <w:proofErr w:type="spellStart"/>
            <w:r w:rsidR="00E10DED">
              <w:rPr>
                <w:rFonts w:ascii="Courier New" w:hAnsi="Courier New"/>
              </w:rPr>
              <w:t>dpkginfo</w:t>
            </w:r>
            <w:r w:rsidR="00E10DED" w:rsidRPr="005E098C">
              <w:rPr>
                <w:rFonts w:ascii="Courier New" w:hAnsi="Courier New" w:cs="Courier New"/>
              </w:rPr>
              <w:t>_</w:t>
            </w:r>
            <w:r w:rsidRPr="004A31A8">
              <w:rPr>
                <w:rFonts w:ascii="Courier New" w:hAnsi="Courier New"/>
              </w:rPr>
              <w:t>objects</w:t>
            </w:r>
            <w:proofErr w:type="spellEnd"/>
            <w:r w:rsidRPr="00634E48">
              <w:t xml:space="preserve"> that are the result of logically combining and filtering the </w:t>
            </w:r>
            <w:proofErr w:type="spellStart"/>
            <w:r w:rsidR="00E10DED">
              <w:rPr>
                <w:rFonts w:ascii="Courier New" w:hAnsi="Courier New"/>
              </w:rPr>
              <w:t>dpkginfo</w:t>
            </w:r>
            <w:r w:rsidR="00E10DED" w:rsidRPr="005E098C">
              <w:rPr>
                <w:rFonts w:ascii="Courier New" w:hAnsi="Courier New" w:cs="Courier New"/>
              </w:rPr>
              <w:t>_</w:t>
            </w:r>
            <w:r w:rsidRPr="004A31A8">
              <w:rPr>
                <w:rFonts w:ascii="Courier New" w:hAnsi="Courier New"/>
              </w:rPr>
              <w:t>items</w:t>
            </w:r>
            <w:proofErr w:type="spellEnd"/>
            <w:r w:rsidRPr="00634E48">
              <w:t xml:space="preserve"> that are identified by one or more </w:t>
            </w:r>
            <w:proofErr w:type="spellStart"/>
            <w:r w:rsidR="00E10DED">
              <w:rPr>
                <w:rFonts w:ascii="Courier New" w:hAnsi="Courier New"/>
              </w:rPr>
              <w:t>dpkginfo</w:t>
            </w:r>
            <w:r w:rsidR="00E10DED" w:rsidRPr="005E098C">
              <w:rPr>
                <w:rFonts w:ascii="Courier New" w:hAnsi="Courier New" w:cs="Courier New"/>
              </w:rPr>
              <w:t>_</w:t>
            </w:r>
            <w:r w:rsidRPr="004A31A8">
              <w:rPr>
                <w:rFonts w:ascii="Courier New" w:hAnsi="Courier New"/>
              </w:rPr>
              <w:t>objects</w:t>
            </w:r>
            <w:proofErr w:type="spellEnd"/>
            <w:r w:rsidRPr="00634E48">
              <w:t>.</w:t>
            </w:r>
            <w:r>
              <w:t xml:space="preserve">  </w:t>
            </w:r>
          </w:p>
          <w:p w14:paraId="4CAD4DE4"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pPr>
          </w:p>
          <w:p w14:paraId="2F91F93F" w14:textId="4D08B950" w:rsidR="001443A4" w:rsidRDefault="001443A4" w:rsidP="00872B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t>Please see the OVAL Language Specification</w:t>
            </w:r>
            <w:r w:rsidR="002934B5">
              <w:t xml:space="preserve"> [2]</w:t>
            </w:r>
            <w:r>
              <w:t xml:space="preserve"> for additional information.</w:t>
            </w:r>
          </w:p>
        </w:tc>
      </w:tr>
      <w:tr w:rsidR="001443A4" w:rsidRPr="009F2226" w14:paraId="0CF59920" w14:textId="77777777" w:rsidTr="00872B29">
        <w:tc>
          <w:tcPr>
            <w:cnfStyle w:val="001000000000" w:firstRow="0" w:lastRow="0" w:firstColumn="1" w:lastColumn="0" w:oddVBand="0" w:evenVBand="0" w:oddHBand="0" w:evenHBand="0" w:firstRowFirstColumn="0" w:firstRowLastColumn="0" w:lastRowFirstColumn="0" w:lastRowLastColumn="0"/>
            <w:tcW w:w="0" w:type="auto"/>
          </w:tcPr>
          <w:p w14:paraId="27168F97" w14:textId="77777777" w:rsidR="001443A4" w:rsidRDefault="001443A4" w:rsidP="00872B29">
            <w:pPr>
              <w:rPr>
                <w:b w:val="0"/>
                <w:bCs w:val="0"/>
              </w:rPr>
            </w:pPr>
            <w:r>
              <w:t>name</w:t>
            </w:r>
          </w:p>
          <w:p w14:paraId="278F4BFB" w14:textId="77777777" w:rsidR="001443A4" w:rsidRPr="00CB1D91" w:rsidRDefault="001443A4" w:rsidP="00872B29"/>
        </w:tc>
        <w:tc>
          <w:tcPr>
            <w:tcW w:w="0" w:type="auto"/>
          </w:tcPr>
          <w:p w14:paraId="3F629188" w14:textId="77777777" w:rsidR="001443A4" w:rsidRDefault="001443A4" w:rsidP="00872B29">
            <w:pPr>
              <w:cnfStyle w:val="000000000000" w:firstRow="0" w:lastRow="0" w:firstColumn="0" w:lastColumn="0" w:oddVBand="0" w:evenVBand="0" w:oddHBand="0" w:evenHBand="0" w:firstRowFirstColumn="0" w:firstRowLastColumn="0" w:lastRowFirstColumn="0" w:lastRowLastColumn="0"/>
            </w:pPr>
            <w:r>
              <w:t>oval-</w:t>
            </w:r>
            <w:proofErr w:type="spellStart"/>
            <w:r>
              <w:t>def</w:t>
            </w:r>
            <w:proofErr w:type="spellEnd"/>
            <w:r>
              <w:t>:</w:t>
            </w:r>
          </w:p>
          <w:p w14:paraId="4375F4D5" w14:textId="77777777" w:rsidR="001443A4" w:rsidRPr="0031429A" w:rsidRDefault="001443A4" w:rsidP="00872B29">
            <w:pPr>
              <w:cnfStyle w:val="000000000000" w:firstRow="0" w:lastRow="0" w:firstColumn="0" w:lastColumn="0" w:oddVBand="0" w:evenVBand="0" w:oddHBand="0" w:evenHBand="0" w:firstRowFirstColumn="0" w:firstRowLastColumn="0" w:lastRowFirstColumn="0" w:lastRowLastColumn="0"/>
            </w:pPr>
            <w:proofErr w:type="spellStart"/>
            <w:r>
              <w:t>EntityObjectStringType</w:t>
            </w:r>
            <w:proofErr w:type="spellEnd"/>
          </w:p>
        </w:tc>
        <w:tc>
          <w:tcPr>
            <w:tcW w:w="0" w:type="auto"/>
          </w:tcPr>
          <w:p w14:paraId="1F3E74D6" w14:textId="77777777" w:rsidR="001443A4" w:rsidRPr="0031429A" w:rsidRDefault="001443A4" w:rsidP="00872B29">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3A14E6F9" w14:textId="438574C9" w:rsidR="001443A4" w:rsidRPr="00E74797" w:rsidRDefault="0015346B"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w:t>
            </w:r>
            <w:r w:rsidR="001443A4">
              <w:rPr>
                <w:rFonts w:cstheme="minorHAnsi"/>
                <w:color w:val="000000"/>
              </w:rPr>
              <w:t>alse</w:t>
            </w:r>
          </w:p>
        </w:tc>
        <w:tc>
          <w:tcPr>
            <w:tcW w:w="0" w:type="auto"/>
          </w:tcPr>
          <w:p w14:paraId="4EED9EE5" w14:textId="62BA0F59" w:rsidR="001443A4" w:rsidRPr="008D1704" w:rsidRDefault="001443A4" w:rsidP="00872B2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rPr>
              <w:t xml:space="preserve">This is the </w:t>
            </w:r>
            <w:proofErr w:type="spellStart"/>
            <w:r w:rsidR="002934B5">
              <w:rPr>
                <w:rFonts w:cstheme="minorHAnsi"/>
                <w:color w:val="000000"/>
              </w:rPr>
              <w:t>Debian</w:t>
            </w:r>
            <w:proofErr w:type="spellEnd"/>
            <w:r w:rsidR="002934B5">
              <w:rPr>
                <w:rFonts w:cstheme="minorHAnsi"/>
                <w:color w:val="000000"/>
              </w:rPr>
              <w:t xml:space="preserve"> </w:t>
            </w:r>
            <w:r>
              <w:rPr>
                <w:rFonts w:cstheme="minorHAnsi"/>
                <w:color w:val="000000"/>
              </w:rPr>
              <w:t>package name to check.</w:t>
            </w:r>
          </w:p>
        </w:tc>
      </w:tr>
      <w:tr w:rsidR="001443A4" w:rsidRPr="009F2226" w14:paraId="71D2AC9E" w14:textId="77777777" w:rsidTr="00872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00239C" w14:textId="77777777" w:rsidR="001443A4" w:rsidRDefault="001443A4" w:rsidP="00872B29">
            <w:r>
              <w:t>filter</w:t>
            </w:r>
          </w:p>
        </w:tc>
        <w:tc>
          <w:tcPr>
            <w:tcW w:w="0" w:type="auto"/>
          </w:tcPr>
          <w:p w14:paraId="31630059"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pPr>
            <w:proofErr w:type="spellStart"/>
            <w:r>
              <w:t>oval-def:filter</w:t>
            </w:r>
            <w:proofErr w:type="spellEnd"/>
          </w:p>
        </w:tc>
        <w:tc>
          <w:tcPr>
            <w:tcW w:w="0" w:type="auto"/>
          </w:tcPr>
          <w:p w14:paraId="3E1126A8"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3304CA15" w14:textId="72F45F59" w:rsidR="001443A4" w:rsidRPr="00E74797" w:rsidRDefault="0015346B" w:rsidP="00872B2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w:t>
            </w:r>
            <w:r w:rsidR="001443A4">
              <w:rPr>
                <w:rFonts w:cstheme="minorHAnsi"/>
              </w:rPr>
              <w:t>alse</w:t>
            </w:r>
          </w:p>
        </w:tc>
        <w:tc>
          <w:tcPr>
            <w:tcW w:w="0" w:type="auto"/>
          </w:tcPr>
          <w:p w14:paraId="59C9534E"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rPr>
                <w:rFonts w:cstheme="minorHAnsi"/>
              </w:rPr>
            </w:pPr>
            <w:r w:rsidRPr="00E74797">
              <w:rPr>
                <w:rFonts w:cstheme="minorHAnsi"/>
              </w:rPr>
              <w:t xml:space="preserve">Allows for the explicit inclusion or exclusion of </w:t>
            </w:r>
            <w:proofErr w:type="spellStart"/>
            <w:r w:rsidR="00E10DED">
              <w:rPr>
                <w:rFonts w:ascii="Courier New" w:hAnsi="Courier New"/>
              </w:rPr>
              <w:t>dpkginfo</w:t>
            </w:r>
            <w:r w:rsidR="00E10DED" w:rsidRPr="005E098C">
              <w:rPr>
                <w:rFonts w:ascii="Courier New" w:hAnsi="Courier New" w:cs="Courier New"/>
              </w:rPr>
              <w:t>_</w:t>
            </w:r>
            <w:r w:rsidRPr="004A31A8">
              <w:rPr>
                <w:rFonts w:ascii="Courier New" w:hAnsi="Courier New" w:cstheme="minorHAnsi"/>
              </w:rPr>
              <w:t>items</w:t>
            </w:r>
            <w:proofErr w:type="spellEnd"/>
            <w:r w:rsidRPr="00E74797">
              <w:rPr>
                <w:rFonts w:cstheme="minorHAnsi"/>
              </w:rPr>
              <w:t xml:space="preserve"> from the </w:t>
            </w:r>
            <w:r>
              <w:rPr>
                <w:rFonts w:cstheme="minorHAnsi"/>
              </w:rPr>
              <w:t>set</w:t>
            </w:r>
            <w:r w:rsidRPr="00E74797">
              <w:rPr>
                <w:rFonts w:cstheme="minorHAnsi"/>
              </w:rPr>
              <w:t xml:space="preserve"> of </w:t>
            </w:r>
            <w:proofErr w:type="spellStart"/>
            <w:r w:rsidR="00E10DED">
              <w:rPr>
                <w:rFonts w:ascii="Courier New" w:hAnsi="Courier New"/>
              </w:rPr>
              <w:t>dpkginfo</w:t>
            </w:r>
            <w:r w:rsidR="00E10DED" w:rsidRPr="005E098C">
              <w:rPr>
                <w:rFonts w:ascii="Courier New" w:hAnsi="Courier New" w:cs="Courier New"/>
              </w:rPr>
              <w:t>_</w:t>
            </w:r>
            <w:r w:rsidRPr="004A31A8">
              <w:rPr>
                <w:rFonts w:ascii="Courier New" w:hAnsi="Courier New" w:cstheme="minorHAnsi"/>
              </w:rPr>
              <w:t>items</w:t>
            </w:r>
            <w:proofErr w:type="spellEnd"/>
            <w:r w:rsidRPr="00E74797">
              <w:rPr>
                <w:rFonts w:cstheme="minorHAnsi"/>
              </w:rPr>
              <w:t xml:space="preserve"> collected by </w:t>
            </w:r>
            <w:r>
              <w:rPr>
                <w:rFonts w:cstheme="minorHAnsi"/>
              </w:rPr>
              <w:t>a</w:t>
            </w:r>
            <w:r w:rsidRPr="00E74797">
              <w:rPr>
                <w:rFonts w:cstheme="minorHAnsi"/>
              </w:rPr>
              <w:t xml:space="preserve"> </w:t>
            </w:r>
            <w:proofErr w:type="spellStart"/>
            <w:r w:rsidR="00E10DED">
              <w:rPr>
                <w:rFonts w:ascii="Courier New" w:hAnsi="Courier New"/>
              </w:rPr>
              <w:t>dpkginfo</w:t>
            </w:r>
            <w:r w:rsidR="00E10DED" w:rsidRPr="005E098C">
              <w:rPr>
                <w:rFonts w:ascii="Courier New" w:hAnsi="Courier New" w:cs="Courier New"/>
              </w:rPr>
              <w:t>_</w:t>
            </w:r>
            <w:r w:rsidRPr="004A31A8">
              <w:rPr>
                <w:rFonts w:ascii="Courier New" w:hAnsi="Courier New" w:cstheme="minorHAnsi"/>
              </w:rPr>
              <w:t>object</w:t>
            </w:r>
            <w:proofErr w:type="spellEnd"/>
            <w:r w:rsidRPr="00E74797">
              <w:rPr>
                <w:rFonts w:cstheme="minorHAnsi"/>
              </w:rPr>
              <w:t xml:space="preserve">.  </w:t>
            </w:r>
          </w:p>
          <w:p w14:paraId="1B8DC2B6" w14:textId="77777777" w:rsidR="001443A4" w:rsidRDefault="001443A4" w:rsidP="00872B29">
            <w:pPr>
              <w:cnfStyle w:val="000000100000" w:firstRow="0" w:lastRow="0" w:firstColumn="0" w:lastColumn="0" w:oddVBand="0" w:evenVBand="0" w:oddHBand="1" w:evenHBand="0" w:firstRowFirstColumn="0" w:firstRowLastColumn="0" w:lastRowFirstColumn="0" w:lastRowLastColumn="0"/>
              <w:rPr>
                <w:rFonts w:cstheme="minorHAnsi"/>
              </w:rPr>
            </w:pPr>
          </w:p>
          <w:p w14:paraId="28737EC2" w14:textId="77777777" w:rsidR="001443A4" w:rsidRPr="00E74797" w:rsidRDefault="001443A4"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E74797">
              <w:rPr>
                <w:rFonts w:cstheme="minorHAnsi"/>
              </w:rPr>
              <w:t>Please see the OVAL Language Specification</w:t>
            </w:r>
            <w:r>
              <w:rPr>
                <w:rFonts w:cstheme="minorHAnsi"/>
              </w:rPr>
              <w:t xml:space="preserve"> [2]</w:t>
            </w:r>
            <w:r w:rsidRPr="00E74797">
              <w:rPr>
                <w:rFonts w:cstheme="minorHAnsi"/>
              </w:rPr>
              <w:t xml:space="preserve"> for additional information.</w:t>
            </w:r>
          </w:p>
        </w:tc>
      </w:tr>
    </w:tbl>
    <w:p w14:paraId="3A3528ED" w14:textId="77777777" w:rsidR="00B77D8C" w:rsidRDefault="00B77D8C" w:rsidP="00BB51C7"/>
    <w:p w14:paraId="246FEBEF" w14:textId="77777777" w:rsidR="00792765" w:rsidRDefault="00AE2114" w:rsidP="00BE7B76">
      <w:pPr>
        <w:pStyle w:val="Heading2"/>
        <w:numPr>
          <w:ilvl w:val="1"/>
          <w:numId w:val="6"/>
        </w:numPr>
      </w:pPr>
      <w:bookmarkStart w:id="40" w:name="_Toc322096730"/>
      <w:proofErr w:type="spellStart"/>
      <w:proofErr w:type="gramStart"/>
      <w:r>
        <w:t>linux</w:t>
      </w:r>
      <w:r w:rsidR="00BB51C7">
        <w:t>-def:</w:t>
      </w:r>
      <w:proofErr w:type="gramEnd"/>
      <w:r>
        <w:t>dpkginfo_</w:t>
      </w:r>
      <w:r w:rsidR="00792765">
        <w:t>state</w:t>
      </w:r>
      <w:bookmarkEnd w:id="40"/>
      <w:proofErr w:type="spellEnd"/>
    </w:p>
    <w:p w14:paraId="74BAEF83" w14:textId="77777777" w:rsidR="00792765" w:rsidRDefault="00792765" w:rsidP="00792765">
      <w:r w:rsidRPr="005F2E1E">
        <w:t>The</w:t>
      </w:r>
      <w:r>
        <w:t xml:space="preserve"> </w:t>
      </w:r>
      <w:proofErr w:type="spellStart"/>
      <w:r w:rsidR="00AE2114">
        <w:rPr>
          <w:rFonts w:ascii="Courier New" w:hAnsi="Courier New"/>
        </w:rPr>
        <w:t>dpkginfo</w:t>
      </w:r>
      <w:r w:rsidR="00AE2114" w:rsidRPr="005E098C">
        <w:rPr>
          <w:rFonts w:ascii="Courier New" w:hAnsi="Courier New" w:cs="Courier New"/>
        </w:rPr>
        <w:t>_</w:t>
      </w:r>
      <w:r w:rsidRPr="00CE569D">
        <w:rPr>
          <w:rFonts w:ascii="Courier New" w:hAnsi="Courier New"/>
        </w:rPr>
        <w:t>state</w:t>
      </w:r>
      <w:proofErr w:type="spellEnd"/>
      <w:r w:rsidRPr="005F2E1E">
        <w:t xml:space="preserve"> </w:t>
      </w:r>
      <w:r>
        <w:t>construct</w:t>
      </w:r>
      <w:r w:rsidRPr="005F2E1E">
        <w:t xml:space="preserve"> </w:t>
      </w:r>
      <w:r>
        <w:t xml:space="preserve">is used by a </w:t>
      </w:r>
      <w:proofErr w:type="spellStart"/>
      <w:r w:rsidR="00AE2114">
        <w:rPr>
          <w:rFonts w:ascii="Courier New" w:hAnsi="Courier New"/>
        </w:rPr>
        <w:t>dpkginfo</w:t>
      </w:r>
      <w:r w:rsidR="00AE2114" w:rsidRPr="005E098C">
        <w:rPr>
          <w:rFonts w:ascii="Courier New" w:hAnsi="Courier New" w:cs="Courier New"/>
        </w:rPr>
        <w:t>_</w:t>
      </w:r>
      <w:r w:rsidRPr="00CE569D">
        <w:rPr>
          <w:rFonts w:ascii="Courier New" w:hAnsi="Courier New"/>
        </w:rPr>
        <w:t>test</w:t>
      </w:r>
      <w:proofErr w:type="spellEnd"/>
      <w:r>
        <w:t xml:space="preserve"> to specify </w:t>
      </w:r>
      <w:r w:rsidR="00E10DED">
        <w:t>deb</w:t>
      </w:r>
      <w:r w:rsidR="00FC3087">
        <w:t xml:space="preserve"> package</w:t>
      </w:r>
      <w:r w:rsidR="00E10DED">
        <w:t xml:space="preserve"> header</w:t>
      </w:r>
      <w:r w:rsidR="001D36CD">
        <w:t xml:space="preserve"> </w:t>
      </w:r>
      <w:r w:rsidR="00BB51C7">
        <w:t>information</w:t>
      </w:r>
      <w:r w:rsidR="00E10DED">
        <w:rPr>
          <w:rStyle w:val="FootnoteReference"/>
        </w:rPr>
        <w:footnoteReference w:id="43"/>
      </w:r>
      <w:r w:rsidR="00E10DED">
        <w:t xml:space="preserve"> </w:t>
      </w:r>
      <w:r>
        <w:t xml:space="preserve">on </w:t>
      </w:r>
      <w:r w:rsidR="00FC3087">
        <w:t>LINUX</w:t>
      </w:r>
      <w:r w:rsidR="00BB51C7">
        <w:t xml:space="preserve"> </w:t>
      </w:r>
      <w:r>
        <w:t xml:space="preserve">platforms. </w:t>
      </w:r>
    </w:p>
    <w:p w14:paraId="42835D91" w14:textId="1F6C7B69" w:rsidR="00792765" w:rsidRDefault="00872B29" w:rsidP="00AD674E">
      <w:pPr>
        <w:jc w:val="center"/>
      </w:pPr>
      <w:r>
        <w:object w:dxaOrig="3705" w:dyaOrig="3529" w14:anchorId="12F8DA61">
          <v:shape id="_x0000_i1031" type="#_x0000_t75" style="width:186.3pt;height:176.65pt" o:ole="">
            <v:imagedata r:id="rId25" o:title=""/>
          </v:shape>
          <o:OLEObject Type="Embed" ProgID="Visio.Drawing.11" ShapeID="_x0000_i1031" DrawAspect="Content" ObjectID="_1406962761" r:id="rId26"/>
        </w:objec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818"/>
        <w:gridCol w:w="2970"/>
        <w:gridCol w:w="1350"/>
        <w:gridCol w:w="990"/>
        <w:gridCol w:w="2448"/>
      </w:tblGrid>
      <w:tr w:rsidR="00E10DED" w14:paraId="284AF319" w14:textId="77777777" w:rsidTr="009B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44A94995" w14:textId="77777777" w:rsidR="00E10DED" w:rsidRDefault="00E10DED" w:rsidP="00872B29">
            <w:pPr>
              <w:spacing w:after="200" w:line="276" w:lineRule="auto"/>
              <w:rPr>
                <w:rFonts w:eastAsiaTheme="minorHAnsi"/>
                <w:b w:val="0"/>
                <w:bCs w:val="0"/>
                <w:color w:val="auto"/>
                <w:lang w:bidi="ar-SA"/>
              </w:rPr>
            </w:pPr>
            <w:r>
              <w:t>Property</w:t>
            </w:r>
          </w:p>
        </w:tc>
        <w:tc>
          <w:tcPr>
            <w:tcW w:w="1551" w:type="pct"/>
          </w:tcPr>
          <w:p w14:paraId="2D78C507" w14:textId="77777777" w:rsidR="00E10DED" w:rsidRDefault="00E10DED"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2B669A" w14:textId="77777777" w:rsidR="00E10DED" w:rsidRDefault="00E10DED"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7" w:type="pct"/>
          </w:tcPr>
          <w:p w14:paraId="550BD93E" w14:textId="77777777" w:rsidR="00E10DED" w:rsidRDefault="00E10DED" w:rsidP="00872B29">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278" w:type="pct"/>
          </w:tcPr>
          <w:p w14:paraId="4299FB50" w14:textId="77777777" w:rsidR="00E10DED" w:rsidRDefault="00E10DED"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5B1A4E" w:rsidRPr="00E74797" w14:paraId="079CE50A"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5E5CC10D" w14:textId="77777777" w:rsidR="005B1A4E" w:rsidRPr="009676C4" w:rsidRDefault="005B1A4E" w:rsidP="00872B29">
            <w:r>
              <w:t>name</w:t>
            </w:r>
          </w:p>
        </w:tc>
        <w:tc>
          <w:tcPr>
            <w:tcW w:w="1551" w:type="pct"/>
          </w:tcPr>
          <w:p w14:paraId="2766E7B1" w14:textId="77777777" w:rsidR="005B1A4E" w:rsidRPr="0031429A" w:rsidRDefault="005B1A4E" w:rsidP="00872B29">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5" w:type="pct"/>
          </w:tcPr>
          <w:p w14:paraId="31D32E38" w14:textId="77777777" w:rsidR="005B1A4E" w:rsidRPr="0031429A" w:rsidRDefault="005B1A4E" w:rsidP="00872B29">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0DA0E7AC" w14:textId="77777777" w:rsidR="005B1A4E" w:rsidRPr="00F5484A" w:rsidRDefault="005B1A4E"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278" w:type="pct"/>
          </w:tcPr>
          <w:p w14:paraId="70E47657" w14:textId="3CDEDB71" w:rsidR="005B1A4E" w:rsidRPr="00F5484A" w:rsidRDefault="005B1A4E" w:rsidP="00872B29">
            <w:pPr>
              <w:cnfStyle w:val="000000100000" w:firstRow="0" w:lastRow="0" w:firstColumn="0" w:lastColumn="0" w:oddVBand="0" w:evenVBand="0" w:oddHBand="1" w:evenHBand="0" w:firstRowFirstColumn="0" w:firstRowLastColumn="0" w:lastRowFirstColumn="0" w:lastRowLastColumn="0"/>
              <w:rPr>
                <w:rFonts w:cstheme="minorHAnsi"/>
              </w:rPr>
            </w:pPr>
            <w:r w:rsidRPr="00A22BD0">
              <w:rPr>
                <w:rFonts w:cstheme="minorHAnsi"/>
                <w:color w:val="000000"/>
              </w:rPr>
              <w:t>This is the</w:t>
            </w:r>
            <w:r w:rsidR="005A0BC1">
              <w:rPr>
                <w:rFonts w:cstheme="minorHAnsi"/>
                <w:color w:val="000000"/>
              </w:rPr>
              <w:t xml:space="preserve"> </w:t>
            </w:r>
            <w:proofErr w:type="spellStart"/>
            <w:r w:rsidR="005A0BC1">
              <w:rPr>
                <w:rFonts w:cstheme="minorHAnsi"/>
                <w:color w:val="000000"/>
              </w:rPr>
              <w:t>Debian</w:t>
            </w:r>
            <w:proofErr w:type="spellEnd"/>
            <w:r w:rsidRPr="00A22BD0">
              <w:rPr>
                <w:rFonts w:cstheme="minorHAnsi"/>
                <w:color w:val="000000"/>
              </w:rPr>
              <w:t xml:space="preserve"> package name to check.</w:t>
            </w:r>
          </w:p>
        </w:tc>
      </w:tr>
      <w:tr w:rsidR="005B1A4E" w:rsidRPr="00E74797" w14:paraId="0FD59B90" w14:textId="77777777" w:rsidTr="009B4965">
        <w:tc>
          <w:tcPr>
            <w:cnfStyle w:val="001000000000" w:firstRow="0" w:lastRow="0" w:firstColumn="1" w:lastColumn="0" w:oddVBand="0" w:evenVBand="0" w:oddHBand="0" w:evenHBand="0" w:firstRowFirstColumn="0" w:firstRowLastColumn="0" w:lastRowFirstColumn="0" w:lastRowLastColumn="0"/>
            <w:tcW w:w="949" w:type="pct"/>
          </w:tcPr>
          <w:p w14:paraId="290B66CF" w14:textId="77777777" w:rsidR="005B1A4E" w:rsidRDefault="005B1A4E" w:rsidP="00872B29">
            <w:r>
              <w:t>arch</w:t>
            </w:r>
          </w:p>
        </w:tc>
        <w:tc>
          <w:tcPr>
            <w:tcW w:w="1551" w:type="pct"/>
          </w:tcPr>
          <w:p w14:paraId="3573D330" w14:textId="77777777" w:rsidR="005B1A4E" w:rsidRDefault="005B1A4E" w:rsidP="00872B29">
            <w:pPr>
              <w:cnfStyle w:val="000000000000" w:firstRow="0" w:lastRow="0" w:firstColumn="0" w:lastColumn="0" w:oddVBand="0" w:evenVBand="0" w:oddHBand="0" w:evenHBand="0" w:firstRowFirstColumn="0" w:firstRowLastColumn="0" w:lastRowFirstColumn="0" w:lastRowLastColumn="0"/>
            </w:pPr>
            <w:proofErr w:type="spellStart"/>
            <w:r>
              <w:t>oval-def:EntityStateStringType</w:t>
            </w:r>
            <w:proofErr w:type="spellEnd"/>
          </w:p>
        </w:tc>
        <w:tc>
          <w:tcPr>
            <w:tcW w:w="705" w:type="pct"/>
          </w:tcPr>
          <w:p w14:paraId="3779B6EC" w14:textId="77777777" w:rsidR="005B1A4E" w:rsidRDefault="005B1A4E" w:rsidP="00872B29">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536B5772" w14:textId="77777777" w:rsidR="005B1A4E" w:rsidRPr="00F5484A" w:rsidRDefault="005B1A4E"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278" w:type="pct"/>
          </w:tcPr>
          <w:p w14:paraId="2E1BDB0D" w14:textId="29B957AB" w:rsidR="005B1A4E" w:rsidRDefault="005B1A4E" w:rsidP="00A1130D">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A22BD0">
              <w:rPr>
                <w:rFonts w:cstheme="minorHAnsi"/>
                <w:color w:val="000000"/>
              </w:rPr>
              <w:t>This is the architecture f</w:t>
            </w:r>
            <w:r>
              <w:rPr>
                <w:rFonts w:cstheme="minorHAnsi"/>
                <w:color w:val="000000"/>
              </w:rPr>
              <w:t xml:space="preserve">or which the </w:t>
            </w:r>
            <w:proofErr w:type="spellStart"/>
            <w:r w:rsidR="00A1130D">
              <w:rPr>
                <w:rFonts w:cstheme="minorHAnsi"/>
                <w:color w:val="000000"/>
              </w:rPr>
              <w:t>Debian</w:t>
            </w:r>
            <w:proofErr w:type="spellEnd"/>
            <w:r w:rsidR="00A1130D">
              <w:rPr>
                <w:rFonts w:cstheme="minorHAnsi"/>
                <w:color w:val="000000"/>
              </w:rPr>
              <w:t xml:space="preserve"> </w:t>
            </w:r>
            <w:r>
              <w:rPr>
                <w:rFonts w:cstheme="minorHAnsi"/>
                <w:color w:val="000000"/>
              </w:rPr>
              <w:t>package was built</w:t>
            </w:r>
            <w:r w:rsidRPr="00A22BD0">
              <w:rPr>
                <w:rFonts w:cstheme="minorHAnsi"/>
                <w:color w:val="000000"/>
              </w:rPr>
              <w:t>.</w:t>
            </w:r>
          </w:p>
          <w:p w14:paraId="7DAF46CC" w14:textId="77777777" w:rsidR="0083050B" w:rsidRDefault="0083050B" w:rsidP="00A1130D">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580696D7" w14:textId="25E4B45E" w:rsidR="0083050B" w:rsidRPr="00F5484A" w:rsidRDefault="0083050B" w:rsidP="0083050B">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FindS</w:t>
            </w:r>
            <w:proofErr w:type="spellEnd"/>
            <w:r>
              <w:rPr>
                <w:rFonts w:cstheme="minorHAnsi"/>
                <w:color w:val="000000"/>
              </w:rPr>
              <w:t xml:space="preserve"> function and the string "Architecture" can be used to retrieve the architecture from the </w:t>
            </w:r>
            <w:proofErr w:type="spellStart"/>
            <w:r>
              <w:rPr>
                <w:rFonts w:cstheme="minorHAnsi"/>
                <w:color w:val="000000"/>
              </w:rPr>
              <w:t>pkgTagSection</w:t>
            </w:r>
            <w:proofErr w:type="spellEnd"/>
            <w:r>
              <w:rPr>
                <w:rFonts w:cstheme="minorHAnsi"/>
                <w:color w:val="000000"/>
              </w:rPr>
              <w:t xml:space="preserve"> of the installed </w:t>
            </w:r>
            <w:proofErr w:type="spellStart"/>
            <w:r>
              <w:rPr>
                <w:rFonts w:cstheme="minorHAnsi"/>
                <w:color w:val="000000"/>
              </w:rPr>
              <w:t>Debian</w:t>
            </w:r>
            <w:proofErr w:type="spellEnd"/>
            <w:r>
              <w:rPr>
                <w:rFonts w:cstheme="minorHAnsi"/>
                <w:color w:val="000000"/>
              </w:rPr>
              <w:t xml:space="preserve"> package</w:t>
            </w:r>
            <w:r w:rsidR="005678D0">
              <w:rPr>
                <w:rStyle w:val="FootnoteReference"/>
                <w:rFonts w:cstheme="minorHAnsi"/>
                <w:color w:val="000000"/>
              </w:rPr>
              <w:footnoteReference w:id="44"/>
            </w:r>
            <w:r>
              <w:rPr>
                <w:rFonts w:cstheme="minorHAnsi"/>
                <w:color w:val="000000"/>
              </w:rPr>
              <w:t>.</w:t>
            </w:r>
          </w:p>
        </w:tc>
      </w:tr>
      <w:tr w:rsidR="005B1A4E" w:rsidRPr="00E74797" w14:paraId="09DEA28E"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0BD948B" w14:textId="77777777" w:rsidR="005B1A4E" w:rsidRDefault="005B1A4E" w:rsidP="00872B29">
            <w:r>
              <w:t>epoch</w:t>
            </w:r>
          </w:p>
        </w:tc>
        <w:tc>
          <w:tcPr>
            <w:tcW w:w="1551" w:type="pct"/>
          </w:tcPr>
          <w:p w14:paraId="53F858EF" w14:textId="77777777" w:rsidR="005B1A4E" w:rsidRDefault="005B1A4E" w:rsidP="00872B29">
            <w:pPr>
              <w:cnfStyle w:val="000000100000" w:firstRow="0" w:lastRow="0" w:firstColumn="0" w:lastColumn="0" w:oddVBand="0" w:evenVBand="0" w:oddHBand="1" w:evenHBand="0" w:firstRowFirstColumn="0" w:firstRowLastColumn="0" w:lastRowFirstColumn="0" w:lastRowLastColumn="0"/>
            </w:pPr>
            <w:r>
              <w:t>oval-</w:t>
            </w:r>
            <w:proofErr w:type="spellStart"/>
            <w:r>
              <w:t>def</w:t>
            </w:r>
            <w:proofErr w:type="spellEnd"/>
            <w:r>
              <w:t>:</w:t>
            </w:r>
          </w:p>
          <w:p w14:paraId="7978AAC1" w14:textId="77777777" w:rsidR="005B1A4E" w:rsidRDefault="005B1A4E" w:rsidP="00872B29">
            <w:pPr>
              <w:cnfStyle w:val="000000100000" w:firstRow="0" w:lastRow="0" w:firstColumn="0" w:lastColumn="0" w:oddVBand="0" w:evenVBand="0" w:oddHBand="1" w:evenHBand="0" w:firstRowFirstColumn="0" w:firstRowLastColumn="0" w:lastRowFirstColumn="0" w:lastRowLastColumn="0"/>
            </w:pPr>
            <w:proofErr w:type="spellStart"/>
            <w:r>
              <w:t>EntityStateAnySimpleType</w:t>
            </w:r>
            <w:proofErr w:type="spellEnd"/>
          </w:p>
        </w:tc>
        <w:tc>
          <w:tcPr>
            <w:tcW w:w="705" w:type="pct"/>
          </w:tcPr>
          <w:p w14:paraId="253B9777" w14:textId="77777777" w:rsidR="005B1A4E" w:rsidRDefault="005B1A4E" w:rsidP="00872B29">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7A2E72B0" w14:textId="77777777" w:rsidR="005B1A4E" w:rsidRPr="00F5484A" w:rsidRDefault="005B1A4E"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278" w:type="pct"/>
          </w:tcPr>
          <w:p w14:paraId="62F2CE8F" w14:textId="3ECF1359" w:rsidR="005B1A4E" w:rsidRDefault="005B1A4E"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This is the epoch</w:t>
            </w:r>
            <w:r w:rsidR="00B85272">
              <w:rPr>
                <w:rStyle w:val="FootnoteReference"/>
                <w:rFonts w:cstheme="minorHAnsi"/>
                <w:color w:val="000000"/>
              </w:rPr>
              <w:footnoteReference w:id="45"/>
            </w:r>
            <w:r w:rsidRPr="00A22BD0">
              <w:rPr>
                <w:rFonts w:cstheme="minorHAnsi"/>
                <w:color w:val="000000"/>
              </w:rPr>
              <w:t xml:space="preserve"> number of the </w:t>
            </w:r>
            <w:r>
              <w:rPr>
                <w:rFonts w:cstheme="minorHAnsi"/>
                <w:color w:val="000000"/>
              </w:rPr>
              <w:t>deb package that</w:t>
            </w:r>
            <w:r w:rsidRPr="00A22BD0">
              <w:rPr>
                <w:rFonts w:cstheme="minorHAnsi"/>
                <w:color w:val="000000"/>
              </w:rPr>
              <w:t xml:space="preserve"> is used as a kludge for version-release comparisons where the vendor has done some kind of re-numbering or version forking. </w:t>
            </w:r>
          </w:p>
          <w:p w14:paraId="17EB3146" w14:textId="77777777" w:rsidR="005B1A4E" w:rsidRDefault="005B1A4E"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5C0A1543" w14:textId="652DA101" w:rsidR="005B1A4E" w:rsidRPr="00A22BD0" w:rsidRDefault="005B1A4E" w:rsidP="00AD6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 xml:space="preserve">For a null </w:t>
            </w:r>
            <w:proofErr w:type="spellStart"/>
            <w:r w:rsidRPr="00A22BD0">
              <w:rPr>
                <w:rFonts w:cstheme="minorHAnsi"/>
                <w:color w:val="000000"/>
              </w:rPr>
              <w:t>epoch</w:t>
            </w:r>
            <w:proofErr w:type="gramStart"/>
            <w:r w:rsidR="00223861">
              <w:rPr>
                <w:rFonts w:cstheme="minorHAnsi"/>
                <w:color w:val="000000"/>
              </w:rPr>
              <w:t>,</w:t>
            </w:r>
            <w:r>
              <w:rPr>
                <w:rFonts w:cstheme="minorHAnsi"/>
                <w:color w:val="000000"/>
              </w:rPr>
              <w:t>the</w:t>
            </w:r>
            <w:proofErr w:type="spellEnd"/>
            <w:proofErr w:type="gramEnd"/>
            <w:r>
              <w:rPr>
                <w:rFonts w:cstheme="minorHAnsi"/>
                <w:color w:val="000000"/>
              </w:rPr>
              <w:t xml:space="preserve"> value 0</w:t>
            </w:r>
            <w:r w:rsidR="00223861">
              <w:rPr>
                <w:rFonts w:cstheme="minorHAnsi"/>
                <w:color w:val="000000"/>
              </w:rPr>
              <w:t xml:space="preserve"> MUST be used</w:t>
            </w:r>
            <w:r w:rsidR="00396DB7">
              <w:rPr>
                <w:rStyle w:val="FootnoteReference"/>
                <w:rFonts w:cstheme="minorHAnsi"/>
                <w:color w:val="000000"/>
              </w:rPr>
              <w:footnoteReference w:id="46"/>
            </w:r>
            <w:r w:rsidRPr="00A22BD0">
              <w:rPr>
                <w:rFonts w:cstheme="minorHAnsi"/>
                <w:color w:val="000000"/>
              </w:rPr>
              <w:t>.</w:t>
            </w:r>
          </w:p>
        </w:tc>
      </w:tr>
      <w:tr w:rsidR="005B1A4E" w:rsidRPr="00E74797" w14:paraId="394B161D" w14:textId="77777777" w:rsidTr="009B4965">
        <w:tc>
          <w:tcPr>
            <w:cnfStyle w:val="001000000000" w:firstRow="0" w:lastRow="0" w:firstColumn="1" w:lastColumn="0" w:oddVBand="0" w:evenVBand="0" w:oddHBand="0" w:evenHBand="0" w:firstRowFirstColumn="0" w:firstRowLastColumn="0" w:lastRowFirstColumn="0" w:lastRowLastColumn="0"/>
            <w:tcW w:w="949" w:type="pct"/>
          </w:tcPr>
          <w:p w14:paraId="3D0ED4B0" w14:textId="77777777" w:rsidR="005B1A4E" w:rsidRPr="00B9320C" w:rsidRDefault="005B1A4E" w:rsidP="00872B29">
            <w:r w:rsidRPr="00B9320C">
              <w:t>release</w:t>
            </w:r>
          </w:p>
        </w:tc>
        <w:tc>
          <w:tcPr>
            <w:tcW w:w="1551" w:type="pct"/>
          </w:tcPr>
          <w:p w14:paraId="7D023921" w14:textId="77777777" w:rsidR="005B1A4E" w:rsidRPr="00B9320C" w:rsidRDefault="005B1A4E" w:rsidP="00872B29">
            <w:pPr>
              <w:cnfStyle w:val="000000000000" w:firstRow="0" w:lastRow="0" w:firstColumn="0" w:lastColumn="0" w:oddVBand="0" w:evenVBand="0" w:oddHBand="0" w:evenHBand="0" w:firstRowFirstColumn="0" w:firstRowLastColumn="0" w:lastRowFirstColumn="0" w:lastRowLastColumn="0"/>
            </w:pPr>
            <w:r w:rsidRPr="00B9320C">
              <w:t>oval-</w:t>
            </w:r>
            <w:proofErr w:type="spellStart"/>
            <w:r w:rsidRPr="00B9320C">
              <w:t>def</w:t>
            </w:r>
            <w:proofErr w:type="spellEnd"/>
            <w:r w:rsidRPr="00B9320C">
              <w:t>:</w:t>
            </w:r>
          </w:p>
          <w:p w14:paraId="595694FB" w14:textId="77777777" w:rsidR="005B1A4E" w:rsidRPr="00B9320C" w:rsidRDefault="005B1A4E" w:rsidP="00872B29">
            <w:pPr>
              <w:cnfStyle w:val="000000000000" w:firstRow="0" w:lastRow="0" w:firstColumn="0" w:lastColumn="0" w:oddVBand="0" w:evenVBand="0" w:oddHBand="0" w:evenHBand="0" w:firstRowFirstColumn="0" w:firstRowLastColumn="0" w:lastRowFirstColumn="0" w:lastRowLastColumn="0"/>
            </w:pPr>
            <w:proofErr w:type="spellStart"/>
            <w:r w:rsidRPr="00B9320C">
              <w:lastRenderedPageBreak/>
              <w:t>EntityStateAnySimpleType</w:t>
            </w:r>
            <w:proofErr w:type="spellEnd"/>
          </w:p>
        </w:tc>
        <w:tc>
          <w:tcPr>
            <w:tcW w:w="705" w:type="pct"/>
          </w:tcPr>
          <w:p w14:paraId="699E53E6" w14:textId="77777777" w:rsidR="005B1A4E" w:rsidRPr="00B9320C" w:rsidRDefault="005B1A4E" w:rsidP="00872B29">
            <w:pPr>
              <w:cnfStyle w:val="000000000000" w:firstRow="0" w:lastRow="0" w:firstColumn="0" w:lastColumn="0" w:oddVBand="0" w:evenVBand="0" w:oddHBand="0" w:evenHBand="0" w:firstRowFirstColumn="0" w:firstRowLastColumn="0" w:lastRowFirstColumn="0" w:lastRowLastColumn="0"/>
            </w:pPr>
            <w:r w:rsidRPr="00B9320C">
              <w:lastRenderedPageBreak/>
              <w:t>0..1</w:t>
            </w:r>
          </w:p>
        </w:tc>
        <w:tc>
          <w:tcPr>
            <w:tcW w:w="517" w:type="pct"/>
          </w:tcPr>
          <w:p w14:paraId="7A057BEA" w14:textId="77777777" w:rsidR="005B1A4E" w:rsidRPr="00B9320C" w:rsidRDefault="005B1A4E"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B9320C">
              <w:rPr>
                <w:rFonts w:cstheme="minorHAnsi"/>
                <w:color w:val="000000"/>
              </w:rPr>
              <w:t>false</w:t>
            </w:r>
          </w:p>
        </w:tc>
        <w:tc>
          <w:tcPr>
            <w:tcW w:w="1278" w:type="pct"/>
          </w:tcPr>
          <w:p w14:paraId="3F6FA649" w14:textId="6C47C26B" w:rsidR="005B1A4E" w:rsidRPr="00B9320C" w:rsidRDefault="005B1A4E" w:rsidP="00396DB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B9320C">
              <w:rPr>
                <w:rFonts w:cstheme="minorHAnsi"/>
                <w:color w:val="000000"/>
              </w:rPr>
              <w:t xml:space="preserve">This is the revision </w:t>
            </w:r>
            <w:r w:rsidRPr="00B9320C">
              <w:rPr>
                <w:rFonts w:cstheme="minorHAnsi"/>
                <w:color w:val="000000"/>
              </w:rPr>
              <w:lastRenderedPageBreak/>
              <w:t>number of the build, changed by the vendor/builder.</w:t>
            </w:r>
            <w:r w:rsidR="00477191">
              <w:rPr>
                <w:rFonts w:cstheme="minorHAnsi"/>
                <w:color w:val="000000"/>
              </w:rPr>
              <w:t xml:space="preserve">  It is also known as the </w:t>
            </w:r>
            <w:proofErr w:type="spellStart"/>
            <w:r w:rsidR="00477191">
              <w:rPr>
                <w:rFonts w:cstheme="minorHAnsi"/>
                <w:color w:val="000000"/>
              </w:rPr>
              <w:t>debian_revision</w:t>
            </w:r>
            <w:proofErr w:type="spellEnd"/>
            <w:r w:rsidR="00477191">
              <w:rPr>
                <w:rStyle w:val="FootnoteReference"/>
                <w:rFonts w:cstheme="minorHAnsi"/>
                <w:color w:val="000000"/>
              </w:rPr>
              <w:footnoteReference w:id="47"/>
            </w:r>
            <w:r w:rsidR="00477191">
              <w:rPr>
                <w:rFonts w:cstheme="minorHAnsi"/>
                <w:color w:val="000000"/>
              </w:rPr>
              <w:t>.</w:t>
            </w:r>
            <w:r w:rsidRPr="00B9320C">
              <w:rPr>
                <w:rFonts w:cstheme="minorHAnsi"/>
                <w:color w:val="000000"/>
              </w:rPr>
              <w:t xml:space="preserve"> If it is not indicated, this value is zero.</w:t>
            </w:r>
            <w:r w:rsidR="00396DB7">
              <w:rPr>
                <w:rStyle w:val="FootnoteReference"/>
                <w:rFonts w:cstheme="minorHAnsi"/>
                <w:color w:val="000000"/>
              </w:rPr>
              <w:footnoteReference w:id="48"/>
            </w:r>
            <w:r w:rsidR="00396DB7">
              <w:rPr>
                <w:rFonts w:cstheme="minorHAnsi"/>
                <w:color w:val="000000"/>
              </w:rPr>
              <w:t>.</w:t>
            </w:r>
            <w:r w:rsidRPr="00B9320C">
              <w:rPr>
                <w:rFonts w:cstheme="minorHAnsi"/>
                <w:color w:val="000000"/>
              </w:rPr>
              <w:t xml:space="preserve"> </w:t>
            </w:r>
          </w:p>
        </w:tc>
      </w:tr>
      <w:tr w:rsidR="005B1A4E" w:rsidRPr="00E74797" w14:paraId="57C74D55"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pct"/>
          </w:tcPr>
          <w:p w14:paraId="109C16FA" w14:textId="77777777" w:rsidR="005B1A4E" w:rsidRPr="00B9320C" w:rsidRDefault="005B1A4E" w:rsidP="00872B29">
            <w:r w:rsidRPr="00B9320C">
              <w:lastRenderedPageBreak/>
              <w:t>version</w:t>
            </w:r>
          </w:p>
        </w:tc>
        <w:tc>
          <w:tcPr>
            <w:tcW w:w="1551" w:type="pct"/>
          </w:tcPr>
          <w:p w14:paraId="4F2A3063" w14:textId="77777777" w:rsidR="005B1A4E" w:rsidRPr="00B9320C" w:rsidRDefault="005B1A4E" w:rsidP="00872B29">
            <w:pPr>
              <w:cnfStyle w:val="000000100000" w:firstRow="0" w:lastRow="0" w:firstColumn="0" w:lastColumn="0" w:oddVBand="0" w:evenVBand="0" w:oddHBand="1" w:evenHBand="0" w:firstRowFirstColumn="0" w:firstRowLastColumn="0" w:lastRowFirstColumn="0" w:lastRowLastColumn="0"/>
            </w:pPr>
            <w:r w:rsidRPr="00B9320C">
              <w:t>oval-</w:t>
            </w:r>
            <w:proofErr w:type="spellStart"/>
            <w:r w:rsidRPr="00B9320C">
              <w:t>def</w:t>
            </w:r>
            <w:proofErr w:type="spellEnd"/>
            <w:r w:rsidRPr="00B9320C">
              <w:t>:</w:t>
            </w:r>
          </w:p>
          <w:p w14:paraId="208F2F51" w14:textId="77777777" w:rsidR="005B1A4E" w:rsidRPr="00B9320C" w:rsidRDefault="005B1A4E" w:rsidP="00872B29">
            <w:pPr>
              <w:cnfStyle w:val="000000100000" w:firstRow="0" w:lastRow="0" w:firstColumn="0" w:lastColumn="0" w:oddVBand="0" w:evenVBand="0" w:oddHBand="1" w:evenHBand="0" w:firstRowFirstColumn="0" w:firstRowLastColumn="0" w:lastRowFirstColumn="0" w:lastRowLastColumn="0"/>
            </w:pPr>
            <w:proofErr w:type="spellStart"/>
            <w:r w:rsidRPr="00B9320C">
              <w:t>EntityStateAnySimpleType</w:t>
            </w:r>
            <w:proofErr w:type="spellEnd"/>
          </w:p>
        </w:tc>
        <w:tc>
          <w:tcPr>
            <w:tcW w:w="705" w:type="pct"/>
          </w:tcPr>
          <w:p w14:paraId="3016F8BD" w14:textId="77777777" w:rsidR="005B1A4E" w:rsidRPr="00B9320C" w:rsidRDefault="005B1A4E" w:rsidP="00872B29">
            <w:pPr>
              <w:cnfStyle w:val="000000100000" w:firstRow="0" w:lastRow="0" w:firstColumn="0" w:lastColumn="0" w:oddVBand="0" w:evenVBand="0" w:oddHBand="1" w:evenHBand="0" w:firstRowFirstColumn="0" w:firstRowLastColumn="0" w:lastRowFirstColumn="0" w:lastRowLastColumn="0"/>
            </w:pPr>
            <w:r w:rsidRPr="00B9320C">
              <w:t>0..1</w:t>
            </w:r>
          </w:p>
        </w:tc>
        <w:tc>
          <w:tcPr>
            <w:tcW w:w="517" w:type="pct"/>
          </w:tcPr>
          <w:p w14:paraId="7C513AFB" w14:textId="77777777" w:rsidR="005B1A4E" w:rsidRPr="00B9320C" w:rsidRDefault="005B1A4E"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9320C">
              <w:rPr>
                <w:rFonts w:cstheme="minorHAnsi"/>
                <w:color w:val="000000"/>
              </w:rPr>
              <w:t>false</w:t>
            </w:r>
          </w:p>
        </w:tc>
        <w:tc>
          <w:tcPr>
            <w:tcW w:w="1278" w:type="pct"/>
          </w:tcPr>
          <w:p w14:paraId="5B22C5FE" w14:textId="1749C793" w:rsidR="005B1A4E" w:rsidRDefault="005B1A4E"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B1A4E">
              <w:rPr>
                <w:rFonts w:cstheme="minorHAnsi"/>
                <w:color w:val="000000"/>
              </w:rPr>
              <w:t>This is the version number of the build</w:t>
            </w:r>
            <w:r w:rsidR="00CA29F4">
              <w:rPr>
                <w:rFonts w:cstheme="minorHAnsi"/>
                <w:color w:val="000000"/>
              </w:rPr>
              <w:t xml:space="preserve">.  It is also known as </w:t>
            </w:r>
            <w:proofErr w:type="spellStart"/>
            <w:r w:rsidR="00CA29F4">
              <w:rPr>
                <w:rFonts w:cstheme="minorHAnsi"/>
                <w:color w:val="000000"/>
              </w:rPr>
              <w:t>upstream_version</w:t>
            </w:r>
            <w:proofErr w:type="spellEnd"/>
            <w:r w:rsidR="00CA29F4">
              <w:rPr>
                <w:rStyle w:val="FootnoteReference"/>
                <w:rFonts w:cstheme="minorHAnsi"/>
                <w:color w:val="000000"/>
              </w:rPr>
              <w:footnoteReference w:id="49"/>
            </w:r>
            <w:r w:rsidR="00CA29F4">
              <w:rPr>
                <w:rFonts w:cstheme="minorHAnsi"/>
                <w:color w:val="000000"/>
              </w:rPr>
              <w:t>.</w:t>
            </w:r>
            <w:del w:id="41" w:author="Haynes, Dan" w:date="2012-06-21T10:15:00Z">
              <w:r w:rsidRPr="005B1A4E" w:rsidDel="00A40441">
                <w:rPr>
                  <w:rFonts w:cstheme="minorHAnsi"/>
                  <w:color w:val="000000"/>
                </w:rPr>
                <w:delText>.</w:delText>
              </w:r>
            </w:del>
            <w:r w:rsidRPr="005B1A4E">
              <w:rPr>
                <w:rFonts w:cstheme="minorHAnsi"/>
                <w:color w:val="000000"/>
              </w:rPr>
              <w:t xml:space="preserve">  </w:t>
            </w:r>
          </w:p>
          <w:p w14:paraId="6012890C" w14:textId="77777777" w:rsidR="00A40441" w:rsidRDefault="00A40441"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5350A498" w14:textId="409A5788" w:rsidR="00A40441" w:rsidRPr="00DE3F7B" w:rsidRDefault="00A40441" w:rsidP="00872B29">
            <w:pPr>
              <w:cnfStyle w:val="000000100000" w:firstRow="0" w:lastRow="0" w:firstColumn="0" w:lastColumn="0" w:oddVBand="0" w:evenVBand="0" w:oddHBand="1" w:evenHBand="0" w:firstRowFirstColumn="0" w:firstRowLastColumn="0" w:lastRowFirstColumn="0" w:lastRowLastColumn="0"/>
              <w:rPr>
                <w:rFonts w:cstheme="minorHAnsi"/>
                <w:color w:val="000000"/>
                <w:highlight w:val="red"/>
              </w:rPr>
            </w:pPr>
            <w:r>
              <w:rPr>
                <w:rFonts w:cstheme="minorHAnsi"/>
                <w:color w:val="000000"/>
              </w:rPr>
              <w:t xml:space="preserve">The </w:t>
            </w:r>
            <w:proofErr w:type="spellStart"/>
            <w:r>
              <w:rPr>
                <w:rFonts w:cstheme="minorHAnsi"/>
                <w:color w:val="000000"/>
              </w:rPr>
              <w:t>FindS</w:t>
            </w:r>
            <w:proofErr w:type="spellEnd"/>
            <w:r>
              <w:rPr>
                <w:rFonts w:cstheme="minorHAnsi"/>
                <w:color w:val="000000"/>
              </w:rPr>
              <w:t xml:space="preserve"> function and the string "Version" can be used to retrieve the release from the </w:t>
            </w:r>
            <w:proofErr w:type="spellStart"/>
            <w:r>
              <w:rPr>
                <w:rFonts w:cstheme="minorHAnsi"/>
                <w:color w:val="000000"/>
              </w:rPr>
              <w:t>pkgTagSection</w:t>
            </w:r>
            <w:proofErr w:type="spellEnd"/>
            <w:r>
              <w:rPr>
                <w:rFonts w:cstheme="minorHAnsi"/>
                <w:color w:val="000000"/>
              </w:rPr>
              <w:t xml:space="preserve"> of the installed </w:t>
            </w:r>
            <w:proofErr w:type="spellStart"/>
            <w:r>
              <w:rPr>
                <w:rFonts w:cstheme="minorHAnsi"/>
                <w:color w:val="000000"/>
              </w:rPr>
              <w:t>Debian</w:t>
            </w:r>
            <w:proofErr w:type="spellEnd"/>
            <w:r>
              <w:rPr>
                <w:rFonts w:cstheme="minorHAnsi"/>
                <w:color w:val="000000"/>
              </w:rPr>
              <w:t xml:space="preserve"> package</w:t>
            </w:r>
            <w:r w:rsidR="00396DB7">
              <w:rPr>
                <w:rStyle w:val="FootnoteReference"/>
                <w:rFonts w:cstheme="minorHAnsi"/>
                <w:color w:val="000000"/>
              </w:rPr>
              <w:footnoteReference w:id="50"/>
            </w:r>
            <w:r w:rsidR="00396DB7">
              <w:rPr>
                <w:rFonts w:cstheme="minorHAnsi"/>
                <w:color w:val="000000"/>
              </w:rPr>
              <w:t>.</w:t>
            </w:r>
          </w:p>
        </w:tc>
      </w:tr>
      <w:tr w:rsidR="005B1A4E" w:rsidRPr="00E74797" w14:paraId="74FE03CB" w14:textId="77777777" w:rsidTr="009B4965">
        <w:tc>
          <w:tcPr>
            <w:cnfStyle w:val="001000000000" w:firstRow="0" w:lastRow="0" w:firstColumn="1" w:lastColumn="0" w:oddVBand="0" w:evenVBand="0" w:oddHBand="0" w:evenHBand="0" w:firstRowFirstColumn="0" w:firstRowLastColumn="0" w:lastRowFirstColumn="0" w:lastRowLastColumn="0"/>
            <w:tcW w:w="949" w:type="pct"/>
          </w:tcPr>
          <w:p w14:paraId="13EEA839" w14:textId="4004F498" w:rsidR="005B1A4E" w:rsidRDefault="005B1A4E" w:rsidP="00872B29">
            <w:proofErr w:type="spellStart"/>
            <w:r>
              <w:t>evr</w:t>
            </w:r>
            <w:proofErr w:type="spellEnd"/>
          </w:p>
        </w:tc>
        <w:tc>
          <w:tcPr>
            <w:tcW w:w="1551" w:type="pct"/>
          </w:tcPr>
          <w:p w14:paraId="45B84D3A" w14:textId="77777777" w:rsidR="005B1A4E" w:rsidRDefault="005B1A4E" w:rsidP="00872B29">
            <w:pPr>
              <w:cnfStyle w:val="000000000000" w:firstRow="0" w:lastRow="0" w:firstColumn="0" w:lastColumn="0" w:oddVBand="0" w:evenVBand="0" w:oddHBand="0" w:evenHBand="0" w:firstRowFirstColumn="0" w:firstRowLastColumn="0" w:lastRowFirstColumn="0" w:lastRowLastColumn="0"/>
            </w:pPr>
            <w:r>
              <w:t>oval-</w:t>
            </w:r>
            <w:proofErr w:type="spellStart"/>
            <w:r>
              <w:t>def</w:t>
            </w:r>
            <w:proofErr w:type="spellEnd"/>
            <w:r>
              <w:t>:</w:t>
            </w:r>
          </w:p>
          <w:p w14:paraId="4A777E97" w14:textId="77777777" w:rsidR="005B1A4E" w:rsidRDefault="005B1A4E" w:rsidP="00872B29">
            <w:pPr>
              <w:cnfStyle w:val="000000000000" w:firstRow="0" w:lastRow="0" w:firstColumn="0" w:lastColumn="0" w:oddVBand="0" w:evenVBand="0" w:oddHBand="0" w:evenHBand="0" w:firstRowFirstColumn="0" w:firstRowLastColumn="0" w:lastRowFirstColumn="0" w:lastRowLastColumn="0"/>
            </w:pPr>
            <w:proofErr w:type="spellStart"/>
            <w:r>
              <w:t>EntityStateEVRStringType</w:t>
            </w:r>
            <w:proofErr w:type="spellEnd"/>
          </w:p>
        </w:tc>
        <w:tc>
          <w:tcPr>
            <w:tcW w:w="705" w:type="pct"/>
          </w:tcPr>
          <w:p w14:paraId="65403C7F" w14:textId="77777777" w:rsidR="005B1A4E" w:rsidRDefault="005B1A4E" w:rsidP="00872B29">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6C5DC593" w14:textId="77777777" w:rsidR="005B1A4E" w:rsidRDefault="005B1A4E"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278" w:type="pct"/>
          </w:tcPr>
          <w:p w14:paraId="647198C1" w14:textId="65710A36" w:rsidR="005B1A4E" w:rsidRDefault="005B1A4E"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This represents the epoch, version, and release fields as a single version string. </w:t>
            </w:r>
            <w:r w:rsidRPr="00DE3F7B">
              <w:rPr>
                <w:rFonts w:cstheme="minorHAnsi"/>
                <w:color w:val="000000"/>
              </w:rPr>
              <w:t>It has the form "EPOCH</w:t>
            </w:r>
            <w:proofErr w:type="gramStart"/>
            <w:r w:rsidRPr="00DE3F7B">
              <w:rPr>
                <w:rFonts w:cstheme="minorHAnsi"/>
                <w:color w:val="000000"/>
              </w:rPr>
              <w:t>:VERSION</w:t>
            </w:r>
            <w:proofErr w:type="gramEnd"/>
            <w:r w:rsidRPr="00DE3F7B">
              <w:rPr>
                <w:rFonts w:cstheme="minorHAnsi"/>
                <w:color w:val="000000"/>
              </w:rPr>
              <w:t xml:space="preserve">-RELEASE". Note that a null epoch (or '(none)' as returned by </w:t>
            </w:r>
            <w:r w:rsidRPr="006B4A95">
              <w:rPr>
                <w:rFonts w:ascii="Courier New" w:hAnsi="Courier New" w:cs="Courier New"/>
                <w:color w:val="000000"/>
              </w:rPr>
              <w:t>rpm</w:t>
            </w:r>
            <w:r w:rsidRPr="00DE3F7B">
              <w:rPr>
                <w:rFonts w:cstheme="minorHAnsi"/>
                <w:color w:val="000000"/>
              </w:rPr>
              <w:t>) is equivalent to '0' and would hence have the form 0</w:t>
            </w:r>
            <w:proofErr w:type="gramStart"/>
            <w:r w:rsidRPr="00DE3F7B">
              <w:rPr>
                <w:rFonts w:cstheme="minorHAnsi"/>
                <w:color w:val="000000"/>
              </w:rPr>
              <w:t>:VERSION</w:t>
            </w:r>
            <w:proofErr w:type="gramEnd"/>
            <w:r w:rsidRPr="00DE3F7B">
              <w:rPr>
                <w:rFonts w:cstheme="minorHAnsi"/>
                <w:color w:val="000000"/>
              </w:rPr>
              <w:t>-RELEASE</w:t>
            </w:r>
            <w:r w:rsidR="006F4891">
              <w:rPr>
                <w:rStyle w:val="FootnoteReference"/>
                <w:rFonts w:cstheme="minorHAnsi"/>
                <w:color w:val="000000"/>
              </w:rPr>
              <w:footnoteReference w:id="51"/>
            </w:r>
            <w:r w:rsidRPr="00DE3F7B">
              <w:rPr>
                <w:rFonts w:cstheme="minorHAnsi"/>
                <w:color w:val="000000"/>
              </w:rPr>
              <w:t>.</w:t>
            </w:r>
          </w:p>
        </w:tc>
      </w:tr>
    </w:tbl>
    <w:p w14:paraId="4FE48139" w14:textId="77777777" w:rsidR="00792765" w:rsidRDefault="00792765" w:rsidP="00792765">
      <w:pPr>
        <w:rPr>
          <w:ins w:id="42" w:author="Haynes, Dan" w:date="2012-06-21T10:17:00Z"/>
        </w:rPr>
      </w:pPr>
    </w:p>
    <w:p w14:paraId="7FD13674" w14:textId="77777777" w:rsidR="00543D9A" w:rsidRDefault="00543D9A" w:rsidP="00792765">
      <w:pPr>
        <w:rPr>
          <w:ins w:id="43" w:author="Haynes, Dan" w:date="2012-06-21T10:17:00Z"/>
        </w:rPr>
      </w:pPr>
    </w:p>
    <w:p w14:paraId="1822F315" w14:textId="77777777" w:rsidR="00543D9A" w:rsidRDefault="00543D9A" w:rsidP="00792765">
      <w:pPr>
        <w:rPr>
          <w:ins w:id="44" w:author="Haynes, Dan" w:date="2012-06-21T10:17:00Z"/>
        </w:rPr>
      </w:pPr>
    </w:p>
    <w:p w14:paraId="0FD43889" w14:textId="77777777" w:rsidR="00543D9A" w:rsidRDefault="00543D9A" w:rsidP="00792765">
      <w:pPr>
        <w:rPr>
          <w:ins w:id="45" w:author="Haynes, Dan" w:date="2012-06-21T10:17:00Z"/>
        </w:rPr>
      </w:pPr>
    </w:p>
    <w:p w14:paraId="5B899352" w14:textId="77777777" w:rsidR="00543D9A" w:rsidRDefault="00543D9A" w:rsidP="00792765">
      <w:pPr>
        <w:rPr>
          <w:ins w:id="46" w:author="Haynes, Dan" w:date="2012-06-21T10:17:00Z"/>
        </w:rPr>
      </w:pPr>
    </w:p>
    <w:p w14:paraId="47E5896E" w14:textId="77777777" w:rsidR="00543D9A" w:rsidRDefault="00543D9A" w:rsidP="00792765">
      <w:pPr>
        <w:rPr>
          <w:ins w:id="47" w:author="Haynes, Dan" w:date="2012-06-21T10:17:00Z"/>
        </w:rPr>
      </w:pPr>
    </w:p>
    <w:p w14:paraId="4BD6163B" w14:textId="77777777" w:rsidR="00543D9A" w:rsidRDefault="00543D9A" w:rsidP="00792765"/>
    <w:p w14:paraId="0C3E58ED" w14:textId="77777777" w:rsidR="00792765" w:rsidRDefault="006B4A95" w:rsidP="00BE7B76">
      <w:pPr>
        <w:pStyle w:val="Heading2"/>
        <w:numPr>
          <w:ilvl w:val="1"/>
          <w:numId w:val="6"/>
        </w:numPr>
      </w:pPr>
      <w:bookmarkStart w:id="48" w:name="_Toc322096731"/>
      <w:proofErr w:type="spellStart"/>
      <w:proofErr w:type="gramStart"/>
      <w:r>
        <w:t>linux</w:t>
      </w:r>
      <w:r w:rsidR="00792765">
        <w:t>-sc:</w:t>
      </w:r>
      <w:proofErr w:type="gramEnd"/>
      <w:r>
        <w:t>dpkginfo_</w:t>
      </w:r>
      <w:r w:rsidR="00792765">
        <w:t>item</w:t>
      </w:r>
      <w:bookmarkEnd w:id="48"/>
      <w:proofErr w:type="spellEnd"/>
    </w:p>
    <w:p w14:paraId="4EE6412E" w14:textId="77777777" w:rsidR="00792765" w:rsidRDefault="00792765" w:rsidP="00792765">
      <w:r w:rsidRPr="006D5F15">
        <w:t xml:space="preserve">The </w:t>
      </w:r>
      <w:proofErr w:type="spellStart"/>
      <w:r w:rsidR="00326BA3">
        <w:rPr>
          <w:rFonts w:ascii="Courier New" w:hAnsi="Courier New"/>
        </w:rPr>
        <w:t>dpkginfo</w:t>
      </w:r>
      <w:r w:rsidR="00326BA3" w:rsidRPr="005E098C">
        <w:rPr>
          <w:rFonts w:ascii="Courier New" w:hAnsi="Courier New" w:cs="Courier New"/>
        </w:rPr>
        <w:t>_</w:t>
      </w:r>
      <w:r w:rsidRPr="00910FE5">
        <w:rPr>
          <w:rFonts w:ascii="Courier New" w:hAnsi="Courier New" w:cs="Courier New"/>
        </w:rPr>
        <w:t>item</w:t>
      </w:r>
      <w:proofErr w:type="spellEnd"/>
      <w:r w:rsidR="001D36CD">
        <w:rPr>
          <w:rFonts w:ascii="Courier New" w:hAnsi="Courier New" w:cs="Courier New"/>
        </w:rPr>
        <w:t xml:space="preserve"> </w:t>
      </w:r>
      <w:r>
        <w:t>construct</w:t>
      </w:r>
      <w:r w:rsidRPr="006D5F15">
        <w:t xml:space="preserve"> specifies</w:t>
      </w:r>
      <w:r w:rsidR="006B4A95">
        <w:t xml:space="preserve"> deb package header</w:t>
      </w:r>
      <w:r w:rsidRPr="006D5F15">
        <w:t xml:space="preserve"> information </w:t>
      </w:r>
      <w:r w:rsidR="006B4A95">
        <w:t>on a LINUX</w:t>
      </w:r>
      <w:r>
        <w:t xml:space="preserve"> system</w:t>
      </w:r>
      <w:r w:rsidR="006B4A95">
        <w:rPr>
          <w:rStyle w:val="FootnoteReference"/>
        </w:rPr>
        <w:footnoteReference w:id="52"/>
      </w:r>
      <w:r w:rsidRPr="006D5F15">
        <w:t>.</w:t>
      </w:r>
    </w:p>
    <w:p w14:paraId="725F6DAE" w14:textId="77777777" w:rsidR="00792765" w:rsidRDefault="00326BA3" w:rsidP="00396DB7">
      <w:pPr>
        <w:jc w:val="center"/>
      </w:pPr>
      <w:r>
        <w:object w:dxaOrig="3430" w:dyaOrig="2881" w14:anchorId="6FDE8437">
          <v:shape id="_x0000_i1032" type="#_x0000_t75" style="width:170.7pt;height:2in" o:ole="">
            <v:imagedata r:id="rId27" o:title=""/>
          </v:shape>
          <o:OLEObject Type="Embed" ProgID="Visio.Drawing.11" ShapeID="_x0000_i1032" DrawAspect="Content" ObjectID="_1406962762" r:id="rId28"/>
        </w:objec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8"/>
        <w:gridCol w:w="2970"/>
        <w:gridCol w:w="1350"/>
        <w:gridCol w:w="990"/>
        <w:gridCol w:w="2538"/>
      </w:tblGrid>
      <w:tr w:rsidR="006B4A95" w14:paraId="17642E66" w14:textId="77777777" w:rsidTr="009B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FFA299" w14:textId="77777777" w:rsidR="006B4A95" w:rsidRDefault="006B4A95" w:rsidP="00872B29">
            <w:pPr>
              <w:spacing w:after="200" w:line="276" w:lineRule="auto"/>
              <w:rPr>
                <w:rFonts w:eastAsiaTheme="minorHAnsi"/>
                <w:b w:val="0"/>
                <w:bCs w:val="0"/>
                <w:color w:val="auto"/>
                <w:lang w:bidi="ar-SA"/>
              </w:rPr>
            </w:pPr>
            <w:r>
              <w:t>Property</w:t>
            </w:r>
          </w:p>
        </w:tc>
        <w:tc>
          <w:tcPr>
            <w:tcW w:w="1551" w:type="pct"/>
          </w:tcPr>
          <w:p w14:paraId="570DA11F" w14:textId="77777777" w:rsidR="006B4A95" w:rsidRDefault="006B4A95"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0EAFE6C" w14:textId="77777777" w:rsidR="006B4A95" w:rsidRDefault="006B4A95"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7" w:type="pct"/>
          </w:tcPr>
          <w:p w14:paraId="122F5F1C" w14:textId="77777777" w:rsidR="006B4A95" w:rsidRDefault="006B4A95" w:rsidP="00872B29">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325" w:type="pct"/>
          </w:tcPr>
          <w:p w14:paraId="3E6081E6" w14:textId="77777777" w:rsidR="006B4A95" w:rsidRDefault="006B4A95" w:rsidP="00872B2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396DB7" w:rsidRPr="00E74797" w14:paraId="7412F062" w14:textId="77777777" w:rsidTr="009B4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7954AA5C" w14:textId="77777777" w:rsidR="00396DB7" w:rsidRPr="009676C4" w:rsidRDefault="00396DB7" w:rsidP="00872B29">
            <w:r>
              <w:t>name</w:t>
            </w:r>
          </w:p>
        </w:tc>
        <w:tc>
          <w:tcPr>
            <w:tcW w:w="1551" w:type="pct"/>
          </w:tcPr>
          <w:p w14:paraId="40188B2D" w14:textId="77777777" w:rsidR="00396DB7" w:rsidRPr="0031429A" w:rsidRDefault="00396DB7" w:rsidP="006B4A95">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5" w:type="pct"/>
          </w:tcPr>
          <w:p w14:paraId="08A00BA7" w14:textId="77777777" w:rsidR="00396DB7" w:rsidRPr="0031429A" w:rsidRDefault="00396DB7" w:rsidP="00872B29">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7EEBB206" w14:textId="77777777" w:rsidR="00396DB7" w:rsidRPr="00F5484A" w:rsidRDefault="00396DB7"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325" w:type="pct"/>
          </w:tcPr>
          <w:p w14:paraId="33197E66" w14:textId="2EE64AA5" w:rsidR="00396DB7" w:rsidRPr="00F5484A" w:rsidRDefault="00396DB7" w:rsidP="00872B29">
            <w:pPr>
              <w:cnfStyle w:val="000000100000" w:firstRow="0" w:lastRow="0" w:firstColumn="0" w:lastColumn="0" w:oddVBand="0" w:evenVBand="0" w:oddHBand="1" w:evenHBand="0" w:firstRowFirstColumn="0" w:firstRowLastColumn="0" w:lastRowFirstColumn="0" w:lastRowLastColumn="0"/>
              <w:rPr>
                <w:rFonts w:cstheme="minorHAnsi"/>
              </w:rPr>
            </w:pPr>
            <w:r w:rsidRPr="00A22BD0">
              <w:rPr>
                <w:rFonts w:cstheme="minorHAnsi"/>
                <w:color w:val="000000"/>
              </w:rPr>
              <w:t>This is the</w:t>
            </w:r>
            <w:r>
              <w:rPr>
                <w:rFonts w:cstheme="minorHAnsi"/>
                <w:color w:val="000000"/>
              </w:rPr>
              <w:t xml:space="preserve"> </w:t>
            </w:r>
            <w:proofErr w:type="spellStart"/>
            <w:r>
              <w:rPr>
                <w:rFonts w:cstheme="minorHAnsi"/>
                <w:color w:val="000000"/>
              </w:rPr>
              <w:t>Debian</w:t>
            </w:r>
            <w:proofErr w:type="spellEnd"/>
            <w:r w:rsidRPr="00A22BD0">
              <w:rPr>
                <w:rFonts w:cstheme="minorHAnsi"/>
                <w:color w:val="000000"/>
              </w:rPr>
              <w:t xml:space="preserve"> package name to check.</w:t>
            </w:r>
          </w:p>
        </w:tc>
      </w:tr>
      <w:tr w:rsidR="00396DB7" w:rsidRPr="00E74797" w14:paraId="7B3B94CA" w14:textId="77777777" w:rsidTr="009B4965">
        <w:tc>
          <w:tcPr>
            <w:cnfStyle w:val="001000000000" w:firstRow="0" w:lastRow="0" w:firstColumn="1" w:lastColumn="0" w:oddVBand="0" w:evenVBand="0" w:oddHBand="0" w:evenHBand="0" w:firstRowFirstColumn="0" w:firstRowLastColumn="0" w:lastRowFirstColumn="0" w:lastRowLastColumn="0"/>
            <w:tcW w:w="902" w:type="pct"/>
          </w:tcPr>
          <w:p w14:paraId="159CDDEF" w14:textId="77777777" w:rsidR="00396DB7" w:rsidRDefault="00396DB7" w:rsidP="00872B29">
            <w:r>
              <w:t>arch</w:t>
            </w:r>
          </w:p>
        </w:tc>
        <w:tc>
          <w:tcPr>
            <w:tcW w:w="1551" w:type="pct"/>
          </w:tcPr>
          <w:p w14:paraId="3DFAD6E4" w14:textId="77777777" w:rsidR="00396DB7" w:rsidRDefault="00396DB7" w:rsidP="006B4A95">
            <w:pPr>
              <w:cnfStyle w:val="000000000000" w:firstRow="0" w:lastRow="0" w:firstColumn="0" w:lastColumn="0" w:oddVBand="0" w:evenVBand="0" w:oddHBand="0" w:evenHBand="0" w:firstRowFirstColumn="0" w:firstRowLastColumn="0" w:lastRowFirstColumn="0" w:lastRowLastColumn="0"/>
            </w:pPr>
            <w:proofErr w:type="spellStart"/>
            <w:r>
              <w:t>oval-sc:EntityItemStringType</w:t>
            </w:r>
            <w:proofErr w:type="spellEnd"/>
          </w:p>
        </w:tc>
        <w:tc>
          <w:tcPr>
            <w:tcW w:w="705" w:type="pct"/>
          </w:tcPr>
          <w:p w14:paraId="5B12C417" w14:textId="77777777" w:rsidR="00396DB7" w:rsidRDefault="00396DB7" w:rsidP="00872B29">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79F98955" w14:textId="77777777" w:rsidR="00396DB7" w:rsidRPr="00F5484A" w:rsidRDefault="00396DB7"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325" w:type="pct"/>
          </w:tcPr>
          <w:p w14:paraId="18DEB94A" w14:textId="77777777" w:rsidR="00396DB7" w:rsidRDefault="00396DB7"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A22BD0">
              <w:rPr>
                <w:rFonts w:cstheme="minorHAnsi"/>
                <w:color w:val="000000"/>
              </w:rPr>
              <w:t>This is the architecture f</w:t>
            </w:r>
            <w:r>
              <w:rPr>
                <w:rFonts w:cstheme="minorHAnsi"/>
                <w:color w:val="000000"/>
              </w:rPr>
              <w:t xml:space="preserve">or which the </w:t>
            </w:r>
            <w:proofErr w:type="spellStart"/>
            <w:r>
              <w:rPr>
                <w:rFonts w:cstheme="minorHAnsi"/>
                <w:color w:val="000000"/>
              </w:rPr>
              <w:t>Debian</w:t>
            </w:r>
            <w:proofErr w:type="spellEnd"/>
            <w:r>
              <w:rPr>
                <w:rFonts w:cstheme="minorHAnsi"/>
                <w:color w:val="000000"/>
              </w:rPr>
              <w:t xml:space="preserve"> package was built</w:t>
            </w:r>
            <w:r w:rsidRPr="00A22BD0">
              <w:rPr>
                <w:rFonts w:cstheme="minorHAnsi"/>
                <w:color w:val="000000"/>
              </w:rPr>
              <w:t>.</w:t>
            </w:r>
          </w:p>
          <w:p w14:paraId="33770F2B" w14:textId="77777777" w:rsidR="00396DB7" w:rsidRDefault="00396DB7"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7516800E" w14:textId="798DC2CE" w:rsidR="00396DB7" w:rsidRPr="00F5484A" w:rsidRDefault="00396DB7"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FindS</w:t>
            </w:r>
            <w:proofErr w:type="spellEnd"/>
            <w:r>
              <w:rPr>
                <w:rFonts w:cstheme="minorHAnsi"/>
                <w:color w:val="000000"/>
              </w:rPr>
              <w:t xml:space="preserve"> function and the string "Architecture" can be used to retrieve the architecture from the </w:t>
            </w:r>
            <w:proofErr w:type="spellStart"/>
            <w:r>
              <w:rPr>
                <w:rFonts w:cstheme="minorHAnsi"/>
                <w:color w:val="000000"/>
              </w:rPr>
              <w:t>pkgTagSection</w:t>
            </w:r>
            <w:proofErr w:type="spellEnd"/>
            <w:r>
              <w:rPr>
                <w:rFonts w:cstheme="minorHAnsi"/>
                <w:color w:val="000000"/>
              </w:rPr>
              <w:t xml:space="preserve"> of the installed </w:t>
            </w:r>
            <w:proofErr w:type="spellStart"/>
            <w:r>
              <w:rPr>
                <w:rFonts w:cstheme="minorHAnsi"/>
                <w:color w:val="000000"/>
              </w:rPr>
              <w:t>Debian</w:t>
            </w:r>
            <w:proofErr w:type="spellEnd"/>
            <w:r>
              <w:rPr>
                <w:rFonts w:cstheme="minorHAnsi"/>
                <w:color w:val="000000"/>
              </w:rPr>
              <w:t xml:space="preserve"> package</w:t>
            </w:r>
            <w:r>
              <w:rPr>
                <w:rStyle w:val="FootnoteReference"/>
                <w:rFonts w:cstheme="minorHAnsi"/>
                <w:color w:val="000000"/>
              </w:rPr>
              <w:footnoteReference w:id="53"/>
            </w:r>
            <w:r>
              <w:rPr>
                <w:rFonts w:cstheme="minorHAnsi"/>
                <w:color w:val="000000"/>
              </w:rPr>
              <w:t>.</w:t>
            </w:r>
          </w:p>
        </w:tc>
      </w:tr>
      <w:tr w:rsidR="00396DB7" w:rsidRPr="00E74797" w14:paraId="1A78EF7E" w14:textId="77777777" w:rsidTr="00F90E4A">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902" w:type="pct"/>
          </w:tcPr>
          <w:p w14:paraId="37C80564" w14:textId="77777777" w:rsidR="00396DB7" w:rsidRPr="00B9320C" w:rsidRDefault="00396DB7" w:rsidP="00872B29">
            <w:r w:rsidRPr="00B9320C">
              <w:t>epoch</w:t>
            </w:r>
          </w:p>
        </w:tc>
        <w:tc>
          <w:tcPr>
            <w:tcW w:w="1551" w:type="pct"/>
          </w:tcPr>
          <w:p w14:paraId="0F83987C" w14:textId="77777777" w:rsidR="00396DB7" w:rsidRPr="00B9320C" w:rsidRDefault="00396DB7" w:rsidP="00872B29">
            <w:pPr>
              <w:cnfStyle w:val="000000100000" w:firstRow="0" w:lastRow="0" w:firstColumn="0" w:lastColumn="0" w:oddVBand="0" w:evenVBand="0" w:oddHBand="1" w:evenHBand="0" w:firstRowFirstColumn="0" w:firstRowLastColumn="0" w:lastRowFirstColumn="0" w:lastRowLastColumn="0"/>
            </w:pPr>
            <w:r w:rsidRPr="00B9320C">
              <w:t>oval-</w:t>
            </w:r>
            <w:proofErr w:type="spellStart"/>
            <w:r w:rsidRPr="00B9320C">
              <w:t>sc</w:t>
            </w:r>
            <w:proofErr w:type="spellEnd"/>
            <w:r w:rsidRPr="00B9320C">
              <w:t>:</w:t>
            </w:r>
          </w:p>
          <w:p w14:paraId="467D87A4" w14:textId="77777777" w:rsidR="00396DB7" w:rsidRPr="00B9320C" w:rsidRDefault="00396DB7" w:rsidP="006B4A95">
            <w:pPr>
              <w:cnfStyle w:val="000000100000" w:firstRow="0" w:lastRow="0" w:firstColumn="0" w:lastColumn="0" w:oddVBand="0" w:evenVBand="0" w:oddHBand="1" w:evenHBand="0" w:firstRowFirstColumn="0" w:firstRowLastColumn="0" w:lastRowFirstColumn="0" w:lastRowLastColumn="0"/>
            </w:pPr>
            <w:proofErr w:type="spellStart"/>
            <w:r w:rsidRPr="00B9320C">
              <w:t>EntityItemAnySimpleType</w:t>
            </w:r>
            <w:proofErr w:type="spellEnd"/>
          </w:p>
        </w:tc>
        <w:tc>
          <w:tcPr>
            <w:tcW w:w="705" w:type="pct"/>
          </w:tcPr>
          <w:p w14:paraId="58C97A10" w14:textId="77777777" w:rsidR="00396DB7" w:rsidRPr="00B9320C" w:rsidRDefault="00396DB7" w:rsidP="00872B29">
            <w:pPr>
              <w:cnfStyle w:val="000000100000" w:firstRow="0" w:lastRow="0" w:firstColumn="0" w:lastColumn="0" w:oddVBand="0" w:evenVBand="0" w:oddHBand="1" w:evenHBand="0" w:firstRowFirstColumn="0" w:firstRowLastColumn="0" w:lastRowFirstColumn="0" w:lastRowLastColumn="0"/>
            </w:pPr>
            <w:r w:rsidRPr="00B9320C">
              <w:t>0..1</w:t>
            </w:r>
          </w:p>
        </w:tc>
        <w:tc>
          <w:tcPr>
            <w:tcW w:w="517" w:type="pct"/>
          </w:tcPr>
          <w:p w14:paraId="445CAFB3" w14:textId="77777777" w:rsidR="00396DB7" w:rsidRPr="00B9320C" w:rsidRDefault="00396DB7"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9320C">
              <w:rPr>
                <w:rFonts w:cstheme="minorHAnsi"/>
                <w:color w:val="000000"/>
              </w:rPr>
              <w:t>false</w:t>
            </w:r>
          </w:p>
        </w:tc>
        <w:tc>
          <w:tcPr>
            <w:tcW w:w="1325" w:type="pct"/>
          </w:tcPr>
          <w:p w14:paraId="354A4FAB" w14:textId="77777777" w:rsidR="00396DB7" w:rsidRDefault="00396DB7"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This is the epoch</w:t>
            </w:r>
            <w:r>
              <w:rPr>
                <w:rStyle w:val="FootnoteReference"/>
                <w:rFonts w:cstheme="minorHAnsi"/>
                <w:color w:val="000000"/>
              </w:rPr>
              <w:footnoteReference w:id="54"/>
            </w:r>
            <w:r w:rsidRPr="00A22BD0">
              <w:rPr>
                <w:rFonts w:cstheme="minorHAnsi"/>
                <w:color w:val="000000"/>
              </w:rPr>
              <w:t xml:space="preserve"> number of the </w:t>
            </w:r>
            <w:r>
              <w:rPr>
                <w:rFonts w:cstheme="minorHAnsi"/>
                <w:color w:val="000000"/>
              </w:rPr>
              <w:t>deb package that</w:t>
            </w:r>
            <w:r w:rsidRPr="00A22BD0">
              <w:rPr>
                <w:rFonts w:cstheme="minorHAnsi"/>
                <w:color w:val="000000"/>
              </w:rPr>
              <w:t xml:space="preserve"> is used as a kludge for version-release comparisons where the vendor has </w:t>
            </w:r>
            <w:r w:rsidRPr="00A22BD0">
              <w:rPr>
                <w:rFonts w:cstheme="minorHAnsi"/>
                <w:color w:val="000000"/>
              </w:rPr>
              <w:lastRenderedPageBreak/>
              <w:t xml:space="preserve">done some kind of re-numbering or version forking. </w:t>
            </w:r>
          </w:p>
          <w:p w14:paraId="7EDF126F" w14:textId="77777777" w:rsidR="00396DB7" w:rsidRDefault="00396DB7"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0B63E17" w14:textId="4ED318D2" w:rsidR="00396DB7" w:rsidRPr="00B9320C" w:rsidRDefault="00396DB7"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A22BD0">
              <w:rPr>
                <w:rFonts w:cstheme="minorHAnsi"/>
                <w:color w:val="000000"/>
              </w:rPr>
              <w:t xml:space="preserve">For a null </w:t>
            </w:r>
            <w:proofErr w:type="spellStart"/>
            <w:r w:rsidRPr="00A22BD0">
              <w:rPr>
                <w:rFonts w:cstheme="minorHAnsi"/>
                <w:color w:val="000000"/>
              </w:rPr>
              <w:t>epoch</w:t>
            </w:r>
            <w:proofErr w:type="gramStart"/>
            <w:r>
              <w:rPr>
                <w:rFonts w:cstheme="minorHAnsi"/>
                <w:color w:val="000000"/>
              </w:rPr>
              <w:t>,the</w:t>
            </w:r>
            <w:proofErr w:type="spellEnd"/>
            <w:proofErr w:type="gramEnd"/>
            <w:r>
              <w:rPr>
                <w:rFonts w:cstheme="minorHAnsi"/>
                <w:color w:val="000000"/>
              </w:rPr>
              <w:t xml:space="preserve"> value 0 MUST be used</w:t>
            </w:r>
            <w:r>
              <w:rPr>
                <w:rStyle w:val="FootnoteReference"/>
                <w:rFonts w:cstheme="minorHAnsi"/>
                <w:color w:val="000000"/>
              </w:rPr>
              <w:footnoteReference w:id="55"/>
            </w:r>
            <w:r w:rsidRPr="00A22BD0">
              <w:rPr>
                <w:rFonts w:cstheme="minorHAnsi"/>
                <w:color w:val="000000"/>
              </w:rPr>
              <w:t>.</w:t>
            </w:r>
          </w:p>
        </w:tc>
      </w:tr>
      <w:tr w:rsidR="00396DB7" w:rsidRPr="00DE42C7" w14:paraId="04D176C1" w14:textId="77777777" w:rsidTr="009B4965">
        <w:tc>
          <w:tcPr>
            <w:cnfStyle w:val="001000000000" w:firstRow="0" w:lastRow="0" w:firstColumn="1" w:lastColumn="0" w:oddVBand="0" w:evenVBand="0" w:oddHBand="0" w:evenHBand="0" w:firstRowFirstColumn="0" w:firstRowLastColumn="0" w:lastRowFirstColumn="0" w:lastRowLastColumn="0"/>
            <w:tcW w:w="902" w:type="pct"/>
          </w:tcPr>
          <w:p w14:paraId="2C88876C" w14:textId="77777777" w:rsidR="00396DB7" w:rsidRPr="00B9320C" w:rsidRDefault="00396DB7" w:rsidP="00872B29">
            <w:r w:rsidRPr="00B9320C">
              <w:lastRenderedPageBreak/>
              <w:t>release</w:t>
            </w:r>
          </w:p>
        </w:tc>
        <w:tc>
          <w:tcPr>
            <w:tcW w:w="1551" w:type="pct"/>
          </w:tcPr>
          <w:p w14:paraId="0CBFFB20" w14:textId="77777777" w:rsidR="00396DB7" w:rsidRPr="00B9320C" w:rsidRDefault="00396DB7" w:rsidP="00872B29">
            <w:pPr>
              <w:cnfStyle w:val="000000000000" w:firstRow="0" w:lastRow="0" w:firstColumn="0" w:lastColumn="0" w:oddVBand="0" w:evenVBand="0" w:oddHBand="0" w:evenHBand="0" w:firstRowFirstColumn="0" w:firstRowLastColumn="0" w:lastRowFirstColumn="0" w:lastRowLastColumn="0"/>
            </w:pPr>
            <w:r w:rsidRPr="00B9320C">
              <w:t>oval-</w:t>
            </w:r>
            <w:proofErr w:type="spellStart"/>
            <w:r w:rsidRPr="00B9320C">
              <w:t>sc</w:t>
            </w:r>
            <w:proofErr w:type="spellEnd"/>
            <w:r w:rsidRPr="00B9320C">
              <w:t>:</w:t>
            </w:r>
          </w:p>
          <w:p w14:paraId="3C11B9A4" w14:textId="77777777" w:rsidR="00396DB7" w:rsidRPr="00B9320C" w:rsidRDefault="00396DB7" w:rsidP="006B4A95">
            <w:pPr>
              <w:cnfStyle w:val="000000000000" w:firstRow="0" w:lastRow="0" w:firstColumn="0" w:lastColumn="0" w:oddVBand="0" w:evenVBand="0" w:oddHBand="0" w:evenHBand="0" w:firstRowFirstColumn="0" w:firstRowLastColumn="0" w:lastRowFirstColumn="0" w:lastRowLastColumn="0"/>
            </w:pPr>
            <w:proofErr w:type="spellStart"/>
            <w:r w:rsidRPr="00B9320C">
              <w:t>EntityItemAnySimpleType</w:t>
            </w:r>
            <w:proofErr w:type="spellEnd"/>
          </w:p>
        </w:tc>
        <w:tc>
          <w:tcPr>
            <w:tcW w:w="705" w:type="pct"/>
          </w:tcPr>
          <w:p w14:paraId="0F0B9934" w14:textId="77777777" w:rsidR="00396DB7" w:rsidRPr="00B9320C" w:rsidRDefault="00396DB7" w:rsidP="00872B29">
            <w:pPr>
              <w:cnfStyle w:val="000000000000" w:firstRow="0" w:lastRow="0" w:firstColumn="0" w:lastColumn="0" w:oddVBand="0" w:evenVBand="0" w:oddHBand="0" w:evenHBand="0" w:firstRowFirstColumn="0" w:firstRowLastColumn="0" w:lastRowFirstColumn="0" w:lastRowLastColumn="0"/>
            </w:pPr>
            <w:r w:rsidRPr="00B9320C">
              <w:t>0..1</w:t>
            </w:r>
          </w:p>
        </w:tc>
        <w:tc>
          <w:tcPr>
            <w:tcW w:w="517" w:type="pct"/>
          </w:tcPr>
          <w:p w14:paraId="4B012473" w14:textId="77777777" w:rsidR="00396DB7" w:rsidRPr="00B9320C" w:rsidRDefault="00396DB7"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B9320C">
              <w:rPr>
                <w:rFonts w:cstheme="minorHAnsi"/>
                <w:color w:val="000000"/>
              </w:rPr>
              <w:t>false</w:t>
            </w:r>
          </w:p>
        </w:tc>
        <w:tc>
          <w:tcPr>
            <w:tcW w:w="1325" w:type="pct"/>
          </w:tcPr>
          <w:p w14:paraId="05E03156" w14:textId="1EC8B7DF" w:rsidR="00396DB7" w:rsidRPr="00B9320C" w:rsidRDefault="00396DB7" w:rsidP="00206F34">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B9320C">
              <w:rPr>
                <w:rFonts w:cstheme="minorHAnsi"/>
                <w:color w:val="000000"/>
              </w:rPr>
              <w:t>This is the revision number of the build, changed by the vendor/builder.</w:t>
            </w:r>
            <w:r>
              <w:rPr>
                <w:rFonts w:cstheme="minorHAnsi"/>
                <w:color w:val="000000"/>
              </w:rPr>
              <w:t xml:space="preserve">  It is also known as the </w:t>
            </w:r>
            <w:proofErr w:type="spellStart"/>
            <w:r>
              <w:rPr>
                <w:rFonts w:cstheme="minorHAnsi"/>
                <w:color w:val="000000"/>
              </w:rPr>
              <w:t>debian_revision</w:t>
            </w:r>
            <w:proofErr w:type="spellEnd"/>
            <w:r>
              <w:rPr>
                <w:rStyle w:val="FootnoteReference"/>
                <w:rFonts w:cstheme="minorHAnsi"/>
                <w:color w:val="000000"/>
              </w:rPr>
              <w:footnoteReference w:id="56"/>
            </w:r>
            <w:r>
              <w:rPr>
                <w:rFonts w:cstheme="minorHAnsi"/>
                <w:color w:val="000000"/>
              </w:rPr>
              <w:t>.</w:t>
            </w:r>
            <w:r w:rsidRPr="00B9320C">
              <w:rPr>
                <w:rFonts w:cstheme="minorHAnsi"/>
                <w:color w:val="000000"/>
              </w:rPr>
              <w:t xml:space="preserve"> If it is not indicated, this value is zero.</w:t>
            </w:r>
            <w:r>
              <w:rPr>
                <w:rStyle w:val="FootnoteReference"/>
                <w:rFonts w:cstheme="minorHAnsi"/>
                <w:color w:val="000000"/>
              </w:rPr>
              <w:footnoteReference w:id="57"/>
            </w:r>
            <w:r>
              <w:rPr>
                <w:rFonts w:cstheme="minorHAnsi"/>
                <w:color w:val="000000"/>
              </w:rPr>
              <w:t>.</w:t>
            </w:r>
            <w:r w:rsidRPr="00B9320C">
              <w:rPr>
                <w:rFonts w:cstheme="minorHAnsi"/>
                <w:color w:val="000000"/>
              </w:rPr>
              <w:t xml:space="preserve"> </w:t>
            </w:r>
          </w:p>
        </w:tc>
      </w:tr>
      <w:tr w:rsidR="00396DB7" w:rsidRPr="006D5F15" w14:paraId="31146D35" w14:textId="77777777" w:rsidTr="008F7382">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902" w:type="pct"/>
          </w:tcPr>
          <w:p w14:paraId="72C57AAA" w14:textId="77777777" w:rsidR="00396DB7" w:rsidRPr="00B9320C" w:rsidRDefault="00396DB7" w:rsidP="00872B29">
            <w:r w:rsidRPr="00B9320C">
              <w:t>version</w:t>
            </w:r>
          </w:p>
        </w:tc>
        <w:tc>
          <w:tcPr>
            <w:tcW w:w="1551" w:type="pct"/>
          </w:tcPr>
          <w:p w14:paraId="1CFFC093" w14:textId="77777777" w:rsidR="00396DB7" w:rsidRPr="00B9320C" w:rsidRDefault="00396DB7" w:rsidP="00872B29">
            <w:pPr>
              <w:cnfStyle w:val="000000100000" w:firstRow="0" w:lastRow="0" w:firstColumn="0" w:lastColumn="0" w:oddVBand="0" w:evenVBand="0" w:oddHBand="1" w:evenHBand="0" w:firstRowFirstColumn="0" w:firstRowLastColumn="0" w:lastRowFirstColumn="0" w:lastRowLastColumn="0"/>
            </w:pPr>
            <w:r w:rsidRPr="00B9320C">
              <w:t>oval-</w:t>
            </w:r>
            <w:proofErr w:type="spellStart"/>
            <w:r w:rsidRPr="00B9320C">
              <w:t>sc</w:t>
            </w:r>
            <w:proofErr w:type="spellEnd"/>
            <w:r w:rsidRPr="00B9320C">
              <w:t>:</w:t>
            </w:r>
          </w:p>
          <w:p w14:paraId="1A8B81C6" w14:textId="77777777" w:rsidR="00396DB7" w:rsidRPr="00B9320C" w:rsidRDefault="00396DB7" w:rsidP="006B4A95">
            <w:pPr>
              <w:cnfStyle w:val="000000100000" w:firstRow="0" w:lastRow="0" w:firstColumn="0" w:lastColumn="0" w:oddVBand="0" w:evenVBand="0" w:oddHBand="1" w:evenHBand="0" w:firstRowFirstColumn="0" w:firstRowLastColumn="0" w:lastRowFirstColumn="0" w:lastRowLastColumn="0"/>
            </w:pPr>
            <w:proofErr w:type="spellStart"/>
            <w:r w:rsidRPr="00B9320C">
              <w:t>EntityItemAnySimpleType</w:t>
            </w:r>
            <w:proofErr w:type="spellEnd"/>
          </w:p>
        </w:tc>
        <w:tc>
          <w:tcPr>
            <w:tcW w:w="705" w:type="pct"/>
          </w:tcPr>
          <w:p w14:paraId="74FE4F82" w14:textId="77777777" w:rsidR="00396DB7" w:rsidRPr="00B9320C" w:rsidRDefault="00396DB7" w:rsidP="00872B29">
            <w:pPr>
              <w:cnfStyle w:val="000000100000" w:firstRow="0" w:lastRow="0" w:firstColumn="0" w:lastColumn="0" w:oddVBand="0" w:evenVBand="0" w:oddHBand="1" w:evenHBand="0" w:firstRowFirstColumn="0" w:firstRowLastColumn="0" w:lastRowFirstColumn="0" w:lastRowLastColumn="0"/>
            </w:pPr>
            <w:r w:rsidRPr="00B9320C">
              <w:t>0..1</w:t>
            </w:r>
          </w:p>
        </w:tc>
        <w:tc>
          <w:tcPr>
            <w:tcW w:w="517" w:type="pct"/>
          </w:tcPr>
          <w:p w14:paraId="5B3D3279" w14:textId="77777777" w:rsidR="00396DB7" w:rsidRPr="00B9320C" w:rsidRDefault="00396DB7" w:rsidP="00872B2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9320C">
              <w:rPr>
                <w:rFonts w:cstheme="minorHAnsi"/>
                <w:color w:val="000000"/>
              </w:rPr>
              <w:t>false</w:t>
            </w:r>
          </w:p>
        </w:tc>
        <w:tc>
          <w:tcPr>
            <w:tcW w:w="1325" w:type="pct"/>
          </w:tcPr>
          <w:p w14:paraId="7AEA987F" w14:textId="77777777" w:rsidR="00396DB7" w:rsidRDefault="00396DB7"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B1A4E">
              <w:rPr>
                <w:rFonts w:cstheme="minorHAnsi"/>
                <w:color w:val="000000"/>
              </w:rPr>
              <w:t>This is the version number of the build</w:t>
            </w:r>
            <w:r>
              <w:rPr>
                <w:rFonts w:cstheme="minorHAnsi"/>
                <w:color w:val="000000"/>
              </w:rPr>
              <w:t xml:space="preserve">.  It is also known as </w:t>
            </w:r>
            <w:proofErr w:type="spellStart"/>
            <w:r>
              <w:rPr>
                <w:rFonts w:cstheme="minorHAnsi"/>
                <w:color w:val="000000"/>
              </w:rPr>
              <w:t>upstream_version</w:t>
            </w:r>
            <w:proofErr w:type="spellEnd"/>
            <w:r>
              <w:rPr>
                <w:rStyle w:val="FootnoteReference"/>
                <w:rFonts w:cstheme="minorHAnsi"/>
                <w:color w:val="000000"/>
              </w:rPr>
              <w:footnoteReference w:id="58"/>
            </w:r>
            <w:r>
              <w:rPr>
                <w:rFonts w:cstheme="minorHAnsi"/>
                <w:color w:val="000000"/>
              </w:rPr>
              <w:t>.</w:t>
            </w:r>
            <w:r w:rsidRPr="005B1A4E">
              <w:rPr>
                <w:rFonts w:cstheme="minorHAnsi"/>
                <w:color w:val="000000"/>
              </w:rPr>
              <w:t xml:space="preserve">  </w:t>
            </w:r>
          </w:p>
          <w:p w14:paraId="14E92990" w14:textId="77777777" w:rsidR="00396DB7" w:rsidRDefault="00396DB7"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55C63CB9" w14:textId="4FEC42AB" w:rsidR="00396DB7" w:rsidRPr="00B9320C" w:rsidRDefault="00396DB7" w:rsidP="00206F34">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FindS</w:t>
            </w:r>
            <w:proofErr w:type="spellEnd"/>
            <w:r>
              <w:rPr>
                <w:rFonts w:cstheme="minorHAnsi"/>
                <w:color w:val="000000"/>
              </w:rPr>
              <w:t xml:space="preserve"> function and the string "Version" can be used to retrieve the release from the </w:t>
            </w:r>
            <w:proofErr w:type="spellStart"/>
            <w:r>
              <w:rPr>
                <w:rFonts w:cstheme="minorHAnsi"/>
                <w:color w:val="000000"/>
              </w:rPr>
              <w:t>pkgTagSection</w:t>
            </w:r>
            <w:proofErr w:type="spellEnd"/>
            <w:r>
              <w:rPr>
                <w:rFonts w:cstheme="minorHAnsi"/>
                <w:color w:val="000000"/>
              </w:rPr>
              <w:t xml:space="preserve"> of the installed </w:t>
            </w:r>
            <w:proofErr w:type="spellStart"/>
            <w:r>
              <w:rPr>
                <w:rFonts w:cstheme="minorHAnsi"/>
                <w:color w:val="000000"/>
              </w:rPr>
              <w:t>Debian</w:t>
            </w:r>
            <w:proofErr w:type="spellEnd"/>
            <w:r>
              <w:rPr>
                <w:rFonts w:cstheme="minorHAnsi"/>
                <w:color w:val="000000"/>
              </w:rPr>
              <w:t xml:space="preserve"> package</w:t>
            </w:r>
            <w:r>
              <w:rPr>
                <w:rStyle w:val="FootnoteReference"/>
                <w:rFonts w:cstheme="minorHAnsi"/>
                <w:color w:val="000000"/>
              </w:rPr>
              <w:footnoteReference w:id="59"/>
            </w:r>
            <w:r>
              <w:rPr>
                <w:rFonts w:cstheme="minorHAnsi"/>
                <w:color w:val="000000"/>
              </w:rPr>
              <w:t>.</w:t>
            </w:r>
          </w:p>
        </w:tc>
      </w:tr>
      <w:tr w:rsidR="00396DB7" w:rsidRPr="006D5F15" w14:paraId="171156CD" w14:textId="77777777" w:rsidTr="009B4965">
        <w:tc>
          <w:tcPr>
            <w:cnfStyle w:val="001000000000" w:firstRow="0" w:lastRow="0" w:firstColumn="1" w:lastColumn="0" w:oddVBand="0" w:evenVBand="0" w:oddHBand="0" w:evenHBand="0" w:firstRowFirstColumn="0" w:firstRowLastColumn="0" w:lastRowFirstColumn="0" w:lastRowLastColumn="0"/>
            <w:tcW w:w="902" w:type="pct"/>
          </w:tcPr>
          <w:p w14:paraId="77AE6896" w14:textId="77777777" w:rsidR="00396DB7" w:rsidRPr="00B9320C" w:rsidRDefault="00396DB7" w:rsidP="00872B29">
            <w:proofErr w:type="spellStart"/>
            <w:r w:rsidRPr="00B9320C">
              <w:t>evr</w:t>
            </w:r>
            <w:proofErr w:type="spellEnd"/>
          </w:p>
        </w:tc>
        <w:tc>
          <w:tcPr>
            <w:tcW w:w="1551" w:type="pct"/>
          </w:tcPr>
          <w:p w14:paraId="78EF36A1" w14:textId="77777777" w:rsidR="00396DB7" w:rsidRPr="00B9320C" w:rsidRDefault="00396DB7" w:rsidP="00872B29">
            <w:pPr>
              <w:cnfStyle w:val="000000000000" w:firstRow="0" w:lastRow="0" w:firstColumn="0" w:lastColumn="0" w:oddVBand="0" w:evenVBand="0" w:oddHBand="0" w:evenHBand="0" w:firstRowFirstColumn="0" w:firstRowLastColumn="0" w:lastRowFirstColumn="0" w:lastRowLastColumn="0"/>
            </w:pPr>
            <w:r w:rsidRPr="00B9320C">
              <w:t>oval-</w:t>
            </w:r>
            <w:proofErr w:type="spellStart"/>
            <w:r w:rsidRPr="00B9320C">
              <w:t>sc</w:t>
            </w:r>
            <w:proofErr w:type="spellEnd"/>
            <w:r w:rsidRPr="00B9320C">
              <w:t>:</w:t>
            </w:r>
          </w:p>
          <w:p w14:paraId="0C0FAD50" w14:textId="77777777" w:rsidR="00396DB7" w:rsidRPr="00B9320C" w:rsidRDefault="00396DB7" w:rsidP="006B4A95">
            <w:pPr>
              <w:cnfStyle w:val="000000000000" w:firstRow="0" w:lastRow="0" w:firstColumn="0" w:lastColumn="0" w:oddVBand="0" w:evenVBand="0" w:oddHBand="0" w:evenHBand="0" w:firstRowFirstColumn="0" w:firstRowLastColumn="0" w:lastRowFirstColumn="0" w:lastRowLastColumn="0"/>
            </w:pPr>
            <w:proofErr w:type="spellStart"/>
            <w:r w:rsidRPr="00B9320C">
              <w:t>EntityItemEVRStringType</w:t>
            </w:r>
            <w:proofErr w:type="spellEnd"/>
          </w:p>
        </w:tc>
        <w:tc>
          <w:tcPr>
            <w:tcW w:w="705" w:type="pct"/>
          </w:tcPr>
          <w:p w14:paraId="50787C0D" w14:textId="77777777" w:rsidR="00396DB7" w:rsidRPr="00B9320C" w:rsidRDefault="00396DB7" w:rsidP="00872B29">
            <w:pPr>
              <w:cnfStyle w:val="000000000000" w:firstRow="0" w:lastRow="0" w:firstColumn="0" w:lastColumn="0" w:oddVBand="0" w:evenVBand="0" w:oddHBand="0" w:evenHBand="0" w:firstRowFirstColumn="0" w:firstRowLastColumn="0" w:lastRowFirstColumn="0" w:lastRowLastColumn="0"/>
            </w:pPr>
            <w:r w:rsidRPr="00B9320C">
              <w:t>0..1</w:t>
            </w:r>
          </w:p>
        </w:tc>
        <w:tc>
          <w:tcPr>
            <w:tcW w:w="517" w:type="pct"/>
          </w:tcPr>
          <w:p w14:paraId="393BDC16" w14:textId="77777777" w:rsidR="00396DB7" w:rsidRPr="00B9320C" w:rsidRDefault="00396DB7"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B9320C">
              <w:rPr>
                <w:rFonts w:cstheme="minorHAnsi"/>
                <w:color w:val="000000"/>
              </w:rPr>
              <w:t>false</w:t>
            </w:r>
          </w:p>
        </w:tc>
        <w:tc>
          <w:tcPr>
            <w:tcW w:w="1325" w:type="pct"/>
          </w:tcPr>
          <w:p w14:paraId="4876F7E8" w14:textId="39F761E9" w:rsidR="00396DB7" w:rsidRPr="00B9320C" w:rsidRDefault="00396DB7" w:rsidP="00872B2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This represents the epoch, version, and release fields as a single version string. </w:t>
            </w:r>
            <w:r w:rsidRPr="00DE3F7B">
              <w:rPr>
                <w:rFonts w:cstheme="minorHAnsi"/>
                <w:color w:val="000000"/>
              </w:rPr>
              <w:t>It has the form "EPOCH</w:t>
            </w:r>
            <w:proofErr w:type="gramStart"/>
            <w:r w:rsidRPr="00DE3F7B">
              <w:rPr>
                <w:rFonts w:cstheme="minorHAnsi"/>
                <w:color w:val="000000"/>
              </w:rPr>
              <w:t>:VERSION</w:t>
            </w:r>
            <w:proofErr w:type="gramEnd"/>
            <w:r w:rsidRPr="00DE3F7B">
              <w:rPr>
                <w:rFonts w:cstheme="minorHAnsi"/>
                <w:color w:val="000000"/>
              </w:rPr>
              <w:t xml:space="preserve">-RELEASE". Note that a null epoch (or '(none)' as returned by </w:t>
            </w:r>
            <w:r w:rsidRPr="006B4A95">
              <w:rPr>
                <w:rFonts w:ascii="Courier New" w:hAnsi="Courier New" w:cs="Courier New"/>
                <w:color w:val="000000"/>
              </w:rPr>
              <w:t>rpm</w:t>
            </w:r>
            <w:r w:rsidRPr="00DE3F7B">
              <w:rPr>
                <w:rFonts w:cstheme="minorHAnsi"/>
                <w:color w:val="000000"/>
              </w:rPr>
              <w:t xml:space="preserve">) is equivalent to '0' and would hence have the </w:t>
            </w:r>
            <w:r w:rsidRPr="00DE3F7B">
              <w:rPr>
                <w:rFonts w:cstheme="minorHAnsi"/>
                <w:color w:val="000000"/>
              </w:rPr>
              <w:lastRenderedPageBreak/>
              <w:t>form 0</w:t>
            </w:r>
            <w:proofErr w:type="gramStart"/>
            <w:r w:rsidRPr="00DE3F7B">
              <w:rPr>
                <w:rFonts w:cstheme="minorHAnsi"/>
                <w:color w:val="000000"/>
              </w:rPr>
              <w:t>:VERSION</w:t>
            </w:r>
            <w:proofErr w:type="gramEnd"/>
            <w:r w:rsidRPr="00DE3F7B">
              <w:rPr>
                <w:rFonts w:cstheme="minorHAnsi"/>
                <w:color w:val="000000"/>
              </w:rPr>
              <w:t>-RELEASE</w:t>
            </w:r>
            <w:r w:rsidR="00B7197B">
              <w:rPr>
                <w:rStyle w:val="FootnoteReference"/>
                <w:rFonts w:cstheme="minorHAnsi"/>
                <w:color w:val="000000"/>
              </w:rPr>
              <w:footnoteReference w:id="60"/>
            </w:r>
            <w:r w:rsidRPr="00DE3F7B">
              <w:rPr>
                <w:rFonts w:cstheme="minorHAnsi"/>
                <w:color w:val="000000"/>
              </w:rPr>
              <w:t>.</w:t>
            </w:r>
          </w:p>
        </w:tc>
      </w:tr>
    </w:tbl>
    <w:p w14:paraId="0F3BAFF2" w14:textId="77777777" w:rsidR="00792765" w:rsidRDefault="00792765" w:rsidP="00792765"/>
    <w:p w14:paraId="7FD99699" w14:textId="77777777" w:rsidR="001D36CD" w:rsidRDefault="001D36CD" w:rsidP="00792765"/>
    <w:p w14:paraId="59737AEB" w14:textId="77777777" w:rsidR="00940206" w:rsidRDefault="00940206" w:rsidP="00792765"/>
    <w:p w14:paraId="3E3F75A5" w14:textId="51AC74AE" w:rsidR="008F7382" w:rsidDel="009B1D2F" w:rsidRDefault="008F7382" w:rsidP="00792765">
      <w:pPr>
        <w:rPr>
          <w:del w:id="50" w:author="MITRE" w:date="2012-06-15T14:04:00Z"/>
        </w:rPr>
      </w:pPr>
    </w:p>
    <w:p w14:paraId="2391007A" w14:textId="60051FA9" w:rsidR="008F7382" w:rsidDel="009B1D2F" w:rsidRDefault="008F7382" w:rsidP="00792765">
      <w:pPr>
        <w:rPr>
          <w:del w:id="51" w:author="MITRE" w:date="2012-06-15T14:04:00Z"/>
        </w:rPr>
      </w:pPr>
    </w:p>
    <w:p w14:paraId="0CCC1161" w14:textId="3F9C782D" w:rsidR="008F7382" w:rsidDel="009B1D2F" w:rsidRDefault="008F7382" w:rsidP="00792765">
      <w:pPr>
        <w:rPr>
          <w:del w:id="52" w:author="MITRE" w:date="2012-06-15T14:04:00Z"/>
        </w:rPr>
      </w:pPr>
    </w:p>
    <w:p w14:paraId="0BC36D8A" w14:textId="70BB31C2" w:rsidR="008F7382" w:rsidDel="009B1D2F" w:rsidRDefault="008F7382" w:rsidP="00792765">
      <w:pPr>
        <w:rPr>
          <w:del w:id="53" w:author="MITRE" w:date="2012-06-15T14:04:00Z"/>
        </w:rPr>
      </w:pPr>
    </w:p>
    <w:p w14:paraId="634DFC8E" w14:textId="5870D064" w:rsidR="008F7382" w:rsidDel="009B1D2F" w:rsidRDefault="008F7382" w:rsidP="00792765">
      <w:pPr>
        <w:rPr>
          <w:del w:id="54" w:author="MITRE" w:date="2012-06-15T14:04:00Z"/>
        </w:rPr>
      </w:pPr>
    </w:p>
    <w:p w14:paraId="41DEC0FB" w14:textId="7AF78256" w:rsidR="008F7382" w:rsidDel="009B1D2F" w:rsidRDefault="008F7382" w:rsidP="00792765">
      <w:pPr>
        <w:rPr>
          <w:del w:id="55" w:author="MITRE" w:date="2012-06-15T14:04:00Z"/>
        </w:rPr>
      </w:pPr>
    </w:p>
    <w:p w14:paraId="199E3E85" w14:textId="045020AC" w:rsidR="008F7382" w:rsidDel="009B1D2F" w:rsidRDefault="008F7382" w:rsidP="00792765">
      <w:pPr>
        <w:rPr>
          <w:del w:id="56" w:author="MITRE" w:date="2012-06-15T14:04:00Z"/>
        </w:rPr>
      </w:pPr>
    </w:p>
    <w:p w14:paraId="66D125EB" w14:textId="11020AAE" w:rsidR="008F7382" w:rsidDel="009B1D2F" w:rsidRDefault="008F7382" w:rsidP="00792765">
      <w:pPr>
        <w:rPr>
          <w:del w:id="57" w:author="MITRE" w:date="2012-06-15T14:04:00Z"/>
        </w:rPr>
      </w:pPr>
    </w:p>
    <w:p w14:paraId="00A88BA8" w14:textId="16605E6D" w:rsidR="008F7382" w:rsidDel="009B1D2F" w:rsidRDefault="008F7382" w:rsidP="00792765">
      <w:pPr>
        <w:rPr>
          <w:del w:id="58" w:author="MITRE" w:date="2012-06-15T14:04:00Z"/>
        </w:rPr>
      </w:pPr>
    </w:p>
    <w:p w14:paraId="5D0252FE" w14:textId="0A132B55" w:rsidR="008F7382" w:rsidDel="009B1D2F" w:rsidRDefault="008F7382" w:rsidP="00792765">
      <w:pPr>
        <w:rPr>
          <w:del w:id="59" w:author="MITRE" w:date="2012-06-15T14:04:00Z"/>
        </w:rPr>
      </w:pPr>
    </w:p>
    <w:p w14:paraId="3D36C57F" w14:textId="1C72040B" w:rsidR="008F7382" w:rsidDel="009B1D2F" w:rsidRDefault="008F7382" w:rsidP="00792765">
      <w:pPr>
        <w:rPr>
          <w:del w:id="60" w:author="MITRE" w:date="2012-06-15T14:04:00Z"/>
        </w:rPr>
      </w:pPr>
    </w:p>
    <w:p w14:paraId="79437BAA" w14:textId="5D11DB42" w:rsidR="008F7382" w:rsidDel="009B1D2F" w:rsidRDefault="008F7382" w:rsidP="00792765">
      <w:pPr>
        <w:rPr>
          <w:del w:id="61" w:author="MITRE" w:date="2012-06-15T14:04:00Z"/>
        </w:rPr>
      </w:pPr>
    </w:p>
    <w:p w14:paraId="2CEC237E" w14:textId="111554D6" w:rsidR="008F7382" w:rsidDel="009B1D2F" w:rsidRDefault="008F7382" w:rsidP="00792765">
      <w:pPr>
        <w:rPr>
          <w:del w:id="62" w:author="MITRE" w:date="2012-06-15T14:04:00Z"/>
        </w:rPr>
      </w:pPr>
    </w:p>
    <w:p w14:paraId="7A1A60A0" w14:textId="7A6451C2" w:rsidR="008F7382" w:rsidDel="009B1D2F" w:rsidRDefault="008F7382" w:rsidP="00792765">
      <w:pPr>
        <w:rPr>
          <w:del w:id="63" w:author="MITRE" w:date="2012-06-15T14:04:00Z"/>
        </w:rPr>
      </w:pPr>
    </w:p>
    <w:p w14:paraId="60F9E1BE" w14:textId="75A16C45" w:rsidR="008F7382" w:rsidDel="009B1D2F" w:rsidRDefault="008F7382" w:rsidP="00792765">
      <w:pPr>
        <w:rPr>
          <w:del w:id="64" w:author="MITRE" w:date="2012-06-15T14:04:00Z"/>
        </w:rPr>
      </w:pPr>
    </w:p>
    <w:p w14:paraId="6D562D88" w14:textId="4CC38961" w:rsidR="008F7382" w:rsidDel="009B1D2F" w:rsidRDefault="008F7382" w:rsidP="00792765">
      <w:pPr>
        <w:rPr>
          <w:del w:id="65" w:author="MITRE" w:date="2012-06-15T14:04:00Z"/>
        </w:rPr>
      </w:pPr>
    </w:p>
    <w:p w14:paraId="1E1DAFBF" w14:textId="047A20E3" w:rsidR="008F7382" w:rsidDel="009B1D2F" w:rsidRDefault="008F7382" w:rsidP="00792765">
      <w:pPr>
        <w:rPr>
          <w:del w:id="66" w:author="MITRE" w:date="2012-06-15T14:04:00Z"/>
        </w:rPr>
      </w:pPr>
    </w:p>
    <w:p w14:paraId="73EBF73E" w14:textId="5C4C655A" w:rsidR="008F7382" w:rsidDel="009B1D2F" w:rsidRDefault="008F7382" w:rsidP="00792765">
      <w:pPr>
        <w:rPr>
          <w:del w:id="67" w:author="MITRE" w:date="2012-06-15T14:04:00Z"/>
        </w:rPr>
      </w:pPr>
    </w:p>
    <w:p w14:paraId="3E7902F4" w14:textId="79D91312" w:rsidR="008F7382" w:rsidDel="009B1D2F" w:rsidRDefault="008F7382" w:rsidP="00792765">
      <w:pPr>
        <w:rPr>
          <w:del w:id="68" w:author="MITRE" w:date="2012-06-15T14:04:00Z"/>
        </w:rPr>
      </w:pPr>
    </w:p>
    <w:p w14:paraId="4373272D" w14:textId="17BD9087" w:rsidR="008F7382" w:rsidDel="009B1D2F" w:rsidRDefault="008F7382" w:rsidP="00792765">
      <w:pPr>
        <w:rPr>
          <w:del w:id="69" w:author="MITRE" w:date="2012-06-15T14:04:00Z"/>
        </w:rPr>
      </w:pPr>
    </w:p>
    <w:p w14:paraId="33B2CFB3" w14:textId="5E5E4F9A" w:rsidR="008F7382" w:rsidDel="009B1D2F" w:rsidRDefault="008F7382" w:rsidP="00792765">
      <w:pPr>
        <w:rPr>
          <w:del w:id="70" w:author="MITRE" w:date="2012-06-15T14:04:00Z"/>
        </w:rPr>
      </w:pPr>
    </w:p>
    <w:p w14:paraId="6DD6E482" w14:textId="6320A880" w:rsidR="008F7382" w:rsidDel="009B1D2F" w:rsidRDefault="008F7382" w:rsidP="00792765">
      <w:pPr>
        <w:rPr>
          <w:del w:id="71" w:author="MITRE" w:date="2012-06-15T14:04:00Z"/>
        </w:rPr>
      </w:pPr>
    </w:p>
    <w:p w14:paraId="6809514D" w14:textId="76ED235E" w:rsidR="008F7382" w:rsidDel="009B1D2F" w:rsidRDefault="008F7382" w:rsidP="00792765">
      <w:pPr>
        <w:rPr>
          <w:del w:id="72" w:author="MITRE" w:date="2012-06-15T14:04:00Z"/>
        </w:rPr>
      </w:pPr>
    </w:p>
    <w:p w14:paraId="4880DD66" w14:textId="0272CA6F" w:rsidR="008F7382" w:rsidDel="009B1D2F" w:rsidRDefault="008F7382" w:rsidP="00792765">
      <w:pPr>
        <w:rPr>
          <w:del w:id="73" w:author="MITRE" w:date="2012-06-15T14:04:00Z"/>
        </w:rPr>
      </w:pPr>
    </w:p>
    <w:p w14:paraId="12BA7783" w14:textId="08CCAC6A" w:rsidR="008F7382" w:rsidDel="009B1D2F" w:rsidRDefault="008F7382" w:rsidP="00792765">
      <w:pPr>
        <w:rPr>
          <w:del w:id="74" w:author="MITRE" w:date="2012-06-15T14:04:00Z"/>
        </w:rPr>
      </w:pPr>
    </w:p>
    <w:p w14:paraId="16878DD2" w14:textId="2EFF18CE" w:rsidR="008F7382" w:rsidDel="009B1D2F" w:rsidRDefault="008F7382" w:rsidP="00792765">
      <w:pPr>
        <w:rPr>
          <w:del w:id="75" w:author="MITRE" w:date="2012-06-15T14:04:00Z"/>
        </w:rPr>
      </w:pPr>
    </w:p>
    <w:p w14:paraId="695871BA" w14:textId="0B676D72" w:rsidR="008F7382" w:rsidDel="009B1D2F" w:rsidRDefault="008F7382" w:rsidP="00792765">
      <w:pPr>
        <w:rPr>
          <w:del w:id="76" w:author="MITRE" w:date="2012-06-15T14:04:00Z"/>
        </w:rPr>
      </w:pPr>
    </w:p>
    <w:p w14:paraId="010FCE81" w14:textId="19DE781C" w:rsidR="008F7382" w:rsidDel="009B1D2F" w:rsidRDefault="008F7382" w:rsidP="00792765">
      <w:pPr>
        <w:rPr>
          <w:del w:id="77" w:author="MITRE" w:date="2012-06-15T14:04:00Z"/>
        </w:rPr>
      </w:pPr>
    </w:p>
    <w:p w14:paraId="5671EDD9" w14:textId="06B28329" w:rsidR="008F7382" w:rsidDel="009B1D2F" w:rsidRDefault="008F7382" w:rsidP="00792765">
      <w:pPr>
        <w:rPr>
          <w:del w:id="78" w:author="MITRE" w:date="2012-06-15T14:04:00Z"/>
        </w:rPr>
      </w:pPr>
    </w:p>
    <w:p w14:paraId="6BBE8681" w14:textId="095E617A" w:rsidR="008F7382" w:rsidDel="009B1D2F" w:rsidRDefault="008F7382" w:rsidP="00792765">
      <w:pPr>
        <w:rPr>
          <w:del w:id="79" w:author="MITRE" w:date="2012-06-15T14:04:00Z"/>
        </w:rPr>
      </w:pPr>
    </w:p>
    <w:p w14:paraId="073B0504" w14:textId="04CE292D" w:rsidR="008F7382" w:rsidDel="009B1D2F" w:rsidRDefault="008F7382" w:rsidP="00792765">
      <w:pPr>
        <w:rPr>
          <w:del w:id="80" w:author="MITRE" w:date="2012-06-15T14:04:00Z"/>
        </w:rPr>
      </w:pPr>
    </w:p>
    <w:p w14:paraId="7E3C318E" w14:textId="740E66BE" w:rsidR="008F7382" w:rsidDel="009B1D2F" w:rsidRDefault="008F7382" w:rsidP="00792765">
      <w:pPr>
        <w:rPr>
          <w:del w:id="81" w:author="MITRE" w:date="2012-06-15T14:04:00Z"/>
        </w:rPr>
      </w:pPr>
    </w:p>
    <w:p w14:paraId="6646233F" w14:textId="678882D7" w:rsidR="00940206" w:rsidDel="009B1D2F" w:rsidRDefault="00940206" w:rsidP="00792765">
      <w:pPr>
        <w:rPr>
          <w:del w:id="82" w:author="MITRE" w:date="2012-06-15T14:04:00Z"/>
        </w:rPr>
      </w:pPr>
    </w:p>
    <w:p w14:paraId="2BC32219" w14:textId="7B10656B" w:rsidR="00940206" w:rsidRDefault="000D42D3" w:rsidP="00B665F0">
      <w:pPr>
        <w:pStyle w:val="Heading2"/>
        <w:numPr>
          <w:ilvl w:val="1"/>
          <w:numId w:val="32"/>
        </w:numPr>
      </w:pPr>
      <w:bookmarkStart w:id="83" w:name="_Toc322096732"/>
      <w:proofErr w:type="spellStart"/>
      <w:proofErr w:type="gramStart"/>
      <w:r>
        <w:t>linu</w:t>
      </w:r>
      <w:r w:rsidR="00940206">
        <w:t>x-def:</w:t>
      </w:r>
      <w:proofErr w:type="gramEnd"/>
      <w:r w:rsidR="001E1EF1">
        <w:t>partition</w:t>
      </w:r>
      <w:r w:rsidR="00940206">
        <w:t>_test</w:t>
      </w:r>
      <w:bookmarkEnd w:id="83"/>
      <w:proofErr w:type="spellEnd"/>
    </w:p>
    <w:p w14:paraId="77FFD65F" w14:textId="5FB9CE76" w:rsidR="00940206" w:rsidRDefault="00940206" w:rsidP="00940206">
      <w:r>
        <w:t xml:space="preserve">The </w:t>
      </w:r>
      <w:proofErr w:type="spellStart"/>
      <w:r w:rsidR="001E1EF1">
        <w:rPr>
          <w:rFonts w:ascii="Courier New" w:hAnsi="Courier New"/>
        </w:rPr>
        <w:t>partition</w:t>
      </w:r>
      <w:r w:rsidRPr="004A31A8">
        <w:rPr>
          <w:rFonts w:ascii="Courier New" w:hAnsi="Courier New"/>
        </w:rPr>
        <w:t>_test</w:t>
      </w:r>
      <w:proofErr w:type="spellEnd"/>
      <w:r w:rsidR="00677421">
        <w:t xml:space="preserve"> is used to make assertions about partition information</w:t>
      </w:r>
      <w:r w:rsidR="00F07CE0">
        <w:rPr>
          <w:rStyle w:val="FootnoteReference"/>
          <w:rFonts w:cstheme="minorHAnsi"/>
          <w:color w:val="000000"/>
        </w:rPr>
        <w:footnoteReference w:id="61"/>
      </w:r>
      <w:r>
        <w:t xml:space="preserve"> </w:t>
      </w:r>
      <w:r w:rsidR="00677421">
        <w:t xml:space="preserve">on </w:t>
      </w:r>
      <w:r w:rsidR="009B1D2F">
        <w:t xml:space="preserve">Linux </w:t>
      </w:r>
      <w:r>
        <w:t>systems</w:t>
      </w:r>
      <w:r w:rsidR="00677421">
        <w:t>.</w:t>
      </w:r>
      <w:r>
        <w:t xml:space="preserve"> </w:t>
      </w:r>
      <w:r w:rsidRPr="00A3243D">
        <w:rPr>
          <w:rFonts w:cstheme="minorHAnsi"/>
        </w:rPr>
        <w:t>T</w:t>
      </w:r>
      <w:r w:rsidRPr="00A3243D">
        <w:t xml:space="preserve">he </w:t>
      </w:r>
      <w:proofErr w:type="spellStart"/>
      <w:r w:rsidR="00677421">
        <w:rPr>
          <w:rFonts w:ascii="Courier New" w:hAnsi="Courier New"/>
        </w:rPr>
        <w:t>partition</w:t>
      </w:r>
      <w:r w:rsidRPr="004A31A8">
        <w:rPr>
          <w:rFonts w:ascii="Courier New" w:hAnsi="Courier New"/>
        </w:rPr>
        <w:t>_test</w:t>
      </w:r>
      <w:proofErr w:type="spellEnd"/>
      <w:r>
        <w:t xml:space="preserve"> </w:t>
      </w:r>
      <w:r w:rsidRPr="00A3243D">
        <w:t xml:space="preserve">MUST reference one </w:t>
      </w:r>
      <w:proofErr w:type="spellStart"/>
      <w:r w:rsidR="00677421">
        <w:rPr>
          <w:rFonts w:ascii="Courier New" w:hAnsi="Courier New"/>
        </w:rPr>
        <w:t>partition</w:t>
      </w:r>
      <w:r w:rsidRPr="004A31A8">
        <w:rPr>
          <w:rFonts w:ascii="Courier New" w:hAnsi="Courier New"/>
        </w:rPr>
        <w:t>_object</w:t>
      </w:r>
      <w:proofErr w:type="spellEnd"/>
      <w:r w:rsidRPr="00A3243D">
        <w:t xml:space="preserve"> and zero or more </w:t>
      </w:r>
      <w:proofErr w:type="spellStart"/>
      <w:r w:rsidR="00677421">
        <w:rPr>
          <w:rFonts w:ascii="Courier New" w:hAnsi="Courier New"/>
        </w:rPr>
        <w:t>partition</w:t>
      </w:r>
      <w:r w:rsidRPr="004A31A8">
        <w:rPr>
          <w:rFonts w:ascii="Courier New" w:hAnsi="Courier New"/>
        </w:rPr>
        <w:t>_states</w:t>
      </w:r>
      <w:proofErr w:type="spellEnd"/>
      <w:r w:rsidRPr="00A3243D">
        <w:t>.</w:t>
      </w:r>
    </w:p>
    <w:p w14:paraId="2CCFEAAE" w14:textId="77777777" w:rsidR="00940206" w:rsidRPr="00B9320C" w:rsidRDefault="00E86888" w:rsidP="00940206">
      <w:pPr>
        <w:jc w:val="center"/>
      </w:pPr>
      <w:r w:rsidRPr="00B9320C">
        <w:object w:dxaOrig="6520" w:dyaOrig="3597" w14:anchorId="46832F09">
          <v:shape id="_x0000_i1033" type="#_x0000_t75" style="width:326.6pt;height:180.35pt" o:ole="">
            <v:imagedata r:id="rId29" o:title=""/>
          </v:shape>
          <o:OLEObject Type="Embed" ProgID="Visio.Drawing.11" ShapeID="_x0000_i1033" DrawAspect="Content" ObjectID="_1406962763" r:id="rId30"/>
        </w:object>
      </w:r>
    </w:p>
    <w:p w14:paraId="3F6AEBE7" w14:textId="77777777" w:rsidR="00940206" w:rsidRDefault="00940206" w:rsidP="00B665F0">
      <w:pPr>
        <w:pStyle w:val="Heading3"/>
        <w:numPr>
          <w:ilvl w:val="2"/>
          <w:numId w:val="32"/>
        </w:numPr>
        <w:rPr>
          <w:rStyle w:val="Emphasis"/>
          <w:i w:val="0"/>
          <w:iCs w:val="0"/>
        </w:rPr>
      </w:pPr>
      <w:bookmarkStart w:id="84" w:name="_Toc322096733"/>
      <w:r w:rsidRPr="00B9320C">
        <w:rPr>
          <w:rStyle w:val="Emphasis"/>
          <w:i w:val="0"/>
          <w:iCs w:val="0"/>
        </w:rPr>
        <w:lastRenderedPageBreak/>
        <w:t>Known Supported Platforms</w:t>
      </w:r>
      <w:bookmarkEnd w:id="84"/>
    </w:p>
    <w:p w14:paraId="468E7D9F" w14:textId="1ADC55FE" w:rsidR="009B1D2F" w:rsidRPr="00166B54" w:rsidRDefault="009B1D2F" w:rsidP="00166B54">
      <w:pPr>
        <w:pStyle w:val="ListParagraph"/>
        <w:numPr>
          <w:ilvl w:val="0"/>
          <w:numId w:val="33"/>
        </w:numPr>
      </w:pPr>
      <w:r>
        <w:t>Red Hat Enterprise Linux 5</w:t>
      </w:r>
    </w:p>
    <w:p w14:paraId="03E8DCD5" w14:textId="77777777" w:rsidR="00940206" w:rsidRPr="00B9320C" w:rsidRDefault="00677421" w:rsidP="00B665F0">
      <w:pPr>
        <w:pStyle w:val="Heading2"/>
        <w:numPr>
          <w:ilvl w:val="1"/>
          <w:numId w:val="32"/>
        </w:numPr>
      </w:pPr>
      <w:bookmarkStart w:id="85" w:name="_Toc322096734"/>
      <w:proofErr w:type="spellStart"/>
      <w:proofErr w:type="gramStart"/>
      <w:r w:rsidRPr="00B9320C">
        <w:t>linux</w:t>
      </w:r>
      <w:r w:rsidR="00940206" w:rsidRPr="00B9320C">
        <w:t>-def:</w:t>
      </w:r>
      <w:proofErr w:type="gramEnd"/>
      <w:r w:rsidRPr="00B9320C">
        <w:t>partition</w:t>
      </w:r>
      <w:r w:rsidR="00940206" w:rsidRPr="00B9320C">
        <w:t>_object</w:t>
      </w:r>
      <w:bookmarkEnd w:id="85"/>
      <w:proofErr w:type="spellEnd"/>
    </w:p>
    <w:p w14:paraId="176C77AD" w14:textId="77777777" w:rsidR="00940206" w:rsidRDefault="00940206" w:rsidP="00940206">
      <w:r w:rsidRPr="005F2E1E">
        <w:t xml:space="preserve">The </w:t>
      </w:r>
      <w:proofErr w:type="spellStart"/>
      <w:r w:rsidR="00677421">
        <w:rPr>
          <w:rFonts w:ascii="Courier New" w:hAnsi="Courier New"/>
        </w:rPr>
        <w:t>partition</w:t>
      </w:r>
      <w:r w:rsidR="009613F7" w:rsidRPr="004A31A8">
        <w:rPr>
          <w:rFonts w:ascii="Courier New" w:hAnsi="Courier New"/>
        </w:rPr>
        <w:t>_object</w:t>
      </w:r>
      <w:proofErr w:type="spellEnd"/>
      <w:r w:rsidR="009613F7" w:rsidRPr="00A3243D">
        <w:t xml:space="preserve"> </w:t>
      </w:r>
      <w:r>
        <w:t>construct</w:t>
      </w:r>
      <w:r w:rsidRPr="005F2E1E">
        <w:t xml:space="preserve"> define</w:t>
      </w:r>
      <w:r>
        <w:t>s</w:t>
      </w:r>
      <w:r w:rsidRPr="005F2E1E">
        <w:t xml:space="preserve"> the </w:t>
      </w:r>
      <w:r>
        <w:t xml:space="preserve">set of </w:t>
      </w:r>
      <w:r w:rsidR="009B69BC">
        <w:t>partitions</w:t>
      </w:r>
      <w:r w:rsidR="009613F7">
        <w:t xml:space="preserve"> w</w:t>
      </w:r>
      <w:r>
        <w:t xml:space="preserve">hose associated system state information should be collected and represented as </w:t>
      </w:r>
      <w:proofErr w:type="spellStart"/>
      <w:r w:rsidR="009B69BC">
        <w:rPr>
          <w:rFonts w:ascii="Courier New" w:hAnsi="Courier New"/>
        </w:rPr>
        <w:t>partition</w:t>
      </w:r>
      <w:r w:rsidRPr="004A31A8">
        <w:rPr>
          <w:rFonts w:ascii="Courier New" w:hAnsi="Courier New"/>
        </w:rPr>
        <w:t>_items</w:t>
      </w:r>
      <w:proofErr w:type="spellEnd"/>
      <w:r w:rsidRPr="005F2E1E">
        <w:t>.</w:t>
      </w:r>
    </w:p>
    <w:p w14:paraId="3737E657" w14:textId="77777777" w:rsidR="00940206" w:rsidRDefault="00114120" w:rsidP="00940206">
      <w:pPr>
        <w:jc w:val="center"/>
        <w:rPr>
          <w:ins w:id="86" w:author="MITRE" w:date="2012-06-15T14:07:00Z"/>
        </w:rPr>
      </w:pPr>
      <w:r>
        <w:object w:dxaOrig="5856" w:dyaOrig="3343" w14:anchorId="31B04C41">
          <v:shape id="_x0000_i1034" type="#_x0000_t75" style="width:293.2pt;height:167.75pt" o:ole="">
            <v:imagedata r:id="rId31" o:title=""/>
          </v:shape>
          <o:OLEObject Type="Embed" ProgID="Visio.Drawing.11" ShapeID="_x0000_i1034" DrawAspect="Content" ObjectID="_1406962764" r:id="rId32"/>
        </w:object>
      </w:r>
    </w:p>
    <w:p w14:paraId="4C5733E7" w14:textId="77777777" w:rsidR="009B1D2F" w:rsidRDefault="009B1D2F" w:rsidP="00940206">
      <w:pPr>
        <w:jc w:val="center"/>
        <w:rPr>
          <w:ins w:id="87" w:author="MITRE" w:date="2012-06-15T14:07:00Z"/>
        </w:rPr>
      </w:pPr>
    </w:p>
    <w:p w14:paraId="486F00EE" w14:textId="77777777" w:rsidR="009B1D2F" w:rsidRDefault="009B1D2F" w:rsidP="00940206">
      <w:pPr>
        <w:jc w:val="center"/>
        <w:rPr>
          <w:ins w:id="88" w:author="MITRE" w:date="2012-06-15T14:07:00Z"/>
        </w:rPr>
      </w:pPr>
    </w:p>
    <w:p w14:paraId="65838665" w14:textId="77777777" w:rsidR="009B1D2F" w:rsidRDefault="009B1D2F" w:rsidP="00940206">
      <w:pPr>
        <w:jc w:val="center"/>
      </w:pPr>
    </w:p>
    <w:tbl>
      <w:tblPr>
        <w:tblStyle w:val="LightList1"/>
        <w:tblW w:w="0" w:type="auto"/>
        <w:tblBorders>
          <w:insideH w:val="single" w:sz="8" w:space="0" w:color="000000" w:themeColor="text1"/>
          <w:insideV w:val="single" w:sz="4" w:space="0" w:color="auto"/>
        </w:tblBorders>
        <w:tblLook w:val="04A0" w:firstRow="1" w:lastRow="0" w:firstColumn="1" w:lastColumn="0" w:noHBand="0" w:noVBand="1"/>
      </w:tblPr>
      <w:tblGrid>
        <w:gridCol w:w="1420"/>
        <w:gridCol w:w="2280"/>
        <w:gridCol w:w="1264"/>
        <w:gridCol w:w="915"/>
        <w:gridCol w:w="3697"/>
      </w:tblGrid>
      <w:tr w:rsidR="00940206" w14:paraId="38F6B25B" w14:textId="77777777" w:rsidTr="00961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C5DCF" w14:textId="77777777" w:rsidR="00940206" w:rsidRDefault="00940206" w:rsidP="009613F7">
            <w:pPr>
              <w:jc w:val="center"/>
              <w:rPr>
                <w:b w:val="0"/>
                <w:bCs w:val="0"/>
              </w:rPr>
            </w:pPr>
            <w:r>
              <w:t>Property</w:t>
            </w:r>
          </w:p>
        </w:tc>
        <w:tc>
          <w:tcPr>
            <w:tcW w:w="0" w:type="auto"/>
          </w:tcPr>
          <w:p w14:paraId="01F7D5F9"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0" w:type="auto"/>
          </w:tcPr>
          <w:p w14:paraId="1BD86A08"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0" w:type="auto"/>
          </w:tcPr>
          <w:p w14:paraId="58686DB4"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0" w:type="auto"/>
          </w:tcPr>
          <w:p w14:paraId="39457718"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40206" w:rsidRPr="009F2226" w14:paraId="593BB337" w14:textId="77777777" w:rsidTr="009613F7">
        <w:trPr>
          <w:cnfStyle w:val="000000100000" w:firstRow="0" w:lastRow="0" w:firstColumn="0" w:lastColumn="0" w:oddVBand="0" w:evenVBand="0" w:oddHBand="1" w:evenHBand="0" w:firstRowFirstColumn="0" w:firstRowLastColumn="0" w:lastRowFirstColumn="0" w:lastRowLastColumn="0"/>
          <w:trHeight w:val="1438"/>
        </w:trPr>
        <w:tc>
          <w:tcPr>
            <w:cnfStyle w:val="001000000000" w:firstRow="0" w:lastRow="0" w:firstColumn="1" w:lastColumn="0" w:oddVBand="0" w:evenVBand="0" w:oddHBand="0" w:evenHBand="0" w:firstRowFirstColumn="0" w:firstRowLastColumn="0" w:lastRowFirstColumn="0" w:lastRowLastColumn="0"/>
            <w:tcW w:w="0" w:type="auto"/>
          </w:tcPr>
          <w:p w14:paraId="6B251058" w14:textId="77777777" w:rsidR="00940206" w:rsidRDefault="00940206" w:rsidP="009613F7">
            <w:r>
              <w:t>set</w:t>
            </w:r>
          </w:p>
        </w:tc>
        <w:tc>
          <w:tcPr>
            <w:tcW w:w="0" w:type="auto"/>
          </w:tcPr>
          <w:p w14:paraId="07F0DE28"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proofErr w:type="spellStart"/>
            <w:r>
              <w:t>oval-def:set</w:t>
            </w:r>
            <w:proofErr w:type="spellEnd"/>
          </w:p>
        </w:tc>
        <w:tc>
          <w:tcPr>
            <w:tcW w:w="0" w:type="auto"/>
          </w:tcPr>
          <w:p w14:paraId="3E876472"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r>
              <w:t>0..1</w:t>
            </w:r>
          </w:p>
        </w:tc>
        <w:tc>
          <w:tcPr>
            <w:tcW w:w="0" w:type="auto"/>
          </w:tcPr>
          <w:p w14:paraId="6B2540EE"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r>
              <w:t>false</w:t>
            </w:r>
          </w:p>
        </w:tc>
        <w:tc>
          <w:tcPr>
            <w:tcW w:w="0" w:type="auto"/>
          </w:tcPr>
          <w:p w14:paraId="0F38CA4C"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r>
              <w:t>E</w:t>
            </w:r>
            <w:r w:rsidRPr="008A4855">
              <w:t>nables the</w:t>
            </w:r>
            <w:r w:rsidRPr="00523EAD">
              <w:t xml:space="preserve"> expression of complex </w:t>
            </w:r>
            <w:proofErr w:type="spellStart"/>
            <w:r w:rsidR="009B69BC">
              <w:rPr>
                <w:rFonts w:ascii="Courier New" w:hAnsi="Courier New"/>
              </w:rPr>
              <w:t>partition</w:t>
            </w:r>
            <w:r w:rsidRPr="004A31A8">
              <w:rPr>
                <w:rFonts w:ascii="Courier New" w:hAnsi="Courier New"/>
              </w:rPr>
              <w:t>_objects</w:t>
            </w:r>
            <w:proofErr w:type="spellEnd"/>
            <w:r w:rsidRPr="00634E48">
              <w:t xml:space="preserve"> that are the result of logically combining and filtering the </w:t>
            </w:r>
            <w:proofErr w:type="spellStart"/>
            <w:r w:rsidR="009B69BC">
              <w:rPr>
                <w:rFonts w:ascii="Courier New" w:hAnsi="Courier New"/>
              </w:rPr>
              <w:t>partition</w:t>
            </w:r>
            <w:r w:rsidRPr="004A31A8">
              <w:rPr>
                <w:rFonts w:ascii="Courier New" w:hAnsi="Courier New"/>
              </w:rPr>
              <w:t>_items</w:t>
            </w:r>
            <w:proofErr w:type="spellEnd"/>
            <w:r w:rsidRPr="00634E48">
              <w:t xml:space="preserve"> that are identified by one or more </w:t>
            </w:r>
            <w:proofErr w:type="spellStart"/>
            <w:r w:rsidR="009B69BC">
              <w:rPr>
                <w:rFonts w:ascii="Courier New" w:hAnsi="Courier New"/>
              </w:rPr>
              <w:t>partition</w:t>
            </w:r>
            <w:r w:rsidRPr="004A31A8">
              <w:rPr>
                <w:rFonts w:ascii="Courier New" w:hAnsi="Courier New"/>
              </w:rPr>
              <w:t>_objects</w:t>
            </w:r>
            <w:proofErr w:type="spellEnd"/>
            <w:r w:rsidRPr="00634E48">
              <w:t>.</w:t>
            </w:r>
            <w:r>
              <w:t xml:space="preserve">  </w:t>
            </w:r>
          </w:p>
          <w:p w14:paraId="10B58560"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p>
          <w:p w14:paraId="1ECA7D75" w14:textId="14EABEC9" w:rsidR="00940206" w:rsidRDefault="00940206" w:rsidP="009613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t>Please see the OVAL Language Specification</w:t>
            </w:r>
            <w:ins w:id="89" w:author="MITRE" w:date="2012-06-15T14:07:00Z">
              <w:r w:rsidR="00C768EA">
                <w:t xml:space="preserve"> [2]</w:t>
              </w:r>
            </w:ins>
            <w:r>
              <w:t xml:space="preserve"> for additional information.</w:t>
            </w:r>
          </w:p>
        </w:tc>
      </w:tr>
      <w:tr w:rsidR="00940206" w:rsidRPr="009F2226" w14:paraId="79E08262" w14:textId="77777777" w:rsidTr="009613F7">
        <w:tc>
          <w:tcPr>
            <w:cnfStyle w:val="001000000000" w:firstRow="0" w:lastRow="0" w:firstColumn="1" w:lastColumn="0" w:oddVBand="0" w:evenVBand="0" w:oddHBand="0" w:evenHBand="0" w:firstRowFirstColumn="0" w:firstRowLastColumn="0" w:lastRowFirstColumn="0" w:lastRowLastColumn="0"/>
            <w:tcW w:w="0" w:type="auto"/>
          </w:tcPr>
          <w:p w14:paraId="62572A48" w14:textId="77777777" w:rsidR="00940206" w:rsidRPr="009676C4" w:rsidRDefault="009B69BC" w:rsidP="009B69BC">
            <w:proofErr w:type="spellStart"/>
            <w:r>
              <w:t>mount_point</w:t>
            </w:r>
            <w:proofErr w:type="spellEnd"/>
          </w:p>
        </w:tc>
        <w:tc>
          <w:tcPr>
            <w:tcW w:w="0" w:type="auto"/>
          </w:tcPr>
          <w:p w14:paraId="44FDFC2D" w14:textId="77777777" w:rsidR="00940206" w:rsidRDefault="00940206" w:rsidP="009613F7">
            <w:pPr>
              <w:cnfStyle w:val="000000000000" w:firstRow="0" w:lastRow="0" w:firstColumn="0" w:lastColumn="0" w:oddVBand="0" w:evenVBand="0" w:oddHBand="0" w:evenHBand="0" w:firstRowFirstColumn="0" w:firstRowLastColumn="0" w:lastRowFirstColumn="0" w:lastRowLastColumn="0"/>
            </w:pPr>
            <w:r>
              <w:t>oval-</w:t>
            </w:r>
            <w:proofErr w:type="spellStart"/>
            <w:r>
              <w:t>def</w:t>
            </w:r>
            <w:proofErr w:type="spellEnd"/>
            <w:r>
              <w:t>:</w:t>
            </w:r>
          </w:p>
          <w:p w14:paraId="5EC01307" w14:textId="77777777" w:rsidR="00940206" w:rsidRPr="0031429A" w:rsidRDefault="00940206" w:rsidP="009613F7">
            <w:pPr>
              <w:cnfStyle w:val="000000000000" w:firstRow="0" w:lastRow="0" w:firstColumn="0" w:lastColumn="0" w:oddVBand="0" w:evenVBand="0" w:oddHBand="0" w:evenHBand="0" w:firstRowFirstColumn="0" w:firstRowLastColumn="0" w:lastRowFirstColumn="0" w:lastRowLastColumn="0"/>
            </w:pPr>
            <w:proofErr w:type="spellStart"/>
            <w:r>
              <w:t>EntityObjectStringType</w:t>
            </w:r>
            <w:proofErr w:type="spellEnd"/>
          </w:p>
        </w:tc>
        <w:tc>
          <w:tcPr>
            <w:tcW w:w="0" w:type="auto"/>
          </w:tcPr>
          <w:p w14:paraId="09A6D4BB" w14:textId="77777777" w:rsidR="00940206" w:rsidRPr="0031429A" w:rsidRDefault="00940206" w:rsidP="009613F7">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603BAD99" w14:textId="77777777" w:rsidR="00940206" w:rsidRPr="00E74797" w:rsidRDefault="00940206"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0" w:type="auto"/>
          </w:tcPr>
          <w:p w14:paraId="535FCDB0" w14:textId="77777777" w:rsidR="00166B54" w:rsidRDefault="00166B54" w:rsidP="00166B54">
            <w:pPr>
              <w:cnfStyle w:val="000000000000" w:firstRow="0" w:lastRow="0" w:firstColumn="0" w:lastColumn="0" w:oddVBand="0" w:evenVBand="0" w:oddHBand="0" w:evenHBand="0" w:firstRowFirstColumn="0" w:firstRowLastColumn="0" w:lastRowFirstColumn="0" w:lastRowLastColumn="0"/>
              <w:rPr>
                <w:ins w:id="90" w:author="Haynes, Dan" w:date="2012-06-25T09:51:00Z"/>
                <w:rFonts w:cstheme="minorHAnsi"/>
                <w:color w:val="000000"/>
              </w:rPr>
            </w:pPr>
            <w:r>
              <w:rPr>
                <w:rFonts w:cstheme="minorHAnsi"/>
                <w:color w:val="000000"/>
              </w:rPr>
              <w:t>This property</w:t>
            </w:r>
            <w:r w:rsidRPr="009B69BC">
              <w:rPr>
                <w:rFonts w:cstheme="minorHAnsi"/>
                <w:color w:val="000000"/>
              </w:rPr>
              <w:t xml:space="preserve"> specifies the mount points of the partitions </w:t>
            </w:r>
            <w:r>
              <w:rPr>
                <w:rFonts w:cstheme="minorHAnsi"/>
                <w:color w:val="000000"/>
              </w:rPr>
              <w:t>on the</w:t>
            </w:r>
            <w:r w:rsidRPr="009B69BC">
              <w:rPr>
                <w:rFonts w:cstheme="minorHAnsi"/>
                <w:color w:val="000000"/>
              </w:rPr>
              <w:t xml:space="preserve"> system.</w:t>
            </w:r>
            <w:r>
              <w:rPr>
                <w:rFonts w:cstheme="minorHAnsi"/>
                <w:color w:val="000000"/>
              </w:rPr>
              <w:t xml:space="preserve"> A mount point is the root directory of the mounted file system</w:t>
            </w:r>
            <w:r>
              <w:rPr>
                <w:rStyle w:val="FootnoteReference"/>
                <w:rFonts w:cstheme="minorHAnsi"/>
                <w:color w:val="000000"/>
              </w:rPr>
              <w:footnoteReference w:id="62"/>
            </w:r>
            <w:r>
              <w:rPr>
                <w:rFonts w:cstheme="minorHAnsi"/>
                <w:color w:val="000000"/>
              </w:rPr>
              <w:t xml:space="preserve">. </w:t>
            </w:r>
          </w:p>
          <w:p w14:paraId="1D62C450" w14:textId="77777777" w:rsidR="00166B54" w:rsidRDefault="00166B54" w:rsidP="00166B54">
            <w:pPr>
              <w:cnfStyle w:val="000000000000" w:firstRow="0" w:lastRow="0" w:firstColumn="0" w:lastColumn="0" w:oddVBand="0" w:evenVBand="0" w:oddHBand="0" w:evenHBand="0" w:firstRowFirstColumn="0" w:firstRowLastColumn="0" w:lastRowFirstColumn="0" w:lastRowLastColumn="0"/>
              <w:rPr>
                <w:ins w:id="91" w:author="Haynes, Dan" w:date="2012-06-25T09:51:00Z"/>
                <w:rFonts w:cstheme="minorHAnsi"/>
                <w:color w:val="000000"/>
              </w:rPr>
            </w:pPr>
          </w:p>
          <w:p w14:paraId="6C7FB21A" w14:textId="04BBC3EE" w:rsidR="00940206" w:rsidRPr="008D1704" w:rsidRDefault="00166B54" w:rsidP="00166B5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rPr>
              <w:t>The mount points can be retrieved from /</w:t>
            </w:r>
            <w:proofErr w:type="spellStart"/>
            <w:r>
              <w:rPr>
                <w:rFonts w:cstheme="minorHAnsi"/>
                <w:color w:val="000000"/>
              </w:rPr>
              <w:t>proc</w:t>
            </w:r>
            <w:proofErr w:type="spellEnd"/>
            <w:r>
              <w:rPr>
                <w:rFonts w:cstheme="minorHAnsi"/>
                <w:color w:val="000000"/>
              </w:rPr>
              <w:t>/mounts</w:t>
            </w:r>
            <w:r w:rsidR="00C918C9">
              <w:rPr>
                <w:rFonts w:cstheme="minorHAnsi"/>
                <w:color w:val="000000"/>
              </w:rPr>
              <w:t xml:space="preserve"> or via the </w:t>
            </w:r>
            <w:proofErr w:type="spellStart"/>
            <w:r w:rsidR="00C918C9">
              <w:rPr>
                <w:rFonts w:cstheme="minorHAnsi"/>
                <w:color w:val="000000"/>
              </w:rPr>
              <w:t>dj</w:t>
            </w:r>
            <w:proofErr w:type="spellEnd"/>
            <w:r w:rsidR="00C918C9">
              <w:rPr>
                <w:rFonts w:cstheme="minorHAnsi"/>
                <w:color w:val="000000"/>
              </w:rPr>
              <w:t xml:space="preserve"> command</w:t>
            </w:r>
            <w:r>
              <w:rPr>
                <w:rStyle w:val="FootnoteReference"/>
                <w:rFonts w:cstheme="minorHAnsi"/>
                <w:color w:val="000000"/>
              </w:rPr>
              <w:footnoteReference w:id="63"/>
            </w:r>
            <w:r>
              <w:rPr>
                <w:rFonts w:cstheme="minorHAnsi"/>
                <w:color w:val="000000"/>
              </w:rPr>
              <w:t>.</w:t>
            </w:r>
          </w:p>
        </w:tc>
      </w:tr>
      <w:tr w:rsidR="00940206" w:rsidRPr="009F2226" w14:paraId="5E6A1258"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F6DC05" w14:textId="77777777" w:rsidR="00940206" w:rsidRDefault="00940206" w:rsidP="009613F7">
            <w:r>
              <w:lastRenderedPageBreak/>
              <w:t>filter</w:t>
            </w:r>
          </w:p>
        </w:tc>
        <w:tc>
          <w:tcPr>
            <w:tcW w:w="0" w:type="auto"/>
          </w:tcPr>
          <w:p w14:paraId="7D636D60"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proofErr w:type="spellStart"/>
            <w:r>
              <w:t>oval-def:filter</w:t>
            </w:r>
            <w:proofErr w:type="spellEnd"/>
          </w:p>
        </w:tc>
        <w:tc>
          <w:tcPr>
            <w:tcW w:w="0" w:type="auto"/>
          </w:tcPr>
          <w:p w14:paraId="6A67F99A"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31DF815B" w14:textId="77777777" w:rsidR="00940206" w:rsidRPr="00E74797" w:rsidRDefault="00940206" w:rsidP="009613F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false</w:t>
            </w:r>
          </w:p>
        </w:tc>
        <w:tc>
          <w:tcPr>
            <w:tcW w:w="0" w:type="auto"/>
          </w:tcPr>
          <w:p w14:paraId="667255ED"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rPr>
                <w:rFonts w:cstheme="minorHAnsi"/>
              </w:rPr>
            </w:pPr>
            <w:r w:rsidRPr="00E74797">
              <w:rPr>
                <w:rFonts w:cstheme="minorHAnsi"/>
              </w:rPr>
              <w:t xml:space="preserve">Allows for the explicit inclusion or exclusion of </w:t>
            </w:r>
            <w:proofErr w:type="spellStart"/>
            <w:r w:rsidR="009B69BC">
              <w:rPr>
                <w:rFonts w:ascii="Courier New" w:hAnsi="Courier New" w:cstheme="minorHAnsi"/>
              </w:rPr>
              <w:t>partition</w:t>
            </w:r>
            <w:r w:rsidRPr="004A31A8">
              <w:rPr>
                <w:rFonts w:ascii="Courier New" w:hAnsi="Courier New" w:cstheme="minorHAnsi"/>
              </w:rPr>
              <w:t>_items</w:t>
            </w:r>
            <w:proofErr w:type="spellEnd"/>
            <w:r w:rsidRPr="00E74797">
              <w:rPr>
                <w:rFonts w:cstheme="minorHAnsi"/>
              </w:rPr>
              <w:t xml:space="preserve"> from the </w:t>
            </w:r>
            <w:r>
              <w:rPr>
                <w:rFonts w:cstheme="minorHAnsi"/>
              </w:rPr>
              <w:t>set</w:t>
            </w:r>
            <w:r w:rsidRPr="00E74797">
              <w:rPr>
                <w:rFonts w:cstheme="minorHAnsi"/>
              </w:rPr>
              <w:t xml:space="preserve"> of </w:t>
            </w:r>
            <w:proofErr w:type="spellStart"/>
            <w:r w:rsidR="009B69BC">
              <w:rPr>
                <w:rFonts w:ascii="Courier New" w:hAnsi="Courier New" w:cstheme="minorHAnsi"/>
              </w:rPr>
              <w:t>partition</w:t>
            </w:r>
            <w:r w:rsidRPr="004A31A8">
              <w:rPr>
                <w:rFonts w:ascii="Courier New" w:hAnsi="Courier New" w:cstheme="minorHAnsi"/>
              </w:rPr>
              <w:t>_items</w:t>
            </w:r>
            <w:proofErr w:type="spellEnd"/>
            <w:r w:rsidRPr="00E74797">
              <w:rPr>
                <w:rFonts w:cstheme="minorHAnsi"/>
              </w:rPr>
              <w:t xml:space="preserve"> collected by </w:t>
            </w:r>
            <w:r>
              <w:rPr>
                <w:rFonts w:cstheme="minorHAnsi"/>
              </w:rPr>
              <w:t>a</w:t>
            </w:r>
            <w:r w:rsidRPr="00E74797">
              <w:rPr>
                <w:rFonts w:cstheme="minorHAnsi"/>
              </w:rPr>
              <w:t xml:space="preserve"> </w:t>
            </w:r>
            <w:proofErr w:type="spellStart"/>
            <w:r w:rsidR="009B69BC">
              <w:rPr>
                <w:rFonts w:ascii="Courier New" w:hAnsi="Courier New" w:cstheme="minorHAnsi"/>
              </w:rPr>
              <w:t>partition</w:t>
            </w:r>
            <w:r w:rsidRPr="004A31A8">
              <w:rPr>
                <w:rFonts w:ascii="Courier New" w:hAnsi="Courier New" w:cstheme="minorHAnsi"/>
              </w:rPr>
              <w:t>_object</w:t>
            </w:r>
            <w:proofErr w:type="spellEnd"/>
            <w:r w:rsidRPr="00E74797">
              <w:rPr>
                <w:rFonts w:cstheme="minorHAnsi"/>
              </w:rPr>
              <w:t xml:space="preserve">.  </w:t>
            </w:r>
          </w:p>
          <w:p w14:paraId="4B574515"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rPr>
                <w:rFonts w:cstheme="minorHAnsi"/>
              </w:rPr>
            </w:pPr>
          </w:p>
          <w:p w14:paraId="6E020441" w14:textId="77777777" w:rsidR="00940206" w:rsidRPr="00E74797" w:rsidRDefault="00940206" w:rsidP="009613F7">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E74797">
              <w:rPr>
                <w:rFonts w:cstheme="minorHAnsi"/>
              </w:rPr>
              <w:t>Please see the OVAL Language Specification</w:t>
            </w:r>
            <w:r>
              <w:rPr>
                <w:rFonts w:cstheme="minorHAnsi"/>
              </w:rPr>
              <w:t xml:space="preserve"> [2]</w:t>
            </w:r>
            <w:r w:rsidRPr="00E74797">
              <w:rPr>
                <w:rFonts w:cstheme="minorHAnsi"/>
              </w:rPr>
              <w:t xml:space="preserve"> for additional information.</w:t>
            </w:r>
          </w:p>
        </w:tc>
      </w:tr>
    </w:tbl>
    <w:p w14:paraId="264EA6FE" w14:textId="1E4AACDD" w:rsidR="00940206" w:rsidDel="00757751" w:rsidRDefault="00940206" w:rsidP="00940206">
      <w:pPr>
        <w:rPr>
          <w:del w:id="92" w:author="Haynes, Dan" w:date="2012-06-20T12:31:00Z"/>
        </w:rPr>
      </w:pPr>
    </w:p>
    <w:p w14:paraId="32691CC4" w14:textId="77777777" w:rsidR="00940206" w:rsidRDefault="00940206" w:rsidP="00940206"/>
    <w:p w14:paraId="0581516A" w14:textId="77777777" w:rsidR="00940206" w:rsidRDefault="00F07CE0" w:rsidP="00B665F0">
      <w:pPr>
        <w:pStyle w:val="Heading2"/>
        <w:numPr>
          <w:ilvl w:val="1"/>
          <w:numId w:val="32"/>
        </w:numPr>
      </w:pPr>
      <w:bookmarkStart w:id="93" w:name="_Toc322096735"/>
      <w:proofErr w:type="spellStart"/>
      <w:proofErr w:type="gramStart"/>
      <w:r>
        <w:t>linux</w:t>
      </w:r>
      <w:r w:rsidR="00940206">
        <w:t>-def:</w:t>
      </w:r>
      <w:proofErr w:type="gramEnd"/>
      <w:r>
        <w:t>partition</w:t>
      </w:r>
      <w:r w:rsidR="00940206">
        <w:t>_state</w:t>
      </w:r>
      <w:bookmarkEnd w:id="93"/>
      <w:proofErr w:type="spellEnd"/>
    </w:p>
    <w:p w14:paraId="4D1D0A8D" w14:textId="53C135A4" w:rsidR="00D453DD" w:rsidRPr="003578BB" w:rsidRDefault="00940206" w:rsidP="00D453DD">
      <w:r w:rsidRPr="005F2E1E">
        <w:t xml:space="preserve">The </w:t>
      </w:r>
      <w:proofErr w:type="spellStart"/>
      <w:r w:rsidR="00F07CE0">
        <w:rPr>
          <w:rFonts w:ascii="Courier New" w:hAnsi="Courier New"/>
        </w:rPr>
        <w:t>partiton</w:t>
      </w:r>
      <w:r w:rsidRPr="00C43D0E">
        <w:rPr>
          <w:rFonts w:ascii="Courier New" w:hAnsi="Courier New"/>
        </w:rPr>
        <w:t>_state</w:t>
      </w:r>
      <w:proofErr w:type="spellEnd"/>
      <w:r w:rsidRPr="005F2E1E">
        <w:t xml:space="preserve"> </w:t>
      </w:r>
      <w:r>
        <w:t>construct</w:t>
      </w:r>
      <w:r w:rsidRPr="005F2E1E">
        <w:t xml:space="preserve"> </w:t>
      </w:r>
      <w:r>
        <w:t xml:space="preserve">is used by a </w:t>
      </w:r>
      <w:proofErr w:type="spellStart"/>
      <w:r w:rsidR="00F07CE0">
        <w:rPr>
          <w:rFonts w:ascii="Courier New" w:hAnsi="Courier New"/>
        </w:rPr>
        <w:t>partition</w:t>
      </w:r>
      <w:r w:rsidRPr="00C43D0E">
        <w:rPr>
          <w:rFonts w:ascii="Courier New" w:hAnsi="Courier New"/>
        </w:rPr>
        <w:t>_test</w:t>
      </w:r>
      <w:proofErr w:type="spellEnd"/>
      <w:r>
        <w:t xml:space="preserve"> to specify the </w:t>
      </w:r>
      <w:r w:rsidR="00F07CE0">
        <w:t>partition</w:t>
      </w:r>
      <w:r w:rsidR="00DA27F7">
        <w:t xml:space="preserve"> </w:t>
      </w:r>
      <w:r>
        <w:t>information</w:t>
      </w:r>
      <w:r w:rsidR="00FB74A0">
        <w:t xml:space="preserve"> to check about partitions</w:t>
      </w:r>
      <w:r w:rsidR="004C68CF">
        <w:t xml:space="preserve"> on</w:t>
      </w:r>
      <w:r w:rsidR="00FB74A0">
        <w:t xml:space="preserve"> </w:t>
      </w:r>
      <w:r w:rsidR="00F07CE0">
        <w:t>L</w:t>
      </w:r>
      <w:r w:rsidR="00FB74A0">
        <w:t>inux</w:t>
      </w:r>
      <w:r>
        <w:t xml:space="preserve"> platforms.</w:t>
      </w:r>
      <w:r w:rsidR="004907A5">
        <w:t xml:space="preserve"> </w:t>
      </w:r>
    </w:p>
    <w:p w14:paraId="6E2AA228" w14:textId="77777777" w:rsidR="00940206" w:rsidRPr="00DC6539" w:rsidRDefault="00940206" w:rsidP="00940206"/>
    <w:p w14:paraId="749BB7B0" w14:textId="77777777" w:rsidR="00940206" w:rsidRPr="00025742" w:rsidRDefault="004C2E81" w:rsidP="00940206">
      <w:pPr>
        <w:jc w:val="center"/>
      </w:pPr>
      <w:r>
        <w:object w:dxaOrig="3705" w:dyaOrig="3913" w14:anchorId="536A273D">
          <v:shape id="_x0000_i1035" type="#_x0000_t75" style="width:186.3pt;height:195.95pt" o:ole="">
            <v:imagedata r:id="rId33" o:title=""/>
          </v:shape>
          <o:OLEObject Type="Embed" ProgID="Visio.Drawing.11" ShapeID="_x0000_i1035" DrawAspect="Content" ObjectID="_1406962765" r:id="rId34"/>
        </w:objec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999"/>
        <w:gridCol w:w="2969"/>
        <w:gridCol w:w="1352"/>
        <w:gridCol w:w="988"/>
        <w:gridCol w:w="2268"/>
      </w:tblGrid>
      <w:tr w:rsidR="00940206" w14:paraId="29812B8B" w14:textId="77777777" w:rsidTr="00961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14E2CF27" w14:textId="77777777" w:rsidR="00940206" w:rsidRDefault="00940206" w:rsidP="009613F7">
            <w:pPr>
              <w:spacing w:after="200" w:line="276" w:lineRule="auto"/>
              <w:rPr>
                <w:rFonts w:eastAsiaTheme="minorHAnsi"/>
                <w:b w:val="0"/>
                <w:bCs w:val="0"/>
                <w:color w:val="auto"/>
                <w:lang w:bidi="ar-SA"/>
              </w:rPr>
            </w:pPr>
            <w:r>
              <w:t>Property</w:t>
            </w:r>
          </w:p>
        </w:tc>
        <w:tc>
          <w:tcPr>
            <w:tcW w:w="1550" w:type="pct"/>
          </w:tcPr>
          <w:p w14:paraId="5C31DA84"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6" w:type="pct"/>
          </w:tcPr>
          <w:p w14:paraId="7F98E180"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6" w:type="pct"/>
          </w:tcPr>
          <w:p w14:paraId="270FECC1"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184" w:type="pct"/>
          </w:tcPr>
          <w:p w14:paraId="28FA6854"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40206" w:rsidRPr="009F2226" w14:paraId="39EC889D"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5B7042D8" w14:textId="77777777" w:rsidR="00940206" w:rsidRPr="009676C4" w:rsidRDefault="009963DC" w:rsidP="009613F7">
            <w:proofErr w:type="spellStart"/>
            <w:r>
              <w:t>mount_point</w:t>
            </w:r>
            <w:proofErr w:type="spellEnd"/>
          </w:p>
        </w:tc>
        <w:tc>
          <w:tcPr>
            <w:tcW w:w="1550" w:type="pct"/>
          </w:tcPr>
          <w:p w14:paraId="7CC14004" w14:textId="77777777" w:rsidR="00940206" w:rsidRPr="0031429A" w:rsidRDefault="00940206" w:rsidP="009613F7">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6" w:type="pct"/>
          </w:tcPr>
          <w:p w14:paraId="1CC1DAB5" w14:textId="77777777" w:rsidR="00940206" w:rsidRPr="0031429A" w:rsidRDefault="00940206" w:rsidP="009613F7">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53F011F7" w14:textId="77777777" w:rsidR="00940206" w:rsidRPr="00F5484A" w:rsidRDefault="00940206" w:rsidP="009613F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73641A11" w14:textId="47ADB061" w:rsidR="00B345B2" w:rsidRDefault="009963DC" w:rsidP="00BA7777">
            <w:pPr>
              <w:cnfStyle w:val="000000100000" w:firstRow="0" w:lastRow="0" w:firstColumn="0" w:lastColumn="0" w:oddVBand="0" w:evenVBand="0" w:oddHBand="1" w:evenHBand="0" w:firstRowFirstColumn="0" w:firstRowLastColumn="0" w:lastRowFirstColumn="0" w:lastRowLastColumn="0"/>
              <w:rPr>
                <w:ins w:id="94" w:author="Haynes, Dan" w:date="2012-06-25T09:51:00Z"/>
                <w:rFonts w:cstheme="minorHAnsi"/>
                <w:color w:val="000000"/>
              </w:rPr>
            </w:pPr>
            <w:r>
              <w:rPr>
                <w:rFonts w:cstheme="minorHAnsi"/>
                <w:color w:val="000000"/>
              </w:rPr>
              <w:t>This property</w:t>
            </w:r>
            <w:r w:rsidRPr="009B69BC">
              <w:rPr>
                <w:rFonts w:cstheme="minorHAnsi"/>
                <w:color w:val="000000"/>
              </w:rPr>
              <w:t xml:space="preserve"> specifies the mount points of the partitions </w:t>
            </w:r>
            <w:r w:rsidR="00B2083C">
              <w:rPr>
                <w:rFonts w:cstheme="minorHAnsi"/>
                <w:color w:val="000000"/>
              </w:rPr>
              <w:t>on the</w:t>
            </w:r>
            <w:r w:rsidRPr="009B69BC">
              <w:rPr>
                <w:rFonts w:cstheme="minorHAnsi"/>
                <w:color w:val="000000"/>
              </w:rPr>
              <w:t xml:space="preserve"> system.</w:t>
            </w:r>
            <w:r>
              <w:rPr>
                <w:rFonts w:cstheme="minorHAnsi"/>
                <w:color w:val="000000"/>
              </w:rPr>
              <w:t xml:space="preserve"> A mount point is the root directory of </w:t>
            </w:r>
            <w:r>
              <w:rPr>
                <w:rFonts w:cstheme="minorHAnsi"/>
                <w:color w:val="000000"/>
              </w:rPr>
              <w:lastRenderedPageBreak/>
              <w:t>the mounted file system</w:t>
            </w:r>
            <w:r>
              <w:rPr>
                <w:rStyle w:val="FootnoteReference"/>
                <w:rFonts w:cstheme="minorHAnsi"/>
                <w:color w:val="000000"/>
              </w:rPr>
              <w:footnoteReference w:id="64"/>
            </w:r>
            <w:r>
              <w:rPr>
                <w:rFonts w:cstheme="minorHAnsi"/>
                <w:color w:val="000000"/>
              </w:rPr>
              <w:t xml:space="preserve">. </w:t>
            </w:r>
          </w:p>
          <w:p w14:paraId="2531228A" w14:textId="77777777" w:rsidR="00B345B2" w:rsidRDefault="00B345B2" w:rsidP="00BA7777">
            <w:pPr>
              <w:cnfStyle w:val="000000100000" w:firstRow="0" w:lastRow="0" w:firstColumn="0" w:lastColumn="0" w:oddVBand="0" w:evenVBand="0" w:oddHBand="1" w:evenHBand="0" w:firstRowFirstColumn="0" w:firstRowLastColumn="0" w:lastRowFirstColumn="0" w:lastRowLastColumn="0"/>
              <w:rPr>
                <w:ins w:id="95" w:author="Haynes, Dan" w:date="2012-06-25T09:51:00Z"/>
                <w:rFonts w:cstheme="minorHAnsi"/>
                <w:color w:val="000000"/>
              </w:rPr>
            </w:pPr>
          </w:p>
          <w:p w14:paraId="3BEE241F" w14:textId="43424A6B" w:rsidR="00940206" w:rsidRPr="00F5484A" w:rsidRDefault="009963DC" w:rsidP="00BA777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 xml:space="preserve">The mount points can be </w:t>
            </w:r>
            <w:r w:rsidR="00BA7777">
              <w:rPr>
                <w:rFonts w:cstheme="minorHAnsi"/>
                <w:color w:val="000000"/>
              </w:rPr>
              <w:t>retrieved from</w:t>
            </w:r>
            <w:r>
              <w:rPr>
                <w:rFonts w:cstheme="minorHAnsi"/>
                <w:color w:val="000000"/>
              </w:rPr>
              <w:t xml:space="preserve"> </w:t>
            </w:r>
            <w:r w:rsidR="00E90CF3">
              <w:rPr>
                <w:rFonts w:cstheme="minorHAnsi"/>
                <w:color w:val="000000"/>
              </w:rPr>
              <w:t>/</w:t>
            </w:r>
            <w:proofErr w:type="spellStart"/>
            <w:r w:rsidR="00E90CF3">
              <w:rPr>
                <w:rFonts w:cstheme="minorHAnsi"/>
                <w:color w:val="000000"/>
              </w:rPr>
              <w:t>proc</w:t>
            </w:r>
            <w:proofErr w:type="spellEnd"/>
            <w:r w:rsidR="00E90CF3">
              <w:rPr>
                <w:rFonts w:cstheme="minorHAnsi"/>
                <w:color w:val="000000"/>
              </w:rPr>
              <w:t>/mounts</w:t>
            </w:r>
            <w:r w:rsidR="00C918C9">
              <w:rPr>
                <w:rFonts w:cstheme="minorHAnsi"/>
                <w:color w:val="000000"/>
              </w:rPr>
              <w:t xml:space="preserve"> or via the </w:t>
            </w:r>
            <w:proofErr w:type="spellStart"/>
            <w:r w:rsidR="00C918C9">
              <w:rPr>
                <w:rFonts w:cstheme="minorHAnsi"/>
                <w:color w:val="000000"/>
              </w:rPr>
              <w:t>dj</w:t>
            </w:r>
            <w:proofErr w:type="spellEnd"/>
            <w:r w:rsidR="00C918C9">
              <w:rPr>
                <w:rFonts w:cstheme="minorHAnsi"/>
                <w:color w:val="000000"/>
              </w:rPr>
              <w:t xml:space="preserve"> command</w:t>
            </w:r>
            <w:r w:rsidR="00C918C9">
              <w:rPr>
                <w:rStyle w:val="FootnoteReference"/>
                <w:rFonts w:cstheme="minorHAnsi"/>
                <w:color w:val="000000"/>
              </w:rPr>
              <w:footnoteReference w:id="65"/>
            </w:r>
            <w:r w:rsidR="00C918C9">
              <w:rPr>
                <w:rFonts w:cstheme="minorHAnsi"/>
                <w:color w:val="000000"/>
              </w:rPr>
              <w:t>.</w:t>
            </w:r>
          </w:p>
        </w:tc>
      </w:tr>
      <w:tr w:rsidR="00940206" w:rsidRPr="009F2226" w14:paraId="609E5008"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4241B039" w14:textId="77777777" w:rsidR="00940206" w:rsidRDefault="009963DC" w:rsidP="009613F7">
            <w:r>
              <w:lastRenderedPageBreak/>
              <w:t>device</w:t>
            </w:r>
          </w:p>
        </w:tc>
        <w:tc>
          <w:tcPr>
            <w:tcW w:w="1550" w:type="pct"/>
          </w:tcPr>
          <w:p w14:paraId="6D125598" w14:textId="77777777" w:rsidR="00940206" w:rsidRDefault="009963DC" w:rsidP="009613F7">
            <w:pPr>
              <w:cnfStyle w:val="000000000000" w:firstRow="0" w:lastRow="0" w:firstColumn="0" w:lastColumn="0" w:oddVBand="0" w:evenVBand="0" w:oddHBand="0" w:evenHBand="0" w:firstRowFirstColumn="0" w:firstRowLastColumn="0" w:lastRowFirstColumn="0" w:lastRowLastColumn="0"/>
            </w:pPr>
            <w:proofErr w:type="spellStart"/>
            <w:r>
              <w:t>oval-def:EntityStateStringType</w:t>
            </w:r>
            <w:proofErr w:type="spellEnd"/>
          </w:p>
        </w:tc>
        <w:tc>
          <w:tcPr>
            <w:tcW w:w="706" w:type="pct"/>
          </w:tcPr>
          <w:p w14:paraId="736A8EB8" w14:textId="77777777" w:rsidR="00940206" w:rsidRDefault="00940206" w:rsidP="009613F7">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59F21544" w14:textId="77777777" w:rsidR="00940206" w:rsidRPr="00F5484A" w:rsidRDefault="00940206"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6906CD37" w14:textId="4A77A085" w:rsidR="00B345B2" w:rsidRDefault="000B360E" w:rsidP="0035488B">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918C9">
              <w:rPr>
                <w:rFonts w:cstheme="minorHAnsi"/>
                <w:color w:val="000000"/>
              </w:rPr>
              <w:t>The name of the device</w:t>
            </w:r>
            <w:r w:rsidR="002C6084" w:rsidRPr="00C918C9">
              <w:rPr>
                <w:rFonts w:cstheme="minorHAnsi"/>
                <w:color w:val="000000"/>
              </w:rPr>
              <w:t xml:space="preserve"> that is mounted at the specified mount point</w:t>
            </w:r>
            <w:r w:rsidRPr="00C918C9">
              <w:rPr>
                <w:rFonts w:cstheme="minorHAnsi"/>
                <w:color w:val="000000"/>
              </w:rPr>
              <w:t xml:space="preserve">. This is the </w:t>
            </w:r>
            <w:proofErr w:type="spellStart"/>
            <w:r w:rsidRPr="00C918C9">
              <w:rPr>
                <w:rFonts w:cstheme="minorHAnsi"/>
                <w:color w:val="000000"/>
              </w:rPr>
              <w:t>FileSystem</w:t>
            </w:r>
            <w:proofErr w:type="spellEnd"/>
            <w:r w:rsidRPr="00C918C9">
              <w:rPr>
                <w:rFonts w:cstheme="minorHAnsi"/>
                <w:color w:val="000000"/>
              </w:rPr>
              <w:t xml:space="preserve"> column of the output of the </w:t>
            </w:r>
            <w:proofErr w:type="spellStart"/>
            <w:r w:rsidRPr="00C918C9">
              <w:rPr>
                <w:rFonts w:ascii="Courier New" w:hAnsi="Courier New" w:cs="Courier New"/>
                <w:color w:val="000000"/>
              </w:rPr>
              <w:t>df</w:t>
            </w:r>
            <w:proofErr w:type="spellEnd"/>
            <w:r w:rsidRPr="00C918C9">
              <w:rPr>
                <w:rFonts w:cstheme="minorHAnsi"/>
                <w:color w:val="000000"/>
              </w:rPr>
              <w:t xml:space="preserve"> command</w:t>
            </w:r>
            <w:r w:rsidRPr="00C918C9">
              <w:rPr>
                <w:rStyle w:val="FootnoteReference"/>
                <w:rFonts w:cstheme="minorHAnsi"/>
                <w:color w:val="000000"/>
              </w:rPr>
              <w:footnoteReference w:id="66"/>
            </w:r>
            <w:r w:rsidRPr="00C918C9">
              <w:rPr>
                <w:rFonts w:cstheme="minorHAnsi"/>
                <w:color w:val="000000"/>
              </w:rPr>
              <w:t>.</w:t>
            </w:r>
            <w:r w:rsidR="0035488B">
              <w:rPr>
                <w:rFonts w:cstheme="minorHAnsi"/>
                <w:color w:val="000000"/>
              </w:rPr>
              <w:t xml:space="preserve">  </w:t>
            </w:r>
          </w:p>
          <w:p w14:paraId="04A73AAB" w14:textId="77777777" w:rsidR="00B345B2" w:rsidRDefault="00B345B2" w:rsidP="0035488B">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3726A540" w14:textId="44FBA2F4" w:rsidR="00940206" w:rsidRPr="00F5484A" w:rsidRDefault="0035488B" w:rsidP="0035488B">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The device name can be retrieved from /</w:t>
            </w:r>
            <w:proofErr w:type="spellStart"/>
            <w:r>
              <w:rPr>
                <w:rFonts w:cstheme="minorHAnsi"/>
                <w:color w:val="000000"/>
              </w:rPr>
              <w:t>proc</w:t>
            </w:r>
            <w:proofErr w:type="spellEnd"/>
            <w:r>
              <w:rPr>
                <w:rFonts w:cstheme="minorHAnsi"/>
                <w:color w:val="000000"/>
              </w:rPr>
              <w:t>/mounts</w:t>
            </w:r>
            <w:r>
              <w:rPr>
                <w:rStyle w:val="FootnoteReference"/>
                <w:rFonts w:cstheme="minorHAnsi"/>
                <w:color w:val="000000"/>
              </w:rPr>
              <w:footnoteReference w:id="67"/>
            </w:r>
            <w:r>
              <w:rPr>
                <w:rFonts w:cstheme="minorHAnsi"/>
                <w:color w:val="000000"/>
              </w:rPr>
              <w:t>.</w:t>
            </w:r>
          </w:p>
        </w:tc>
      </w:tr>
      <w:tr w:rsidR="00940206" w:rsidRPr="009F2226" w14:paraId="24ADD14F"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34711D32" w14:textId="77777777" w:rsidR="00940206" w:rsidRDefault="009963DC" w:rsidP="009613F7">
            <w:proofErr w:type="spellStart"/>
            <w:r>
              <w:t>uuid</w:t>
            </w:r>
            <w:proofErr w:type="spellEnd"/>
          </w:p>
        </w:tc>
        <w:tc>
          <w:tcPr>
            <w:tcW w:w="1550" w:type="pct"/>
          </w:tcPr>
          <w:p w14:paraId="7279DC48" w14:textId="77777777" w:rsidR="00940206" w:rsidRDefault="009963DC" w:rsidP="00A116E3">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6" w:type="pct"/>
          </w:tcPr>
          <w:p w14:paraId="48049D2F" w14:textId="77777777" w:rsidR="00940206" w:rsidRDefault="00940206" w:rsidP="009613F7">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740EE49F" w14:textId="77777777" w:rsidR="00940206" w:rsidRPr="00F5484A" w:rsidRDefault="00940206" w:rsidP="009613F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1E82654D" w14:textId="355F2207" w:rsidR="00B345B2" w:rsidRDefault="00582C19" w:rsidP="00F8272A">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w:t>
            </w:r>
            <w:r w:rsidR="000B360E">
              <w:rPr>
                <w:rFonts w:cstheme="minorHAnsi"/>
                <w:color w:val="000000"/>
              </w:rPr>
              <w:t>he universally unique identifier associated with a partition.</w:t>
            </w:r>
            <w:r w:rsidR="00383F70">
              <w:rPr>
                <w:rFonts w:cstheme="minorHAnsi"/>
                <w:color w:val="000000"/>
              </w:rPr>
              <w:t xml:space="preserve">  </w:t>
            </w:r>
          </w:p>
          <w:p w14:paraId="20459F71" w14:textId="77777777" w:rsidR="00B345B2" w:rsidRDefault="00B345B2" w:rsidP="00F8272A">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A658BB6" w14:textId="0B74F0C6" w:rsidR="00940206" w:rsidRPr="006711BF" w:rsidRDefault="00383F70" w:rsidP="00F8272A">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sidRPr="00383F70">
              <w:rPr>
                <w:rFonts w:cstheme="minorHAnsi"/>
                <w:color w:val="000000"/>
              </w:rPr>
              <w:t>blkid_get_tag_value</w:t>
            </w:r>
            <w:proofErr w:type="spellEnd"/>
            <w:r w:rsidR="00EC1AE0">
              <w:rPr>
                <w:rStyle w:val="FootnoteReference"/>
                <w:rFonts w:cstheme="minorHAnsi"/>
                <w:color w:val="000000"/>
              </w:rPr>
              <w:footnoteReference w:id="68"/>
            </w:r>
            <w:r w:rsidR="004E4B04">
              <w:rPr>
                <w:rStyle w:val="FootnoteReference"/>
                <w:rFonts w:cstheme="minorHAnsi"/>
                <w:color w:val="000000"/>
              </w:rPr>
              <w:footnoteReference w:id="69"/>
            </w:r>
            <w:r>
              <w:rPr>
                <w:rFonts w:cstheme="minorHAnsi"/>
                <w:color w:val="000000"/>
              </w:rPr>
              <w:t xml:space="preserve"> function </w:t>
            </w:r>
            <w:r w:rsidR="00F8272A">
              <w:rPr>
                <w:rFonts w:cstheme="minorHAnsi"/>
                <w:color w:val="000000"/>
              </w:rPr>
              <w:t xml:space="preserve">or the </w:t>
            </w:r>
            <w:proofErr w:type="spellStart"/>
            <w:r w:rsidR="00F8272A">
              <w:rPr>
                <w:rFonts w:cstheme="minorHAnsi"/>
                <w:color w:val="000000"/>
              </w:rPr>
              <w:t>blkid</w:t>
            </w:r>
            <w:proofErr w:type="spellEnd"/>
            <w:r w:rsidR="00F8272A">
              <w:rPr>
                <w:rFonts w:cstheme="minorHAnsi"/>
                <w:color w:val="000000"/>
              </w:rPr>
              <w:t xml:space="preserve"> command</w:t>
            </w:r>
            <w:r w:rsidR="00F8272A">
              <w:rPr>
                <w:rStyle w:val="FootnoteReference"/>
                <w:rFonts w:cstheme="minorHAnsi"/>
                <w:color w:val="000000"/>
              </w:rPr>
              <w:footnoteReference w:id="70"/>
            </w:r>
            <w:r w:rsidR="00F8272A">
              <w:rPr>
                <w:rFonts w:cstheme="minorHAnsi"/>
                <w:color w:val="000000"/>
              </w:rPr>
              <w:t xml:space="preserve"> can be used to </w:t>
            </w:r>
            <w:r>
              <w:rPr>
                <w:rFonts w:cstheme="minorHAnsi"/>
                <w:color w:val="000000"/>
              </w:rPr>
              <w:t>retrieve the UUID information.</w:t>
            </w:r>
          </w:p>
        </w:tc>
      </w:tr>
      <w:tr w:rsidR="00940206" w:rsidRPr="009F2226" w14:paraId="021648E1"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3B4397D8" w14:textId="77777777" w:rsidR="00940206" w:rsidRDefault="009963DC" w:rsidP="009613F7">
            <w:proofErr w:type="spellStart"/>
            <w:r>
              <w:t>fs_type</w:t>
            </w:r>
            <w:proofErr w:type="spellEnd"/>
          </w:p>
        </w:tc>
        <w:tc>
          <w:tcPr>
            <w:tcW w:w="1550" w:type="pct"/>
          </w:tcPr>
          <w:p w14:paraId="2B2512A3" w14:textId="77777777" w:rsidR="00940206" w:rsidRDefault="009963DC" w:rsidP="00A116E3">
            <w:pPr>
              <w:cnfStyle w:val="000000000000" w:firstRow="0" w:lastRow="0" w:firstColumn="0" w:lastColumn="0" w:oddVBand="0" w:evenVBand="0" w:oddHBand="0" w:evenHBand="0" w:firstRowFirstColumn="0" w:firstRowLastColumn="0" w:lastRowFirstColumn="0" w:lastRowLastColumn="0"/>
            </w:pPr>
            <w:proofErr w:type="spellStart"/>
            <w:r>
              <w:t>oval-def:EntityStateStringType</w:t>
            </w:r>
            <w:proofErr w:type="spellEnd"/>
          </w:p>
        </w:tc>
        <w:tc>
          <w:tcPr>
            <w:tcW w:w="706" w:type="pct"/>
          </w:tcPr>
          <w:p w14:paraId="4848B089" w14:textId="77777777" w:rsidR="00940206" w:rsidRDefault="00940206" w:rsidP="009613F7">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27A94FE3" w14:textId="77777777" w:rsidR="00940206" w:rsidRDefault="00940206"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A027EC7" w14:textId="1DA9281C" w:rsidR="00B345B2" w:rsidRDefault="000B360E" w:rsidP="006D1B36">
            <w:pPr>
              <w:cnfStyle w:val="000000000000" w:firstRow="0" w:lastRow="0" w:firstColumn="0" w:lastColumn="0" w:oddVBand="0" w:evenVBand="0" w:oddHBand="0" w:evenHBand="0" w:firstRowFirstColumn="0" w:firstRowLastColumn="0" w:lastRowFirstColumn="0" w:lastRowLastColumn="0"/>
              <w:rPr>
                <w:ins w:id="96" w:author="Haynes, Dan" w:date="2012-06-25T09:51:00Z"/>
                <w:rFonts w:cstheme="minorHAnsi"/>
                <w:color w:val="000000"/>
              </w:rPr>
            </w:pPr>
            <w:r>
              <w:rPr>
                <w:rFonts w:cstheme="minorHAnsi"/>
                <w:color w:val="000000"/>
              </w:rPr>
              <w:t xml:space="preserve">The type of </w:t>
            </w:r>
            <w:proofErr w:type="spellStart"/>
            <w:r>
              <w:rPr>
                <w:rFonts w:cstheme="minorHAnsi"/>
                <w:color w:val="000000"/>
              </w:rPr>
              <w:t>filesystem</w:t>
            </w:r>
            <w:proofErr w:type="spellEnd"/>
            <w:r>
              <w:rPr>
                <w:rFonts w:cstheme="minorHAnsi"/>
                <w:color w:val="000000"/>
              </w:rPr>
              <w:t xml:space="preserve"> on a partition. </w:t>
            </w:r>
          </w:p>
          <w:p w14:paraId="24155407" w14:textId="77777777" w:rsidR="00B345B2" w:rsidRDefault="00B345B2" w:rsidP="006D1B36">
            <w:pPr>
              <w:cnfStyle w:val="000000000000" w:firstRow="0" w:lastRow="0" w:firstColumn="0" w:lastColumn="0" w:oddVBand="0" w:evenVBand="0" w:oddHBand="0" w:evenHBand="0" w:firstRowFirstColumn="0" w:firstRowLastColumn="0" w:lastRowFirstColumn="0" w:lastRowLastColumn="0"/>
              <w:rPr>
                <w:ins w:id="97" w:author="Haynes, Dan" w:date="2012-06-25T09:51:00Z"/>
                <w:rFonts w:cstheme="minorHAnsi"/>
                <w:color w:val="000000"/>
              </w:rPr>
            </w:pPr>
          </w:p>
          <w:p w14:paraId="61454391" w14:textId="77777777" w:rsidR="00B345B2" w:rsidRDefault="000B360E" w:rsidP="006D1B36">
            <w:pPr>
              <w:cnfStyle w:val="000000000000" w:firstRow="0" w:lastRow="0" w:firstColumn="0" w:lastColumn="0" w:oddVBand="0" w:evenVBand="0" w:oddHBand="0" w:evenHBand="0" w:firstRowFirstColumn="0" w:firstRowLastColumn="0" w:lastRowFirstColumn="0" w:lastRowLastColumn="0"/>
              <w:rPr>
                <w:rFonts w:cstheme="minorHAnsi"/>
                <w:color w:val="000000"/>
              </w:rPr>
            </w:pPr>
            <w:proofErr w:type="spellStart"/>
            <w:r>
              <w:rPr>
                <w:rFonts w:cstheme="minorHAnsi"/>
                <w:color w:val="000000"/>
              </w:rPr>
              <w:t>Filesystem</w:t>
            </w:r>
            <w:proofErr w:type="spellEnd"/>
            <w:r>
              <w:rPr>
                <w:rFonts w:cstheme="minorHAnsi"/>
                <w:color w:val="000000"/>
              </w:rPr>
              <w:t xml:space="preserve"> types are outputted via the </w:t>
            </w:r>
            <w:proofErr w:type="spellStart"/>
            <w:r w:rsidRPr="000B360E">
              <w:rPr>
                <w:rFonts w:ascii="Courier New" w:hAnsi="Courier New" w:cs="Courier New"/>
                <w:color w:val="000000"/>
              </w:rPr>
              <w:t>df</w:t>
            </w:r>
            <w:proofErr w:type="spellEnd"/>
            <w:r w:rsidRPr="000B360E">
              <w:rPr>
                <w:rFonts w:ascii="Courier New" w:hAnsi="Courier New" w:cs="Courier New"/>
                <w:color w:val="000000"/>
              </w:rPr>
              <w:t xml:space="preserve"> –T </w:t>
            </w:r>
            <w:r>
              <w:rPr>
                <w:rFonts w:cstheme="minorHAnsi"/>
                <w:color w:val="000000"/>
              </w:rPr>
              <w:t>command</w:t>
            </w:r>
            <w:r>
              <w:rPr>
                <w:rStyle w:val="FootnoteReference"/>
                <w:rFonts w:cstheme="minorHAnsi"/>
                <w:color w:val="000000"/>
              </w:rPr>
              <w:footnoteReference w:id="71"/>
            </w:r>
            <w:r>
              <w:rPr>
                <w:rFonts w:cstheme="minorHAnsi"/>
                <w:color w:val="000000"/>
              </w:rPr>
              <w:t>.</w:t>
            </w:r>
          </w:p>
          <w:p w14:paraId="1B832A75" w14:textId="77777777" w:rsidR="00B345B2" w:rsidRDefault="00B345B2" w:rsidP="006D1B36">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256A8252" w14:textId="3B99CD91" w:rsidR="00940206" w:rsidRPr="00E74797" w:rsidRDefault="0035488B" w:rsidP="006D1B36">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r w:rsidR="006D1B36">
              <w:rPr>
                <w:rFonts w:cstheme="minorHAnsi"/>
                <w:color w:val="000000"/>
              </w:rPr>
              <w:t>file system type</w:t>
            </w:r>
            <w:r>
              <w:rPr>
                <w:rFonts w:cstheme="minorHAnsi"/>
                <w:color w:val="000000"/>
              </w:rPr>
              <w:t xml:space="preserve"> can be retrieved from </w:t>
            </w:r>
            <w:r>
              <w:rPr>
                <w:rFonts w:cstheme="minorHAnsi"/>
                <w:color w:val="000000"/>
              </w:rPr>
              <w:lastRenderedPageBreak/>
              <w:t>/</w:t>
            </w:r>
            <w:proofErr w:type="spellStart"/>
            <w:r>
              <w:rPr>
                <w:rFonts w:cstheme="minorHAnsi"/>
                <w:color w:val="000000"/>
              </w:rPr>
              <w:t>proc</w:t>
            </w:r>
            <w:proofErr w:type="spellEnd"/>
            <w:r>
              <w:rPr>
                <w:rFonts w:cstheme="minorHAnsi"/>
                <w:color w:val="000000"/>
              </w:rPr>
              <w:t>/mounts</w:t>
            </w:r>
            <w:r>
              <w:rPr>
                <w:rStyle w:val="FootnoteReference"/>
                <w:rFonts w:cstheme="minorHAnsi"/>
                <w:color w:val="000000"/>
              </w:rPr>
              <w:footnoteReference w:id="72"/>
            </w:r>
            <w:r>
              <w:rPr>
                <w:rFonts w:cstheme="minorHAnsi"/>
                <w:color w:val="000000"/>
              </w:rPr>
              <w:t>.</w:t>
            </w:r>
          </w:p>
        </w:tc>
      </w:tr>
      <w:tr w:rsidR="009963DC" w:rsidRPr="009F2226" w14:paraId="43CD204E" w14:textId="77777777" w:rsidTr="000B360E">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044" w:type="pct"/>
          </w:tcPr>
          <w:p w14:paraId="2BF67EFC" w14:textId="77777777" w:rsidR="009963DC" w:rsidRDefault="009963DC" w:rsidP="009613F7">
            <w:proofErr w:type="spellStart"/>
            <w:r>
              <w:lastRenderedPageBreak/>
              <w:t>mount_options</w:t>
            </w:r>
            <w:proofErr w:type="spellEnd"/>
          </w:p>
        </w:tc>
        <w:tc>
          <w:tcPr>
            <w:tcW w:w="1550" w:type="pct"/>
          </w:tcPr>
          <w:p w14:paraId="2A725993" w14:textId="77777777" w:rsidR="009963DC" w:rsidRDefault="009963DC" w:rsidP="00A116E3">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6" w:type="pct"/>
          </w:tcPr>
          <w:p w14:paraId="7FE32694" w14:textId="77777777" w:rsidR="009963DC" w:rsidRDefault="000B360E" w:rsidP="009613F7">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484BF539" w14:textId="77777777" w:rsidR="009963DC" w:rsidRDefault="000B360E" w:rsidP="009613F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16700833" w14:textId="7D746B2C" w:rsidR="00B345B2" w:rsidRDefault="000B360E" w:rsidP="00F333A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The mount options associated with a partition.</w:t>
            </w:r>
            <w:r w:rsidR="00F333A3">
              <w:rPr>
                <w:rFonts w:cstheme="minorHAnsi"/>
                <w:color w:val="000000"/>
              </w:rPr>
              <w:t xml:space="preserve">  </w:t>
            </w:r>
          </w:p>
          <w:p w14:paraId="41BE3F47" w14:textId="77777777" w:rsidR="00B345B2" w:rsidRDefault="00B345B2" w:rsidP="00F333A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50B767B" w14:textId="62F73BCE" w:rsidR="009963DC" w:rsidRDefault="00F333A3" w:rsidP="00F333A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mount options for a partition can </w:t>
            </w:r>
            <w:proofErr w:type="gramStart"/>
            <w:r>
              <w:rPr>
                <w:rFonts w:cstheme="minorHAnsi"/>
                <w:color w:val="000000"/>
              </w:rPr>
              <w:t>be  retrieved</w:t>
            </w:r>
            <w:proofErr w:type="gramEnd"/>
            <w:r>
              <w:rPr>
                <w:rFonts w:cstheme="minorHAnsi"/>
                <w:color w:val="000000"/>
              </w:rPr>
              <w:t xml:space="preserve"> from /</w:t>
            </w:r>
            <w:proofErr w:type="spellStart"/>
            <w:r>
              <w:rPr>
                <w:rFonts w:cstheme="minorHAnsi"/>
                <w:color w:val="000000"/>
              </w:rPr>
              <w:t>proc</w:t>
            </w:r>
            <w:proofErr w:type="spellEnd"/>
            <w:r>
              <w:rPr>
                <w:rFonts w:cstheme="minorHAnsi"/>
                <w:color w:val="000000"/>
              </w:rPr>
              <w:t>/mounts</w:t>
            </w:r>
            <w:r>
              <w:rPr>
                <w:rStyle w:val="FootnoteReference"/>
                <w:rFonts w:cstheme="minorHAnsi"/>
                <w:color w:val="000000"/>
              </w:rPr>
              <w:footnoteReference w:id="73"/>
            </w:r>
            <w:r w:rsidR="004523ED">
              <w:rPr>
                <w:rFonts w:cstheme="minorHAnsi"/>
                <w:color w:val="000000"/>
              </w:rPr>
              <w:t>.</w:t>
            </w:r>
          </w:p>
        </w:tc>
      </w:tr>
      <w:tr w:rsidR="009963DC" w:rsidRPr="009F2226" w14:paraId="5E0C5E83"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2F5D1F16" w14:textId="77777777" w:rsidR="009963DC" w:rsidRDefault="009963DC" w:rsidP="009613F7">
            <w:proofErr w:type="spellStart"/>
            <w:r>
              <w:t>total_space</w:t>
            </w:r>
            <w:proofErr w:type="spellEnd"/>
          </w:p>
        </w:tc>
        <w:tc>
          <w:tcPr>
            <w:tcW w:w="1550" w:type="pct"/>
          </w:tcPr>
          <w:p w14:paraId="227E6529" w14:textId="77777777" w:rsidR="009963DC" w:rsidRDefault="009963DC" w:rsidP="00A116E3">
            <w:pPr>
              <w:cnfStyle w:val="000000000000" w:firstRow="0" w:lastRow="0" w:firstColumn="0" w:lastColumn="0" w:oddVBand="0" w:evenVBand="0" w:oddHBand="0" w:evenHBand="0" w:firstRowFirstColumn="0" w:firstRowLastColumn="0" w:lastRowFirstColumn="0" w:lastRowLastColumn="0"/>
            </w:pPr>
            <w:proofErr w:type="spellStart"/>
            <w:r>
              <w:t>oval-def:EntityStateIntType</w:t>
            </w:r>
            <w:proofErr w:type="spellEnd"/>
          </w:p>
        </w:tc>
        <w:tc>
          <w:tcPr>
            <w:tcW w:w="706" w:type="pct"/>
          </w:tcPr>
          <w:p w14:paraId="65FBAB63" w14:textId="77777777" w:rsidR="009963DC" w:rsidRDefault="000B360E" w:rsidP="009613F7">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02EAD879" w14:textId="77777777" w:rsidR="009963DC" w:rsidRDefault="000B360E"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3A8E60C8" w14:textId="7FD8194F" w:rsidR="00B345B2" w:rsidRDefault="004907A5"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An integer </w:t>
            </w:r>
            <w:r w:rsidRPr="004907A5">
              <w:rPr>
                <w:rFonts w:cstheme="minorHAnsi"/>
                <w:color w:val="000000"/>
              </w:rPr>
              <w:t xml:space="preserve">that represents the total </w:t>
            </w:r>
            <w:r w:rsidR="00166B54">
              <w:rPr>
                <w:rFonts w:cstheme="minorHAnsi"/>
                <w:color w:val="000000"/>
              </w:rPr>
              <w:t>number of blocks on a partition</w:t>
            </w:r>
            <w:r w:rsidR="003578BB">
              <w:rPr>
                <w:rFonts w:cstheme="minorHAnsi"/>
                <w:color w:val="000000"/>
              </w:rPr>
              <w:t>.</w:t>
            </w:r>
            <w:r w:rsidR="00D81DBF">
              <w:rPr>
                <w:rFonts w:cstheme="minorHAnsi"/>
                <w:color w:val="000000"/>
              </w:rPr>
              <w:t xml:space="preserve">  </w:t>
            </w:r>
          </w:p>
          <w:p w14:paraId="0C60D9DB" w14:textId="77777777" w:rsidR="00B345B2" w:rsidRDefault="00B345B2"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067F55D4" w14:textId="0323B845" w:rsidR="009963DC" w:rsidRDefault="00D81DBF"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statfs</w:t>
            </w:r>
            <w:proofErr w:type="spellEnd"/>
            <w:r>
              <w:rPr>
                <w:rStyle w:val="FootnoteReference"/>
                <w:rFonts w:cstheme="minorHAnsi"/>
                <w:color w:val="000000"/>
              </w:rPr>
              <w:footnoteReference w:id="74"/>
            </w:r>
            <w:r>
              <w:rPr>
                <w:rFonts w:cstheme="minorHAnsi"/>
                <w:color w:val="000000"/>
              </w:rPr>
              <w:t xml:space="preserve"> function in conjunction with the </w:t>
            </w:r>
            <w:proofErr w:type="spellStart"/>
            <w:r>
              <w:rPr>
                <w:rFonts w:cstheme="minorHAnsi"/>
                <w:color w:val="000000"/>
              </w:rPr>
              <w:t>f_blocks</w:t>
            </w:r>
            <w:proofErr w:type="spellEnd"/>
            <w:r>
              <w:rPr>
                <w:rFonts w:cstheme="minorHAnsi"/>
                <w:color w:val="000000"/>
              </w:rPr>
              <w:t xml:space="preserve"> member of the </w:t>
            </w:r>
            <w:proofErr w:type="spellStart"/>
            <w:r>
              <w:rPr>
                <w:rFonts w:cstheme="minorHAnsi"/>
                <w:color w:val="000000"/>
              </w:rPr>
              <w:t>statfs</w:t>
            </w:r>
            <w:proofErr w:type="spellEnd"/>
            <w:r>
              <w:rPr>
                <w:rFonts w:cstheme="minorHAnsi"/>
                <w:color w:val="000000"/>
              </w:rPr>
              <w:t xml:space="preserve"> structure can be used to retrieve the total space of the partition.</w:t>
            </w:r>
          </w:p>
        </w:tc>
      </w:tr>
      <w:tr w:rsidR="009963DC" w:rsidRPr="009F2226" w14:paraId="07BB930E"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1B92B6C7" w14:textId="77777777" w:rsidR="009963DC" w:rsidRDefault="009963DC" w:rsidP="009613F7">
            <w:proofErr w:type="spellStart"/>
            <w:r>
              <w:t>space_used</w:t>
            </w:r>
            <w:proofErr w:type="spellEnd"/>
          </w:p>
        </w:tc>
        <w:tc>
          <w:tcPr>
            <w:tcW w:w="1550" w:type="pct"/>
          </w:tcPr>
          <w:p w14:paraId="667AA9C3" w14:textId="77777777" w:rsidR="009963DC" w:rsidRDefault="009963DC" w:rsidP="00A116E3">
            <w:pPr>
              <w:cnfStyle w:val="000000100000" w:firstRow="0" w:lastRow="0" w:firstColumn="0" w:lastColumn="0" w:oddVBand="0" w:evenVBand="0" w:oddHBand="1" w:evenHBand="0" w:firstRowFirstColumn="0" w:firstRowLastColumn="0" w:lastRowFirstColumn="0" w:lastRowLastColumn="0"/>
            </w:pPr>
            <w:proofErr w:type="spellStart"/>
            <w:r>
              <w:t>oval-def:EntityStateIntType</w:t>
            </w:r>
            <w:proofErr w:type="spellEnd"/>
          </w:p>
        </w:tc>
        <w:tc>
          <w:tcPr>
            <w:tcW w:w="706" w:type="pct"/>
          </w:tcPr>
          <w:p w14:paraId="0ACF83E5" w14:textId="77777777" w:rsidR="009963DC" w:rsidRDefault="000B360E" w:rsidP="009613F7">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5603AACD" w14:textId="77777777" w:rsidR="009963DC" w:rsidRDefault="000B360E" w:rsidP="009613F7">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2B2E3AD" w14:textId="34FD0FF6" w:rsidR="00B345B2" w:rsidRDefault="002C41C3" w:rsidP="002C41C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An integer that represents the number of blocks used on a partition.</w:t>
            </w:r>
          </w:p>
          <w:p w14:paraId="1A2A5264" w14:textId="77777777" w:rsidR="00B345B2" w:rsidRDefault="00B345B2" w:rsidP="002C41C3">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65BC66AB" w14:textId="0B4E5F1A" w:rsidR="009963DC" w:rsidRDefault="00652284" w:rsidP="002C41C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statfs</w:t>
            </w:r>
            <w:proofErr w:type="spellEnd"/>
            <w:r>
              <w:rPr>
                <w:rStyle w:val="FootnoteReference"/>
                <w:rFonts w:cstheme="minorHAnsi"/>
                <w:color w:val="000000"/>
              </w:rPr>
              <w:footnoteReference w:id="75"/>
            </w:r>
            <w:r>
              <w:rPr>
                <w:rFonts w:cstheme="minorHAnsi"/>
                <w:color w:val="000000"/>
              </w:rPr>
              <w:t xml:space="preserve"> function in conjunction with the </w:t>
            </w:r>
            <w:proofErr w:type="spellStart"/>
            <w:r>
              <w:rPr>
                <w:rFonts w:cstheme="minorHAnsi"/>
                <w:color w:val="000000"/>
              </w:rPr>
              <w:t>f_blocks</w:t>
            </w:r>
            <w:proofErr w:type="spellEnd"/>
            <w:r>
              <w:rPr>
                <w:rFonts w:cstheme="minorHAnsi"/>
                <w:color w:val="000000"/>
              </w:rPr>
              <w:t xml:space="preserve"> and </w:t>
            </w:r>
            <w:proofErr w:type="spellStart"/>
            <w:r>
              <w:rPr>
                <w:rFonts w:cstheme="minorHAnsi"/>
                <w:color w:val="000000"/>
              </w:rPr>
              <w:t>f_bfree</w:t>
            </w:r>
            <w:proofErr w:type="spellEnd"/>
            <w:r>
              <w:rPr>
                <w:rFonts w:cstheme="minorHAnsi"/>
                <w:color w:val="000000"/>
              </w:rPr>
              <w:t xml:space="preserve"> members of the </w:t>
            </w:r>
            <w:proofErr w:type="spellStart"/>
            <w:r>
              <w:rPr>
                <w:rFonts w:cstheme="minorHAnsi"/>
                <w:color w:val="000000"/>
              </w:rPr>
              <w:t>statfs</w:t>
            </w:r>
            <w:proofErr w:type="spellEnd"/>
            <w:r>
              <w:rPr>
                <w:rFonts w:cstheme="minorHAnsi"/>
                <w:color w:val="000000"/>
              </w:rPr>
              <w:t xml:space="preserve"> structure can be used to retrieve the total space of the partition.  Specifically</w:t>
            </w:r>
            <w:r w:rsidR="00B9575A">
              <w:rPr>
                <w:rFonts w:cstheme="minorHAnsi"/>
                <w:color w:val="000000"/>
              </w:rPr>
              <w:t>,</w:t>
            </w:r>
            <w:r>
              <w:rPr>
                <w:rFonts w:cstheme="minorHAnsi"/>
                <w:color w:val="000000"/>
              </w:rPr>
              <w:t xml:space="preserve"> </w:t>
            </w:r>
            <w:proofErr w:type="spellStart"/>
            <w:r>
              <w:rPr>
                <w:rFonts w:cstheme="minorHAnsi"/>
                <w:color w:val="000000"/>
              </w:rPr>
              <w:t>f_blocks</w:t>
            </w:r>
            <w:proofErr w:type="spellEnd"/>
            <w:r>
              <w:rPr>
                <w:rFonts w:cstheme="minorHAnsi"/>
                <w:color w:val="000000"/>
              </w:rPr>
              <w:t xml:space="preserve"> – </w:t>
            </w:r>
            <w:proofErr w:type="spellStart"/>
            <w:r>
              <w:rPr>
                <w:rFonts w:cstheme="minorHAnsi"/>
                <w:color w:val="000000"/>
              </w:rPr>
              <w:t>f_bfree</w:t>
            </w:r>
            <w:proofErr w:type="spellEnd"/>
            <w:r>
              <w:rPr>
                <w:rFonts w:cstheme="minorHAnsi"/>
                <w:color w:val="000000"/>
              </w:rPr>
              <w:t>.</w:t>
            </w:r>
          </w:p>
        </w:tc>
      </w:tr>
      <w:tr w:rsidR="009963DC" w:rsidRPr="009F2226" w14:paraId="1E6B2600"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420526E6" w14:textId="77777777" w:rsidR="009963DC" w:rsidRDefault="009963DC" w:rsidP="009613F7">
            <w:proofErr w:type="spellStart"/>
            <w:r>
              <w:t>space_left</w:t>
            </w:r>
            <w:proofErr w:type="spellEnd"/>
          </w:p>
        </w:tc>
        <w:tc>
          <w:tcPr>
            <w:tcW w:w="1550" w:type="pct"/>
          </w:tcPr>
          <w:p w14:paraId="5AB222D7" w14:textId="77777777" w:rsidR="009963DC" w:rsidRDefault="009963DC" w:rsidP="00A116E3">
            <w:pPr>
              <w:cnfStyle w:val="000000000000" w:firstRow="0" w:lastRow="0" w:firstColumn="0" w:lastColumn="0" w:oddVBand="0" w:evenVBand="0" w:oddHBand="0" w:evenHBand="0" w:firstRowFirstColumn="0" w:firstRowLastColumn="0" w:lastRowFirstColumn="0" w:lastRowLastColumn="0"/>
            </w:pPr>
            <w:proofErr w:type="spellStart"/>
            <w:r>
              <w:t>oval-def:EntityStateIntType</w:t>
            </w:r>
            <w:proofErr w:type="spellEnd"/>
          </w:p>
        </w:tc>
        <w:tc>
          <w:tcPr>
            <w:tcW w:w="706" w:type="pct"/>
          </w:tcPr>
          <w:p w14:paraId="7EEF7169" w14:textId="77777777" w:rsidR="009963DC" w:rsidRDefault="000B360E" w:rsidP="009613F7">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42DECB25" w14:textId="77777777" w:rsidR="009963DC" w:rsidRDefault="000B360E" w:rsidP="009613F7">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8A31F24" w14:textId="02E1BDE1" w:rsidR="00B345B2" w:rsidRDefault="002C41C3" w:rsidP="00CA5A4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An integer that represents the number</w:t>
            </w:r>
            <w:r w:rsidR="00166B54">
              <w:rPr>
                <w:rFonts w:cstheme="minorHAnsi"/>
                <w:color w:val="000000"/>
              </w:rPr>
              <w:t xml:space="preserve"> of blocks left on a partition.</w:t>
            </w:r>
          </w:p>
          <w:p w14:paraId="506A7E78" w14:textId="77777777" w:rsidR="00B345B2" w:rsidRDefault="00B345B2" w:rsidP="00CA5A41">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782429F9" w14:textId="4E3E3B3C" w:rsidR="009963DC" w:rsidRDefault="00CA5A41" w:rsidP="00CA5A4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statfs</w:t>
            </w:r>
            <w:proofErr w:type="spellEnd"/>
            <w:r>
              <w:rPr>
                <w:rStyle w:val="FootnoteReference"/>
                <w:rFonts w:cstheme="minorHAnsi"/>
                <w:color w:val="000000"/>
              </w:rPr>
              <w:footnoteReference w:id="76"/>
            </w:r>
            <w:r>
              <w:rPr>
                <w:rFonts w:cstheme="minorHAnsi"/>
                <w:color w:val="000000"/>
              </w:rPr>
              <w:t xml:space="preserve"> function in conjunction with the </w:t>
            </w:r>
            <w:proofErr w:type="spellStart"/>
            <w:r>
              <w:rPr>
                <w:rFonts w:cstheme="minorHAnsi"/>
                <w:color w:val="000000"/>
              </w:rPr>
              <w:t>f_bavail</w:t>
            </w:r>
            <w:proofErr w:type="spellEnd"/>
            <w:r>
              <w:rPr>
                <w:rFonts w:cstheme="minorHAnsi"/>
                <w:color w:val="000000"/>
              </w:rPr>
              <w:t xml:space="preserve"> member of the </w:t>
            </w:r>
            <w:proofErr w:type="spellStart"/>
            <w:r>
              <w:rPr>
                <w:rFonts w:cstheme="minorHAnsi"/>
                <w:color w:val="000000"/>
              </w:rPr>
              <w:t>statfs</w:t>
            </w:r>
            <w:proofErr w:type="spellEnd"/>
            <w:r>
              <w:rPr>
                <w:rFonts w:cstheme="minorHAnsi"/>
                <w:color w:val="000000"/>
              </w:rPr>
              <w:t xml:space="preserve"> structure can be used to retrieve the space left in the partition.</w:t>
            </w:r>
          </w:p>
        </w:tc>
      </w:tr>
    </w:tbl>
    <w:p w14:paraId="0F9DA140" w14:textId="77777777" w:rsidR="002C41C3" w:rsidRDefault="002C41C3" w:rsidP="00B665F0">
      <w:pPr>
        <w:pStyle w:val="Heading2"/>
        <w:numPr>
          <w:ilvl w:val="1"/>
          <w:numId w:val="32"/>
        </w:numPr>
      </w:pPr>
      <w:bookmarkStart w:id="98" w:name="_Toc322096736"/>
      <w:proofErr w:type="spellStart"/>
      <w:proofErr w:type="gramStart"/>
      <w:r>
        <w:lastRenderedPageBreak/>
        <w:t>linux-sc:</w:t>
      </w:r>
      <w:proofErr w:type="gramEnd"/>
      <w:r>
        <w:t>partition_item</w:t>
      </w:r>
      <w:bookmarkEnd w:id="98"/>
      <w:proofErr w:type="spellEnd"/>
    </w:p>
    <w:p w14:paraId="2D3FC029" w14:textId="754D680D" w:rsidR="00940206" w:rsidRDefault="00940206" w:rsidP="00940206">
      <w:r>
        <w:t xml:space="preserve">The </w:t>
      </w:r>
      <w:proofErr w:type="spellStart"/>
      <w:r w:rsidR="002C41C3">
        <w:rPr>
          <w:rFonts w:ascii="Courier New" w:hAnsi="Courier New"/>
        </w:rPr>
        <w:t>partition</w:t>
      </w:r>
      <w:r w:rsidRPr="00C43D0E">
        <w:rPr>
          <w:rFonts w:ascii="Courier New" w:hAnsi="Courier New"/>
        </w:rPr>
        <w:t>_item</w:t>
      </w:r>
      <w:proofErr w:type="spellEnd"/>
      <w:r>
        <w:t xml:space="preserve"> construct defines the </w:t>
      </w:r>
      <w:r w:rsidR="002C41C3">
        <w:t xml:space="preserve">partition information associated with services </w:t>
      </w:r>
      <w:r>
        <w:t xml:space="preserve">with files and directories on file systems supported by the </w:t>
      </w:r>
      <w:r w:rsidR="002C41C3">
        <w:t>LINUX</w:t>
      </w:r>
      <w:r>
        <w:t xml:space="preserve"> platform.</w:t>
      </w:r>
      <w:r w:rsidR="002C41C3">
        <w:rPr>
          <w:rFonts w:cstheme="minorHAnsi"/>
        </w:rPr>
        <w:t xml:space="preserve"> </w:t>
      </w:r>
    </w:p>
    <w:p w14:paraId="01BBA94F" w14:textId="77777777" w:rsidR="00940206" w:rsidRPr="00025742" w:rsidRDefault="001B61EF" w:rsidP="00940206">
      <w:pPr>
        <w:jc w:val="center"/>
      </w:pPr>
      <w:r>
        <w:object w:dxaOrig="3586" w:dyaOrig="3265" w14:anchorId="2A702FE5">
          <v:shape id="_x0000_i1036" type="#_x0000_t75" style="width:179.65pt;height:162.55pt" o:ole="">
            <v:imagedata r:id="rId35" o:title=""/>
          </v:shape>
          <o:OLEObject Type="Embed" ProgID="Visio.Drawing.11" ShapeID="_x0000_i1036" DrawAspect="Content" ObjectID="_1406962766" r:id="rId36"/>
        </w:objec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999"/>
        <w:gridCol w:w="2969"/>
        <w:gridCol w:w="1352"/>
        <w:gridCol w:w="988"/>
        <w:gridCol w:w="2268"/>
      </w:tblGrid>
      <w:tr w:rsidR="00940206" w14:paraId="3D22EAAE" w14:textId="77777777" w:rsidTr="009613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175AE8F5" w14:textId="77777777" w:rsidR="00940206" w:rsidRDefault="00940206" w:rsidP="009613F7">
            <w:pPr>
              <w:spacing w:after="200" w:line="276" w:lineRule="auto"/>
              <w:rPr>
                <w:rFonts w:eastAsiaTheme="minorHAnsi"/>
                <w:b w:val="0"/>
                <w:bCs w:val="0"/>
                <w:color w:val="auto"/>
                <w:lang w:bidi="ar-SA"/>
              </w:rPr>
            </w:pPr>
            <w:commentRangeStart w:id="99"/>
            <w:r>
              <w:t>Property</w:t>
            </w:r>
          </w:p>
        </w:tc>
        <w:tc>
          <w:tcPr>
            <w:tcW w:w="1550" w:type="pct"/>
          </w:tcPr>
          <w:p w14:paraId="15A7CDC2"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6" w:type="pct"/>
          </w:tcPr>
          <w:p w14:paraId="618D5248"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6" w:type="pct"/>
          </w:tcPr>
          <w:p w14:paraId="059A86F3"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184" w:type="pct"/>
          </w:tcPr>
          <w:p w14:paraId="1437D63F" w14:textId="77777777" w:rsidR="00940206" w:rsidRDefault="00940206" w:rsidP="009613F7">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commentRangeEnd w:id="99"/>
            <w:r w:rsidR="00447908">
              <w:rPr>
                <w:rStyle w:val="CommentReference"/>
                <w:rFonts w:eastAsiaTheme="minorHAnsi"/>
                <w:b w:val="0"/>
                <w:bCs w:val="0"/>
                <w:color w:val="auto"/>
                <w:lang w:bidi="ar-SA"/>
              </w:rPr>
              <w:commentReference w:id="99"/>
            </w:r>
          </w:p>
        </w:tc>
      </w:tr>
      <w:tr w:rsidR="00C918C9" w:rsidRPr="009F2226" w14:paraId="1077047A"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7F91ED19" w14:textId="77777777" w:rsidR="00C918C9" w:rsidRPr="009676C4" w:rsidRDefault="00C918C9" w:rsidP="00B01F7E">
            <w:proofErr w:type="spellStart"/>
            <w:r>
              <w:t>mount_point</w:t>
            </w:r>
            <w:proofErr w:type="spellEnd"/>
          </w:p>
        </w:tc>
        <w:tc>
          <w:tcPr>
            <w:tcW w:w="1550" w:type="pct"/>
          </w:tcPr>
          <w:p w14:paraId="1C41DAC2" w14:textId="77777777" w:rsidR="00C918C9" w:rsidRPr="0031429A" w:rsidRDefault="00C918C9" w:rsidP="002C41C3">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257215ED" w14:textId="77777777" w:rsidR="00C918C9" w:rsidRPr="0031429A" w:rsidRDefault="00C918C9" w:rsidP="00B01F7E">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24BFE996" w14:textId="77777777" w:rsidR="00C918C9" w:rsidRPr="00F5484A"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6F983DA8"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This property</w:t>
            </w:r>
            <w:r w:rsidRPr="009B69BC">
              <w:rPr>
                <w:rFonts w:cstheme="minorHAnsi"/>
                <w:color w:val="000000"/>
              </w:rPr>
              <w:t xml:space="preserve"> specifies the mount points of the partitions </w:t>
            </w:r>
            <w:r>
              <w:rPr>
                <w:rFonts w:cstheme="minorHAnsi"/>
                <w:color w:val="000000"/>
              </w:rPr>
              <w:t>on the</w:t>
            </w:r>
            <w:r w:rsidRPr="009B69BC">
              <w:rPr>
                <w:rFonts w:cstheme="minorHAnsi"/>
                <w:color w:val="000000"/>
              </w:rPr>
              <w:t xml:space="preserve"> system.</w:t>
            </w:r>
            <w:r>
              <w:rPr>
                <w:rFonts w:cstheme="minorHAnsi"/>
                <w:color w:val="000000"/>
              </w:rPr>
              <w:t xml:space="preserve"> A mount point is the root directory of the mounted file system</w:t>
            </w:r>
            <w:r>
              <w:rPr>
                <w:rStyle w:val="FootnoteReference"/>
                <w:rFonts w:cstheme="minorHAnsi"/>
                <w:color w:val="000000"/>
              </w:rPr>
              <w:footnoteReference w:id="77"/>
            </w:r>
            <w:r>
              <w:rPr>
                <w:rFonts w:cstheme="minorHAnsi"/>
                <w:color w:val="000000"/>
              </w:rPr>
              <w:t xml:space="preserve">. </w:t>
            </w:r>
          </w:p>
          <w:p w14:paraId="3E8240CE"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170D3B7" w14:textId="25FCF288" w:rsidR="00C918C9" w:rsidRPr="00F5484A"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The mount points can be retrieved from /</w:t>
            </w:r>
            <w:proofErr w:type="spellStart"/>
            <w:r>
              <w:rPr>
                <w:rFonts w:cstheme="minorHAnsi"/>
                <w:color w:val="000000"/>
              </w:rPr>
              <w:t>proc</w:t>
            </w:r>
            <w:proofErr w:type="spellEnd"/>
            <w:r>
              <w:rPr>
                <w:rFonts w:cstheme="minorHAnsi"/>
                <w:color w:val="000000"/>
              </w:rPr>
              <w:t xml:space="preserve">/mounts or via the </w:t>
            </w:r>
            <w:proofErr w:type="spellStart"/>
            <w:r>
              <w:rPr>
                <w:rFonts w:cstheme="minorHAnsi"/>
                <w:color w:val="000000"/>
              </w:rPr>
              <w:t>dj</w:t>
            </w:r>
            <w:proofErr w:type="spellEnd"/>
            <w:r>
              <w:rPr>
                <w:rFonts w:cstheme="minorHAnsi"/>
                <w:color w:val="000000"/>
              </w:rPr>
              <w:t xml:space="preserve"> command</w:t>
            </w:r>
            <w:r>
              <w:rPr>
                <w:rStyle w:val="FootnoteReference"/>
                <w:rFonts w:cstheme="minorHAnsi"/>
                <w:color w:val="000000"/>
              </w:rPr>
              <w:footnoteReference w:id="78"/>
            </w:r>
            <w:r>
              <w:rPr>
                <w:rFonts w:cstheme="minorHAnsi"/>
                <w:color w:val="000000"/>
              </w:rPr>
              <w:t>.</w:t>
            </w:r>
          </w:p>
        </w:tc>
      </w:tr>
      <w:tr w:rsidR="00C918C9" w:rsidRPr="009F2226" w14:paraId="1BE8C50F"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40F36C80" w14:textId="77777777" w:rsidR="00C918C9" w:rsidRDefault="00C918C9" w:rsidP="00B01F7E">
            <w:r>
              <w:t>device</w:t>
            </w:r>
          </w:p>
        </w:tc>
        <w:tc>
          <w:tcPr>
            <w:tcW w:w="1550" w:type="pct"/>
          </w:tcPr>
          <w:p w14:paraId="55963C78" w14:textId="77777777" w:rsidR="00C918C9" w:rsidRPr="0031429A" w:rsidRDefault="00C918C9" w:rsidP="00B01F7E">
            <w:pPr>
              <w:cnfStyle w:val="000000000000" w:firstRow="0" w:lastRow="0" w:firstColumn="0" w:lastColumn="0" w:oddVBand="0" w:evenVBand="0" w:oddHBand="0" w:evenHBand="0" w:firstRowFirstColumn="0" w:firstRowLastColumn="0" w:lastRowFirstColumn="0" w:lastRowLastColumn="0"/>
            </w:pPr>
            <w:proofErr w:type="spellStart"/>
            <w:r>
              <w:t>oval-sc:EntityItemStringType</w:t>
            </w:r>
            <w:proofErr w:type="spellEnd"/>
          </w:p>
        </w:tc>
        <w:tc>
          <w:tcPr>
            <w:tcW w:w="706" w:type="pct"/>
          </w:tcPr>
          <w:p w14:paraId="7F9ABCDA" w14:textId="77777777" w:rsidR="00C918C9" w:rsidRDefault="00C918C9" w:rsidP="00B01F7E">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6E4C01A9" w14:textId="77777777" w:rsidR="00C918C9" w:rsidRPr="00F5484A"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7086D28C"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918C9">
              <w:rPr>
                <w:rFonts w:cstheme="minorHAnsi"/>
                <w:color w:val="000000"/>
              </w:rPr>
              <w:t xml:space="preserve">The name of the device that is </w:t>
            </w:r>
            <w:r w:rsidRPr="00C918C9">
              <w:rPr>
                <w:rFonts w:cstheme="minorHAnsi"/>
                <w:color w:val="000000"/>
              </w:rPr>
              <w:lastRenderedPageBreak/>
              <w:t xml:space="preserve">mounted at the specified mount point. This is the </w:t>
            </w:r>
            <w:proofErr w:type="spellStart"/>
            <w:r w:rsidRPr="00C918C9">
              <w:rPr>
                <w:rFonts w:cstheme="minorHAnsi"/>
                <w:color w:val="000000"/>
              </w:rPr>
              <w:t>FileSystem</w:t>
            </w:r>
            <w:proofErr w:type="spellEnd"/>
            <w:r w:rsidRPr="00C918C9">
              <w:rPr>
                <w:rFonts w:cstheme="minorHAnsi"/>
                <w:color w:val="000000"/>
              </w:rPr>
              <w:t xml:space="preserve"> column of the output of the </w:t>
            </w:r>
            <w:proofErr w:type="spellStart"/>
            <w:r w:rsidRPr="00C918C9">
              <w:rPr>
                <w:rFonts w:ascii="Courier New" w:hAnsi="Courier New" w:cs="Courier New"/>
                <w:color w:val="000000"/>
              </w:rPr>
              <w:t>df</w:t>
            </w:r>
            <w:proofErr w:type="spellEnd"/>
            <w:r w:rsidRPr="00C918C9">
              <w:rPr>
                <w:rFonts w:cstheme="minorHAnsi"/>
                <w:color w:val="000000"/>
              </w:rPr>
              <w:t xml:space="preserve"> command</w:t>
            </w:r>
            <w:r w:rsidRPr="00C918C9">
              <w:rPr>
                <w:rStyle w:val="FootnoteReference"/>
                <w:rFonts w:cstheme="minorHAnsi"/>
                <w:color w:val="000000"/>
              </w:rPr>
              <w:footnoteReference w:id="79"/>
            </w:r>
            <w:r w:rsidRPr="00C918C9">
              <w:rPr>
                <w:rFonts w:cstheme="minorHAnsi"/>
                <w:color w:val="000000"/>
              </w:rPr>
              <w:t>.</w:t>
            </w:r>
            <w:r>
              <w:rPr>
                <w:rFonts w:cstheme="minorHAnsi"/>
                <w:color w:val="000000"/>
              </w:rPr>
              <w:t xml:space="preserve">  </w:t>
            </w:r>
          </w:p>
          <w:p w14:paraId="7F4834B9"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74E8A402" w14:textId="101BA4C1" w:rsidR="00C918C9" w:rsidRPr="00F5484A"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The device name can be retrieved from /</w:t>
            </w:r>
            <w:proofErr w:type="spellStart"/>
            <w:r>
              <w:rPr>
                <w:rFonts w:cstheme="minorHAnsi"/>
                <w:color w:val="000000"/>
              </w:rPr>
              <w:t>proc</w:t>
            </w:r>
            <w:proofErr w:type="spellEnd"/>
            <w:r>
              <w:rPr>
                <w:rFonts w:cstheme="minorHAnsi"/>
                <w:color w:val="000000"/>
              </w:rPr>
              <w:t>/mounts</w:t>
            </w:r>
            <w:r>
              <w:rPr>
                <w:rStyle w:val="FootnoteReference"/>
                <w:rFonts w:cstheme="minorHAnsi"/>
                <w:color w:val="000000"/>
              </w:rPr>
              <w:footnoteReference w:id="80"/>
            </w:r>
            <w:r>
              <w:rPr>
                <w:rFonts w:cstheme="minorHAnsi"/>
                <w:color w:val="000000"/>
              </w:rPr>
              <w:t>.</w:t>
            </w:r>
          </w:p>
        </w:tc>
      </w:tr>
      <w:tr w:rsidR="00C918C9" w:rsidRPr="009F2226" w14:paraId="0E377467"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4BDC8C51" w14:textId="77777777" w:rsidR="00C918C9" w:rsidRDefault="00C918C9" w:rsidP="00B01F7E">
            <w:proofErr w:type="spellStart"/>
            <w:r>
              <w:lastRenderedPageBreak/>
              <w:t>uuid</w:t>
            </w:r>
            <w:proofErr w:type="spellEnd"/>
          </w:p>
        </w:tc>
        <w:tc>
          <w:tcPr>
            <w:tcW w:w="1550" w:type="pct"/>
          </w:tcPr>
          <w:p w14:paraId="66FFDE48" w14:textId="77777777" w:rsidR="00C918C9" w:rsidRPr="0031429A" w:rsidRDefault="00C918C9" w:rsidP="00B01F7E">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00FF6EB7" w14:textId="77777777" w:rsidR="00C918C9" w:rsidRDefault="00C918C9" w:rsidP="00B01F7E">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62470DF0" w14:textId="77777777" w:rsidR="00C918C9" w:rsidRPr="00F5484A"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9B3D2C9"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universally unique identifier associated with a partition.  </w:t>
            </w:r>
          </w:p>
          <w:p w14:paraId="72AA3F69"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5AEE9783" w14:textId="084F898C" w:rsidR="00C918C9" w:rsidRPr="006711BF"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sidRPr="00383F70">
              <w:rPr>
                <w:rFonts w:cstheme="minorHAnsi"/>
                <w:color w:val="000000"/>
              </w:rPr>
              <w:t>blkid_get_tag_value</w:t>
            </w:r>
            <w:proofErr w:type="spellEnd"/>
            <w:r>
              <w:rPr>
                <w:rStyle w:val="FootnoteReference"/>
                <w:rFonts w:cstheme="minorHAnsi"/>
                <w:color w:val="000000"/>
              </w:rPr>
              <w:footnoteReference w:id="81"/>
            </w:r>
            <w:r>
              <w:rPr>
                <w:rStyle w:val="FootnoteReference"/>
                <w:rFonts w:cstheme="minorHAnsi"/>
                <w:color w:val="000000"/>
              </w:rPr>
              <w:footnoteReference w:id="82"/>
            </w:r>
            <w:r>
              <w:rPr>
                <w:rFonts w:cstheme="minorHAnsi"/>
                <w:color w:val="000000"/>
              </w:rPr>
              <w:t xml:space="preserve"> function or the </w:t>
            </w:r>
            <w:proofErr w:type="spellStart"/>
            <w:r>
              <w:rPr>
                <w:rFonts w:cstheme="minorHAnsi"/>
                <w:color w:val="000000"/>
              </w:rPr>
              <w:t>blkid</w:t>
            </w:r>
            <w:proofErr w:type="spellEnd"/>
            <w:r>
              <w:rPr>
                <w:rFonts w:cstheme="minorHAnsi"/>
                <w:color w:val="000000"/>
              </w:rPr>
              <w:t xml:space="preserve"> command</w:t>
            </w:r>
            <w:r>
              <w:rPr>
                <w:rStyle w:val="FootnoteReference"/>
                <w:rFonts w:cstheme="minorHAnsi"/>
                <w:color w:val="000000"/>
              </w:rPr>
              <w:footnoteReference w:id="83"/>
            </w:r>
            <w:r>
              <w:rPr>
                <w:rFonts w:cstheme="minorHAnsi"/>
                <w:color w:val="000000"/>
              </w:rPr>
              <w:t xml:space="preserve"> can be used to retrieve the UUID information.</w:t>
            </w:r>
          </w:p>
        </w:tc>
      </w:tr>
      <w:tr w:rsidR="00C918C9" w:rsidRPr="009F2226" w14:paraId="4D1B600B"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007957E8" w14:textId="77777777" w:rsidR="00C918C9" w:rsidRDefault="00C918C9" w:rsidP="00B01F7E">
            <w:proofErr w:type="spellStart"/>
            <w:r>
              <w:t>fs_type</w:t>
            </w:r>
            <w:proofErr w:type="spellEnd"/>
          </w:p>
        </w:tc>
        <w:tc>
          <w:tcPr>
            <w:tcW w:w="1550" w:type="pct"/>
          </w:tcPr>
          <w:p w14:paraId="4A2E1382" w14:textId="77777777" w:rsidR="00C918C9" w:rsidRPr="0031429A" w:rsidRDefault="00C918C9" w:rsidP="00B01F7E">
            <w:pPr>
              <w:cnfStyle w:val="000000000000" w:firstRow="0" w:lastRow="0" w:firstColumn="0" w:lastColumn="0" w:oddVBand="0" w:evenVBand="0" w:oddHBand="0" w:evenHBand="0" w:firstRowFirstColumn="0" w:firstRowLastColumn="0" w:lastRowFirstColumn="0" w:lastRowLastColumn="0"/>
            </w:pPr>
            <w:proofErr w:type="spellStart"/>
            <w:r>
              <w:t>oval-sc:EntityItemStringType</w:t>
            </w:r>
            <w:proofErr w:type="spellEnd"/>
          </w:p>
        </w:tc>
        <w:tc>
          <w:tcPr>
            <w:tcW w:w="706" w:type="pct"/>
          </w:tcPr>
          <w:p w14:paraId="64AF2CDB" w14:textId="77777777" w:rsidR="00C918C9" w:rsidRDefault="00C918C9" w:rsidP="00B01F7E">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2F58AF91" w14:textId="77777777" w:rsidR="00C918C9"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35AA893"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type of </w:t>
            </w:r>
            <w:proofErr w:type="spellStart"/>
            <w:r>
              <w:rPr>
                <w:rFonts w:cstheme="minorHAnsi"/>
                <w:color w:val="000000"/>
              </w:rPr>
              <w:t>filesystem</w:t>
            </w:r>
            <w:proofErr w:type="spellEnd"/>
            <w:r>
              <w:rPr>
                <w:rFonts w:cstheme="minorHAnsi"/>
                <w:color w:val="000000"/>
              </w:rPr>
              <w:t xml:space="preserve"> on a partition. </w:t>
            </w:r>
          </w:p>
          <w:p w14:paraId="6801C4C0"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26E5E02E"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proofErr w:type="spellStart"/>
            <w:r>
              <w:rPr>
                <w:rFonts w:cstheme="minorHAnsi"/>
                <w:color w:val="000000"/>
              </w:rPr>
              <w:t>Filesystem</w:t>
            </w:r>
            <w:proofErr w:type="spellEnd"/>
            <w:r>
              <w:rPr>
                <w:rFonts w:cstheme="minorHAnsi"/>
                <w:color w:val="000000"/>
              </w:rPr>
              <w:t xml:space="preserve"> types are outputted via the </w:t>
            </w:r>
            <w:proofErr w:type="spellStart"/>
            <w:r w:rsidRPr="000B360E">
              <w:rPr>
                <w:rFonts w:ascii="Courier New" w:hAnsi="Courier New" w:cs="Courier New"/>
                <w:color w:val="000000"/>
              </w:rPr>
              <w:t>df</w:t>
            </w:r>
            <w:proofErr w:type="spellEnd"/>
            <w:r w:rsidRPr="000B360E">
              <w:rPr>
                <w:rFonts w:ascii="Courier New" w:hAnsi="Courier New" w:cs="Courier New"/>
                <w:color w:val="000000"/>
              </w:rPr>
              <w:t xml:space="preserve"> –T </w:t>
            </w:r>
            <w:r>
              <w:rPr>
                <w:rFonts w:cstheme="minorHAnsi"/>
                <w:color w:val="000000"/>
              </w:rPr>
              <w:t>command</w:t>
            </w:r>
            <w:r>
              <w:rPr>
                <w:rStyle w:val="FootnoteReference"/>
                <w:rFonts w:cstheme="minorHAnsi"/>
                <w:color w:val="000000"/>
              </w:rPr>
              <w:footnoteReference w:id="84"/>
            </w:r>
            <w:r>
              <w:rPr>
                <w:rFonts w:cstheme="minorHAnsi"/>
                <w:color w:val="000000"/>
              </w:rPr>
              <w:t>.</w:t>
            </w:r>
          </w:p>
          <w:p w14:paraId="5BD603CD"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785417A0" w14:textId="3C5CA710" w:rsidR="00C918C9" w:rsidRPr="00E74797"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The file system type can be retrieved from /</w:t>
            </w:r>
            <w:proofErr w:type="spellStart"/>
            <w:r>
              <w:rPr>
                <w:rFonts w:cstheme="minorHAnsi"/>
                <w:color w:val="000000"/>
              </w:rPr>
              <w:t>proc</w:t>
            </w:r>
            <w:proofErr w:type="spellEnd"/>
            <w:r>
              <w:rPr>
                <w:rFonts w:cstheme="minorHAnsi"/>
                <w:color w:val="000000"/>
              </w:rPr>
              <w:t>/mounts</w:t>
            </w:r>
            <w:r>
              <w:rPr>
                <w:rStyle w:val="FootnoteReference"/>
                <w:rFonts w:cstheme="minorHAnsi"/>
                <w:color w:val="000000"/>
              </w:rPr>
              <w:footnoteReference w:id="85"/>
            </w:r>
            <w:r>
              <w:rPr>
                <w:rFonts w:cstheme="minorHAnsi"/>
                <w:color w:val="000000"/>
              </w:rPr>
              <w:t>.</w:t>
            </w:r>
          </w:p>
        </w:tc>
      </w:tr>
      <w:tr w:rsidR="00C918C9" w:rsidRPr="009F2226" w14:paraId="6D20E33D"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2E4056D8" w14:textId="77777777" w:rsidR="00C918C9" w:rsidRDefault="00C918C9" w:rsidP="00B01F7E">
            <w:proofErr w:type="spellStart"/>
            <w:r>
              <w:t>mount_options</w:t>
            </w:r>
            <w:proofErr w:type="spellEnd"/>
          </w:p>
        </w:tc>
        <w:tc>
          <w:tcPr>
            <w:tcW w:w="1550" w:type="pct"/>
          </w:tcPr>
          <w:p w14:paraId="755075EE" w14:textId="77777777" w:rsidR="00C918C9" w:rsidRPr="0031429A" w:rsidRDefault="00C918C9" w:rsidP="00B01F7E">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2AC92705" w14:textId="77777777" w:rsidR="00C918C9" w:rsidRDefault="00C918C9" w:rsidP="00B01F7E">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01EAB287" w14:textId="77777777" w:rsidR="00C918C9"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3B407BF1"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mount options associated with a partition.  </w:t>
            </w:r>
          </w:p>
          <w:p w14:paraId="33DF9CE0"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23CF9201" w14:textId="24920C6D" w:rsidR="00C918C9"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mount options for a partition can </w:t>
            </w:r>
            <w:proofErr w:type="gramStart"/>
            <w:r>
              <w:rPr>
                <w:rFonts w:cstheme="minorHAnsi"/>
                <w:color w:val="000000"/>
              </w:rPr>
              <w:t>be  retrieved</w:t>
            </w:r>
            <w:proofErr w:type="gramEnd"/>
            <w:r>
              <w:rPr>
                <w:rFonts w:cstheme="minorHAnsi"/>
                <w:color w:val="000000"/>
              </w:rPr>
              <w:t xml:space="preserve"> from /</w:t>
            </w:r>
            <w:proofErr w:type="spellStart"/>
            <w:r>
              <w:rPr>
                <w:rFonts w:cstheme="minorHAnsi"/>
                <w:color w:val="000000"/>
              </w:rPr>
              <w:t>proc</w:t>
            </w:r>
            <w:proofErr w:type="spellEnd"/>
            <w:r>
              <w:rPr>
                <w:rFonts w:cstheme="minorHAnsi"/>
                <w:color w:val="000000"/>
              </w:rPr>
              <w:t>/mounts</w:t>
            </w:r>
            <w:r>
              <w:rPr>
                <w:rStyle w:val="FootnoteReference"/>
                <w:rFonts w:cstheme="minorHAnsi"/>
                <w:color w:val="000000"/>
              </w:rPr>
              <w:footnoteReference w:id="86"/>
            </w:r>
            <w:r>
              <w:rPr>
                <w:rFonts w:cstheme="minorHAnsi"/>
                <w:color w:val="000000"/>
              </w:rPr>
              <w:t>.</w:t>
            </w:r>
          </w:p>
        </w:tc>
      </w:tr>
      <w:tr w:rsidR="00C918C9" w:rsidRPr="009F2226" w14:paraId="40780AA7"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21BA98D1" w14:textId="77777777" w:rsidR="00C918C9" w:rsidRDefault="00C918C9" w:rsidP="00B01F7E">
            <w:proofErr w:type="spellStart"/>
            <w:r>
              <w:t>total_space</w:t>
            </w:r>
            <w:proofErr w:type="spellEnd"/>
          </w:p>
        </w:tc>
        <w:tc>
          <w:tcPr>
            <w:tcW w:w="1550" w:type="pct"/>
          </w:tcPr>
          <w:p w14:paraId="0E8554EF" w14:textId="77777777" w:rsidR="00C918C9" w:rsidRDefault="00C918C9" w:rsidP="002C41C3">
            <w:pPr>
              <w:cnfStyle w:val="000000000000" w:firstRow="0" w:lastRow="0" w:firstColumn="0" w:lastColumn="0" w:oddVBand="0" w:evenVBand="0" w:oddHBand="0" w:evenHBand="0" w:firstRowFirstColumn="0" w:firstRowLastColumn="0" w:lastRowFirstColumn="0" w:lastRowLastColumn="0"/>
            </w:pPr>
            <w:proofErr w:type="spellStart"/>
            <w:r>
              <w:t>oval-sc:EntityItemIntType</w:t>
            </w:r>
            <w:proofErr w:type="spellEnd"/>
          </w:p>
        </w:tc>
        <w:tc>
          <w:tcPr>
            <w:tcW w:w="706" w:type="pct"/>
          </w:tcPr>
          <w:p w14:paraId="2C18017C" w14:textId="77777777" w:rsidR="00C918C9" w:rsidRDefault="00C918C9" w:rsidP="00B01F7E">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2FFDAF6A" w14:textId="77777777" w:rsidR="00C918C9"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0A928A7B"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An integer </w:t>
            </w:r>
            <w:r w:rsidRPr="004907A5">
              <w:rPr>
                <w:rFonts w:cstheme="minorHAnsi"/>
                <w:color w:val="000000"/>
              </w:rPr>
              <w:t xml:space="preserve">that </w:t>
            </w:r>
            <w:r w:rsidRPr="004907A5">
              <w:rPr>
                <w:rFonts w:cstheme="minorHAnsi"/>
                <w:color w:val="000000"/>
              </w:rPr>
              <w:lastRenderedPageBreak/>
              <w:t xml:space="preserve">represents the total </w:t>
            </w:r>
            <w:r>
              <w:rPr>
                <w:rFonts w:cstheme="minorHAnsi"/>
                <w:color w:val="000000"/>
              </w:rPr>
              <w:t xml:space="preserve">number of blocks on a partition.  </w:t>
            </w:r>
          </w:p>
          <w:p w14:paraId="32D73E77"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323F4648" w14:textId="06843466" w:rsidR="00C918C9"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statfs</w:t>
            </w:r>
            <w:proofErr w:type="spellEnd"/>
            <w:r>
              <w:rPr>
                <w:rStyle w:val="FootnoteReference"/>
                <w:rFonts w:cstheme="minorHAnsi"/>
                <w:color w:val="000000"/>
              </w:rPr>
              <w:footnoteReference w:id="87"/>
            </w:r>
            <w:r>
              <w:rPr>
                <w:rFonts w:cstheme="minorHAnsi"/>
                <w:color w:val="000000"/>
              </w:rPr>
              <w:t xml:space="preserve"> function in conjunction with the </w:t>
            </w:r>
            <w:proofErr w:type="spellStart"/>
            <w:r>
              <w:rPr>
                <w:rFonts w:cstheme="minorHAnsi"/>
                <w:color w:val="000000"/>
              </w:rPr>
              <w:t>f_blocks</w:t>
            </w:r>
            <w:proofErr w:type="spellEnd"/>
            <w:r>
              <w:rPr>
                <w:rFonts w:cstheme="minorHAnsi"/>
                <w:color w:val="000000"/>
              </w:rPr>
              <w:t xml:space="preserve"> member of the </w:t>
            </w:r>
            <w:proofErr w:type="spellStart"/>
            <w:r>
              <w:rPr>
                <w:rFonts w:cstheme="minorHAnsi"/>
                <w:color w:val="000000"/>
              </w:rPr>
              <w:t>statfs</w:t>
            </w:r>
            <w:proofErr w:type="spellEnd"/>
            <w:r>
              <w:rPr>
                <w:rFonts w:cstheme="minorHAnsi"/>
                <w:color w:val="000000"/>
              </w:rPr>
              <w:t xml:space="preserve"> structure can be used to retrieve the total space of the partition.</w:t>
            </w:r>
          </w:p>
        </w:tc>
      </w:tr>
      <w:tr w:rsidR="00C918C9" w:rsidRPr="009F2226" w14:paraId="75B84AE1" w14:textId="77777777" w:rsidTr="00961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583D81FB" w14:textId="77777777" w:rsidR="00C918C9" w:rsidRDefault="00C918C9" w:rsidP="00B01F7E">
            <w:proofErr w:type="spellStart"/>
            <w:r>
              <w:lastRenderedPageBreak/>
              <w:t>space_used</w:t>
            </w:r>
            <w:proofErr w:type="spellEnd"/>
          </w:p>
        </w:tc>
        <w:tc>
          <w:tcPr>
            <w:tcW w:w="1550" w:type="pct"/>
          </w:tcPr>
          <w:p w14:paraId="4AB067CE" w14:textId="77777777" w:rsidR="00C918C9" w:rsidRDefault="00C918C9" w:rsidP="002C41C3">
            <w:pPr>
              <w:cnfStyle w:val="000000100000" w:firstRow="0" w:lastRow="0" w:firstColumn="0" w:lastColumn="0" w:oddVBand="0" w:evenVBand="0" w:oddHBand="1" w:evenHBand="0" w:firstRowFirstColumn="0" w:firstRowLastColumn="0" w:lastRowFirstColumn="0" w:lastRowLastColumn="0"/>
            </w:pPr>
            <w:proofErr w:type="spellStart"/>
            <w:r>
              <w:t>oval-sc:EntityItemIntType</w:t>
            </w:r>
            <w:proofErr w:type="spellEnd"/>
          </w:p>
        </w:tc>
        <w:tc>
          <w:tcPr>
            <w:tcW w:w="706" w:type="pct"/>
          </w:tcPr>
          <w:p w14:paraId="6C8B19B5" w14:textId="77777777" w:rsidR="00C918C9" w:rsidRDefault="00C918C9" w:rsidP="00B01F7E">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2F6626B9" w14:textId="77777777" w:rsidR="00C918C9"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385F8321"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An integer that represents the number of blocks used on a partition.</w:t>
            </w:r>
          </w:p>
          <w:p w14:paraId="43364E13" w14:textId="77777777" w:rsidR="00C918C9" w:rsidRDefault="00C918C9" w:rsidP="0071688F">
            <w:pPr>
              <w:cnfStyle w:val="000000100000" w:firstRow="0" w:lastRow="0" w:firstColumn="0" w:lastColumn="0" w:oddVBand="0" w:evenVBand="0" w:oddHBand="1" w:evenHBand="0" w:firstRowFirstColumn="0" w:firstRowLastColumn="0" w:lastRowFirstColumn="0" w:lastRowLastColumn="0"/>
              <w:rPr>
                <w:rFonts w:cstheme="minorHAnsi"/>
                <w:color w:val="000000"/>
              </w:rPr>
            </w:pPr>
          </w:p>
          <w:p w14:paraId="7CE84552" w14:textId="155DF483" w:rsidR="00C918C9" w:rsidRDefault="00C918C9" w:rsidP="00B01F7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statfs</w:t>
            </w:r>
            <w:proofErr w:type="spellEnd"/>
            <w:r>
              <w:rPr>
                <w:rStyle w:val="FootnoteReference"/>
                <w:rFonts w:cstheme="minorHAnsi"/>
                <w:color w:val="000000"/>
              </w:rPr>
              <w:footnoteReference w:id="88"/>
            </w:r>
            <w:r>
              <w:rPr>
                <w:rFonts w:cstheme="minorHAnsi"/>
                <w:color w:val="000000"/>
              </w:rPr>
              <w:t xml:space="preserve"> function in conjunction with the </w:t>
            </w:r>
            <w:proofErr w:type="spellStart"/>
            <w:r>
              <w:rPr>
                <w:rFonts w:cstheme="minorHAnsi"/>
                <w:color w:val="000000"/>
              </w:rPr>
              <w:t>f_blocks</w:t>
            </w:r>
            <w:proofErr w:type="spellEnd"/>
            <w:r>
              <w:rPr>
                <w:rFonts w:cstheme="minorHAnsi"/>
                <w:color w:val="000000"/>
              </w:rPr>
              <w:t xml:space="preserve"> and </w:t>
            </w:r>
            <w:proofErr w:type="spellStart"/>
            <w:r>
              <w:rPr>
                <w:rFonts w:cstheme="minorHAnsi"/>
                <w:color w:val="000000"/>
              </w:rPr>
              <w:t>f_bfree</w:t>
            </w:r>
            <w:proofErr w:type="spellEnd"/>
            <w:r>
              <w:rPr>
                <w:rFonts w:cstheme="minorHAnsi"/>
                <w:color w:val="000000"/>
              </w:rPr>
              <w:t xml:space="preserve"> members of the </w:t>
            </w:r>
            <w:proofErr w:type="spellStart"/>
            <w:r>
              <w:rPr>
                <w:rFonts w:cstheme="minorHAnsi"/>
                <w:color w:val="000000"/>
              </w:rPr>
              <w:t>statfs</w:t>
            </w:r>
            <w:proofErr w:type="spellEnd"/>
            <w:r>
              <w:rPr>
                <w:rFonts w:cstheme="minorHAnsi"/>
                <w:color w:val="000000"/>
              </w:rPr>
              <w:t xml:space="preserve"> structure can be used to retrieve the total space of the partition.  Specifically, </w:t>
            </w:r>
            <w:proofErr w:type="spellStart"/>
            <w:r>
              <w:rPr>
                <w:rFonts w:cstheme="minorHAnsi"/>
                <w:color w:val="000000"/>
              </w:rPr>
              <w:t>f_blocks</w:t>
            </w:r>
            <w:proofErr w:type="spellEnd"/>
            <w:r>
              <w:rPr>
                <w:rFonts w:cstheme="minorHAnsi"/>
                <w:color w:val="000000"/>
              </w:rPr>
              <w:t xml:space="preserve"> – </w:t>
            </w:r>
            <w:proofErr w:type="spellStart"/>
            <w:r>
              <w:rPr>
                <w:rFonts w:cstheme="minorHAnsi"/>
                <w:color w:val="000000"/>
              </w:rPr>
              <w:t>f_bfree</w:t>
            </w:r>
            <w:proofErr w:type="spellEnd"/>
            <w:r>
              <w:rPr>
                <w:rFonts w:cstheme="minorHAnsi"/>
                <w:color w:val="000000"/>
              </w:rPr>
              <w:t>.</w:t>
            </w:r>
          </w:p>
        </w:tc>
      </w:tr>
      <w:tr w:rsidR="00C918C9" w:rsidRPr="009F2226" w14:paraId="4AEBC136" w14:textId="77777777" w:rsidTr="009613F7">
        <w:tc>
          <w:tcPr>
            <w:cnfStyle w:val="001000000000" w:firstRow="0" w:lastRow="0" w:firstColumn="1" w:lastColumn="0" w:oddVBand="0" w:evenVBand="0" w:oddHBand="0" w:evenHBand="0" w:firstRowFirstColumn="0" w:firstRowLastColumn="0" w:lastRowFirstColumn="0" w:lastRowLastColumn="0"/>
            <w:tcW w:w="1044" w:type="pct"/>
          </w:tcPr>
          <w:p w14:paraId="3A1D8FC0" w14:textId="77777777" w:rsidR="00C918C9" w:rsidRDefault="00C918C9" w:rsidP="00B01F7E">
            <w:proofErr w:type="spellStart"/>
            <w:r>
              <w:t>space_left</w:t>
            </w:r>
            <w:proofErr w:type="spellEnd"/>
          </w:p>
        </w:tc>
        <w:tc>
          <w:tcPr>
            <w:tcW w:w="1550" w:type="pct"/>
          </w:tcPr>
          <w:p w14:paraId="1B2095E3" w14:textId="77777777" w:rsidR="00C918C9" w:rsidRDefault="00C918C9" w:rsidP="002C41C3">
            <w:pPr>
              <w:cnfStyle w:val="000000000000" w:firstRow="0" w:lastRow="0" w:firstColumn="0" w:lastColumn="0" w:oddVBand="0" w:evenVBand="0" w:oddHBand="0" w:evenHBand="0" w:firstRowFirstColumn="0" w:firstRowLastColumn="0" w:lastRowFirstColumn="0" w:lastRowLastColumn="0"/>
            </w:pPr>
            <w:proofErr w:type="spellStart"/>
            <w:r>
              <w:t>oval-sc:EntityItemIntType</w:t>
            </w:r>
            <w:proofErr w:type="spellEnd"/>
          </w:p>
        </w:tc>
        <w:tc>
          <w:tcPr>
            <w:tcW w:w="706" w:type="pct"/>
          </w:tcPr>
          <w:p w14:paraId="4C22F6D6" w14:textId="77777777" w:rsidR="00C918C9" w:rsidRDefault="00C918C9" w:rsidP="00B01F7E">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7464539E" w14:textId="77777777" w:rsidR="00C918C9"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9F54090"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An integer that represents the number of blocks left on a partition.</w:t>
            </w:r>
          </w:p>
          <w:p w14:paraId="30BABE30" w14:textId="77777777" w:rsidR="00C918C9" w:rsidRDefault="00C918C9" w:rsidP="0071688F">
            <w:pPr>
              <w:cnfStyle w:val="000000000000" w:firstRow="0" w:lastRow="0" w:firstColumn="0" w:lastColumn="0" w:oddVBand="0" w:evenVBand="0" w:oddHBand="0" w:evenHBand="0" w:firstRowFirstColumn="0" w:firstRowLastColumn="0" w:lastRowFirstColumn="0" w:lastRowLastColumn="0"/>
              <w:rPr>
                <w:rFonts w:cstheme="minorHAnsi"/>
                <w:color w:val="000000"/>
              </w:rPr>
            </w:pPr>
          </w:p>
          <w:p w14:paraId="47E8D979" w14:textId="071F042B" w:rsidR="00C918C9" w:rsidRDefault="00C918C9" w:rsidP="00B01F7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The </w:t>
            </w:r>
            <w:proofErr w:type="spellStart"/>
            <w:r>
              <w:rPr>
                <w:rFonts w:cstheme="minorHAnsi"/>
                <w:color w:val="000000"/>
              </w:rPr>
              <w:t>statfs</w:t>
            </w:r>
            <w:proofErr w:type="spellEnd"/>
            <w:r>
              <w:rPr>
                <w:rStyle w:val="FootnoteReference"/>
                <w:rFonts w:cstheme="minorHAnsi"/>
                <w:color w:val="000000"/>
              </w:rPr>
              <w:footnoteReference w:id="89"/>
            </w:r>
            <w:r>
              <w:rPr>
                <w:rFonts w:cstheme="minorHAnsi"/>
                <w:color w:val="000000"/>
              </w:rPr>
              <w:t xml:space="preserve"> function in conjunction with the </w:t>
            </w:r>
            <w:proofErr w:type="spellStart"/>
            <w:r>
              <w:rPr>
                <w:rFonts w:cstheme="minorHAnsi"/>
                <w:color w:val="000000"/>
              </w:rPr>
              <w:t>f_bavail</w:t>
            </w:r>
            <w:proofErr w:type="spellEnd"/>
            <w:r>
              <w:rPr>
                <w:rFonts w:cstheme="minorHAnsi"/>
                <w:color w:val="000000"/>
              </w:rPr>
              <w:t xml:space="preserve"> member of the </w:t>
            </w:r>
            <w:proofErr w:type="spellStart"/>
            <w:r>
              <w:rPr>
                <w:rFonts w:cstheme="minorHAnsi"/>
                <w:color w:val="000000"/>
              </w:rPr>
              <w:t>statfs</w:t>
            </w:r>
            <w:proofErr w:type="spellEnd"/>
            <w:r>
              <w:rPr>
                <w:rFonts w:cstheme="minorHAnsi"/>
                <w:color w:val="000000"/>
              </w:rPr>
              <w:t xml:space="preserve"> structure can be used to retrieve the space left in the partition.</w:t>
            </w:r>
          </w:p>
        </w:tc>
      </w:tr>
    </w:tbl>
    <w:p w14:paraId="51600EAE" w14:textId="77777777" w:rsidR="00940206" w:rsidRDefault="00940206" w:rsidP="00940206"/>
    <w:p w14:paraId="6D200FC9" w14:textId="77777777" w:rsidR="00940206" w:rsidRDefault="00940206" w:rsidP="00940206"/>
    <w:p w14:paraId="020A856A" w14:textId="77777777" w:rsidR="00940206" w:rsidRDefault="00940206" w:rsidP="00940206"/>
    <w:p w14:paraId="68ACDC7E" w14:textId="77777777" w:rsidR="00940206" w:rsidRDefault="00940206" w:rsidP="00940206"/>
    <w:p w14:paraId="4A93B554" w14:textId="77777777" w:rsidR="00940206" w:rsidRDefault="00940206" w:rsidP="00792765"/>
    <w:p w14:paraId="1FA0230C" w14:textId="77777777" w:rsidR="00940206" w:rsidRDefault="00940206" w:rsidP="00792765"/>
    <w:p w14:paraId="5D6D3A6E" w14:textId="77777777" w:rsidR="00940206" w:rsidRDefault="00940206" w:rsidP="00792765"/>
    <w:p w14:paraId="42677B35" w14:textId="77777777" w:rsidR="00940206" w:rsidRDefault="00940206" w:rsidP="00792765"/>
    <w:p w14:paraId="16EE73A7" w14:textId="77777777" w:rsidR="00940206" w:rsidRDefault="00940206" w:rsidP="00792765"/>
    <w:p w14:paraId="54D78783" w14:textId="77777777" w:rsidR="00940206" w:rsidRDefault="00940206" w:rsidP="00792765"/>
    <w:p w14:paraId="6B768F1E" w14:textId="77777777" w:rsidR="00940206" w:rsidRDefault="00940206" w:rsidP="00792765"/>
    <w:p w14:paraId="3E5D6CA2" w14:textId="77777777" w:rsidR="00940206" w:rsidRDefault="00940206" w:rsidP="00792765"/>
    <w:p w14:paraId="211D4AB6" w14:textId="77777777" w:rsidR="00940206" w:rsidRDefault="00940206" w:rsidP="00792765"/>
    <w:p w14:paraId="7BC7E302" w14:textId="77777777" w:rsidR="00940206" w:rsidRDefault="00940206" w:rsidP="00792765"/>
    <w:p w14:paraId="3E5CBB16" w14:textId="77777777" w:rsidR="00940206" w:rsidRDefault="00940206" w:rsidP="00792765"/>
    <w:p w14:paraId="06822279" w14:textId="77777777" w:rsidR="0073018D" w:rsidRDefault="00FD6D51" w:rsidP="00B665F0">
      <w:pPr>
        <w:pStyle w:val="Heading2"/>
        <w:numPr>
          <w:ilvl w:val="1"/>
          <w:numId w:val="32"/>
        </w:numPr>
      </w:pPr>
      <w:bookmarkStart w:id="100" w:name="_Toc322096737"/>
      <w:proofErr w:type="spellStart"/>
      <w:proofErr w:type="gramStart"/>
      <w:r>
        <w:t>linux</w:t>
      </w:r>
      <w:r w:rsidR="0073018D">
        <w:t>-def:</w:t>
      </w:r>
      <w:proofErr w:type="gramEnd"/>
      <w:r>
        <w:t>inetlisteningservers</w:t>
      </w:r>
      <w:r w:rsidR="0073018D">
        <w:t>_test</w:t>
      </w:r>
      <w:bookmarkEnd w:id="100"/>
      <w:proofErr w:type="spellEnd"/>
    </w:p>
    <w:p w14:paraId="49712983" w14:textId="77777777" w:rsidR="0073018D" w:rsidRDefault="0073018D" w:rsidP="0073018D">
      <w:r>
        <w:t xml:space="preserve">The </w:t>
      </w:r>
      <w:proofErr w:type="spellStart"/>
      <w:r w:rsidR="00FD6D51">
        <w:rPr>
          <w:rFonts w:ascii="Courier New" w:hAnsi="Courier New"/>
        </w:rPr>
        <w:t>inetlisteningservers</w:t>
      </w:r>
      <w:r w:rsidRPr="004A31A8">
        <w:rPr>
          <w:rFonts w:ascii="Courier New" w:hAnsi="Courier New"/>
        </w:rPr>
        <w:t>_test</w:t>
      </w:r>
      <w:proofErr w:type="spellEnd"/>
      <w:r>
        <w:t xml:space="preserve"> is used to make asse</w:t>
      </w:r>
      <w:r w:rsidR="00AE4AE6">
        <w:t xml:space="preserve">rtions about </w:t>
      </w:r>
      <w:r w:rsidR="00FD6D51">
        <w:t>applications listening on the network. This is limited to applications using the TCP or UDP protocols with addresses represented as IPv4 or IPv6 addresses, corresponding to the AF_INET and AF_INET6 values, respectively.</w:t>
      </w:r>
      <w:r w:rsidR="00AE4AE6">
        <w:t xml:space="preserve"> </w:t>
      </w:r>
      <w:r w:rsidR="00FD6D51">
        <w:t xml:space="preserve">To acquire this information, an administrator can use the </w:t>
      </w:r>
      <w:proofErr w:type="spellStart"/>
      <w:r w:rsidR="00FD6D51" w:rsidRPr="00F32CF8">
        <w:rPr>
          <w:rFonts w:ascii="Courier New" w:hAnsi="Courier New" w:cs="Courier New"/>
        </w:rPr>
        <w:t>netstat</w:t>
      </w:r>
      <w:proofErr w:type="spellEnd"/>
      <w:r w:rsidR="00FD6D51" w:rsidRPr="00F32CF8">
        <w:rPr>
          <w:rFonts w:ascii="Courier New" w:hAnsi="Courier New" w:cs="Courier New"/>
        </w:rPr>
        <w:t xml:space="preserve"> –</w:t>
      </w:r>
      <w:proofErr w:type="spellStart"/>
      <w:r w:rsidR="00FD6D51" w:rsidRPr="00F32CF8">
        <w:rPr>
          <w:rFonts w:ascii="Courier New" w:hAnsi="Courier New" w:cs="Courier New"/>
        </w:rPr>
        <w:t>tuwlnpe</w:t>
      </w:r>
      <w:proofErr w:type="spellEnd"/>
      <w:r w:rsidR="00FD6D51">
        <w:t xml:space="preserve"> command</w:t>
      </w:r>
      <w:r w:rsidR="00F32CF8">
        <w:rPr>
          <w:rStyle w:val="FootnoteReference"/>
        </w:rPr>
        <w:footnoteReference w:id="90"/>
      </w:r>
      <w:r w:rsidR="00FD6D51">
        <w:t>.</w:t>
      </w:r>
      <w:r>
        <w:rPr>
          <w:rFonts w:cstheme="minorHAnsi"/>
          <w:color w:val="000000"/>
        </w:rPr>
        <w:t xml:space="preserve"> </w:t>
      </w:r>
      <w:r w:rsidRPr="00A3243D">
        <w:rPr>
          <w:rFonts w:cstheme="minorHAnsi"/>
        </w:rPr>
        <w:t>T</w:t>
      </w:r>
      <w:r w:rsidRPr="00A3243D">
        <w:t xml:space="preserve">he </w:t>
      </w:r>
      <w:proofErr w:type="spellStart"/>
      <w:r w:rsidR="0022601C">
        <w:rPr>
          <w:rFonts w:ascii="Courier New" w:hAnsi="Courier New"/>
        </w:rPr>
        <w:t>inetlisteningservers</w:t>
      </w:r>
      <w:r w:rsidR="0022601C" w:rsidRPr="004A31A8">
        <w:rPr>
          <w:rFonts w:ascii="Courier New" w:hAnsi="Courier New"/>
        </w:rPr>
        <w:t>_</w:t>
      </w:r>
      <w:r w:rsidRPr="004A31A8">
        <w:rPr>
          <w:rFonts w:ascii="Courier New" w:hAnsi="Courier New"/>
        </w:rPr>
        <w:t>test</w:t>
      </w:r>
      <w:proofErr w:type="spellEnd"/>
      <w:r>
        <w:t xml:space="preserve"> </w:t>
      </w:r>
      <w:r w:rsidRPr="00A3243D">
        <w:t xml:space="preserve">MUST reference one </w:t>
      </w:r>
      <w:proofErr w:type="spellStart"/>
      <w:r w:rsidR="0022601C">
        <w:rPr>
          <w:rFonts w:ascii="Courier New" w:hAnsi="Courier New"/>
        </w:rPr>
        <w:t>inetlisteningservers</w:t>
      </w:r>
      <w:r w:rsidR="0022601C" w:rsidRPr="004A31A8">
        <w:rPr>
          <w:rFonts w:ascii="Courier New" w:hAnsi="Courier New"/>
        </w:rPr>
        <w:t>_</w:t>
      </w:r>
      <w:r w:rsidRPr="004A31A8">
        <w:rPr>
          <w:rFonts w:ascii="Courier New" w:hAnsi="Courier New"/>
        </w:rPr>
        <w:t>object</w:t>
      </w:r>
      <w:proofErr w:type="spellEnd"/>
      <w:r w:rsidRPr="00A3243D">
        <w:t xml:space="preserve"> and zero or more </w:t>
      </w:r>
      <w:proofErr w:type="spellStart"/>
      <w:r w:rsidR="0022601C">
        <w:rPr>
          <w:rFonts w:ascii="Courier New" w:hAnsi="Courier New"/>
        </w:rPr>
        <w:t>inetlisteningservers</w:t>
      </w:r>
      <w:r w:rsidR="0022601C" w:rsidRPr="004A31A8">
        <w:rPr>
          <w:rFonts w:ascii="Courier New" w:hAnsi="Courier New"/>
        </w:rPr>
        <w:t>_</w:t>
      </w:r>
      <w:r w:rsidRPr="004A31A8">
        <w:rPr>
          <w:rFonts w:ascii="Courier New" w:hAnsi="Courier New"/>
        </w:rPr>
        <w:t>states</w:t>
      </w:r>
      <w:proofErr w:type="spellEnd"/>
      <w:r w:rsidRPr="00A3243D">
        <w:t>.</w:t>
      </w:r>
    </w:p>
    <w:p w14:paraId="15527137" w14:textId="77777777" w:rsidR="0073018D" w:rsidRDefault="00B11D47" w:rsidP="0073018D">
      <w:pPr>
        <w:jc w:val="center"/>
      </w:pPr>
      <w:r>
        <w:object w:dxaOrig="7730" w:dyaOrig="3597" w14:anchorId="2CEA2AC6">
          <v:shape id="_x0000_i1037" type="#_x0000_t75" style="width:386.7pt;height:180.35pt" o:ole="">
            <v:imagedata r:id="rId37" o:title=""/>
          </v:shape>
          <o:OLEObject Type="Embed" ProgID="Visio.Drawing.11" ShapeID="_x0000_i1037" DrawAspect="Content" ObjectID="_1406962767" r:id="rId38"/>
        </w:object>
      </w:r>
    </w:p>
    <w:p w14:paraId="16CE10AB" w14:textId="77777777" w:rsidR="0073018D" w:rsidRDefault="0073018D" w:rsidP="00B665F0">
      <w:pPr>
        <w:pStyle w:val="Heading3"/>
        <w:numPr>
          <w:ilvl w:val="2"/>
          <w:numId w:val="32"/>
        </w:numPr>
        <w:rPr>
          <w:rStyle w:val="Emphasis"/>
          <w:i w:val="0"/>
          <w:iCs w:val="0"/>
        </w:rPr>
      </w:pPr>
      <w:bookmarkStart w:id="101" w:name="_Toc322096738"/>
      <w:r w:rsidRPr="00855546">
        <w:rPr>
          <w:rStyle w:val="Emphasis"/>
          <w:i w:val="0"/>
          <w:iCs w:val="0"/>
        </w:rPr>
        <w:lastRenderedPageBreak/>
        <w:t>Known Supported Platforms</w:t>
      </w:r>
      <w:bookmarkEnd w:id="101"/>
    </w:p>
    <w:p w14:paraId="15C335AB" w14:textId="518A448E" w:rsidR="001504D2" w:rsidRPr="00166B54" w:rsidRDefault="001504D2" w:rsidP="00166B54">
      <w:pPr>
        <w:pStyle w:val="ListParagraph"/>
        <w:numPr>
          <w:ilvl w:val="0"/>
          <w:numId w:val="33"/>
        </w:numPr>
      </w:pPr>
      <w:r>
        <w:t>Red Hat Enterprise Linux 5</w:t>
      </w:r>
    </w:p>
    <w:p w14:paraId="7A6220BF" w14:textId="77777777" w:rsidR="0073018D" w:rsidRPr="00855546" w:rsidRDefault="0022601C" w:rsidP="00B665F0">
      <w:pPr>
        <w:pStyle w:val="Heading2"/>
        <w:numPr>
          <w:ilvl w:val="1"/>
          <w:numId w:val="32"/>
        </w:numPr>
      </w:pPr>
      <w:bookmarkStart w:id="102" w:name="_Toc322096739"/>
      <w:proofErr w:type="spellStart"/>
      <w:proofErr w:type="gramStart"/>
      <w:r w:rsidRPr="00855546">
        <w:t>linux</w:t>
      </w:r>
      <w:r w:rsidR="0073018D" w:rsidRPr="00855546">
        <w:t>-def:</w:t>
      </w:r>
      <w:proofErr w:type="gramEnd"/>
      <w:r w:rsidRPr="00855546">
        <w:t>inetlisteningservers</w:t>
      </w:r>
      <w:r w:rsidR="0073018D" w:rsidRPr="00855546">
        <w:t>_object</w:t>
      </w:r>
      <w:bookmarkEnd w:id="102"/>
      <w:proofErr w:type="spellEnd"/>
    </w:p>
    <w:p w14:paraId="218F3B2C" w14:textId="77777777" w:rsidR="0073018D" w:rsidRDefault="0073018D" w:rsidP="0073018D">
      <w:r w:rsidRPr="005F2E1E">
        <w:t xml:space="preserve">The </w:t>
      </w:r>
      <w:proofErr w:type="spellStart"/>
      <w:r w:rsidR="0022601C">
        <w:rPr>
          <w:rFonts w:ascii="Courier New" w:hAnsi="Courier New"/>
        </w:rPr>
        <w:t>inetlisteningservers</w:t>
      </w:r>
      <w:r w:rsidR="0022601C" w:rsidRPr="004A31A8">
        <w:rPr>
          <w:rFonts w:ascii="Courier New" w:hAnsi="Courier New"/>
        </w:rPr>
        <w:t>_</w:t>
      </w:r>
      <w:r w:rsidRPr="004A31A8">
        <w:rPr>
          <w:rFonts w:ascii="Courier New" w:hAnsi="Courier New"/>
        </w:rPr>
        <w:t>object</w:t>
      </w:r>
      <w:proofErr w:type="spellEnd"/>
      <w:r w:rsidRPr="00A3243D">
        <w:t xml:space="preserve"> </w:t>
      </w:r>
      <w:r>
        <w:t>construct</w:t>
      </w:r>
      <w:r w:rsidRPr="005F2E1E">
        <w:t xml:space="preserve"> define</w:t>
      </w:r>
      <w:r>
        <w:t>s</w:t>
      </w:r>
      <w:r w:rsidRPr="005F2E1E">
        <w:t xml:space="preserve"> the </w:t>
      </w:r>
      <w:r>
        <w:t xml:space="preserve">set of </w:t>
      </w:r>
      <w:r w:rsidR="0022601C">
        <w:t>applications listening on the network</w:t>
      </w:r>
      <w:r w:rsidR="00AB7C5A">
        <w:t xml:space="preserve"> whose associated</w:t>
      </w:r>
      <w:r>
        <w:t xml:space="preserve"> information should be collected and represented as </w:t>
      </w:r>
      <w:proofErr w:type="spellStart"/>
      <w:r w:rsidR="0022601C">
        <w:rPr>
          <w:rFonts w:ascii="Courier New" w:hAnsi="Courier New"/>
        </w:rPr>
        <w:t>inetlisteningservers</w:t>
      </w:r>
      <w:r w:rsidR="0022601C" w:rsidRPr="004A31A8">
        <w:rPr>
          <w:rFonts w:ascii="Courier New" w:hAnsi="Courier New"/>
        </w:rPr>
        <w:t>_</w:t>
      </w:r>
      <w:r w:rsidRPr="004A31A8">
        <w:rPr>
          <w:rFonts w:ascii="Courier New" w:hAnsi="Courier New"/>
        </w:rPr>
        <w:t>items</w:t>
      </w:r>
      <w:proofErr w:type="spellEnd"/>
      <w:r w:rsidRPr="005F2E1E">
        <w:t>.</w:t>
      </w:r>
    </w:p>
    <w:p w14:paraId="0EDDBD29" w14:textId="77777777" w:rsidR="0073018D" w:rsidRDefault="00B11D47" w:rsidP="0073018D">
      <w:pPr>
        <w:jc w:val="center"/>
      </w:pPr>
      <w:r>
        <w:object w:dxaOrig="6037" w:dyaOrig="3948" w14:anchorId="2E77CBD1">
          <v:shape id="_x0000_i1038" type="#_x0000_t75" style="width:302.1pt;height:197.45pt" o:ole="">
            <v:imagedata r:id="rId39" o:title=""/>
          </v:shape>
          <o:OLEObject Type="Embed" ProgID="Visio.Drawing.11" ShapeID="_x0000_i1038" DrawAspect="Content" ObjectID="_1406962768" r:id="rId40"/>
        </w:object>
      </w:r>
    </w:p>
    <w:tbl>
      <w:tblPr>
        <w:tblStyle w:val="LightList1"/>
        <w:tblW w:w="0" w:type="auto"/>
        <w:tblBorders>
          <w:insideH w:val="single" w:sz="8" w:space="0" w:color="000000" w:themeColor="text1"/>
          <w:insideV w:val="single" w:sz="4" w:space="0" w:color="auto"/>
        </w:tblBorders>
        <w:tblLayout w:type="fixed"/>
        <w:tblLook w:val="04A0" w:firstRow="1" w:lastRow="0" w:firstColumn="1" w:lastColumn="0" w:noHBand="0" w:noVBand="1"/>
      </w:tblPr>
      <w:tblGrid>
        <w:gridCol w:w="1308"/>
        <w:gridCol w:w="2400"/>
        <w:gridCol w:w="1440"/>
        <w:gridCol w:w="923"/>
        <w:gridCol w:w="3505"/>
      </w:tblGrid>
      <w:tr w:rsidR="0073018D" w14:paraId="007F738A" w14:textId="77777777" w:rsidTr="00166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BAE8DE2" w14:textId="77777777" w:rsidR="0073018D" w:rsidRDefault="0073018D" w:rsidP="007A7188">
            <w:pPr>
              <w:jc w:val="center"/>
              <w:rPr>
                <w:b w:val="0"/>
                <w:bCs w:val="0"/>
              </w:rPr>
            </w:pPr>
            <w:r>
              <w:t>Property</w:t>
            </w:r>
          </w:p>
        </w:tc>
        <w:tc>
          <w:tcPr>
            <w:tcW w:w="2400" w:type="dxa"/>
          </w:tcPr>
          <w:p w14:paraId="2285F597"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1440" w:type="dxa"/>
          </w:tcPr>
          <w:p w14:paraId="082B5748"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923" w:type="dxa"/>
          </w:tcPr>
          <w:p w14:paraId="01C02C31"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3505" w:type="dxa"/>
          </w:tcPr>
          <w:p w14:paraId="446C0EC5"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3018D" w:rsidRPr="009F2226" w14:paraId="0368DFB9" w14:textId="77777777" w:rsidTr="00166B54">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08" w:type="dxa"/>
          </w:tcPr>
          <w:p w14:paraId="348022B1" w14:textId="77777777" w:rsidR="0073018D" w:rsidRDefault="0073018D" w:rsidP="007A7188">
            <w:r>
              <w:t>set</w:t>
            </w:r>
          </w:p>
        </w:tc>
        <w:tc>
          <w:tcPr>
            <w:tcW w:w="2400" w:type="dxa"/>
          </w:tcPr>
          <w:p w14:paraId="32BFA490" w14:textId="77777777" w:rsidR="0073018D" w:rsidRDefault="0073018D" w:rsidP="007A7188">
            <w:pPr>
              <w:cnfStyle w:val="000000100000" w:firstRow="0" w:lastRow="0" w:firstColumn="0" w:lastColumn="0" w:oddVBand="0" w:evenVBand="0" w:oddHBand="1" w:evenHBand="0" w:firstRowFirstColumn="0" w:firstRowLastColumn="0" w:lastRowFirstColumn="0" w:lastRowLastColumn="0"/>
            </w:pPr>
            <w:proofErr w:type="spellStart"/>
            <w:r>
              <w:t>oval-def:set</w:t>
            </w:r>
            <w:proofErr w:type="spellEnd"/>
          </w:p>
        </w:tc>
        <w:tc>
          <w:tcPr>
            <w:tcW w:w="1440" w:type="dxa"/>
          </w:tcPr>
          <w:p w14:paraId="7D18F97E" w14:textId="77777777" w:rsidR="0073018D" w:rsidRDefault="0073018D" w:rsidP="007A7188">
            <w:pPr>
              <w:cnfStyle w:val="000000100000" w:firstRow="0" w:lastRow="0" w:firstColumn="0" w:lastColumn="0" w:oddVBand="0" w:evenVBand="0" w:oddHBand="1" w:evenHBand="0" w:firstRowFirstColumn="0" w:firstRowLastColumn="0" w:lastRowFirstColumn="0" w:lastRowLastColumn="0"/>
            </w:pPr>
            <w:r>
              <w:t>0..1</w:t>
            </w:r>
          </w:p>
        </w:tc>
        <w:tc>
          <w:tcPr>
            <w:tcW w:w="923" w:type="dxa"/>
          </w:tcPr>
          <w:p w14:paraId="422862C7" w14:textId="77777777" w:rsidR="0073018D" w:rsidRDefault="0073018D" w:rsidP="007A7188">
            <w:pPr>
              <w:cnfStyle w:val="000000100000" w:firstRow="0" w:lastRow="0" w:firstColumn="0" w:lastColumn="0" w:oddVBand="0" w:evenVBand="0" w:oddHBand="1" w:evenHBand="0" w:firstRowFirstColumn="0" w:firstRowLastColumn="0" w:lastRowFirstColumn="0" w:lastRowLastColumn="0"/>
            </w:pPr>
            <w:r>
              <w:t>false</w:t>
            </w:r>
          </w:p>
        </w:tc>
        <w:tc>
          <w:tcPr>
            <w:tcW w:w="3505" w:type="dxa"/>
          </w:tcPr>
          <w:p w14:paraId="2262423D" w14:textId="77777777" w:rsidR="0073018D" w:rsidRDefault="0073018D" w:rsidP="007A7188">
            <w:pPr>
              <w:cnfStyle w:val="000000100000" w:firstRow="0" w:lastRow="0" w:firstColumn="0" w:lastColumn="0" w:oddVBand="0" w:evenVBand="0" w:oddHBand="1" w:evenHBand="0" w:firstRowFirstColumn="0" w:firstRowLastColumn="0" w:lastRowFirstColumn="0" w:lastRowLastColumn="0"/>
            </w:pPr>
            <w:r>
              <w:t>E</w:t>
            </w:r>
            <w:r w:rsidRPr="008A4855">
              <w:t>nables the</w:t>
            </w:r>
            <w:r w:rsidRPr="00523EAD">
              <w:t xml:space="preserve"> expression of complex </w:t>
            </w:r>
            <w:proofErr w:type="spellStart"/>
            <w:r w:rsidR="007757B1">
              <w:rPr>
                <w:rFonts w:ascii="Courier New" w:hAnsi="Courier New"/>
              </w:rPr>
              <w:t>inetlisteningservers</w:t>
            </w:r>
            <w:r w:rsidR="007757B1" w:rsidRPr="004A31A8">
              <w:rPr>
                <w:rFonts w:ascii="Courier New" w:hAnsi="Courier New"/>
              </w:rPr>
              <w:t>_</w:t>
            </w:r>
            <w:r w:rsidRPr="004A31A8">
              <w:rPr>
                <w:rFonts w:ascii="Courier New" w:hAnsi="Courier New"/>
              </w:rPr>
              <w:t>objects</w:t>
            </w:r>
            <w:proofErr w:type="spellEnd"/>
            <w:r w:rsidRPr="00634E48">
              <w:t xml:space="preserve"> that are the result of logically combining and filtering the </w:t>
            </w:r>
            <w:proofErr w:type="spellStart"/>
            <w:r w:rsidR="007757B1">
              <w:rPr>
                <w:rFonts w:ascii="Courier New" w:hAnsi="Courier New"/>
              </w:rPr>
              <w:t>inetlisteningservers</w:t>
            </w:r>
            <w:r w:rsidR="007757B1" w:rsidRPr="004A31A8">
              <w:rPr>
                <w:rFonts w:ascii="Courier New" w:hAnsi="Courier New"/>
              </w:rPr>
              <w:t>_</w:t>
            </w:r>
            <w:r w:rsidRPr="004A31A8">
              <w:rPr>
                <w:rFonts w:ascii="Courier New" w:hAnsi="Courier New"/>
              </w:rPr>
              <w:t>items</w:t>
            </w:r>
            <w:proofErr w:type="spellEnd"/>
            <w:r w:rsidRPr="00634E48">
              <w:t xml:space="preserve"> that are identified by one or more </w:t>
            </w:r>
            <w:proofErr w:type="spellStart"/>
            <w:r w:rsidR="007757B1">
              <w:rPr>
                <w:rFonts w:ascii="Courier New" w:hAnsi="Courier New"/>
              </w:rPr>
              <w:t>inetlisteningservers</w:t>
            </w:r>
            <w:r w:rsidR="007757B1" w:rsidRPr="004A31A8">
              <w:rPr>
                <w:rFonts w:ascii="Courier New" w:hAnsi="Courier New"/>
              </w:rPr>
              <w:t>_</w:t>
            </w:r>
            <w:r w:rsidRPr="004A31A8">
              <w:rPr>
                <w:rFonts w:ascii="Courier New" w:hAnsi="Courier New"/>
              </w:rPr>
              <w:t>objects</w:t>
            </w:r>
            <w:proofErr w:type="spellEnd"/>
            <w:r w:rsidRPr="00634E48">
              <w:t>.</w:t>
            </w:r>
            <w:r>
              <w:t xml:space="preserve">  </w:t>
            </w:r>
          </w:p>
          <w:p w14:paraId="2E93DEC0" w14:textId="77777777" w:rsidR="0073018D" w:rsidRDefault="0073018D" w:rsidP="007A7188">
            <w:pPr>
              <w:cnfStyle w:val="000000100000" w:firstRow="0" w:lastRow="0" w:firstColumn="0" w:lastColumn="0" w:oddVBand="0" w:evenVBand="0" w:oddHBand="1" w:evenHBand="0" w:firstRowFirstColumn="0" w:firstRowLastColumn="0" w:lastRowFirstColumn="0" w:lastRowLastColumn="0"/>
            </w:pPr>
          </w:p>
          <w:p w14:paraId="79D53540" w14:textId="557557BB" w:rsidR="0073018D" w:rsidRDefault="0073018D" w:rsidP="007A71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t>Please see the OVAL Language Specification</w:t>
            </w:r>
            <w:r w:rsidR="005B5EB0">
              <w:t xml:space="preserve"> [2]</w:t>
            </w:r>
            <w:r>
              <w:t xml:space="preserve"> for additional information.</w:t>
            </w:r>
          </w:p>
        </w:tc>
      </w:tr>
      <w:tr w:rsidR="0073018D" w:rsidRPr="009F2226" w14:paraId="3E9290AA" w14:textId="77777777" w:rsidTr="00166B54">
        <w:tc>
          <w:tcPr>
            <w:cnfStyle w:val="001000000000" w:firstRow="0" w:lastRow="0" w:firstColumn="1" w:lastColumn="0" w:oddVBand="0" w:evenVBand="0" w:oddHBand="0" w:evenHBand="0" w:firstRowFirstColumn="0" w:firstRowLastColumn="0" w:lastRowFirstColumn="0" w:lastRowLastColumn="0"/>
            <w:tcW w:w="1308" w:type="dxa"/>
          </w:tcPr>
          <w:p w14:paraId="695B7F44" w14:textId="77777777" w:rsidR="0073018D" w:rsidRPr="009676C4" w:rsidRDefault="007757B1" w:rsidP="007A7188">
            <w:r>
              <w:t>protocol</w:t>
            </w:r>
          </w:p>
        </w:tc>
        <w:tc>
          <w:tcPr>
            <w:tcW w:w="2400" w:type="dxa"/>
          </w:tcPr>
          <w:p w14:paraId="762E4358" w14:textId="77777777" w:rsidR="0073018D" w:rsidRDefault="0073018D" w:rsidP="007A7188">
            <w:pPr>
              <w:cnfStyle w:val="000000000000" w:firstRow="0" w:lastRow="0" w:firstColumn="0" w:lastColumn="0" w:oddVBand="0" w:evenVBand="0" w:oddHBand="0" w:evenHBand="0" w:firstRowFirstColumn="0" w:firstRowLastColumn="0" w:lastRowFirstColumn="0" w:lastRowLastColumn="0"/>
            </w:pPr>
            <w:r>
              <w:t>oval-</w:t>
            </w:r>
            <w:proofErr w:type="spellStart"/>
            <w:r>
              <w:t>def</w:t>
            </w:r>
            <w:proofErr w:type="spellEnd"/>
            <w:r>
              <w:t>:</w:t>
            </w:r>
          </w:p>
          <w:p w14:paraId="67DA7988" w14:textId="77777777" w:rsidR="0073018D" w:rsidRPr="0031429A" w:rsidRDefault="0073018D" w:rsidP="007A7188">
            <w:pPr>
              <w:cnfStyle w:val="000000000000" w:firstRow="0" w:lastRow="0" w:firstColumn="0" w:lastColumn="0" w:oddVBand="0" w:evenVBand="0" w:oddHBand="0" w:evenHBand="0" w:firstRowFirstColumn="0" w:firstRowLastColumn="0" w:lastRowFirstColumn="0" w:lastRowLastColumn="0"/>
            </w:pPr>
            <w:proofErr w:type="spellStart"/>
            <w:r>
              <w:t>EntityObjectStringType</w:t>
            </w:r>
            <w:proofErr w:type="spellEnd"/>
          </w:p>
        </w:tc>
        <w:tc>
          <w:tcPr>
            <w:tcW w:w="1440" w:type="dxa"/>
          </w:tcPr>
          <w:p w14:paraId="43754C45" w14:textId="77777777" w:rsidR="0073018D" w:rsidRPr="0031429A" w:rsidRDefault="0073018D" w:rsidP="007A7188">
            <w:pPr>
              <w:cnfStyle w:val="000000000000" w:firstRow="0" w:lastRow="0" w:firstColumn="0" w:lastColumn="0" w:oddVBand="0" w:evenVBand="0" w:oddHBand="0" w:evenHBand="0" w:firstRowFirstColumn="0" w:firstRowLastColumn="0" w:lastRowFirstColumn="0" w:lastRowLastColumn="0"/>
            </w:pPr>
            <w:r>
              <w:t>0..1</w:t>
            </w:r>
          </w:p>
        </w:tc>
        <w:tc>
          <w:tcPr>
            <w:tcW w:w="923" w:type="dxa"/>
          </w:tcPr>
          <w:p w14:paraId="05FBC232" w14:textId="77777777" w:rsidR="0073018D" w:rsidRPr="00E74797" w:rsidRDefault="0073018D" w:rsidP="007A7188">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3505" w:type="dxa"/>
          </w:tcPr>
          <w:p w14:paraId="2655A473" w14:textId="68D18665" w:rsidR="0073018D" w:rsidRPr="008D1704" w:rsidRDefault="002D6EAD" w:rsidP="00FB58F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000000"/>
              </w:rPr>
              <w:t xml:space="preserve">Specifies </w:t>
            </w:r>
            <w:r w:rsidR="007757B1">
              <w:rPr>
                <w:rFonts w:cstheme="minorHAnsi"/>
                <w:color w:val="000000"/>
              </w:rPr>
              <w:t xml:space="preserve">the transport-layer protocol, in lowercase: </w:t>
            </w:r>
            <w:proofErr w:type="spellStart"/>
            <w:r w:rsidR="007757B1">
              <w:rPr>
                <w:rFonts w:cstheme="minorHAnsi"/>
                <w:color w:val="000000"/>
              </w:rPr>
              <w:t>tcp</w:t>
            </w:r>
            <w:proofErr w:type="spellEnd"/>
            <w:r w:rsidR="007757B1">
              <w:rPr>
                <w:rFonts w:cstheme="minorHAnsi"/>
                <w:color w:val="000000"/>
              </w:rPr>
              <w:t xml:space="preserve"> or </w:t>
            </w:r>
            <w:proofErr w:type="spellStart"/>
            <w:r w:rsidR="007757B1">
              <w:rPr>
                <w:rFonts w:cstheme="minorHAnsi"/>
                <w:color w:val="000000"/>
              </w:rPr>
              <w:t>udp</w:t>
            </w:r>
            <w:proofErr w:type="spellEnd"/>
            <w:r w:rsidR="007757B1">
              <w:rPr>
                <w:rFonts w:cstheme="minorHAnsi"/>
                <w:color w:val="000000"/>
              </w:rPr>
              <w:t xml:space="preserve">, associated with the </w:t>
            </w:r>
            <w:r w:rsidR="00FB58F8">
              <w:rPr>
                <w:rFonts w:cstheme="minorHAnsi"/>
                <w:color w:val="000000"/>
              </w:rPr>
              <w:t>program</w:t>
            </w:r>
            <w:r w:rsidR="00605BA2">
              <w:rPr>
                <w:rFonts w:cstheme="minorHAnsi"/>
                <w:color w:val="000000"/>
              </w:rPr>
              <w:t xml:space="preserve">s </w:t>
            </w:r>
            <w:r w:rsidR="007757B1">
              <w:rPr>
                <w:rFonts w:cstheme="minorHAnsi"/>
                <w:color w:val="000000"/>
              </w:rPr>
              <w:t xml:space="preserve">listening </w:t>
            </w:r>
            <w:r w:rsidR="00605BA2">
              <w:rPr>
                <w:rFonts w:cstheme="minorHAnsi"/>
                <w:color w:val="000000"/>
              </w:rPr>
              <w:t>on the system</w:t>
            </w:r>
            <w:r w:rsidR="0073018D">
              <w:rPr>
                <w:rFonts w:cstheme="minorHAnsi"/>
                <w:color w:val="000000"/>
              </w:rPr>
              <w:t>.</w:t>
            </w:r>
          </w:p>
        </w:tc>
      </w:tr>
      <w:tr w:rsidR="007757B1" w:rsidRPr="009F2226" w14:paraId="3B3DF9EB" w14:textId="77777777" w:rsidTr="0016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17C4AF23" w14:textId="77777777" w:rsidR="007757B1" w:rsidRDefault="007757B1" w:rsidP="007A7188">
            <w:proofErr w:type="spellStart"/>
            <w:r>
              <w:t>local_address</w:t>
            </w:r>
            <w:proofErr w:type="spellEnd"/>
          </w:p>
        </w:tc>
        <w:tc>
          <w:tcPr>
            <w:tcW w:w="2400" w:type="dxa"/>
          </w:tcPr>
          <w:p w14:paraId="6F7FA256" w14:textId="77777777" w:rsidR="007757B1" w:rsidRDefault="007757B1" w:rsidP="007A7188">
            <w:pPr>
              <w:cnfStyle w:val="000000100000" w:firstRow="0" w:lastRow="0" w:firstColumn="0" w:lastColumn="0" w:oddVBand="0" w:evenVBand="0" w:oddHBand="1" w:evenHBand="0" w:firstRowFirstColumn="0" w:firstRowLastColumn="0" w:lastRowFirstColumn="0" w:lastRowLastColumn="0"/>
            </w:pPr>
            <w:r>
              <w:t>oval-</w:t>
            </w:r>
            <w:proofErr w:type="spellStart"/>
            <w:r>
              <w:t>def</w:t>
            </w:r>
            <w:proofErr w:type="spellEnd"/>
            <w:r>
              <w:t>:</w:t>
            </w:r>
          </w:p>
          <w:p w14:paraId="0E83A82B" w14:textId="77777777" w:rsidR="007757B1" w:rsidRDefault="007757B1" w:rsidP="007A7188">
            <w:pPr>
              <w:cnfStyle w:val="000000100000" w:firstRow="0" w:lastRow="0" w:firstColumn="0" w:lastColumn="0" w:oddVBand="0" w:evenVBand="0" w:oddHBand="1" w:evenHBand="0" w:firstRowFirstColumn="0" w:firstRowLastColumn="0" w:lastRowFirstColumn="0" w:lastRowLastColumn="0"/>
            </w:pPr>
            <w:proofErr w:type="spellStart"/>
            <w:r>
              <w:t>EntityObjectIPAddressStringType</w:t>
            </w:r>
            <w:proofErr w:type="spellEnd"/>
          </w:p>
        </w:tc>
        <w:tc>
          <w:tcPr>
            <w:tcW w:w="1440" w:type="dxa"/>
          </w:tcPr>
          <w:p w14:paraId="6BD734E3" w14:textId="77777777" w:rsidR="007757B1" w:rsidRPr="0031429A" w:rsidRDefault="007757B1" w:rsidP="00FE1F03">
            <w:pPr>
              <w:cnfStyle w:val="000000100000" w:firstRow="0" w:lastRow="0" w:firstColumn="0" w:lastColumn="0" w:oddVBand="0" w:evenVBand="0" w:oddHBand="1" w:evenHBand="0" w:firstRowFirstColumn="0" w:firstRowLastColumn="0" w:lastRowFirstColumn="0" w:lastRowLastColumn="0"/>
            </w:pPr>
            <w:r>
              <w:t>0..1</w:t>
            </w:r>
          </w:p>
        </w:tc>
        <w:tc>
          <w:tcPr>
            <w:tcW w:w="923" w:type="dxa"/>
          </w:tcPr>
          <w:p w14:paraId="3A14DC4E" w14:textId="77777777" w:rsidR="007757B1" w:rsidRDefault="007757B1" w:rsidP="007A7188">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3505" w:type="dxa"/>
          </w:tcPr>
          <w:p w14:paraId="4D546F48" w14:textId="4CC82D82" w:rsidR="007757B1" w:rsidRDefault="007757B1" w:rsidP="006D1534">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Specifies the IP address of the network interface on which the program listens. The IP address can be either IPv4 or IPv6.</w:t>
            </w:r>
          </w:p>
        </w:tc>
      </w:tr>
      <w:tr w:rsidR="007757B1" w:rsidRPr="009F2226" w14:paraId="14395CEB" w14:textId="77777777" w:rsidTr="00166B54">
        <w:tc>
          <w:tcPr>
            <w:cnfStyle w:val="001000000000" w:firstRow="0" w:lastRow="0" w:firstColumn="1" w:lastColumn="0" w:oddVBand="0" w:evenVBand="0" w:oddHBand="0" w:evenHBand="0" w:firstRowFirstColumn="0" w:firstRowLastColumn="0" w:lastRowFirstColumn="0" w:lastRowLastColumn="0"/>
            <w:tcW w:w="1308" w:type="dxa"/>
          </w:tcPr>
          <w:p w14:paraId="53A98144" w14:textId="77777777" w:rsidR="007757B1" w:rsidRDefault="007757B1" w:rsidP="007A7188">
            <w:proofErr w:type="spellStart"/>
            <w:r>
              <w:t>local_port</w:t>
            </w:r>
            <w:proofErr w:type="spellEnd"/>
          </w:p>
        </w:tc>
        <w:tc>
          <w:tcPr>
            <w:tcW w:w="2400" w:type="dxa"/>
          </w:tcPr>
          <w:p w14:paraId="28D0DFD4" w14:textId="77777777" w:rsidR="007757B1" w:rsidRDefault="007757B1" w:rsidP="007A7188">
            <w:pPr>
              <w:cnfStyle w:val="000000000000" w:firstRow="0" w:lastRow="0" w:firstColumn="0" w:lastColumn="0" w:oddVBand="0" w:evenVBand="0" w:oddHBand="0" w:evenHBand="0" w:firstRowFirstColumn="0" w:firstRowLastColumn="0" w:lastRowFirstColumn="0" w:lastRowLastColumn="0"/>
            </w:pPr>
            <w:proofErr w:type="spellStart"/>
            <w:r>
              <w:t>oval-</w:t>
            </w:r>
            <w:r>
              <w:lastRenderedPageBreak/>
              <w:t>def:EntityObjectIntType</w:t>
            </w:r>
            <w:proofErr w:type="spellEnd"/>
          </w:p>
        </w:tc>
        <w:tc>
          <w:tcPr>
            <w:tcW w:w="1440" w:type="dxa"/>
          </w:tcPr>
          <w:p w14:paraId="70277E7C" w14:textId="77777777" w:rsidR="007757B1" w:rsidRPr="0031429A" w:rsidRDefault="007757B1" w:rsidP="00FE1F03">
            <w:pPr>
              <w:cnfStyle w:val="000000000000" w:firstRow="0" w:lastRow="0" w:firstColumn="0" w:lastColumn="0" w:oddVBand="0" w:evenVBand="0" w:oddHBand="0" w:evenHBand="0" w:firstRowFirstColumn="0" w:firstRowLastColumn="0" w:lastRowFirstColumn="0" w:lastRowLastColumn="0"/>
            </w:pPr>
            <w:r>
              <w:lastRenderedPageBreak/>
              <w:t>0..1</w:t>
            </w:r>
          </w:p>
        </w:tc>
        <w:tc>
          <w:tcPr>
            <w:tcW w:w="923" w:type="dxa"/>
          </w:tcPr>
          <w:p w14:paraId="362C5D46" w14:textId="77777777" w:rsidR="007757B1" w:rsidRDefault="007757B1" w:rsidP="007A7188">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3505" w:type="dxa"/>
          </w:tcPr>
          <w:p w14:paraId="5F031494" w14:textId="17C1346B" w:rsidR="007757B1" w:rsidRDefault="007757B1" w:rsidP="00FB58F8">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 xml:space="preserve">This is the TCP or UDP port number </w:t>
            </w:r>
            <w:r>
              <w:rPr>
                <w:rFonts w:cstheme="minorHAnsi"/>
                <w:color w:val="000000"/>
              </w:rPr>
              <w:lastRenderedPageBreak/>
              <w:t xml:space="preserve">associated with the </w:t>
            </w:r>
            <w:r w:rsidR="00FB58F8">
              <w:rPr>
                <w:rFonts w:cstheme="minorHAnsi"/>
                <w:color w:val="000000"/>
              </w:rPr>
              <w:t>program</w:t>
            </w:r>
            <w:r w:rsidR="00463465">
              <w:rPr>
                <w:rFonts w:cstheme="minorHAnsi"/>
                <w:color w:val="000000"/>
              </w:rPr>
              <w:t xml:space="preserve"> </w:t>
            </w:r>
            <w:r>
              <w:rPr>
                <w:rFonts w:cstheme="minorHAnsi"/>
                <w:color w:val="000000"/>
              </w:rPr>
              <w:t xml:space="preserve">listening </w:t>
            </w:r>
            <w:r w:rsidR="00463465">
              <w:rPr>
                <w:rFonts w:cstheme="minorHAnsi"/>
                <w:color w:val="000000"/>
              </w:rPr>
              <w:t>on the system</w:t>
            </w:r>
            <w:r>
              <w:rPr>
                <w:rFonts w:cstheme="minorHAnsi"/>
                <w:color w:val="000000"/>
              </w:rPr>
              <w:t>.</w:t>
            </w:r>
          </w:p>
        </w:tc>
      </w:tr>
      <w:tr w:rsidR="007757B1" w:rsidRPr="009F2226" w14:paraId="6AC21F80" w14:textId="77777777" w:rsidTr="0016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77AE4D1A" w14:textId="77777777" w:rsidR="007757B1" w:rsidRDefault="007757B1" w:rsidP="007A7188">
            <w:r>
              <w:lastRenderedPageBreak/>
              <w:t>filter</w:t>
            </w:r>
          </w:p>
        </w:tc>
        <w:tc>
          <w:tcPr>
            <w:tcW w:w="2400" w:type="dxa"/>
          </w:tcPr>
          <w:p w14:paraId="74D0E550" w14:textId="77777777" w:rsidR="007757B1" w:rsidRDefault="007757B1" w:rsidP="007A7188">
            <w:pPr>
              <w:cnfStyle w:val="000000100000" w:firstRow="0" w:lastRow="0" w:firstColumn="0" w:lastColumn="0" w:oddVBand="0" w:evenVBand="0" w:oddHBand="1" w:evenHBand="0" w:firstRowFirstColumn="0" w:firstRowLastColumn="0" w:lastRowFirstColumn="0" w:lastRowLastColumn="0"/>
            </w:pPr>
            <w:proofErr w:type="spellStart"/>
            <w:r>
              <w:t>oval-def:filter</w:t>
            </w:r>
            <w:proofErr w:type="spellEnd"/>
          </w:p>
        </w:tc>
        <w:tc>
          <w:tcPr>
            <w:tcW w:w="1440" w:type="dxa"/>
          </w:tcPr>
          <w:p w14:paraId="0CFA2C78" w14:textId="77777777" w:rsidR="007757B1" w:rsidRDefault="007757B1" w:rsidP="007A7188">
            <w:pPr>
              <w:cnfStyle w:val="000000100000" w:firstRow="0" w:lastRow="0" w:firstColumn="0" w:lastColumn="0" w:oddVBand="0" w:evenVBand="0" w:oddHBand="1" w:evenHBand="0" w:firstRowFirstColumn="0" w:firstRowLastColumn="0" w:lastRowFirstColumn="0" w:lastRowLastColumn="0"/>
            </w:pPr>
            <w:r>
              <w:t>0..*</w:t>
            </w:r>
          </w:p>
        </w:tc>
        <w:tc>
          <w:tcPr>
            <w:tcW w:w="923" w:type="dxa"/>
          </w:tcPr>
          <w:p w14:paraId="7488BB8D" w14:textId="77777777" w:rsidR="007757B1" w:rsidRPr="00E74797" w:rsidRDefault="007757B1" w:rsidP="007A718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false</w:t>
            </w:r>
          </w:p>
        </w:tc>
        <w:tc>
          <w:tcPr>
            <w:tcW w:w="3505" w:type="dxa"/>
          </w:tcPr>
          <w:p w14:paraId="3C9006C2" w14:textId="77777777" w:rsidR="007757B1" w:rsidRDefault="007757B1" w:rsidP="007A7188">
            <w:pPr>
              <w:cnfStyle w:val="000000100000" w:firstRow="0" w:lastRow="0" w:firstColumn="0" w:lastColumn="0" w:oddVBand="0" w:evenVBand="0" w:oddHBand="1" w:evenHBand="0" w:firstRowFirstColumn="0" w:firstRowLastColumn="0" w:lastRowFirstColumn="0" w:lastRowLastColumn="0"/>
              <w:rPr>
                <w:rFonts w:cstheme="minorHAnsi"/>
              </w:rPr>
            </w:pPr>
            <w:r w:rsidRPr="00E74797">
              <w:rPr>
                <w:rFonts w:cstheme="minorHAnsi"/>
              </w:rPr>
              <w:t xml:space="preserve">Allows for the explicit inclusion or exclusion of </w:t>
            </w:r>
            <w:proofErr w:type="spellStart"/>
            <w:r>
              <w:rPr>
                <w:rFonts w:ascii="Courier New" w:hAnsi="Courier New" w:cstheme="minorHAnsi"/>
              </w:rPr>
              <w:t>process</w:t>
            </w:r>
            <w:r w:rsidRPr="004A31A8">
              <w:rPr>
                <w:rFonts w:ascii="Courier New" w:hAnsi="Courier New" w:cstheme="minorHAnsi"/>
              </w:rPr>
              <w:t>_items</w:t>
            </w:r>
            <w:proofErr w:type="spellEnd"/>
            <w:r w:rsidRPr="00E74797">
              <w:rPr>
                <w:rFonts w:cstheme="minorHAnsi"/>
              </w:rPr>
              <w:t xml:space="preserve"> from the </w:t>
            </w:r>
            <w:r>
              <w:rPr>
                <w:rFonts w:cstheme="minorHAnsi"/>
              </w:rPr>
              <w:t>set</w:t>
            </w:r>
            <w:r w:rsidRPr="00E74797">
              <w:rPr>
                <w:rFonts w:cstheme="minorHAnsi"/>
              </w:rPr>
              <w:t xml:space="preserve"> of </w:t>
            </w:r>
            <w:proofErr w:type="spellStart"/>
            <w:r>
              <w:rPr>
                <w:rFonts w:ascii="Courier New" w:hAnsi="Courier New" w:cstheme="minorHAnsi"/>
              </w:rPr>
              <w:t>process</w:t>
            </w:r>
            <w:r w:rsidRPr="004A31A8">
              <w:rPr>
                <w:rFonts w:ascii="Courier New" w:hAnsi="Courier New" w:cstheme="minorHAnsi"/>
              </w:rPr>
              <w:t>_items</w:t>
            </w:r>
            <w:proofErr w:type="spellEnd"/>
            <w:r w:rsidRPr="00E74797">
              <w:rPr>
                <w:rFonts w:cstheme="minorHAnsi"/>
              </w:rPr>
              <w:t xml:space="preserve"> collected by </w:t>
            </w:r>
            <w:r>
              <w:rPr>
                <w:rFonts w:cstheme="minorHAnsi"/>
              </w:rPr>
              <w:t>a</w:t>
            </w:r>
            <w:r w:rsidRPr="00E74797">
              <w:rPr>
                <w:rFonts w:cstheme="minorHAnsi"/>
              </w:rPr>
              <w:t xml:space="preserve"> </w:t>
            </w:r>
            <w:proofErr w:type="spellStart"/>
            <w:r>
              <w:rPr>
                <w:rFonts w:ascii="Courier New" w:hAnsi="Courier New" w:cstheme="minorHAnsi"/>
              </w:rPr>
              <w:t>process</w:t>
            </w:r>
            <w:r w:rsidRPr="004A31A8">
              <w:rPr>
                <w:rFonts w:ascii="Courier New" w:hAnsi="Courier New" w:cstheme="minorHAnsi"/>
              </w:rPr>
              <w:t>_object</w:t>
            </w:r>
            <w:proofErr w:type="spellEnd"/>
            <w:r w:rsidRPr="00E74797">
              <w:rPr>
                <w:rFonts w:cstheme="minorHAnsi"/>
              </w:rPr>
              <w:t xml:space="preserve">.  </w:t>
            </w:r>
          </w:p>
          <w:p w14:paraId="7C602819" w14:textId="77777777" w:rsidR="007757B1" w:rsidRDefault="007757B1" w:rsidP="007A7188">
            <w:pPr>
              <w:cnfStyle w:val="000000100000" w:firstRow="0" w:lastRow="0" w:firstColumn="0" w:lastColumn="0" w:oddVBand="0" w:evenVBand="0" w:oddHBand="1" w:evenHBand="0" w:firstRowFirstColumn="0" w:firstRowLastColumn="0" w:lastRowFirstColumn="0" w:lastRowLastColumn="0"/>
              <w:rPr>
                <w:rFonts w:cstheme="minorHAnsi"/>
              </w:rPr>
            </w:pPr>
          </w:p>
          <w:p w14:paraId="0FEF4F4E" w14:textId="77777777" w:rsidR="007757B1" w:rsidRPr="00E74797" w:rsidRDefault="007757B1" w:rsidP="007A7188">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E74797">
              <w:rPr>
                <w:rFonts w:cstheme="minorHAnsi"/>
              </w:rPr>
              <w:t>Please see the OVAL Language Specification</w:t>
            </w:r>
            <w:r>
              <w:rPr>
                <w:rFonts w:cstheme="minorHAnsi"/>
              </w:rPr>
              <w:t xml:space="preserve"> [2]</w:t>
            </w:r>
            <w:r w:rsidRPr="00E74797">
              <w:rPr>
                <w:rFonts w:cstheme="minorHAnsi"/>
              </w:rPr>
              <w:t xml:space="preserve"> for additional information.</w:t>
            </w:r>
          </w:p>
        </w:tc>
      </w:tr>
    </w:tbl>
    <w:p w14:paraId="343F6C3C" w14:textId="5FC2C6AB" w:rsidR="0073018D" w:rsidDel="00605638" w:rsidRDefault="0073018D" w:rsidP="0073018D">
      <w:pPr>
        <w:rPr>
          <w:del w:id="103" w:author="Haynes, Dan" w:date="2012-06-20T10:39:00Z"/>
        </w:rPr>
      </w:pPr>
    </w:p>
    <w:p w14:paraId="00280182" w14:textId="4E4C7153" w:rsidR="0073018D" w:rsidRDefault="0073018D" w:rsidP="0073018D"/>
    <w:p w14:paraId="19CE8530" w14:textId="77777777" w:rsidR="0073018D" w:rsidRDefault="007757B1" w:rsidP="00B665F0">
      <w:pPr>
        <w:pStyle w:val="Heading2"/>
        <w:numPr>
          <w:ilvl w:val="1"/>
          <w:numId w:val="32"/>
        </w:numPr>
      </w:pPr>
      <w:bookmarkStart w:id="104" w:name="_Toc322096740"/>
      <w:proofErr w:type="spellStart"/>
      <w:proofErr w:type="gramStart"/>
      <w:r>
        <w:t>linux</w:t>
      </w:r>
      <w:r w:rsidR="0073018D">
        <w:t>-def:</w:t>
      </w:r>
      <w:proofErr w:type="gramEnd"/>
      <w:r>
        <w:t>inetlisteningservers_</w:t>
      </w:r>
      <w:r w:rsidR="0073018D">
        <w:t>state</w:t>
      </w:r>
      <w:bookmarkEnd w:id="104"/>
      <w:proofErr w:type="spellEnd"/>
    </w:p>
    <w:p w14:paraId="22D83551" w14:textId="47767CC1" w:rsidR="0073018D" w:rsidRDefault="0073018D" w:rsidP="0073018D">
      <w:r w:rsidRPr="005F2E1E">
        <w:t xml:space="preserve">The </w:t>
      </w:r>
      <w:proofErr w:type="spellStart"/>
      <w:r w:rsidR="007757B1">
        <w:rPr>
          <w:rFonts w:ascii="Courier New" w:hAnsi="Courier New"/>
        </w:rPr>
        <w:t>inetlisteningservers</w:t>
      </w:r>
      <w:r w:rsidRPr="00C43D0E">
        <w:rPr>
          <w:rFonts w:ascii="Courier New" w:hAnsi="Courier New"/>
        </w:rPr>
        <w:t>_state</w:t>
      </w:r>
      <w:proofErr w:type="spellEnd"/>
      <w:r w:rsidRPr="005F2E1E">
        <w:t xml:space="preserve"> </w:t>
      </w:r>
      <w:r>
        <w:t>construct</w:t>
      </w:r>
      <w:r w:rsidRPr="005F2E1E">
        <w:t xml:space="preserve"> </w:t>
      </w:r>
      <w:r>
        <w:t>is used by a</w:t>
      </w:r>
      <w:r w:rsidR="003C7E54">
        <w:t>n</w:t>
      </w:r>
      <w:r>
        <w:t xml:space="preserve"> </w:t>
      </w:r>
      <w:proofErr w:type="spellStart"/>
      <w:r w:rsidR="007757B1">
        <w:rPr>
          <w:rFonts w:ascii="Courier New" w:hAnsi="Courier New"/>
        </w:rPr>
        <w:t>inetlisteningservers</w:t>
      </w:r>
      <w:r w:rsidR="007757B1" w:rsidRPr="00C43D0E">
        <w:rPr>
          <w:rFonts w:ascii="Courier New" w:hAnsi="Courier New"/>
        </w:rPr>
        <w:t>_</w:t>
      </w:r>
      <w:r w:rsidRPr="00C43D0E">
        <w:rPr>
          <w:rFonts w:ascii="Courier New" w:hAnsi="Courier New"/>
        </w:rPr>
        <w:t>test</w:t>
      </w:r>
      <w:proofErr w:type="spellEnd"/>
      <w:r>
        <w:t xml:space="preserve"> to specify </w:t>
      </w:r>
      <w:r w:rsidR="006460F0">
        <w:t>in</w:t>
      </w:r>
      <w:r w:rsidR="003C7E54">
        <w:t>f</w:t>
      </w:r>
      <w:r w:rsidR="006460F0">
        <w:t xml:space="preserve">ormation about </w:t>
      </w:r>
      <w:r w:rsidR="00F32CF8">
        <w:t xml:space="preserve">the specified </w:t>
      </w:r>
      <w:r w:rsidR="00327139">
        <w:t xml:space="preserve">program </w:t>
      </w:r>
      <w:r w:rsidR="00F32CF8">
        <w:t xml:space="preserve">listening </w:t>
      </w:r>
      <w:r w:rsidR="006460F0">
        <w:t>on</w:t>
      </w:r>
      <w:r>
        <w:t xml:space="preserve"> </w:t>
      </w:r>
      <w:r w:rsidR="003C7E54">
        <w:t xml:space="preserve">Linux </w:t>
      </w:r>
      <w:r>
        <w:t>platforms.</w:t>
      </w:r>
      <w:r w:rsidR="006460F0">
        <w:t xml:space="preserve"> To get this information an administrator can use the </w:t>
      </w:r>
      <w:proofErr w:type="spellStart"/>
      <w:r w:rsidR="00F32CF8" w:rsidRPr="00F32CF8">
        <w:rPr>
          <w:rFonts w:ascii="Courier New" w:hAnsi="Courier New" w:cs="Courier New"/>
        </w:rPr>
        <w:t>netstat</w:t>
      </w:r>
      <w:proofErr w:type="spellEnd"/>
      <w:r w:rsidR="00F32CF8" w:rsidRPr="00F32CF8">
        <w:rPr>
          <w:rFonts w:ascii="Courier New" w:hAnsi="Courier New" w:cs="Courier New"/>
        </w:rPr>
        <w:t xml:space="preserve"> –</w:t>
      </w:r>
      <w:proofErr w:type="spellStart"/>
      <w:r w:rsidR="00F32CF8" w:rsidRPr="00F32CF8">
        <w:rPr>
          <w:rFonts w:ascii="Courier New" w:hAnsi="Courier New" w:cs="Courier New"/>
        </w:rPr>
        <w:t>tuwlnpe</w:t>
      </w:r>
      <w:proofErr w:type="spellEnd"/>
      <w:r w:rsidR="00F32CF8">
        <w:t xml:space="preserve"> </w:t>
      </w:r>
      <w:r w:rsidR="006460F0">
        <w:t>command</w:t>
      </w:r>
      <w:r w:rsidR="006460F0">
        <w:rPr>
          <w:rStyle w:val="FootnoteReference"/>
        </w:rPr>
        <w:footnoteReference w:id="91"/>
      </w:r>
      <w:r>
        <w:t>.</w:t>
      </w:r>
    </w:p>
    <w:p w14:paraId="5B823315" w14:textId="77777777" w:rsidR="0073018D" w:rsidRPr="00025742" w:rsidRDefault="00B11D47" w:rsidP="0073018D">
      <w:pPr>
        <w:jc w:val="center"/>
      </w:pPr>
      <w:r>
        <w:object w:dxaOrig="4484" w:dyaOrig="4297" w14:anchorId="44D2DB41">
          <v:shape id="_x0000_i1039" type="#_x0000_t75" style="width:224.15pt;height:215.25pt" o:ole="">
            <v:imagedata r:id="rId41" o:title=""/>
          </v:shape>
          <o:OLEObject Type="Embed" ProgID="Visio.Drawing.11" ShapeID="_x0000_i1039" DrawAspect="Content" ObjectID="_1406962769" r:id="rId42"/>
        </w:object>
      </w:r>
    </w:p>
    <w:tbl>
      <w:tblPr>
        <w:tblStyle w:val="LightList1"/>
        <w:tblW w:w="4991" w:type="pct"/>
        <w:tblBorders>
          <w:insideH w:val="single" w:sz="8" w:space="0" w:color="000000" w:themeColor="text1"/>
          <w:insideV w:val="single" w:sz="4" w:space="0" w:color="auto"/>
        </w:tblBorders>
        <w:tblLayout w:type="fixed"/>
        <w:tblLook w:val="04A0" w:firstRow="1" w:lastRow="0" w:firstColumn="1" w:lastColumn="0" w:noHBand="0" w:noVBand="1"/>
      </w:tblPr>
      <w:tblGrid>
        <w:gridCol w:w="2000"/>
        <w:gridCol w:w="2969"/>
        <w:gridCol w:w="1352"/>
        <w:gridCol w:w="988"/>
        <w:gridCol w:w="2250"/>
      </w:tblGrid>
      <w:tr w:rsidR="0073018D" w14:paraId="07B9C66F" w14:textId="77777777" w:rsidTr="00564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14:paraId="2CEE83B2" w14:textId="77777777" w:rsidR="0073018D" w:rsidRDefault="0073018D" w:rsidP="007A7188">
            <w:pPr>
              <w:spacing w:after="200" w:line="276" w:lineRule="auto"/>
              <w:rPr>
                <w:rFonts w:eastAsiaTheme="minorHAnsi"/>
                <w:b w:val="0"/>
                <w:bCs w:val="0"/>
                <w:color w:val="auto"/>
                <w:lang w:bidi="ar-SA"/>
              </w:rPr>
            </w:pPr>
            <w:r>
              <w:t>Property</w:t>
            </w:r>
          </w:p>
        </w:tc>
        <w:tc>
          <w:tcPr>
            <w:tcW w:w="1553" w:type="pct"/>
          </w:tcPr>
          <w:p w14:paraId="553F200D"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7" w:type="pct"/>
          </w:tcPr>
          <w:p w14:paraId="71BD6B23"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7" w:type="pct"/>
          </w:tcPr>
          <w:p w14:paraId="0AC40472"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177" w:type="pct"/>
          </w:tcPr>
          <w:p w14:paraId="1CEB3E17" w14:textId="77777777" w:rsidR="0073018D" w:rsidRDefault="0073018D" w:rsidP="007A7188">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66B54" w:rsidRPr="009F2226" w14:paraId="780156E0" w14:textId="77777777" w:rsidTr="0056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14:paraId="7CFE4E23" w14:textId="77777777" w:rsidR="00166B54" w:rsidRPr="009676C4" w:rsidRDefault="00166B54" w:rsidP="002D6EAD">
            <w:r>
              <w:t>protocol</w:t>
            </w:r>
          </w:p>
        </w:tc>
        <w:tc>
          <w:tcPr>
            <w:tcW w:w="1553" w:type="pct"/>
          </w:tcPr>
          <w:p w14:paraId="43088F4C" w14:textId="77777777" w:rsidR="00166B54" w:rsidRPr="0031429A" w:rsidRDefault="00166B54" w:rsidP="007A7188">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7" w:type="pct"/>
          </w:tcPr>
          <w:p w14:paraId="3A6E36BE" w14:textId="77777777" w:rsidR="00166B54" w:rsidRPr="0031429A" w:rsidRDefault="00166B54" w:rsidP="007A7188">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3136F296" w14:textId="77777777" w:rsidR="00166B54" w:rsidRPr="00F5484A" w:rsidRDefault="00166B54" w:rsidP="007A7188">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24053CFC" w14:textId="2A0FED3E" w:rsidR="00166B54" w:rsidRPr="00C01363" w:rsidRDefault="00166B54" w:rsidP="002A036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 xml:space="preserve">Specifies the transport-layer protocol, in lowercase: </w:t>
            </w:r>
            <w:proofErr w:type="spellStart"/>
            <w:r>
              <w:rPr>
                <w:rFonts w:cstheme="minorHAnsi"/>
                <w:color w:val="000000"/>
              </w:rPr>
              <w:t>tcp</w:t>
            </w:r>
            <w:proofErr w:type="spellEnd"/>
            <w:r>
              <w:rPr>
                <w:rFonts w:cstheme="minorHAnsi"/>
                <w:color w:val="000000"/>
              </w:rPr>
              <w:t xml:space="preserve"> or </w:t>
            </w:r>
            <w:proofErr w:type="spellStart"/>
            <w:r>
              <w:rPr>
                <w:rFonts w:cstheme="minorHAnsi"/>
                <w:color w:val="000000"/>
              </w:rPr>
              <w:t>udp</w:t>
            </w:r>
            <w:proofErr w:type="spellEnd"/>
            <w:r>
              <w:rPr>
                <w:rFonts w:cstheme="minorHAnsi"/>
                <w:color w:val="000000"/>
              </w:rPr>
              <w:t>, associated with the programs listening on the system.</w:t>
            </w:r>
          </w:p>
        </w:tc>
      </w:tr>
      <w:tr w:rsidR="00166B54" w:rsidRPr="009F2226" w14:paraId="0A59CA81" w14:textId="77777777" w:rsidTr="00564FEE">
        <w:tc>
          <w:tcPr>
            <w:cnfStyle w:val="001000000000" w:firstRow="0" w:lastRow="0" w:firstColumn="1" w:lastColumn="0" w:oddVBand="0" w:evenVBand="0" w:oddHBand="0" w:evenHBand="0" w:firstRowFirstColumn="0" w:firstRowLastColumn="0" w:lastRowFirstColumn="0" w:lastRowLastColumn="0"/>
            <w:tcW w:w="1046" w:type="pct"/>
          </w:tcPr>
          <w:p w14:paraId="666ECC94" w14:textId="77777777" w:rsidR="00166B54" w:rsidRDefault="00166B54" w:rsidP="007A7188">
            <w:proofErr w:type="spellStart"/>
            <w:r>
              <w:lastRenderedPageBreak/>
              <w:t>local_address</w:t>
            </w:r>
            <w:proofErr w:type="spellEnd"/>
          </w:p>
        </w:tc>
        <w:tc>
          <w:tcPr>
            <w:tcW w:w="1553" w:type="pct"/>
          </w:tcPr>
          <w:p w14:paraId="43AB37AF" w14:textId="77777777" w:rsidR="00166B54" w:rsidRDefault="00166B54" w:rsidP="00F32CF8">
            <w:pPr>
              <w:cnfStyle w:val="000000000000" w:firstRow="0" w:lastRow="0" w:firstColumn="0" w:lastColumn="0" w:oddVBand="0" w:evenVBand="0" w:oddHBand="0" w:evenHBand="0" w:firstRowFirstColumn="0" w:firstRowLastColumn="0" w:lastRowFirstColumn="0" w:lastRowLastColumn="0"/>
            </w:pPr>
            <w:r>
              <w:t>oval-</w:t>
            </w:r>
            <w:proofErr w:type="spellStart"/>
            <w:r>
              <w:t>def</w:t>
            </w:r>
            <w:proofErr w:type="spellEnd"/>
            <w:r>
              <w:t>:</w:t>
            </w:r>
          </w:p>
          <w:p w14:paraId="1A842053" w14:textId="77777777" w:rsidR="00166B54" w:rsidRDefault="00166B54" w:rsidP="00F32CF8">
            <w:pPr>
              <w:cnfStyle w:val="000000000000" w:firstRow="0" w:lastRow="0" w:firstColumn="0" w:lastColumn="0" w:oddVBand="0" w:evenVBand="0" w:oddHBand="0" w:evenHBand="0" w:firstRowFirstColumn="0" w:firstRowLastColumn="0" w:lastRowFirstColumn="0" w:lastRowLastColumn="0"/>
            </w:pPr>
            <w:proofErr w:type="spellStart"/>
            <w:r>
              <w:t>EntityStateIPAddress</w:t>
            </w:r>
            <w:proofErr w:type="spellEnd"/>
            <w:r>
              <w:t xml:space="preserve"> </w:t>
            </w:r>
            <w:proofErr w:type="spellStart"/>
            <w:r>
              <w:t>StringType</w:t>
            </w:r>
            <w:proofErr w:type="spellEnd"/>
          </w:p>
        </w:tc>
        <w:tc>
          <w:tcPr>
            <w:tcW w:w="707" w:type="pct"/>
          </w:tcPr>
          <w:p w14:paraId="59D8CB45" w14:textId="77777777" w:rsidR="00166B54" w:rsidRDefault="00166B54" w:rsidP="007A7188">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6CFAFBF7" w14:textId="77777777" w:rsidR="00166B54" w:rsidRPr="00F5484A" w:rsidRDefault="00166B54" w:rsidP="007A7188">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73A13421" w14:textId="5204437D" w:rsidR="00166B54" w:rsidRPr="00C01363" w:rsidRDefault="00166B54" w:rsidP="008C07F6">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Specifies the IP address of the network interface on which the program listens. The IP address can be either IPv4 or IPv6.</w:t>
            </w:r>
          </w:p>
        </w:tc>
      </w:tr>
      <w:tr w:rsidR="00166B54" w:rsidRPr="009F2226" w14:paraId="47D6EDD7" w14:textId="77777777" w:rsidTr="0056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14:paraId="31BA7BB9" w14:textId="77777777" w:rsidR="00166B54" w:rsidRDefault="00166B54" w:rsidP="002D6EAD">
            <w:proofErr w:type="spellStart"/>
            <w:r>
              <w:t>local_port</w:t>
            </w:r>
            <w:proofErr w:type="spellEnd"/>
          </w:p>
        </w:tc>
        <w:tc>
          <w:tcPr>
            <w:tcW w:w="1553" w:type="pct"/>
          </w:tcPr>
          <w:p w14:paraId="5A293F46" w14:textId="77777777" w:rsidR="00166B54" w:rsidRDefault="00166B54" w:rsidP="007A7188">
            <w:pPr>
              <w:cnfStyle w:val="000000100000" w:firstRow="0" w:lastRow="0" w:firstColumn="0" w:lastColumn="0" w:oddVBand="0" w:evenVBand="0" w:oddHBand="1" w:evenHBand="0" w:firstRowFirstColumn="0" w:firstRowLastColumn="0" w:lastRowFirstColumn="0" w:lastRowLastColumn="0"/>
            </w:pPr>
            <w:proofErr w:type="spellStart"/>
            <w:r>
              <w:t>oval-def:EntityStateIntType</w:t>
            </w:r>
            <w:proofErr w:type="spellEnd"/>
          </w:p>
        </w:tc>
        <w:tc>
          <w:tcPr>
            <w:tcW w:w="707" w:type="pct"/>
          </w:tcPr>
          <w:p w14:paraId="7B6D3CD0" w14:textId="77777777" w:rsidR="00166B54" w:rsidRDefault="00166B54" w:rsidP="007A7188">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28C2F658" w14:textId="77777777" w:rsidR="00166B54" w:rsidRPr="00F5484A" w:rsidRDefault="00166B54" w:rsidP="007A7188">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5A714E55" w14:textId="2F90ECFF" w:rsidR="00166B54" w:rsidRPr="00C01363" w:rsidRDefault="00166B54" w:rsidP="00F87928">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This is the TCP or UDP port number associated with the program listening on the system.</w:t>
            </w:r>
          </w:p>
        </w:tc>
      </w:tr>
      <w:tr w:rsidR="00DA74E1" w:rsidRPr="009F2226" w14:paraId="21F4E889" w14:textId="77777777" w:rsidTr="00564FEE">
        <w:tc>
          <w:tcPr>
            <w:cnfStyle w:val="001000000000" w:firstRow="0" w:lastRow="0" w:firstColumn="1" w:lastColumn="0" w:oddVBand="0" w:evenVBand="0" w:oddHBand="0" w:evenHBand="0" w:firstRowFirstColumn="0" w:firstRowLastColumn="0" w:lastRowFirstColumn="0" w:lastRowLastColumn="0"/>
            <w:tcW w:w="1046" w:type="pct"/>
          </w:tcPr>
          <w:p w14:paraId="1B6F3E94" w14:textId="77777777" w:rsidR="00DA74E1" w:rsidRDefault="00DA74E1" w:rsidP="002D6EAD">
            <w:proofErr w:type="spellStart"/>
            <w:r>
              <w:t>local_full_address</w:t>
            </w:r>
            <w:proofErr w:type="spellEnd"/>
          </w:p>
        </w:tc>
        <w:tc>
          <w:tcPr>
            <w:tcW w:w="1553" w:type="pct"/>
          </w:tcPr>
          <w:p w14:paraId="15C075B5" w14:textId="77777777" w:rsidR="00DA74E1" w:rsidRDefault="00DA74E1" w:rsidP="00F32CF8">
            <w:pPr>
              <w:cnfStyle w:val="000000000000" w:firstRow="0" w:lastRow="0" w:firstColumn="0" w:lastColumn="0" w:oddVBand="0" w:evenVBand="0" w:oddHBand="0" w:evenHBand="0" w:firstRowFirstColumn="0" w:firstRowLastColumn="0" w:lastRowFirstColumn="0" w:lastRowLastColumn="0"/>
            </w:pPr>
            <w:proofErr w:type="spellStart"/>
            <w:r>
              <w:t>oval-def:EntityStateStringType</w:t>
            </w:r>
            <w:proofErr w:type="spellEnd"/>
          </w:p>
        </w:tc>
        <w:tc>
          <w:tcPr>
            <w:tcW w:w="707" w:type="pct"/>
          </w:tcPr>
          <w:p w14:paraId="13704E3D" w14:textId="77777777" w:rsidR="00DA74E1" w:rsidRPr="0031429A" w:rsidRDefault="00DA74E1" w:rsidP="00FB6201">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56763773" w14:textId="77777777" w:rsidR="00DA74E1" w:rsidRPr="00F5484A" w:rsidRDefault="00DA74E1" w:rsidP="00FB620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103A26F3" w14:textId="7CBACE5C" w:rsidR="00DA74E1" w:rsidRPr="00C01363" w:rsidRDefault="00DA74E1" w:rsidP="001327C4">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01363">
              <w:rPr>
                <w:rFonts w:cstheme="minorHAnsi"/>
                <w:color w:val="000000"/>
              </w:rPr>
              <w:t xml:space="preserve">This is the IP address and network port number associated with the </w:t>
            </w:r>
            <w:r w:rsidR="00325FF1">
              <w:rPr>
                <w:rFonts w:cstheme="minorHAnsi"/>
                <w:color w:val="000000"/>
              </w:rPr>
              <w:t xml:space="preserve">program </w:t>
            </w:r>
            <w:r w:rsidRPr="00C01363">
              <w:rPr>
                <w:rFonts w:cstheme="minorHAnsi"/>
                <w:color w:val="000000"/>
              </w:rPr>
              <w:t xml:space="preserve">listening </w:t>
            </w:r>
            <w:r w:rsidR="001327C4">
              <w:rPr>
                <w:rFonts w:cstheme="minorHAnsi"/>
                <w:color w:val="000000"/>
              </w:rPr>
              <w:t>on the system</w:t>
            </w:r>
            <w:r w:rsidRPr="00C01363">
              <w:rPr>
                <w:rFonts w:cstheme="minorHAnsi"/>
                <w:color w:val="000000"/>
              </w:rPr>
              <w:t xml:space="preserve">, equivalent to </w:t>
            </w:r>
            <w:proofErr w:type="spellStart"/>
            <w:r w:rsidRPr="00C01363">
              <w:rPr>
                <w:rFonts w:cstheme="minorHAnsi"/>
                <w:color w:val="000000"/>
              </w:rPr>
              <w:t>local_address:local_port</w:t>
            </w:r>
            <w:proofErr w:type="spellEnd"/>
            <w:r w:rsidRPr="00C01363">
              <w:rPr>
                <w:rFonts w:cstheme="minorHAnsi"/>
                <w:color w:val="000000"/>
              </w:rPr>
              <w:t>. Note that the IP address can be IPv4 or IPv6.</w:t>
            </w:r>
          </w:p>
        </w:tc>
      </w:tr>
      <w:tr w:rsidR="00DA74E1" w:rsidRPr="009F2226" w14:paraId="055A0159" w14:textId="77777777" w:rsidTr="0056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14:paraId="4B898259" w14:textId="77777777" w:rsidR="00DA74E1" w:rsidRDefault="00DA74E1" w:rsidP="002D6EAD">
            <w:proofErr w:type="spellStart"/>
            <w:r>
              <w:t>program_name</w:t>
            </w:r>
            <w:proofErr w:type="spellEnd"/>
          </w:p>
        </w:tc>
        <w:tc>
          <w:tcPr>
            <w:tcW w:w="1553" w:type="pct"/>
          </w:tcPr>
          <w:p w14:paraId="755A5B1C" w14:textId="77777777" w:rsidR="00DA74E1" w:rsidRDefault="00DA74E1" w:rsidP="009C6550">
            <w:pPr>
              <w:cnfStyle w:val="000000100000" w:firstRow="0" w:lastRow="0" w:firstColumn="0" w:lastColumn="0" w:oddVBand="0" w:evenVBand="0" w:oddHBand="1" w:evenHBand="0" w:firstRowFirstColumn="0" w:firstRowLastColumn="0" w:lastRowFirstColumn="0" w:lastRowLastColumn="0"/>
            </w:pPr>
            <w:proofErr w:type="spellStart"/>
            <w:r>
              <w:t>oval-def:EntityStateStringType</w:t>
            </w:r>
            <w:proofErr w:type="spellEnd"/>
          </w:p>
        </w:tc>
        <w:tc>
          <w:tcPr>
            <w:tcW w:w="707" w:type="pct"/>
          </w:tcPr>
          <w:p w14:paraId="266625A7" w14:textId="77777777" w:rsidR="00DA74E1" w:rsidRDefault="00DA74E1" w:rsidP="00FB6201">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37BF4179" w14:textId="77777777" w:rsidR="00DA74E1" w:rsidRPr="00F5484A" w:rsidRDefault="00DA74E1" w:rsidP="00FB6201">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3F3F9593" w14:textId="67FEFEE5" w:rsidR="00DA74E1" w:rsidRPr="00C01363" w:rsidRDefault="00DA74E1" w:rsidP="00914DEB">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01363">
              <w:rPr>
                <w:rFonts w:cstheme="minorHAnsi"/>
                <w:color w:val="000000"/>
              </w:rPr>
              <w:t>This is the name of the communicating program.</w:t>
            </w:r>
          </w:p>
        </w:tc>
      </w:tr>
      <w:tr w:rsidR="00DA74E1" w:rsidRPr="009F2226" w14:paraId="1947636B" w14:textId="77777777" w:rsidTr="009C6550">
        <w:trPr>
          <w:trHeight w:val="2761"/>
        </w:trPr>
        <w:tc>
          <w:tcPr>
            <w:cnfStyle w:val="001000000000" w:firstRow="0" w:lastRow="0" w:firstColumn="1" w:lastColumn="0" w:oddVBand="0" w:evenVBand="0" w:oddHBand="0" w:evenHBand="0" w:firstRowFirstColumn="0" w:firstRowLastColumn="0" w:lastRowFirstColumn="0" w:lastRowLastColumn="0"/>
            <w:tcW w:w="1046" w:type="pct"/>
          </w:tcPr>
          <w:p w14:paraId="68F257BF" w14:textId="77777777" w:rsidR="00DA74E1" w:rsidRDefault="00DA74E1" w:rsidP="00F32CF8">
            <w:proofErr w:type="spellStart"/>
            <w:r>
              <w:t>foreign_address</w:t>
            </w:r>
            <w:proofErr w:type="spellEnd"/>
          </w:p>
        </w:tc>
        <w:tc>
          <w:tcPr>
            <w:tcW w:w="1553" w:type="pct"/>
          </w:tcPr>
          <w:p w14:paraId="341D1EDE" w14:textId="77777777" w:rsidR="00DA74E1" w:rsidRDefault="00DA74E1" w:rsidP="00FE1F03">
            <w:pPr>
              <w:cnfStyle w:val="000000000000" w:firstRow="0" w:lastRow="0" w:firstColumn="0" w:lastColumn="0" w:oddVBand="0" w:evenVBand="0" w:oddHBand="0" w:evenHBand="0" w:firstRowFirstColumn="0" w:firstRowLastColumn="0" w:lastRowFirstColumn="0" w:lastRowLastColumn="0"/>
            </w:pPr>
            <w:r>
              <w:t>oval-</w:t>
            </w:r>
            <w:proofErr w:type="spellStart"/>
            <w:r>
              <w:t>def</w:t>
            </w:r>
            <w:proofErr w:type="spellEnd"/>
            <w:r>
              <w:t>:</w:t>
            </w:r>
          </w:p>
          <w:p w14:paraId="5C35F460" w14:textId="77777777" w:rsidR="00DA74E1" w:rsidRDefault="00DA74E1" w:rsidP="00FE1F03">
            <w:pPr>
              <w:cnfStyle w:val="000000000000" w:firstRow="0" w:lastRow="0" w:firstColumn="0" w:lastColumn="0" w:oddVBand="0" w:evenVBand="0" w:oddHBand="0" w:evenHBand="0" w:firstRowFirstColumn="0" w:firstRowLastColumn="0" w:lastRowFirstColumn="0" w:lastRowLastColumn="0"/>
            </w:pPr>
            <w:proofErr w:type="spellStart"/>
            <w:r>
              <w:t>EntityStateIPAddress</w:t>
            </w:r>
            <w:proofErr w:type="spellEnd"/>
            <w:r>
              <w:t xml:space="preserve"> </w:t>
            </w:r>
            <w:proofErr w:type="spellStart"/>
            <w:r>
              <w:t>StringType</w:t>
            </w:r>
            <w:proofErr w:type="spellEnd"/>
          </w:p>
        </w:tc>
        <w:tc>
          <w:tcPr>
            <w:tcW w:w="707" w:type="pct"/>
          </w:tcPr>
          <w:p w14:paraId="1CECFCE4" w14:textId="77777777" w:rsidR="00DA74E1" w:rsidRDefault="00DA74E1" w:rsidP="00FB6201">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4AAE6D87" w14:textId="77777777" w:rsidR="00DA74E1" w:rsidRPr="00F5484A" w:rsidRDefault="00DA74E1" w:rsidP="00FB620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20AC9E73" w14:textId="258B9237" w:rsidR="00DA74E1" w:rsidRPr="00C01363" w:rsidRDefault="00DA74E1" w:rsidP="002C0E57">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01363">
              <w:rPr>
                <w:rFonts w:cstheme="minorHAnsi"/>
                <w:color w:val="000000"/>
              </w:rPr>
              <w:t xml:space="preserve">This is the IP address with which the program is communicating, or with which it will communicate, in the case of a listening </w:t>
            </w:r>
            <w:r w:rsidR="00CB7810">
              <w:rPr>
                <w:rFonts w:cstheme="minorHAnsi"/>
                <w:color w:val="000000"/>
              </w:rPr>
              <w:t>program</w:t>
            </w:r>
            <w:r w:rsidRPr="00C01363">
              <w:rPr>
                <w:rFonts w:cstheme="minorHAnsi"/>
                <w:color w:val="000000"/>
              </w:rPr>
              <w:t>. Note that the IP address can be IPv4 or IPv6.</w:t>
            </w:r>
          </w:p>
        </w:tc>
      </w:tr>
      <w:tr w:rsidR="00DA74E1" w:rsidRPr="009F2226" w14:paraId="0E2608CA" w14:textId="77777777" w:rsidTr="0056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14:paraId="62BDB7D7" w14:textId="77777777" w:rsidR="00DA74E1" w:rsidRDefault="00DA74E1" w:rsidP="00F32CF8">
            <w:proofErr w:type="spellStart"/>
            <w:r>
              <w:t>foreign_port</w:t>
            </w:r>
            <w:proofErr w:type="spellEnd"/>
          </w:p>
        </w:tc>
        <w:tc>
          <w:tcPr>
            <w:tcW w:w="1553" w:type="pct"/>
          </w:tcPr>
          <w:p w14:paraId="2342A73F" w14:textId="77777777" w:rsidR="00DA74E1" w:rsidRDefault="00DA74E1" w:rsidP="00FE1F03">
            <w:pPr>
              <w:cnfStyle w:val="000000100000" w:firstRow="0" w:lastRow="0" w:firstColumn="0" w:lastColumn="0" w:oddVBand="0" w:evenVBand="0" w:oddHBand="1" w:evenHBand="0" w:firstRowFirstColumn="0" w:firstRowLastColumn="0" w:lastRowFirstColumn="0" w:lastRowLastColumn="0"/>
            </w:pPr>
            <w:proofErr w:type="spellStart"/>
            <w:r>
              <w:t>oval-def:EntityStateIntType</w:t>
            </w:r>
            <w:proofErr w:type="spellEnd"/>
          </w:p>
        </w:tc>
        <w:tc>
          <w:tcPr>
            <w:tcW w:w="707" w:type="pct"/>
          </w:tcPr>
          <w:p w14:paraId="4F16E431" w14:textId="77777777" w:rsidR="00DA74E1" w:rsidRDefault="00DA74E1" w:rsidP="00FB6201">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3C3D1081" w14:textId="77777777" w:rsidR="00DA74E1" w:rsidRDefault="00DA74E1" w:rsidP="00FB6201">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0DAF0380" w14:textId="767505F1" w:rsidR="00DA74E1" w:rsidRPr="00C01363" w:rsidRDefault="00DA74E1" w:rsidP="005058B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01363">
              <w:rPr>
                <w:rFonts w:cstheme="minorHAnsi"/>
                <w:color w:val="000000"/>
              </w:rPr>
              <w:t xml:space="preserve">This is the TCP or UDP port to which the program communicates. In the case of a listening program accepting new connections, this is usually a * in Linux. </w:t>
            </w:r>
            <w:r>
              <w:rPr>
                <w:rFonts w:cstheme="minorHAnsi"/>
                <w:color w:val="000000"/>
              </w:rPr>
              <w:t xml:space="preserve">Starting with </w:t>
            </w:r>
            <w:r w:rsidRPr="00C01363">
              <w:rPr>
                <w:rFonts w:cstheme="minorHAnsi"/>
                <w:color w:val="000000"/>
              </w:rPr>
              <w:t xml:space="preserve">version 5.10.1, the </w:t>
            </w:r>
            <w:r w:rsidR="005058BC">
              <w:rPr>
                <w:rFonts w:cstheme="minorHAnsi"/>
                <w:color w:val="000000"/>
              </w:rPr>
              <w:t>"</w:t>
            </w:r>
            <w:r w:rsidRPr="00C01363">
              <w:rPr>
                <w:rFonts w:cstheme="minorHAnsi"/>
                <w:color w:val="000000"/>
              </w:rPr>
              <w:t>*</w:t>
            </w:r>
            <w:r w:rsidR="005058BC">
              <w:rPr>
                <w:rFonts w:cstheme="minorHAnsi"/>
                <w:color w:val="000000"/>
              </w:rPr>
              <w:t>"</w:t>
            </w:r>
            <w:r w:rsidRPr="00C01363">
              <w:rPr>
                <w:rFonts w:cstheme="minorHAnsi"/>
                <w:color w:val="000000"/>
              </w:rPr>
              <w:t xml:space="preserve"> </w:t>
            </w:r>
            <w:r w:rsidR="005058BC">
              <w:rPr>
                <w:rFonts w:cstheme="minorHAnsi"/>
                <w:color w:val="000000"/>
              </w:rPr>
              <w:t>MUST be</w:t>
            </w:r>
            <w:r w:rsidR="005058BC" w:rsidRPr="00C01363">
              <w:rPr>
                <w:rFonts w:cstheme="minorHAnsi"/>
                <w:color w:val="000000"/>
              </w:rPr>
              <w:t xml:space="preserve"> </w:t>
            </w:r>
            <w:r w:rsidRPr="00C01363">
              <w:rPr>
                <w:rFonts w:cstheme="minorHAnsi"/>
                <w:color w:val="000000"/>
              </w:rPr>
              <w:t xml:space="preserve">represented as 0. </w:t>
            </w:r>
          </w:p>
        </w:tc>
      </w:tr>
      <w:tr w:rsidR="00DA74E1" w:rsidRPr="009F2226" w14:paraId="6F45317D" w14:textId="77777777" w:rsidTr="00564FEE">
        <w:tc>
          <w:tcPr>
            <w:cnfStyle w:val="001000000000" w:firstRow="0" w:lastRow="0" w:firstColumn="1" w:lastColumn="0" w:oddVBand="0" w:evenVBand="0" w:oddHBand="0" w:evenHBand="0" w:firstRowFirstColumn="0" w:firstRowLastColumn="0" w:lastRowFirstColumn="0" w:lastRowLastColumn="0"/>
            <w:tcW w:w="1046" w:type="pct"/>
          </w:tcPr>
          <w:p w14:paraId="642BE534" w14:textId="77777777" w:rsidR="00DA74E1" w:rsidRDefault="00DA74E1" w:rsidP="002D6EAD">
            <w:proofErr w:type="spellStart"/>
            <w:r>
              <w:t>foreign_full_addre</w:t>
            </w:r>
            <w:r>
              <w:lastRenderedPageBreak/>
              <w:t>ss</w:t>
            </w:r>
            <w:proofErr w:type="spellEnd"/>
          </w:p>
        </w:tc>
        <w:tc>
          <w:tcPr>
            <w:tcW w:w="1553" w:type="pct"/>
          </w:tcPr>
          <w:p w14:paraId="0304E219" w14:textId="77777777" w:rsidR="00DA74E1" w:rsidRDefault="00DA74E1" w:rsidP="00FE1F03">
            <w:pPr>
              <w:cnfStyle w:val="000000000000" w:firstRow="0" w:lastRow="0" w:firstColumn="0" w:lastColumn="0" w:oddVBand="0" w:evenVBand="0" w:oddHBand="0" w:evenHBand="0" w:firstRowFirstColumn="0" w:firstRowLastColumn="0" w:lastRowFirstColumn="0" w:lastRowLastColumn="0"/>
            </w:pPr>
            <w:proofErr w:type="spellStart"/>
            <w:r>
              <w:lastRenderedPageBreak/>
              <w:t>oval-def:EntityStateStringType</w:t>
            </w:r>
            <w:proofErr w:type="spellEnd"/>
          </w:p>
        </w:tc>
        <w:tc>
          <w:tcPr>
            <w:tcW w:w="707" w:type="pct"/>
          </w:tcPr>
          <w:p w14:paraId="6D628344" w14:textId="77777777" w:rsidR="00DA74E1" w:rsidRPr="0031429A" w:rsidRDefault="00DA74E1" w:rsidP="00FB6201">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7752ABA8" w14:textId="77777777" w:rsidR="00DA74E1" w:rsidRPr="00F5484A" w:rsidRDefault="00DA74E1" w:rsidP="00FB620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399048CA" w14:textId="2505046C" w:rsidR="00DA74E1" w:rsidRPr="003F6ABC" w:rsidRDefault="00DA74E1" w:rsidP="00536403">
            <w:pPr>
              <w:cnfStyle w:val="000000000000" w:firstRow="0" w:lastRow="0" w:firstColumn="0" w:lastColumn="0" w:oddVBand="0" w:evenVBand="0" w:oddHBand="0" w:evenHBand="0" w:firstRowFirstColumn="0" w:firstRowLastColumn="0" w:lastRowFirstColumn="0" w:lastRowLastColumn="0"/>
              <w:rPr>
                <w:rFonts w:cstheme="minorHAnsi"/>
                <w:color w:val="000000"/>
                <w:highlight w:val="red"/>
              </w:rPr>
            </w:pPr>
            <w:r w:rsidRPr="00C01363">
              <w:rPr>
                <w:rFonts w:cstheme="minorHAnsi"/>
                <w:color w:val="000000"/>
              </w:rPr>
              <w:t xml:space="preserve">This is the IP address </w:t>
            </w:r>
            <w:r w:rsidRPr="00C01363">
              <w:rPr>
                <w:rFonts w:cstheme="minorHAnsi"/>
                <w:color w:val="000000"/>
              </w:rPr>
              <w:lastRenderedPageBreak/>
              <w:t xml:space="preserve">and network port to which the program is communicating or will accept communications from, equivalent to </w:t>
            </w:r>
            <w:proofErr w:type="spellStart"/>
            <w:r w:rsidRPr="00C01363">
              <w:rPr>
                <w:rFonts w:cstheme="minorHAnsi"/>
                <w:color w:val="000000"/>
              </w:rPr>
              <w:t>foreign_address:foreign_port</w:t>
            </w:r>
            <w:proofErr w:type="spellEnd"/>
            <w:r w:rsidRPr="00C01363">
              <w:rPr>
                <w:rFonts w:cstheme="minorHAnsi"/>
                <w:color w:val="000000"/>
              </w:rPr>
              <w:t>. Note that the IP address can be IPv4 or IPv6.</w:t>
            </w:r>
          </w:p>
        </w:tc>
      </w:tr>
      <w:tr w:rsidR="00DA74E1" w:rsidRPr="009F2226" w14:paraId="5290A005" w14:textId="77777777" w:rsidTr="0056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tcPr>
          <w:p w14:paraId="4C888CE2" w14:textId="77777777" w:rsidR="00DA74E1" w:rsidRDefault="00DA74E1" w:rsidP="002D6EAD">
            <w:proofErr w:type="spellStart"/>
            <w:r>
              <w:lastRenderedPageBreak/>
              <w:t>pid</w:t>
            </w:r>
            <w:proofErr w:type="spellEnd"/>
          </w:p>
        </w:tc>
        <w:tc>
          <w:tcPr>
            <w:tcW w:w="1553" w:type="pct"/>
          </w:tcPr>
          <w:p w14:paraId="2D919956" w14:textId="77777777" w:rsidR="00DA74E1" w:rsidRDefault="00DA74E1" w:rsidP="00F32CF8">
            <w:pPr>
              <w:cnfStyle w:val="000000100000" w:firstRow="0" w:lastRow="0" w:firstColumn="0" w:lastColumn="0" w:oddVBand="0" w:evenVBand="0" w:oddHBand="1" w:evenHBand="0" w:firstRowFirstColumn="0" w:firstRowLastColumn="0" w:lastRowFirstColumn="0" w:lastRowLastColumn="0"/>
            </w:pPr>
            <w:proofErr w:type="spellStart"/>
            <w:r>
              <w:t>oval-def:EntityStateIntType</w:t>
            </w:r>
            <w:proofErr w:type="spellEnd"/>
          </w:p>
        </w:tc>
        <w:tc>
          <w:tcPr>
            <w:tcW w:w="707" w:type="pct"/>
          </w:tcPr>
          <w:p w14:paraId="45B44CE9" w14:textId="77777777" w:rsidR="00DA74E1" w:rsidRDefault="00DA74E1" w:rsidP="00FB6201">
            <w:pPr>
              <w:cnfStyle w:val="000000100000" w:firstRow="0" w:lastRow="0" w:firstColumn="0" w:lastColumn="0" w:oddVBand="0" w:evenVBand="0" w:oddHBand="1" w:evenHBand="0" w:firstRowFirstColumn="0" w:firstRowLastColumn="0" w:lastRowFirstColumn="0" w:lastRowLastColumn="0"/>
            </w:pPr>
            <w:r>
              <w:t>0..1</w:t>
            </w:r>
          </w:p>
        </w:tc>
        <w:tc>
          <w:tcPr>
            <w:tcW w:w="517" w:type="pct"/>
          </w:tcPr>
          <w:p w14:paraId="30F76A3A" w14:textId="77777777" w:rsidR="00DA74E1" w:rsidRPr="00F5484A" w:rsidRDefault="00DA74E1" w:rsidP="00FB6201">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1EB2F5E9" w14:textId="6920456E" w:rsidR="00DA74E1" w:rsidRPr="00C01363" w:rsidRDefault="00DA74E1" w:rsidP="007A070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01363">
              <w:rPr>
                <w:rFonts w:cstheme="minorHAnsi"/>
                <w:color w:val="000000"/>
              </w:rPr>
              <w:t xml:space="preserve">The </w:t>
            </w:r>
            <w:proofErr w:type="spellStart"/>
            <w:r w:rsidRPr="00C01363">
              <w:rPr>
                <w:rFonts w:cstheme="minorHAnsi"/>
                <w:color w:val="000000"/>
              </w:rPr>
              <w:t>pid</w:t>
            </w:r>
            <w:proofErr w:type="spellEnd"/>
            <w:r w:rsidRPr="00C01363">
              <w:rPr>
                <w:rFonts w:cstheme="minorHAnsi"/>
                <w:color w:val="000000"/>
              </w:rPr>
              <w:t xml:space="preserve"> is the process ID of </w:t>
            </w:r>
            <w:r w:rsidR="00536403">
              <w:rPr>
                <w:rFonts w:cstheme="minorHAnsi"/>
                <w:color w:val="000000"/>
              </w:rPr>
              <w:t>the</w:t>
            </w:r>
            <w:r w:rsidRPr="00C01363">
              <w:rPr>
                <w:rFonts w:cstheme="minorHAnsi"/>
                <w:color w:val="000000"/>
              </w:rPr>
              <w:t xml:space="preserve"> </w:t>
            </w:r>
            <w:r w:rsidR="00536403">
              <w:rPr>
                <w:rFonts w:cstheme="minorHAnsi"/>
                <w:color w:val="000000"/>
              </w:rPr>
              <w:t xml:space="preserve">process associated with the listening </w:t>
            </w:r>
            <w:r w:rsidR="007A070E">
              <w:rPr>
                <w:rFonts w:cstheme="minorHAnsi"/>
                <w:color w:val="000000"/>
              </w:rPr>
              <w:t>program</w:t>
            </w:r>
            <w:r>
              <w:rPr>
                <w:rFonts w:cstheme="minorHAnsi"/>
                <w:color w:val="000000"/>
              </w:rPr>
              <w:t xml:space="preserve">. The </w:t>
            </w:r>
            <w:proofErr w:type="spellStart"/>
            <w:r w:rsidRPr="00F32CF8">
              <w:rPr>
                <w:rFonts w:ascii="Courier New" w:hAnsi="Courier New" w:cs="Courier New"/>
              </w:rPr>
              <w:t>netstat</w:t>
            </w:r>
            <w:proofErr w:type="spellEnd"/>
            <w:r w:rsidRPr="00F32CF8">
              <w:rPr>
                <w:rFonts w:ascii="Courier New" w:hAnsi="Courier New" w:cs="Courier New"/>
              </w:rPr>
              <w:t xml:space="preserve"> –</w:t>
            </w:r>
            <w:proofErr w:type="spellStart"/>
            <w:r w:rsidRPr="00F32CF8">
              <w:rPr>
                <w:rFonts w:ascii="Courier New" w:hAnsi="Courier New" w:cs="Courier New"/>
              </w:rPr>
              <w:t>tuwlnpe</w:t>
            </w:r>
            <w:proofErr w:type="spellEnd"/>
            <w:r>
              <w:rPr>
                <w:rFonts w:cstheme="minorHAnsi"/>
                <w:color w:val="000000"/>
              </w:rPr>
              <w:t xml:space="preserve"> command must be run as </w:t>
            </w:r>
            <w:r w:rsidRPr="00DA74E1">
              <w:rPr>
                <w:rFonts w:ascii="Courier New" w:hAnsi="Courier New" w:cs="Courier New"/>
                <w:color w:val="000000"/>
              </w:rPr>
              <w:t>root</w:t>
            </w:r>
            <w:r>
              <w:rPr>
                <w:rFonts w:cstheme="minorHAnsi"/>
                <w:color w:val="000000"/>
              </w:rPr>
              <w:t xml:space="preserve"> to get this information, or the output will be the dash '-' character, which is NOT an integer and does NOT represent an acceptable value for this property.</w:t>
            </w:r>
          </w:p>
        </w:tc>
      </w:tr>
      <w:tr w:rsidR="00DA74E1" w:rsidRPr="009F2226" w14:paraId="614FC420" w14:textId="77777777" w:rsidTr="00564FEE">
        <w:tc>
          <w:tcPr>
            <w:cnfStyle w:val="001000000000" w:firstRow="0" w:lastRow="0" w:firstColumn="1" w:lastColumn="0" w:oddVBand="0" w:evenVBand="0" w:oddHBand="0" w:evenHBand="0" w:firstRowFirstColumn="0" w:firstRowLastColumn="0" w:lastRowFirstColumn="0" w:lastRowLastColumn="0"/>
            <w:tcW w:w="1046" w:type="pct"/>
          </w:tcPr>
          <w:p w14:paraId="1157B863" w14:textId="77777777" w:rsidR="00DA74E1" w:rsidRDefault="00DA74E1" w:rsidP="002D6EAD">
            <w:proofErr w:type="spellStart"/>
            <w:r>
              <w:t>user_id</w:t>
            </w:r>
            <w:proofErr w:type="spellEnd"/>
          </w:p>
        </w:tc>
        <w:tc>
          <w:tcPr>
            <w:tcW w:w="1553" w:type="pct"/>
          </w:tcPr>
          <w:p w14:paraId="6D4955E6" w14:textId="77777777" w:rsidR="00DA74E1" w:rsidRDefault="00DA74E1" w:rsidP="007A6D8E">
            <w:pPr>
              <w:cnfStyle w:val="000000000000" w:firstRow="0" w:lastRow="0" w:firstColumn="0" w:lastColumn="0" w:oddVBand="0" w:evenVBand="0" w:oddHBand="0" w:evenHBand="0" w:firstRowFirstColumn="0" w:firstRowLastColumn="0" w:lastRowFirstColumn="0" w:lastRowLastColumn="0"/>
            </w:pPr>
            <w:proofErr w:type="spellStart"/>
            <w:r>
              <w:t>oval-def:EntityStateIntType</w:t>
            </w:r>
            <w:proofErr w:type="spellEnd"/>
          </w:p>
        </w:tc>
        <w:tc>
          <w:tcPr>
            <w:tcW w:w="707" w:type="pct"/>
          </w:tcPr>
          <w:p w14:paraId="317151A4" w14:textId="77777777" w:rsidR="00DA74E1" w:rsidRDefault="00DA74E1" w:rsidP="00FB6201">
            <w:pPr>
              <w:cnfStyle w:val="000000000000" w:firstRow="0" w:lastRow="0" w:firstColumn="0" w:lastColumn="0" w:oddVBand="0" w:evenVBand="0" w:oddHBand="0" w:evenHBand="0" w:firstRowFirstColumn="0" w:firstRowLastColumn="0" w:lastRowFirstColumn="0" w:lastRowLastColumn="0"/>
            </w:pPr>
            <w:r>
              <w:t>0..1</w:t>
            </w:r>
          </w:p>
        </w:tc>
        <w:tc>
          <w:tcPr>
            <w:tcW w:w="517" w:type="pct"/>
          </w:tcPr>
          <w:p w14:paraId="6355C86F" w14:textId="77777777" w:rsidR="00DA74E1" w:rsidRPr="00F5484A" w:rsidRDefault="00DA74E1" w:rsidP="00FB620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77" w:type="pct"/>
          </w:tcPr>
          <w:p w14:paraId="6CF72B94" w14:textId="3CC771FA" w:rsidR="00DA74E1" w:rsidRPr="00C01363" w:rsidRDefault="00DA74E1" w:rsidP="00933F53">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01363">
              <w:rPr>
                <w:rFonts w:cstheme="minorHAnsi"/>
                <w:color w:val="000000"/>
              </w:rPr>
              <w:t xml:space="preserve">The numeric user id, or </w:t>
            </w:r>
            <w:proofErr w:type="spellStart"/>
            <w:r w:rsidRPr="00C01363">
              <w:rPr>
                <w:rFonts w:cstheme="minorHAnsi"/>
                <w:color w:val="000000"/>
              </w:rPr>
              <w:t>uid</w:t>
            </w:r>
            <w:proofErr w:type="spellEnd"/>
            <w:r w:rsidRPr="00C01363">
              <w:rPr>
                <w:rFonts w:cstheme="minorHAnsi"/>
                <w:color w:val="000000"/>
              </w:rPr>
              <w:t>, is the third column of each user's entry in /</w:t>
            </w:r>
            <w:proofErr w:type="spellStart"/>
            <w:r w:rsidRPr="00C01363">
              <w:rPr>
                <w:rFonts w:cstheme="minorHAnsi"/>
                <w:color w:val="000000"/>
              </w:rPr>
              <w:t>etc</w:t>
            </w:r>
            <w:proofErr w:type="spellEnd"/>
            <w:r w:rsidRPr="00C01363">
              <w:rPr>
                <w:rFonts w:cstheme="minorHAnsi"/>
                <w:color w:val="000000"/>
              </w:rPr>
              <w:t>/</w:t>
            </w:r>
            <w:proofErr w:type="spellStart"/>
            <w:r w:rsidRPr="00C01363">
              <w:rPr>
                <w:rFonts w:cstheme="minorHAnsi"/>
                <w:color w:val="000000"/>
              </w:rPr>
              <w:t>passwd</w:t>
            </w:r>
            <w:proofErr w:type="spellEnd"/>
            <w:r w:rsidRPr="00C01363">
              <w:rPr>
                <w:rFonts w:cstheme="minorHAnsi"/>
                <w:color w:val="000000"/>
              </w:rPr>
              <w:t>. It represents the owner, and thus privilege level, of the specified program.</w:t>
            </w:r>
          </w:p>
        </w:tc>
      </w:tr>
    </w:tbl>
    <w:p w14:paraId="4C23E71A" w14:textId="77777777" w:rsidR="0073018D" w:rsidRDefault="003F6ABC" w:rsidP="00B665F0">
      <w:pPr>
        <w:pStyle w:val="Heading2"/>
        <w:numPr>
          <w:ilvl w:val="1"/>
          <w:numId w:val="32"/>
        </w:numPr>
      </w:pPr>
      <w:bookmarkStart w:id="105" w:name="_Toc322096741"/>
      <w:proofErr w:type="spellStart"/>
      <w:proofErr w:type="gramStart"/>
      <w:r>
        <w:t>linux-sc</w:t>
      </w:r>
      <w:r w:rsidR="0073018D">
        <w:t>:</w:t>
      </w:r>
      <w:proofErr w:type="gramEnd"/>
      <w:r>
        <w:t>inetlisteningservers</w:t>
      </w:r>
      <w:r w:rsidR="0073018D">
        <w:t>_item</w:t>
      </w:r>
      <w:bookmarkEnd w:id="105"/>
      <w:proofErr w:type="spellEnd"/>
    </w:p>
    <w:p w14:paraId="1865A45E" w14:textId="23B8A87D" w:rsidR="00DC67FA" w:rsidRDefault="0073018D" w:rsidP="00DC67FA">
      <w:pPr>
        <w:rPr>
          <w:ins w:id="106" w:author="Haynes, Dan" w:date="2012-06-20T11:02:00Z"/>
        </w:rPr>
      </w:pPr>
      <w:r>
        <w:t xml:space="preserve">The </w:t>
      </w:r>
      <w:proofErr w:type="spellStart"/>
      <w:r w:rsidR="003F6ABC">
        <w:rPr>
          <w:rFonts w:ascii="Courier New" w:hAnsi="Courier New"/>
        </w:rPr>
        <w:t>inetlisteningservers</w:t>
      </w:r>
      <w:r w:rsidR="003F6ABC" w:rsidRPr="00C43D0E">
        <w:rPr>
          <w:rFonts w:ascii="Courier New" w:hAnsi="Courier New"/>
        </w:rPr>
        <w:t>_</w:t>
      </w:r>
      <w:r w:rsidRPr="00C43D0E">
        <w:rPr>
          <w:rFonts w:ascii="Courier New" w:hAnsi="Courier New"/>
        </w:rPr>
        <w:t>item</w:t>
      </w:r>
      <w:proofErr w:type="spellEnd"/>
      <w:r>
        <w:t xml:space="preserve"> construct defines the </w:t>
      </w:r>
      <w:r w:rsidR="00DC67FA">
        <w:t>information</w:t>
      </w:r>
      <w:r>
        <w:t xml:space="preserve"> associated </w:t>
      </w:r>
      <w:proofErr w:type="gramStart"/>
      <w:r>
        <w:t xml:space="preserve">with </w:t>
      </w:r>
      <w:r w:rsidR="003F6ABC">
        <w:t xml:space="preserve"> listening</w:t>
      </w:r>
      <w:proofErr w:type="gramEnd"/>
      <w:r w:rsidR="003F6ABC">
        <w:t xml:space="preserve"> </w:t>
      </w:r>
      <w:r w:rsidR="00096D04">
        <w:t>program</w:t>
      </w:r>
      <w:r w:rsidR="003F6ABC">
        <w:t>s</w:t>
      </w:r>
      <w:r>
        <w:t xml:space="preserve"> supported by the </w:t>
      </w:r>
      <w:r w:rsidR="008312DC">
        <w:t xml:space="preserve">Linux </w:t>
      </w:r>
      <w:r>
        <w:t>platform</w:t>
      </w:r>
      <w:r w:rsidR="003F6ABC">
        <w:t>. To get this information an administrator can use the</w:t>
      </w:r>
      <w:r w:rsidR="00845296">
        <w:t xml:space="preserve"> </w:t>
      </w:r>
      <w:commentRangeStart w:id="107"/>
      <w:proofErr w:type="spellStart"/>
      <w:r w:rsidR="003F6ABC" w:rsidRPr="00F32CF8">
        <w:rPr>
          <w:rFonts w:ascii="Courier New" w:hAnsi="Courier New" w:cs="Courier New"/>
        </w:rPr>
        <w:t>netstat</w:t>
      </w:r>
      <w:proofErr w:type="spellEnd"/>
      <w:r w:rsidR="003F6ABC" w:rsidRPr="00F32CF8">
        <w:rPr>
          <w:rFonts w:ascii="Courier New" w:hAnsi="Courier New" w:cs="Courier New"/>
        </w:rPr>
        <w:t xml:space="preserve"> –</w:t>
      </w:r>
      <w:proofErr w:type="spellStart"/>
      <w:r w:rsidR="003F6ABC" w:rsidRPr="00F32CF8">
        <w:rPr>
          <w:rFonts w:ascii="Courier New" w:hAnsi="Courier New" w:cs="Courier New"/>
        </w:rPr>
        <w:t>tuwlnpe</w:t>
      </w:r>
      <w:proofErr w:type="spellEnd"/>
      <w:r w:rsidR="003F6ABC">
        <w:t xml:space="preserve"> command</w:t>
      </w:r>
      <w:commentRangeStart w:id="108"/>
      <w:r w:rsidR="003F6ABC">
        <w:rPr>
          <w:rStyle w:val="FootnoteReference"/>
        </w:rPr>
        <w:footnoteReference w:id="92"/>
      </w:r>
      <w:r w:rsidR="003F6ABC">
        <w:t>.</w:t>
      </w:r>
      <w:commentRangeEnd w:id="107"/>
      <w:r w:rsidR="003F6ABC">
        <w:rPr>
          <w:rStyle w:val="CommentReference"/>
        </w:rPr>
        <w:commentReference w:id="107"/>
      </w:r>
      <w:commentRangeEnd w:id="108"/>
      <w:r w:rsidR="00ED628F">
        <w:rPr>
          <w:rStyle w:val="CommentReference"/>
        </w:rPr>
        <w:commentReference w:id="108"/>
      </w:r>
    </w:p>
    <w:p w14:paraId="0A40DFF8" w14:textId="77777777" w:rsidR="00F6088F" w:rsidRDefault="00F6088F" w:rsidP="00DC67FA"/>
    <w:p w14:paraId="0E5F6E69" w14:textId="77777777" w:rsidR="00845296" w:rsidRPr="00025742" w:rsidRDefault="00B7197B" w:rsidP="006A40C3">
      <w:r>
        <w:rPr>
          <w:noProof/>
        </w:rPr>
        <w:pict w14:anchorId="68322DA5">
          <v:shape id="_x0000_s1054" type="#_x0000_t75" style="position:absolute;margin-left:118.15pt;margin-top:9.45pt;width:220.6pt;height:182.75pt;z-index:251659264;mso-position-horizontal-relative:text;mso-position-vertical-relative:text">
            <v:imagedata r:id="rId43" o:title=""/>
            <w10:wrap type="square" side="right"/>
          </v:shape>
          <o:OLEObject Type="Embed" ProgID="Visio.Drawing.11" ShapeID="_x0000_s1054" DrawAspect="Content" ObjectID="_1406962770" r:id="rId44"/>
        </w:pict>
      </w:r>
      <w:r w:rsidR="006A40C3">
        <w:br w:type="textWrapping" w:clear="all"/>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999"/>
        <w:gridCol w:w="2969"/>
        <w:gridCol w:w="1352"/>
        <w:gridCol w:w="988"/>
        <w:gridCol w:w="2268"/>
      </w:tblGrid>
      <w:tr w:rsidR="003F6ABC" w14:paraId="57100990" w14:textId="77777777" w:rsidTr="007A7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7E1B77D3" w14:textId="77777777" w:rsidR="003F6ABC" w:rsidRDefault="003F6ABC" w:rsidP="00FE1F03">
            <w:pPr>
              <w:spacing w:after="200" w:line="276" w:lineRule="auto"/>
              <w:rPr>
                <w:rFonts w:eastAsiaTheme="minorHAnsi"/>
                <w:b w:val="0"/>
                <w:bCs w:val="0"/>
                <w:color w:val="auto"/>
                <w:lang w:bidi="ar-SA"/>
              </w:rPr>
            </w:pPr>
            <w:r>
              <w:t>Property</w:t>
            </w:r>
          </w:p>
        </w:tc>
        <w:tc>
          <w:tcPr>
            <w:tcW w:w="1550" w:type="pct"/>
          </w:tcPr>
          <w:p w14:paraId="7ED0D701" w14:textId="77777777" w:rsidR="003F6ABC" w:rsidRDefault="003F6ABC" w:rsidP="00FE1F03">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6" w:type="pct"/>
          </w:tcPr>
          <w:p w14:paraId="2CD53D39" w14:textId="77777777" w:rsidR="003F6ABC" w:rsidRDefault="003F6ABC" w:rsidP="00FE1F03">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516" w:type="pct"/>
          </w:tcPr>
          <w:p w14:paraId="0B9A70ED" w14:textId="77777777" w:rsidR="003F6ABC" w:rsidRDefault="003F6ABC" w:rsidP="00FE1F03">
            <w:pPr>
              <w:jc w:val="center"/>
              <w:cnfStyle w:val="100000000000" w:firstRow="1" w:lastRow="0" w:firstColumn="0" w:lastColumn="0" w:oddVBand="0" w:evenVBand="0" w:oddHBand="0" w:evenHBand="0" w:firstRowFirstColumn="0" w:firstRowLastColumn="0" w:lastRowFirstColumn="0" w:lastRowLastColumn="0"/>
            </w:pPr>
            <w:proofErr w:type="spellStart"/>
            <w:r>
              <w:t>Nillable</w:t>
            </w:r>
            <w:proofErr w:type="spellEnd"/>
          </w:p>
        </w:tc>
        <w:tc>
          <w:tcPr>
            <w:tcW w:w="1184" w:type="pct"/>
          </w:tcPr>
          <w:p w14:paraId="3EEAF6EF" w14:textId="77777777" w:rsidR="003F6ABC" w:rsidRDefault="003F6ABC" w:rsidP="00FE1F03">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166B54" w:rsidRPr="009F2226" w14:paraId="70B902B3" w14:textId="77777777" w:rsidTr="007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1D4BB1E1" w14:textId="77777777" w:rsidR="00166B54" w:rsidRPr="009676C4" w:rsidRDefault="00166B54" w:rsidP="00FE1F03">
            <w:r>
              <w:t>protocol</w:t>
            </w:r>
          </w:p>
        </w:tc>
        <w:tc>
          <w:tcPr>
            <w:tcW w:w="1550" w:type="pct"/>
          </w:tcPr>
          <w:p w14:paraId="7BF3D309" w14:textId="77777777" w:rsidR="00166B54" w:rsidRPr="0031429A" w:rsidRDefault="00166B54" w:rsidP="00ED1613">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53F3F95A" w14:textId="77777777" w:rsidR="00166B54" w:rsidRPr="0031429A" w:rsidRDefault="00166B54" w:rsidP="00FE1F03">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51B1DFEA" w14:textId="77777777" w:rsidR="00166B54" w:rsidRPr="00F5484A" w:rsidRDefault="00166B54"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FE7F544" w14:textId="3C901561" w:rsidR="00166B54" w:rsidRPr="00C01363" w:rsidRDefault="00166B54" w:rsidP="004369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 xml:space="preserve">Specifies the transport-layer protocol, in lowercase: </w:t>
            </w:r>
            <w:proofErr w:type="spellStart"/>
            <w:r>
              <w:rPr>
                <w:rFonts w:cstheme="minorHAnsi"/>
                <w:color w:val="000000"/>
              </w:rPr>
              <w:t>tcp</w:t>
            </w:r>
            <w:proofErr w:type="spellEnd"/>
            <w:r>
              <w:rPr>
                <w:rFonts w:cstheme="minorHAnsi"/>
                <w:color w:val="000000"/>
              </w:rPr>
              <w:t xml:space="preserve"> or </w:t>
            </w:r>
            <w:proofErr w:type="spellStart"/>
            <w:r>
              <w:rPr>
                <w:rFonts w:cstheme="minorHAnsi"/>
                <w:color w:val="000000"/>
              </w:rPr>
              <w:t>udp</w:t>
            </w:r>
            <w:proofErr w:type="spellEnd"/>
            <w:r>
              <w:rPr>
                <w:rFonts w:cstheme="minorHAnsi"/>
                <w:color w:val="000000"/>
              </w:rPr>
              <w:t>, associated with the programs listening on the system.</w:t>
            </w:r>
          </w:p>
        </w:tc>
      </w:tr>
      <w:tr w:rsidR="00166B54" w:rsidRPr="009F2226" w14:paraId="298CF04A" w14:textId="77777777" w:rsidTr="007A7188">
        <w:tc>
          <w:tcPr>
            <w:cnfStyle w:val="001000000000" w:firstRow="0" w:lastRow="0" w:firstColumn="1" w:lastColumn="0" w:oddVBand="0" w:evenVBand="0" w:oddHBand="0" w:evenHBand="0" w:firstRowFirstColumn="0" w:firstRowLastColumn="0" w:lastRowFirstColumn="0" w:lastRowLastColumn="0"/>
            <w:tcW w:w="1044" w:type="pct"/>
          </w:tcPr>
          <w:p w14:paraId="04A9746F" w14:textId="77777777" w:rsidR="00166B54" w:rsidRDefault="00166B54" w:rsidP="00FE1F03">
            <w:proofErr w:type="spellStart"/>
            <w:r>
              <w:t>local_address</w:t>
            </w:r>
            <w:proofErr w:type="spellEnd"/>
          </w:p>
        </w:tc>
        <w:tc>
          <w:tcPr>
            <w:tcW w:w="1550" w:type="pct"/>
          </w:tcPr>
          <w:p w14:paraId="73E46CE9"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r>
              <w:t>oval-</w:t>
            </w:r>
            <w:proofErr w:type="spellStart"/>
            <w:r>
              <w:t>sc</w:t>
            </w:r>
            <w:proofErr w:type="spellEnd"/>
            <w:r>
              <w:t>:</w:t>
            </w:r>
          </w:p>
          <w:p w14:paraId="1D331564"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proofErr w:type="spellStart"/>
            <w:r>
              <w:t>EntityItemIPAddress</w:t>
            </w:r>
            <w:proofErr w:type="spellEnd"/>
            <w:r>
              <w:t xml:space="preserve"> </w:t>
            </w:r>
            <w:proofErr w:type="spellStart"/>
            <w:r>
              <w:t>StringType</w:t>
            </w:r>
            <w:proofErr w:type="spellEnd"/>
          </w:p>
        </w:tc>
        <w:tc>
          <w:tcPr>
            <w:tcW w:w="706" w:type="pct"/>
          </w:tcPr>
          <w:p w14:paraId="4BC862C9"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6182A178" w14:textId="77777777" w:rsidR="00166B54" w:rsidRPr="00F5484A" w:rsidRDefault="00166B54"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6B795A5F" w14:textId="18C9FC32" w:rsidR="00166B54" w:rsidRPr="00C01363" w:rsidRDefault="00166B54" w:rsidP="004369C1">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Specifies the IP address of the network interface on which the program listens. The IP address can be either IPv4 or IPv6.</w:t>
            </w:r>
          </w:p>
        </w:tc>
      </w:tr>
      <w:tr w:rsidR="00166B54" w:rsidRPr="009F2226" w14:paraId="2E51CB5D" w14:textId="77777777" w:rsidTr="007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1EEB1170" w14:textId="77777777" w:rsidR="00166B54" w:rsidRDefault="00166B54" w:rsidP="00FE1F03">
            <w:proofErr w:type="spellStart"/>
            <w:r>
              <w:t>local_port</w:t>
            </w:r>
            <w:proofErr w:type="spellEnd"/>
          </w:p>
        </w:tc>
        <w:tc>
          <w:tcPr>
            <w:tcW w:w="1550" w:type="pct"/>
          </w:tcPr>
          <w:p w14:paraId="3B08C543" w14:textId="77777777" w:rsidR="00166B54" w:rsidRDefault="00166B54" w:rsidP="00ED1613">
            <w:pPr>
              <w:cnfStyle w:val="000000100000" w:firstRow="0" w:lastRow="0" w:firstColumn="0" w:lastColumn="0" w:oddVBand="0" w:evenVBand="0" w:oddHBand="1" w:evenHBand="0" w:firstRowFirstColumn="0" w:firstRowLastColumn="0" w:lastRowFirstColumn="0" w:lastRowLastColumn="0"/>
            </w:pPr>
            <w:proofErr w:type="spellStart"/>
            <w:r>
              <w:t>oval-sc:EntityItemIntType</w:t>
            </w:r>
            <w:proofErr w:type="spellEnd"/>
          </w:p>
        </w:tc>
        <w:tc>
          <w:tcPr>
            <w:tcW w:w="706" w:type="pct"/>
          </w:tcPr>
          <w:p w14:paraId="5A84716E" w14:textId="77777777" w:rsidR="00166B54" w:rsidRDefault="00166B54" w:rsidP="00FE1F03">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26007DDA" w14:textId="77777777" w:rsidR="00166B54" w:rsidRPr="00F5484A" w:rsidRDefault="00166B54"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7BE8D574" w14:textId="094A5AED" w:rsidR="00166B54" w:rsidRPr="00C01363" w:rsidRDefault="00166B54" w:rsidP="004369C1">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This is the TCP or UDP port number associated with the program listening on the system.</w:t>
            </w:r>
          </w:p>
        </w:tc>
      </w:tr>
      <w:tr w:rsidR="00166B54" w:rsidRPr="009F2226" w14:paraId="3FB77241" w14:textId="77777777" w:rsidTr="007A7188">
        <w:tc>
          <w:tcPr>
            <w:cnfStyle w:val="001000000000" w:firstRow="0" w:lastRow="0" w:firstColumn="1" w:lastColumn="0" w:oddVBand="0" w:evenVBand="0" w:oddHBand="0" w:evenHBand="0" w:firstRowFirstColumn="0" w:firstRowLastColumn="0" w:lastRowFirstColumn="0" w:lastRowLastColumn="0"/>
            <w:tcW w:w="1044" w:type="pct"/>
          </w:tcPr>
          <w:p w14:paraId="12F36AF5" w14:textId="77777777" w:rsidR="00166B54" w:rsidRDefault="00166B54" w:rsidP="00FE1F03">
            <w:proofErr w:type="spellStart"/>
            <w:r>
              <w:t>local_full_address</w:t>
            </w:r>
            <w:proofErr w:type="spellEnd"/>
          </w:p>
        </w:tc>
        <w:tc>
          <w:tcPr>
            <w:tcW w:w="1550" w:type="pct"/>
          </w:tcPr>
          <w:p w14:paraId="1F5AE703" w14:textId="77777777" w:rsidR="00166B54" w:rsidRDefault="00166B54" w:rsidP="00ED1613">
            <w:pPr>
              <w:cnfStyle w:val="000000000000" w:firstRow="0" w:lastRow="0" w:firstColumn="0" w:lastColumn="0" w:oddVBand="0" w:evenVBand="0" w:oddHBand="0" w:evenHBand="0" w:firstRowFirstColumn="0" w:firstRowLastColumn="0" w:lastRowFirstColumn="0" w:lastRowLastColumn="0"/>
            </w:pPr>
            <w:proofErr w:type="spellStart"/>
            <w:r>
              <w:t>oval-sc:EntityItemStringType</w:t>
            </w:r>
            <w:proofErr w:type="spellEnd"/>
          </w:p>
        </w:tc>
        <w:tc>
          <w:tcPr>
            <w:tcW w:w="706" w:type="pct"/>
          </w:tcPr>
          <w:p w14:paraId="7D5D25CB" w14:textId="77777777" w:rsidR="00166B54" w:rsidRPr="0031429A" w:rsidRDefault="00166B54" w:rsidP="00FE1F03">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797FD66D" w14:textId="77777777" w:rsidR="00166B54" w:rsidRPr="00F5484A" w:rsidRDefault="00166B54"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38521334" w14:textId="7C9A5BEE" w:rsidR="00166B54" w:rsidRPr="00C01363" w:rsidRDefault="00166B54" w:rsidP="004369C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01363">
              <w:rPr>
                <w:rFonts w:cstheme="minorHAnsi"/>
                <w:color w:val="000000"/>
              </w:rPr>
              <w:t xml:space="preserve">This is the IP address and network port number associated with the </w:t>
            </w:r>
            <w:r>
              <w:rPr>
                <w:rFonts w:cstheme="minorHAnsi"/>
                <w:color w:val="000000"/>
              </w:rPr>
              <w:t xml:space="preserve">program </w:t>
            </w:r>
            <w:r w:rsidRPr="00C01363">
              <w:rPr>
                <w:rFonts w:cstheme="minorHAnsi"/>
                <w:color w:val="000000"/>
              </w:rPr>
              <w:t xml:space="preserve">listening </w:t>
            </w:r>
            <w:r>
              <w:rPr>
                <w:rFonts w:cstheme="minorHAnsi"/>
                <w:color w:val="000000"/>
              </w:rPr>
              <w:t>on the system</w:t>
            </w:r>
            <w:r w:rsidRPr="00C01363">
              <w:rPr>
                <w:rFonts w:cstheme="minorHAnsi"/>
                <w:color w:val="000000"/>
              </w:rPr>
              <w:t xml:space="preserve">, equivalent to </w:t>
            </w:r>
            <w:proofErr w:type="spellStart"/>
            <w:r w:rsidRPr="00C01363">
              <w:rPr>
                <w:rFonts w:cstheme="minorHAnsi"/>
                <w:color w:val="000000"/>
              </w:rPr>
              <w:t>local_address:local_port</w:t>
            </w:r>
            <w:proofErr w:type="spellEnd"/>
            <w:r w:rsidRPr="00C01363">
              <w:rPr>
                <w:rFonts w:cstheme="minorHAnsi"/>
                <w:color w:val="000000"/>
              </w:rPr>
              <w:t>. Note that the IP address can be IPv4 or IPv6.</w:t>
            </w:r>
          </w:p>
        </w:tc>
      </w:tr>
      <w:tr w:rsidR="00166B54" w:rsidRPr="009F2226" w14:paraId="2E2BB932" w14:textId="77777777" w:rsidTr="007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7BA70293" w14:textId="77777777" w:rsidR="00166B54" w:rsidRDefault="00166B54" w:rsidP="00FE1F03">
            <w:proofErr w:type="spellStart"/>
            <w:r>
              <w:t>program_name</w:t>
            </w:r>
            <w:proofErr w:type="spellEnd"/>
          </w:p>
        </w:tc>
        <w:tc>
          <w:tcPr>
            <w:tcW w:w="1550" w:type="pct"/>
          </w:tcPr>
          <w:p w14:paraId="511AAEDF" w14:textId="77777777" w:rsidR="00166B54" w:rsidRDefault="00166B54" w:rsidP="009C6550">
            <w:pPr>
              <w:cnfStyle w:val="000000100000" w:firstRow="0" w:lastRow="0" w:firstColumn="0" w:lastColumn="0" w:oddVBand="0" w:evenVBand="0" w:oddHBand="1" w:evenHBand="0" w:firstRowFirstColumn="0" w:firstRowLastColumn="0" w:lastRowFirstColumn="0" w:lastRowLastColumn="0"/>
            </w:pPr>
            <w:proofErr w:type="spellStart"/>
            <w:r>
              <w:t>oval-sc:EntityItemStringType</w:t>
            </w:r>
            <w:proofErr w:type="spellEnd"/>
          </w:p>
        </w:tc>
        <w:tc>
          <w:tcPr>
            <w:tcW w:w="706" w:type="pct"/>
          </w:tcPr>
          <w:p w14:paraId="07B38964" w14:textId="77777777" w:rsidR="00166B54" w:rsidRDefault="00166B54" w:rsidP="00FE1F03">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0DAA75C8" w14:textId="77777777" w:rsidR="00166B54" w:rsidRPr="00F5484A" w:rsidRDefault="00166B54"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F7532D3" w14:textId="624E5913" w:rsidR="00166B54" w:rsidRPr="00C01363" w:rsidRDefault="00166B54" w:rsidP="004369C1">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01363">
              <w:rPr>
                <w:rFonts w:cstheme="minorHAnsi"/>
                <w:color w:val="000000"/>
              </w:rPr>
              <w:t>This is the name of the communicating program.</w:t>
            </w:r>
          </w:p>
        </w:tc>
      </w:tr>
      <w:tr w:rsidR="00166B54" w:rsidRPr="009F2226" w14:paraId="5F370F71" w14:textId="77777777" w:rsidTr="007A7188">
        <w:tc>
          <w:tcPr>
            <w:cnfStyle w:val="001000000000" w:firstRow="0" w:lastRow="0" w:firstColumn="1" w:lastColumn="0" w:oddVBand="0" w:evenVBand="0" w:oddHBand="0" w:evenHBand="0" w:firstRowFirstColumn="0" w:firstRowLastColumn="0" w:lastRowFirstColumn="0" w:lastRowLastColumn="0"/>
            <w:tcW w:w="1044" w:type="pct"/>
          </w:tcPr>
          <w:p w14:paraId="5E6C8642" w14:textId="77777777" w:rsidR="00166B54" w:rsidRDefault="00166B54" w:rsidP="00FE1F03">
            <w:proofErr w:type="spellStart"/>
            <w:r>
              <w:t>foreign_address</w:t>
            </w:r>
            <w:proofErr w:type="spellEnd"/>
          </w:p>
        </w:tc>
        <w:tc>
          <w:tcPr>
            <w:tcW w:w="1550" w:type="pct"/>
          </w:tcPr>
          <w:p w14:paraId="04677CAE"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r>
              <w:t>oval-</w:t>
            </w:r>
            <w:proofErr w:type="spellStart"/>
            <w:r>
              <w:t>sc</w:t>
            </w:r>
            <w:proofErr w:type="spellEnd"/>
            <w:r>
              <w:t>:</w:t>
            </w:r>
          </w:p>
          <w:p w14:paraId="1126C581"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proofErr w:type="spellStart"/>
            <w:r>
              <w:t>EntityItemIPAddress</w:t>
            </w:r>
            <w:proofErr w:type="spellEnd"/>
            <w:r>
              <w:t xml:space="preserve"> </w:t>
            </w:r>
            <w:proofErr w:type="spellStart"/>
            <w:r>
              <w:t>StringType</w:t>
            </w:r>
            <w:proofErr w:type="spellEnd"/>
          </w:p>
        </w:tc>
        <w:tc>
          <w:tcPr>
            <w:tcW w:w="706" w:type="pct"/>
          </w:tcPr>
          <w:p w14:paraId="17739260"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47C31C4E" w14:textId="77777777" w:rsidR="00166B54" w:rsidRPr="00F5484A" w:rsidRDefault="00166B54"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321B55A" w14:textId="35D78F49" w:rsidR="00166B54" w:rsidRPr="00C01363" w:rsidRDefault="00166B54" w:rsidP="004369C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01363">
              <w:rPr>
                <w:rFonts w:cstheme="minorHAnsi"/>
                <w:color w:val="000000"/>
              </w:rPr>
              <w:t xml:space="preserve">This is the IP address with which the program is communicating, or with which it will communicate, in the case of a listening </w:t>
            </w:r>
            <w:r>
              <w:rPr>
                <w:rFonts w:cstheme="minorHAnsi"/>
                <w:color w:val="000000"/>
              </w:rPr>
              <w:t>program</w:t>
            </w:r>
            <w:r w:rsidRPr="00C01363">
              <w:rPr>
                <w:rFonts w:cstheme="minorHAnsi"/>
                <w:color w:val="000000"/>
              </w:rPr>
              <w:t>. Note that the IP address can be IPv4 or IPv6.</w:t>
            </w:r>
          </w:p>
        </w:tc>
      </w:tr>
      <w:tr w:rsidR="00166B54" w:rsidRPr="009F2226" w14:paraId="34BF93F2" w14:textId="77777777" w:rsidTr="007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5E584268" w14:textId="77777777" w:rsidR="00166B54" w:rsidRDefault="00166B54" w:rsidP="00FE1F03">
            <w:proofErr w:type="spellStart"/>
            <w:r>
              <w:t>foreign_port</w:t>
            </w:r>
            <w:proofErr w:type="spellEnd"/>
          </w:p>
        </w:tc>
        <w:tc>
          <w:tcPr>
            <w:tcW w:w="1550" w:type="pct"/>
          </w:tcPr>
          <w:p w14:paraId="7AF8803F" w14:textId="77777777" w:rsidR="00166B54" w:rsidRDefault="00166B54" w:rsidP="00FE1F03">
            <w:pPr>
              <w:cnfStyle w:val="000000100000" w:firstRow="0" w:lastRow="0" w:firstColumn="0" w:lastColumn="0" w:oddVBand="0" w:evenVBand="0" w:oddHBand="1" w:evenHBand="0" w:firstRowFirstColumn="0" w:firstRowLastColumn="0" w:lastRowFirstColumn="0" w:lastRowLastColumn="0"/>
            </w:pPr>
            <w:proofErr w:type="spellStart"/>
            <w:r>
              <w:t>oval-sc:EntityItemIntType</w:t>
            </w:r>
            <w:proofErr w:type="spellEnd"/>
          </w:p>
        </w:tc>
        <w:tc>
          <w:tcPr>
            <w:tcW w:w="706" w:type="pct"/>
          </w:tcPr>
          <w:p w14:paraId="2A5CE361" w14:textId="77777777" w:rsidR="00166B54" w:rsidRDefault="00166B54" w:rsidP="00FE1F03">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488BC8B2" w14:textId="77777777" w:rsidR="00166B54" w:rsidRDefault="00166B54"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359F20F1" w14:textId="170BBE68" w:rsidR="00166B54" w:rsidRPr="00C01363" w:rsidRDefault="00166B54" w:rsidP="004369C1">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01363">
              <w:rPr>
                <w:rFonts w:cstheme="minorHAnsi"/>
                <w:color w:val="000000"/>
              </w:rPr>
              <w:t xml:space="preserve">This is the TCP or UDP </w:t>
            </w:r>
            <w:r w:rsidRPr="00C01363">
              <w:rPr>
                <w:rFonts w:cstheme="minorHAnsi"/>
                <w:color w:val="000000"/>
              </w:rPr>
              <w:lastRenderedPageBreak/>
              <w:t xml:space="preserve">port to which the program communicates. In the case of a listening program accepting new connections, this is usually a * in Linux. </w:t>
            </w:r>
            <w:r>
              <w:rPr>
                <w:rFonts w:cstheme="minorHAnsi"/>
                <w:color w:val="000000"/>
              </w:rPr>
              <w:t xml:space="preserve">Starting with </w:t>
            </w:r>
            <w:r w:rsidRPr="00C01363">
              <w:rPr>
                <w:rFonts w:cstheme="minorHAnsi"/>
                <w:color w:val="000000"/>
              </w:rPr>
              <w:t xml:space="preserve">version 5.10.1, the </w:t>
            </w:r>
            <w:r>
              <w:rPr>
                <w:rFonts w:cstheme="minorHAnsi"/>
                <w:color w:val="000000"/>
              </w:rPr>
              <w:t>"</w:t>
            </w:r>
            <w:r w:rsidRPr="00C01363">
              <w:rPr>
                <w:rFonts w:cstheme="minorHAnsi"/>
                <w:color w:val="000000"/>
              </w:rPr>
              <w:t>*</w:t>
            </w:r>
            <w:r>
              <w:rPr>
                <w:rFonts w:cstheme="minorHAnsi"/>
                <w:color w:val="000000"/>
              </w:rPr>
              <w:t>"</w:t>
            </w:r>
            <w:r w:rsidRPr="00C01363">
              <w:rPr>
                <w:rFonts w:cstheme="minorHAnsi"/>
                <w:color w:val="000000"/>
              </w:rPr>
              <w:t xml:space="preserve"> </w:t>
            </w:r>
            <w:r>
              <w:rPr>
                <w:rFonts w:cstheme="minorHAnsi"/>
                <w:color w:val="000000"/>
              </w:rPr>
              <w:t>MUST be</w:t>
            </w:r>
            <w:r w:rsidRPr="00C01363">
              <w:rPr>
                <w:rFonts w:cstheme="minorHAnsi"/>
                <w:color w:val="000000"/>
              </w:rPr>
              <w:t xml:space="preserve"> represented as 0. </w:t>
            </w:r>
          </w:p>
        </w:tc>
      </w:tr>
      <w:tr w:rsidR="00166B54" w:rsidRPr="009F2226" w14:paraId="36C669C7" w14:textId="77777777" w:rsidTr="00DA74E1">
        <w:trPr>
          <w:trHeight w:val="3004"/>
        </w:trPr>
        <w:tc>
          <w:tcPr>
            <w:cnfStyle w:val="001000000000" w:firstRow="0" w:lastRow="0" w:firstColumn="1" w:lastColumn="0" w:oddVBand="0" w:evenVBand="0" w:oddHBand="0" w:evenHBand="0" w:firstRowFirstColumn="0" w:firstRowLastColumn="0" w:lastRowFirstColumn="0" w:lastRowLastColumn="0"/>
            <w:tcW w:w="1044" w:type="pct"/>
          </w:tcPr>
          <w:p w14:paraId="349B6EF3" w14:textId="77777777" w:rsidR="00166B54" w:rsidRDefault="00166B54" w:rsidP="00FE1F03">
            <w:proofErr w:type="spellStart"/>
            <w:r>
              <w:lastRenderedPageBreak/>
              <w:t>foreign_full_address</w:t>
            </w:r>
            <w:proofErr w:type="spellEnd"/>
          </w:p>
        </w:tc>
        <w:tc>
          <w:tcPr>
            <w:tcW w:w="1550" w:type="pct"/>
          </w:tcPr>
          <w:p w14:paraId="49FC376B"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proofErr w:type="spellStart"/>
            <w:r>
              <w:t>oval-sc:EntityItemStringType</w:t>
            </w:r>
            <w:proofErr w:type="spellEnd"/>
          </w:p>
        </w:tc>
        <w:tc>
          <w:tcPr>
            <w:tcW w:w="706" w:type="pct"/>
          </w:tcPr>
          <w:p w14:paraId="6BE6E739" w14:textId="77777777" w:rsidR="00166B54" w:rsidRPr="0031429A" w:rsidRDefault="00166B54" w:rsidP="00FE1F03">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1441705E" w14:textId="77777777" w:rsidR="00166B54" w:rsidRPr="00F5484A" w:rsidRDefault="00166B54"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D8086F6" w14:textId="2E329752" w:rsidR="00166B54" w:rsidRPr="003F6ABC" w:rsidRDefault="00166B54" w:rsidP="004369C1">
            <w:pPr>
              <w:cnfStyle w:val="000000000000" w:firstRow="0" w:lastRow="0" w:firstColumn="0" w:lastColumn="0" w:oddVBand="0" w:evenVBand="0" w:oddHBand="0" w:evenHBand="0" w:firstRowFirstColumn="0" w:firstRowLastColumn="0" w:lastRowFirstColumn="0" w:lastRowLastColumn="0"/>
              <w:rPr>
                <w:rFonts w:cstheme="minorHAnsi"/>
                <w:color w:val="000000"/>
                <w:highlight w:val="red"/>
              </w:rPr>
            </w:pPr>
            <w:r w:rsidRPr="00C01363">
              <w:rPr>
                <w:rFonts w:cstheme="minorHAnsi"/>
                <w:color w:val="000000"/>
              </w:rPr>
              <w:t xml:space="preserve">This is the IP address and network port to which the program is communicating or will accept communications from, equivalent to </w:t>
            </w:r>
            <w:proofErr w:type="spellStart"/>
            <w:r w:rsidRPr="00C01363">
              <w:rPr>
                <w:rFonts w:cstheme="minorHAnsi"/>
                <w:color w:val="000000"/>
              </w:rPr>
              <w:t>foreign_address:foreign_port</w:t>
            </w:r>
            <w:proofErr w:type="spellEnd"/>
            <w:r w:rsidRPr="00C01363">
              <w:rPr>
                <w:rFonts w:cstheme="minorHAnsi"/>
                <w:color w:val="000000"/>
              </w:rPr>
              <w:t>. Note that the IP address can be IPv4 or IPv6.</w:t>
            </w:r>
          </w:p>
        </w:tc>
      </w:tr>
      <w:tr w:rsidR="00166B54" w:rsidRPr="009F2226" w14:paraId="62816452" w14:textId="77777777" w:rsidTr="007A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pct"/>
          </w:tcPr>
          <w:p w14:paraId="74D4CC09" w14:textId="77777777" w:rsidR="00166B54" w:rsidRDefault="00166B54" w:rsidP="00FE1F03">
            <w:proofErr w:type="spellStart"/>
            <w:r>
              <w:t>pid</w:t>
            </w:r>
            <w:proofErr w:type="spellEnd"/>
          </w:p>
        </w:tc>
        <w:tc>
          <w:tcPr>
            <w:tcW w:w="1550" w:type="pct"/>
          </w:tcPr>
          <w:p w14:paraId="22A45FD2" w14:textId="77777777" w:rsidR="00166B54" w:rsidRDefault="00166B54" w:rsidP="00ED1613">
            <w:pPr>
              <w:cnfStyle w:val="000000100000" w:firstRow="0" w:lastRow="0" w:firstColumn="0" w:lastColumn="0" w:oddVBand="0" w:evenVBand="0" w:oddHBand="1" w:evenHBand="0" w:firstRowFirstColumn="0" w:firstRowLastColumn="0" w:lastRowFirstColumn="0" w:lastRowLastColumn="0"/>
            </w:pPr>
            <w:proofErr w:type="spellStart"/>
            <w:r>
              <w:t>oval-sc:EntityItemIntType</w:t>
            </w:r>
            <w:proofErr w:type="spellEnd"/>
          </w:p>
        </w:tc>
        <w:tc>
          <w:tcPr>
            <w:tcW w:w="706" w:type="pct"/>
          </w:tcPr>
          <w:p w14:paraId="16FCBA28" w14:textId="77777777" w:rsidR="00166B54" w:rsidRDefault="00166B54" w:rsidP="00FE1F03">
            <w:pPr>
              <w:cnfStyle w:val="000000100000" w:firstRow="0" w:lastRow="0" w:firstColumn="0" w:lastColumn="0" w:oddVBand="0" w:evenVBand="0" w:oddHBand="1" w:evenHBand="0" w:firstRowFirstColumn="0" w:firstRowLastColumn="0" w:lastRowFirstColumn="0" w:lastRowLastColumn="0"/>
            </w:pPr>
            <w:r>
              <w:t>0..1</w:t>
            </w:r>
          </w:p>
        </w:tc>
        <w:tc>
          <w:tcPr>
            <w:tcW w:w="516" w:type="pct"/>
          </w:tcPr>
          <w:p w14:paraId="787E5337" w14:textId="77777777" w:rsidR="00166B54" w:rsidRPr="00F5484A" w:rsidRDefault="00166B54" w:rsidP="00FE1F0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214B5826" w14:textId="7456530F" w:rsidR="00166B54" w:rsidRPr="00C01363" w:rsidRDefault="00166B54" w:rsidP="004369C1">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01363">
              <w:rPr>
                <w:rFonts w:cstheme="minorHAnsi"/>
                <w:color w:val="000000"/>
              </w:rPr>
              <w:t xml:space="preserve">The </w:t>
            </w:r>
            <w:proofErr w:type="spellStart"/>
            <w:r w:rsidRPr="00C01363">
              <w:rPr>
                <w:rFonts w:cstheme="minorHAnsi"/>
                <w:color w:val="000000"/>
              </w:rPr>
              <w:t>pid</w:t>
            </w:r>
            <w:proofErr w:type="spellEnd"/>
            <w:r w:rsidRPr="00C01363">
              <w:rPr>
                <w:rFonts w:cstheme="minorHAnsi"/>
                <w:color w:val="000000"/>
              </w:rPr>
              <w:t xml:space="preserve"> is the process ID of </w:t>
            </w:r>
            <w:r>
              <w:rPr>
                <w:rFonts w:cstheme="minorHAnsi"/>
                <w:color w:val="000000"/>
              </w:rPr>
              <w:t>the</w:t>
            </w:r>
            <w:r w:rsidRPr="00C01363">
              <w:rPr>
                <w:rFonts w:cstheme="minorHAnsi"/>
                <w:color w:val="000000"/>
              </w:rPr>
              <w:t xml:space="preserve"> </w:t>
            </w:r>
            <w:r>
              <w:rPr>
                <w:rFonts w:cstheme="minorHAnsi"/>
                <w:color w:val="000000"/>
              </w:rPr>
              <w:t xml:space="preserve">process associated with the listening program. The </w:t>
            </w:r>
            <w:proofErr w:type="spellStart"/>
            <w:r w:rsidRPr="00F32CF8">
              <w:rPr>
                <w:rFonts w:ascii="Courier New" w:hAnsi="Courier New" w:cs="Courier New"/>
              </w:rPr>
              <w:t>netstat</w:t>
            </w:r>
            <w:proofErr w:type="spellEnd"/>
            <w:r w:rsidRPr="00F32CF8">
              <w:rPr>
                <w:rFonts w:ascii="Courier New" w:hAnsi="Courier New" w:cs="Courier New"/>
              </w:rPr>
              <w:t xml:space="preserve"> –</w:t>
            </w:r>
            <w:proofErr w:type="spellStart"/>
            <w:r w:rsidRPr="00F32CF8">
              <w:rPr>
                <w:rFonts w:ascii="Courier New" w:hAnsi="Courier New" w:cs="Courier New"/>
              </w:rPr>
              <w:t>tuwlnpe</w:t>
            </w:r>
            <w:proofErr w:type="spellEnd"/>
            <w:r>
              <w:rPr>
                <w:rFonts w:cstheme="minorHAnsi"/>
                <w:color w:val="000000"/>
              </w:rPr>
              <w:t xml:space="preserve"> command must be run as </w:t>
            </w:r>
            <w:r w:rsidRPr="00DA74E1">
              <w:rPr>
                <w:rFonts w:ascii="Courier New" w:hAnsi="Courier New" w:cs="Courier New"/>
                <w:color w:val="000000"/>
              </w:rPr>
              <w:t>root</w:t>
            </w:r>
            <w:r>
              <w:rPr>
                <w:rFonts w:cstheme="minorHAnsi"/>
                <w:color w:val="000000"/>
              </w:rPr>
              <w:t xml:space="preserve"> to get this information, or the output will be the dash '-' character, which is NOT an integer and does NOT represent an acceptable value for this property.</w:t>
            </w:r>
          </w:p>
        </w:tc>
      </w:tr>
      <w:tr w:rsidR="00166B54" w:rsidRPr="009F2226" w14:paraId="6E4632CB" w14:textId="77777777" w:rsidTr="007A7188">
        <w:tc>
          <w:tcPr>
            <w:cnfStyle w:val="001000000000" w:firstRow="0" w:lastRow="0" w:firstColumn="1" w:lastColumn="0" w:oddVBand="0" w:evenVBand="0" w:oddHBand="0" w:evenHBand="0" w:firstRowFirstColumn="0" w:firstRowLastColumn="0" w:lastRowFirstColumn="0" w:lastRowLastColumn="0"/>
            <w:tcW w:w="1044" w:type="pct"/>
          </w:tcPr>
          <w:p w14:paraId="18F298AD" w14:textId="77777777" w:rsidR="00166B54" w:rsidRDefault="00166B54" w:rsidP="00FE1F03">
            <w:proofErr w:type="spellStart"/>
            <w:r>
              <w:t>user_id</w:t>
            </w:r>
            <w:proofErr w:type="spellEnd"/>
          </w:p>
        </w:tc>
        <w:tc>
          <w:tcPr>
            <w:tcW w:w="1550" w:type="pct"/>
          </w:tcPr>
          <w:p w14:paraId="2DD7D421" w14:textId="77777777" w:rsidR="00166B54" w:rsidRDefault="00166B54" w:rsidP="00ED1613">
            <w:pPr>
              <w:cnfStyle w:val="000000000000" w:firstRow="0" w:lastRow="0" w:firstColumn="0" w:lastColumn="0" w:oddVBand="0" w:evenVBand="0" w:oddHBand="0" w:evenHBand="0" w:firstRowFirstColumn="0" w:firstRowLastColumn="0" w:lastRowFirstColumn="0" w:lastRowLastColumn="0"/>
            </w:pPr>
            <w:proofErr w:type="spellStart"/>
            <w:r>
              <w:t>oval-sc:EntityItemIntType</w:t>
            </w:r>
            <w:proofErr w:type="spellEnd"/>
          </w:p>
        </w:tc>
        <w:tc>
          <w:tcPr>
            <w:tcW w:w="706" w:type="pct"/>
          </w:tcPr>
          <w:p w14:paraId="4BF1C111" w14:textId="77777777" w:rsidR="00166B54" w:rsidRDefault="00166B54" w:rsidP="00FE1F03">
            <w:pPr>
              <w:cnfStyle w:val="000000000000" w:firstRow="0" w:lastRow="0" w:firstColumn="0" w:lastColumn="0" w:oddVBand="0" w:evenVBand="0" w:oddHBand="0" w:evenHBand="0" w:firstRowFirstColumn="0" w:firstRowLastColumn="0" w:lastRowFirstColumn="0" w:lastRowLastColumn="0"/>
            </w:pPr>
            <w:r>
              <w:t>0..1</w:t>
            </w:r>
          </w:p>
        </w:tc>
        <w:tc>
          <w:tcPr>
            <w:tcW w:w="516" w:type="pct"/>
          </w:tcPr>
          <w:p w14:paraId="1488832B" w14:textId="77777777" w:rsidR="00166B54" w:rsidRPr="00F5484A" w:rsidRDefault="00166B54" w:rsidP="00FE1F0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false</w:t>
            </w:r>
          </w:p>
        </w:tc>
        <w:tc>
          <w:tcPr>
            <w:tcW w:w="1184" w:type="pct"/>
          </w:tcPr>
          <w:p w14:paraId="541CC1DE" w14:textId="2F40D2A5" w:rsidR="00166B54" w:rsidRPr="00C01363" w:rsidRDefault="00166B54" w:rsidP="004369C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01363">
              <w:rPr>
                <w:rFonts w:cstheme="minorHAnsi"/>
                <w:color w:val="000000"/>
              </w:rPr>
              <w:t xml:space="preserve">The numeric user id, or </w:t>
            </w:r>
            <w:proofErr w:type="spellStart"/>
            <w:r w:rsidRPr="00C01363">
              <w:rPr>
                <w:rFonts w:cstheme="minorHAnsi"/>
                <w:color w:val="000000"/>
              </w:rPr>
              <w:t>uid</w:t>
            </w:r>
            <w:proofErr w:type="spellEnd"/>
            <w:r w:rsidRPr="00C01363">
              <w:rPr>
                <w:rFonts w:cstheme="minorHAnsi"/>
                <w:color w:val="000000"/>
              </w:rPr>
              <w:t>, is the third column of each user's entry in /</w:t>
            </w:r>
            <w:proofErr w:type="spellStart"/>
            <w:r w:rsidRPr="00C01363">
              <w:rPr>
                <w:rFonts w:cstheme="minorHAnsi"/>
                <w:color w:val="000000"/>
              </w:rPr>
              <w:t>etc</w:t>
            </w:r>
            <w:proofErr w:type="spellEnd"/>
            <w:r w:rsidRPr="00C01363">
              <w:rPr>
                <w:rFonts w:cstheme="minorHAnsi"/>
                <w:color w:val="000000"/>
              </w:rPr>
              <w:t>/</w:t>
            </w:r>
            <w:proofErr w:type="spellStart"/>
            <w:r w:rsidRPr="00C01363">
              <w:rPr>
                <w:rFonts w:cstheme="minorHAnsi"/>
                <w:color w:val="000000"/>
              </w:rPr>
              <w:t>passwd</w:t>
            </w:r>
            <w:proofErr w:type="spellEnd"/>
            <w:r w:rsidRPr="00C01363">
              <w:rPr>
                <w:rFonts w:cstheme="minorHAnsi"/>
                <w:color w:val="000000"/>
              </w:rPr>
              <w:t>. It represents the owner, and thus privilege level, of the specified program.</w:t>
            </w:r>
          </w:p>
        </w:tc>
      </w:tr>
    </w:tbl>
    <w:p w14:paraId="16178B16" w14:textId="77777777" w:rsidR="0073018D" w:rsidRDefault="0073018D" w:rsidP="0073018D"/>
    <w:p w14:paraId="203F8FDB" w14:textId="77777777" w:rsidR="0073018D" w:rsidRDefault="0073018D" w:rsidP="00792765"/>
    <w:p w14:paraId="417E7543" w14:textId="77777777" w:rsidR="0073018D" w:rsidRDefault="0073018D" w:rsidP="00792765"/>
    <w:p w14:paraId="2B6567BA" w14:textId="77777777" w:rsidR="0073018D" w:rsidRDefault="0073018D" w:rsidP="00792765"/>
    <w:p w14:paraId="6C4922FC" w14:textId="77777777" w:rsidR="0073018D" w:rsidRDefault="0073018D" w:rsidP="00792765"/>
    <w:p w14:paraId="4CD00446" w14:textId="77777777" w:rsidR="0073018D" w:rsidRDefault="0073018D" w:rsidP="00792765"/>
    <w:p w14:paraId="6340CC77" w14:textId="77777777" w:rsidR="0073018D" w:rsidRDefault="0073018D" w:rsidP="00792765"/>
    <w:p w14:paraId="47F0E5AB" w14:textId="77777777" w:rsidR="00940206" w:rsidRDefault="00940206" w:rsidP="00940206">
      <w:pPr>
        <w:pStyle w:val="Heading1"/>
      </w:pPr>
      <w:bookmarkStart w:id="109" w:name="_Toc314686130"/>
      <w:bookmarkStart w:id="110" w:name="_Toc322096742"/>
      <w:r>
        <w:t>Appendix A – Normative References</w:t>
      </w:r>
      <w:bookmarkEnd w:id="109"/>
      <w:bookmarkEnd w:id="110"/>
    </w:p>
    <w:p w14:paraId="7FA7B54C" w14:textId="77777777" w:rsidR="00940206" w:rsidRDefault="00940206" w:rsidP="00940206">
      <w:pPr>
        <w:pStyle w:val="NoSpacing"/>
      </w:pPr>
    </w:p>
    <w:p w14:paraId="5FE31F31" w14:textId="77777777" w:rsidR="00940206" w:rsidRDefault="00940206" w:rsidP="00940206">
      <w:pPr>
        <w:pStyle w:val="NoSpacing"/>
      </w:pPr>
      <w:r>
        <w:t xml:space="preserve">[1] RFC 2119 – </w:t>
      </w:r>
      <w:r w:rsidRPr="005F16EC">
        <w:t>Key words for use in RFCs to Indicate Requirement Levels</w:t>
      </w:r>
    </w:p>
    <w:p w14:paraId="27307AF0" w14:textId="77777777" w:rsidR="00940206" w:rsidRDefault="00B7197B" w:rsidP="00940206">
      <w:pPr>
        <w:pStyle w:val="NoSpacing"/>
      </w:pPr>
      <w:hyperlink r:id="rId45" w:history="1">
        <w:r w:rsidR="00940206">
          <w:rPr>
            <w:rStyle w:val="Hyperlink"/>
          </w:rPr>
          <w:t>http://www.ietf.org/rfc/rfc2119.txt</w:t>
        </w:r>
      </w:hyperlink>
    </w:p>
    <w:p w14:paraId="09E8FE64" w14:textId="77777777" w:rsidR="00940206" w:rsidRDefault="00940206" w:rsidP="00940206">
      <w:pPr>
        <w:pStyle w:val="NoSpacing"/>
      </w:pPr>
    </w:p>
    <w:p w14:paraId="4A73F474" w14:textId="77777777" w:rsidR="00940206" w:rsidRDefault="00940206" w:rsidP="00940206">
      <w:pPr>
        <w:pStyle w:val="NoSpacing"/>
      </w:pPr>
      <w:r>
        <w:t>[2] The OVAL Language Specification</w:t>
      </w:r>
    </w:p>
    <w:p w14:paraId="5D75F3D6" w14:textId="77777777" w:rsidR="00940206" w:rsidRDefault="00B7197B" w:rsidP="00940206">
      <w:pPr>
        <w:pStyle w:val="NoSpacing"/>
        <w:rPr>
          <w:rStyle w:val="Hyperlink"/>
        </w:rPr>
      </w:pPr>
      <w:hyperlink r:id="rId46" w:anchor="specification" w:history="1">
        <w:r w:rsidR="00940206" w:rsidRPr="002C742E">
          <w:rPr>
            <w:rStyle w:val="Hyperlink"/>
          </w:rPr>
          <w:t>http://oval.mitre.org/language/version5.10#specification</w:t>
        </w:r>
      </w:hyperlink>
    </w:p>
    <w:p w14:paraId="11182F96" w14:textId="77777777" w:rsidR="00940206" w:rsidRDefault="00940206" w:rsidP="00940206">
      <w:pPr>
        <w:pStyle w:val="NoSpacing"/>
        <w:rPr>
          <w:rStyle w:val="Hyperlink"/>
        </w:rPr>
      </w:pPr>
    </w:p>
    <w:p w14:paraId="67E654F9" w14:textId="77777777" w:rsidR="00940206" w:rsidRDefault="00940206" w:rsidP="00940206">
      <w:pPr>
        <w:pStyle w:val="Heading1"/>
      </w:pPr>
      <w:bookmarkStart w:id="111" w:name="_Toc278864777"/>
      <w:bookmarkStart w:id="112" w:name="_Toc314686131"/>
      <w:bookmarkStart w:id="113" w:name="_Toc322096743"/>
      <w:r>
        <w:t xml:space="preserve">Appendix B - </w:t>
      </w:r>
      <w:r w:rsidRPr="004E5F03">
        <w:t>Change Log</w:t>
      </w:r>
      <w:bookmarkEnd w:id="111"/>
      <w:bookmarkEnd w:id="112"/>
      <w:bookmarkEnd w:id="113"/>
    </w:p>
    <w:p w14:paraId="0A56B93D" w14:textId="77777777" w:rsidR="00940206" w:rsidRDefault="00940206" w:rsidP="00940206">
      <w:pPr>
        <w:pStyle w:val="Heading1"/>
      </w:pPr>
    </w:p>
    <w:p w14:paraId="3C0D1866" w14:textId="77777777" w:rsidR="00940206" w:rsidRDefault="00940206" w:rsidP="00940206">
      <w:pPr>
        <w:pStyle w:val="Heading1"/>
      </w:pPr>
      <w:bookmarkStart w:id="114" w:name="_Toc314686132"/>
    </w:p>
    <w:p w14:paraId="5D6DE695" w14:textId="77777777" w:rsidR="00940206" w:rsidRPr="004E3CD7" w:rsidRDefault="00940206" w:rsidP="00940206"/>
    <w:p w14:paraId="5C33C0B0" w14:textId="77777777" w:rsidR="00940206" w:rsidRDefault="00940206" w:rsidP="00940206">
      <w:pPr>
        <w:pStyle w:val="Heading1"/>
      </w:pPr>
      <w:bookmarkStart w:id="115" w:name="_Toc322096744"/>
      <w:r>
        <w:t>Appendix C – Terms and Acronyms</w:t>
      </w:r>
      <w:bookmarkEnd w:id="114"/>
      <w:bookmarkEnd w:id="115"/>
    </w:p>
    <w:p w14:paraId="4874029E" w14:textId="77777777" w:rsidR="00940206" w:rsidRPr="00026301" w:rsidRDefault="00940206" w:rsidP="00940206"/>
    <w:p w14:paraId="259549B5" w14:textId="77777777" w:rsidR="00940206" w:rsidRPr="00C837BF" w:rsidRDefault="00940206" w:rsidP="00940206"/>
    <w:p w14:paraId="6B396437" w14:textId="77777777" w:rsidR="00940206" w:rsidRPr="00C837BF" w:rsidRDefault="00940206" w:rsidP="00940206"/>
    <w:p w14:paraId="13C68C6B" w14:textId="77777777" w:rsidR="001D36CD" w:rsidRDefault="001D36CD" w:rsidP="00792765"/>
    <w:p w14:paraId="430590DB" w14:textId="77777777" w:rsidR="001D36CD" w:rsidRDefault="001D36CD" w:rsidP="00792765"/>
    <w:p w14:paraId="4792ECF0" w14:textId="77777777" w:rsidR="001D36CD" w:rsidRDefault="001D36CD" w:rsidP="00792765"/>
    <w:p w14:paraId="6A9882AF" w14:textId="77777777" w:rsidR="001D36CD" w:rsidRDefault="001D36CD" w:rsidP="00792765"/>
    <w:p w14:paraId="77DA690F" w14:textId="77777777" w:rsidR="001D36CD" w:rsidRDefault="001D36CD" w:rsidP="00792765"/>
    <w:p w14:paraId="10FD5D76" w14:textId="77777777" w:rsidR="001D36CD" w:rsidRDefault="001D36CD" w:rsidP="00792765"/>
    <w:p w14:paraId="62F738D4" w14:textId="77777777" w:rsidR="001D36CD" w:rsidRDefault="001D36CD" w:rsidP="00792765"/>
    <w:bookmarkEnd w:id="14"/>
    <w:p w14:paraId="414C095D" w14:textId="77777777" w:rsidR="001D36CD" w:rsidRDefault="001D36CD" w:rsidP="00792765"/>
    <w:sectPr w:rsidR="001D36CD" w:rsidSect="00C837BF">
      <w:headerReference w:type="default" r:id="rId4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aynes, Dan" w:date="2012-06-25T09:58:00Z" w:initials="HD">
    <w:p w14:paraId="40D48141" w14:textId="7CFCAFA5" w:rsidR="00483D10" w:rsidRDefault="00483D10">
      <w:pPr>
        <w:pStyle w:val="CommentText"/>
      </w:pPr>
      <w:r>
        <w:rPr>
          <w:rStyle w:val="CommentReference"/>
        </w:rPr>
        <w:annotationRef/>
      </w:r>
      <w:r>
        <w:t>Fix alignment make sure up-to-date with sections below.</w:t>
      </w:r>
    </w:p>
  </w:comment>
  <w:comment w:id="7" w:author="Haynes, Dan" w:date="2012-06-25T09:58:00Z" w:initials="DJH">
    <w:p w14:paraId="7A8C1774" w14:textId="77777777" w:rsidR="00483D10" w:rsidRDefault="00483D10">
      <w:pPr>
        <w:pStyle w:val="CommentText"/>
      </w:pPr>
      <w:r>
        <w:rPr>
          <w:rStyle w:val="CommentReference"/>
        </w:rPr>
        <w:annotationRef/>
      </w:r>
      <w:r>
        <w:t>Same – another format here.</w:t>
      </w:r>
    </w:p>
  </w:comment>
  <w:comment w:id="99" w:author="Haynes, Dan" w:date="2012-06-25T09:58:00Z" w:initials="HD">
    <w:p w14:paraId="6EE46F76" w14:textId="09EAD065" w:rsidR="00483D10" w:rsidRDefault="00483D10">
      <w:pPr>
        <w:pStyle w:val="CommentText"/>
      </w:pPr>
      <w:r>
        <w:rPr>
          <w:rStyle w:val="CommentReference"/>
        </w:rPr>
        <w:annotationRef/>
      </w:r>
      <w:r>
        <w:t>Update item to reflect changes in state.</w:t>
      </w:r>
    </w:p>
  </w:comment>
  <w:comment w:id="107" w:author="Melachrinoudis, Stelios" w:date="2012-06-25T09:58:00Z" w:initials="MS">
    <w:p w14:paraId="3AE4D981" w14:textId="77777777" w:rsidR="00483D10" w:rsidRDefault="00483D10" w:rsidP="003F6ABC">
      <w:pPr>
        <w:pStyle w:val="CommentText"/>
      </w:pPr>
      <w:r>
        <w:rPr>
          <w:rStyle w:val="CommentReference"/>
        </w:rPr>
        <w:annotationRef/>
      </w:r>
      <w:r>
        <w:t>TODO: Better references for the specific properties.</w:t>
      </w:r>
    </w:p>
  </w:comment>
  <w:comment w:id="108" w:author="Haynes, Dan" w:date="2012-06-25T09:58:00Z" w:initials="HD">
    <w:p w14:paraId="43B32F4C" w14:textId="66296C47" w:rsidR="00483D10" w:rsidRDefault="00483D10">
      <w:pPr>
        <w:pStyle w:val="CommentText"/>
      </w:pPr>
      <w:r>
        <w:rPr>
          <w:rStyle w:val="CommentReference"/>
        </w:rPr>
        <w:annotationRef/>
      </w:r>
      <w:r>
        <w:t xml:space="preserve">This is fine for now.  I am not sure there is a great reference because we just parse the output of </w:t>
      </w:r>
      <w:proofErr w:type="spellStart"/>
      <w:r>
        <w:t>netstat</w:t>
      </w:r>
      <w:proofErr w:type="spellEnd"/>
      <w:r>
        <w:t xml:space="preserve"> as opposed to using system-level </w:t>
      </w:r>
      <w:proofErr w:type="spellStart"/>
      <w:r>
        <w:t>api</w:t>
      </w:r>
      <w:proofErr w:type="spellEnd"/>
      <w:r>
        <w:t xml:space="preserve"> calls.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CA61A" w14:textId="77777777" w:rsidR="00483D10" w:rsidRDefault="00483D10" w:rsidP="00C837BF">
      <w:pPr>
        <w:spacing w:after="0" w:line="240" w:lineRule="auto"/>
      </w:pPr>
      <w:r>
        <w:separator/>
      </w:r>
    </w:p>
  </w:endnote>
  <w:endnote w:type="continuationSeparator" w:id="0">
    <w:p w14:paraId="2162CD3A" w14:textId="77777777" w:rsidR="00483D10" w:rsidRDefault="00483D10" w:rsidP="00C8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75301" w14:textId="77777777" w:rsidR="00483D10" w:rsidRDefault="00483D10" w:rsidP="00C837BF">
      <w:pPr>
        <w:spacing w:after="0" w:line="240" w:lineRule="auto"/>
      </w:pPr>
      <w:r>
        <w:separator/>
      </w:r>
    </w:p>
  </w:footnote>
  <w:footnote w:type="continuationSeparator" w:id="0">
    <w:p w14:paraId="08C0C36D" w14:textId="77777777" w:rsidR="00483D10" w:rsidRDefault="00483D10" w:rsidP="00C837BF">
      <w:pPr>
        <w:spacing w:after="0" w:line="240" w:lineRule="auto"/>
      </w:pPr>
      <w:r>
        <w:continuationSeparator/>
      </w:r>
    </w:p>
  </w:footnote>
  <w:footnote w:id="1">
    <w:p w14:paraId="45E9685D" w14:textId="77777777" w:rsidR="00483D10" w:rsidRPr="00DD6637" w:rsidRDefault="00483D10" w:rsidP="0091418B">
      <w:pPr>
        <w:spacing w:line="240" w:lineRule="auto"/>
        <w:contextualSpacing/>
        <w:rPr>
          <w:sz w:val="20"/>
          <w:szCs w:val="20"/>
        </w:rPr>
      </w:pPr>
      <w:r w:rsidRPr="00DD6637">
        <w:rPr>
          <w:rStyle w:val="FootnoteReference"/>
          <w:sz w:val="20"/>
          <w:szCs w:val="20"/>
        </w:rPr>
        <w:footnoteRef/>
      </w:r>
      <w:r w:rsidRPr="00DD6637">
        <w:rPr>
          <w:sz w:val="20"/>
          <w:szCs w:val="20"/>
        </w:rPr>
        <w:t xml:space="preserve"> For </w:t>
      </w:r>
      <w:r>
        <w:rPr>
          <w:sz w:val="20"/>
          <w:szCs w:val="20"/>
        </w:rPr>
        <w:t>more</w:t>
      </w:r>
      <w:r w:rsidRPr="00DD6637">
        <w:rPr>
          <w:sz w:val="20"/>
          <w:szCs w:val="20"/>
        </w:rPr>
        <w:t xml:space="preserve"> information see </w:t>
      </w:r>
      <w:hyperlink r:id="rId1" w:history="1">
        <w:r w:rsidRPr="00DD6637">
          <w:rPr>
            <w:rStyle w:val="Hyperlink"/>
            <w:sz w:val="20"/>
            <w:szCs w:val="20"/>
          </w:rPr>
          <w:t>https://oval.mitre.org/about/termsofuse.html</w:t>
        </w:r>
      </w:hyperlink>
    </w:p>
  </w:footnote>
  <w:footnote w:id="2">
    <w:p w14:paraId="26559B71" w14:textId="77777777" w:rsidR="00483D10" w:rsidRPr="00DD6637" w:rsidRDefault="00483D10" w:rsidP="0091418B">
      <w:pPr>
        <w:pStyle w:val="FootnoteText"/>
        <w:contextualSpacing/>
      </w:pPr>
      <w:r w:rsidRPr="00DD6637">
        <w:rPr>
          <w:rStyle w:val="FootnoteReference"/>
        </w:rPr>
        <w:footnoteRef/>
      </w:r>
      <w:r w:rsidRPr="00DD6637">
        <w:t xml:space="preserve"> For more information </w:t>
      </w:r>
      <w:r>
        <w:t>see</w:t>
      </w:r>
      <w:r w:rsidRPr="00DD6637">
        <w:t xml:space="preserve"> </w:t>
      </w:r>
      <w:hyperlink r:id="rId2" w:history="1">
        <w:r w:rsidRPr="00DD6637">
          <w:rPr>
            <w:rStyle w:val="Hyperlink"/>
          </w:rPr>
          <w:t>https://oval.mitre.org/</w:t>
        </w:r>
      </w:hyperlink>
    </w:p>
    <w:p w14:paraId="3D3907DB" w14:textId="77777777" w:rsidR="00483D10" w:rsidRPr="00DD6637" w:rsidRDefault="00483D10">
      <w:pPr>
        <w:pStyle w:val="FootnoteText"/>
      </w:pPr>
    </w:p>
  </w:footnote>
  <w:footnote w:id="3">
    <w:p w14:paraId="4FEF332D" w14:textId="77777777" w:rsidR="00483D10" w:rsidRPr="00DD6637" w:rsidRDefault="00483D10" w:rsidP="0091418B">
      <w:pPr>
        <w:spacing w:line="240" w:lineRule="auto"/>
        <w:contextualSpacing/>
        <w:rPr>
          <w:sz w:val="20"/>
          <w:szCs w:val="20"/>
        </w:rPr>
      </w:pPr>
      <w:r w:rsidRPr="00DD6637">
        <w:rPr>
          <w:rStyle w:val="FootnoteReference"/>
          <w:sz w:val="20"/>
          <w:szCs w:val="20"/>
        </w:rPr>
        <w:footnoteRef/>
      </w:r>
      <w:r w:rsidRPr="00DD6637">
        <w:rPr>
          <w:sz w:val="20"/>
          <w:szCs w:val="20"/>
        </w:rPr>
        <w:t xml:space="preserve"> For more information see </w:t>
      </w:r>
      <w:hyperlink r:id="rId3" w:history="1">
        <w:r w:rsidRPr="00DD6637">
          <w:rPr>
            <w:rStyle w:val="Hyperlink"/>
            <w:sz w:val="20"/>
            <w:szCs w:val="20"/>
          </w:rPr>
          <w:t>http://en.wikipedia.org/wiki/Namespace_(computer_science)</w:t>
        </w:r>
      </w:hyperlink>
    </w:p>
  </w:footnote>
  <w:footnote w:id="4">
    <w:p w14:paraId="4215C7A9" w14:textId="699023F9" w:rsidR="00483D10" w:rsidRDefault="00483D10" w:rsidP="009638FF">
      <w:pPr>
        <w:pStyle w:val="FootnoteText"/>
      </w:pPr>
      <w:r>
        <w:rPr>
          <w:rStyle w:val="FootnoteReference"/>
        </w:rPr>
        <w:footnoteRef/>
      </w:r>
      <w:r>
        <w:t xml:space="preserve"> For more information see</w:t>
      </w:r>
      <w:ins w:id="17" w:author="MITRE" w:date="2012-06-15T09:37:00Z">
        <w:r>
          <w:t xml:space="preserve"> </w:t>
        </w:r>
        <w:r w:rsidRPr="00D222B3">
          <w:t>http://www.rpm.org/max-rpm/rpm.8.html</w:t>
        </w:r>
      </w:ins>
      <w:r>
        <w:t>.</w:t>
      </w:r>
    </w:p>
  </w:footnote>
  <w:footnote w:id="5">
    <w:p w14:paraId="589982DF" w14:textId="77777777" w:rsidR="00483D10" w:rsidRDefault="00483D10">
      <w:pPr>
        <w:pStyle w:val="FootnoteText"/>
      </w:pPr>
      <w:r>
        <w:rPr>
          <w:rStyle w:val="FootnoteReference"/>
        </w:rPr>
        <w:footnoteRef/>
      </w:r>
      <w:r>
        <w:t xml:space="preserve"> For more information see </w:t>
      </w:r>
      <w:r w:rsidRPr="00DE1D50">
        <w:t>http://www.rpm.org/max-rpm/ch-rpm-file-format.html</w:t>
      </w:r>
      <w:r>
        <w:t>.</w:t>
      </w:r>
    </w:p>
  </w:footnote>
  <w:footnote w:id="6">
    <w:p w14:paraId="143E951C" w14:textId="08A8DF4D" w:rsidR="00483D10" w:rsidRDefault="00483D10" w:rsidP="009638FF">
      <w:pPr>
        <w:pStyle w:val="FootnoteText"/>
      </w:pPr>
      <w:r>
        <w:rPr>
          <w:rStyle w:val="FootnoteReference"/>
        </w:rPr>
        <w:footnoteRef/>
      </w:r>
      <w:r>
        <w:t xml:space="preserve"> For more information see </w:t>
      </w:r>
      <w:hyperlink r:id="rId4" w:history="1">
        <w:r w:rsidRPr="00211A40">
          <w:rPr>
            <w:rStyle w:val="Hyperlink"/>
          </w:rPr>
          <w:t>http://www.rpm.org/max-rpm/rpm.8.html</w:t>
        </w:r>
      </w:hyperlink>
      <w:r>
        <w:t>.</w:t>
      </w:r>
    </w:p>
  </w:footnote>
  <w:footnote w:id="7">
    <w:p w14:paraId="3FEAFC75" w14:textId="1A692D27" w:rsidR="00483D10" w:rsidRDefault="00483D10">
      <w:pPr>
        <w:pStyle w:val="FootnoteText"/>
      </w:pPr>
      <w:r>
        <w:rPr>
          <w:rStyle w:val="FootnoteReference"/>
        </w:rPr>
        <w:footnoteRef/>
      </w:r>
      <w:r>
        <w:t xml:space="preserve"> For more information see </w:t>
      </w:r>
      <w:hyperlink r:id="rId5" w:history="1">
        <w:r>
          <w:rPr>
            <w:rStyle w:val="Hyperlink"/>
          </w:rPr>
          <w:t>http://www.rpm.org/max-rpm/ch-rpm-file-format.html</w:t>
        </w:r>
      </w:hyperlink>
      <w:ins w:id="22" w:author="MITRE" w:date="2012-06-15T10:39:00Z">
        <w:r>
          <w:rPr>
            <w:rStyle w:val="Hyperlink"/>
          </w:rPr>
          <w:t>.</w:t>
        </w:r>
      </w:ins>
    </w:p>
  </w:footnote>
  <w:footnote w:id="8">
    <w:p w14:paraId="3C00B058" w14:textId="3677ED3E" w:rsidR="00483D10" w:rsidRDefault="00483D10">
      <w:pPr>
        <w:pStyle w:val="FootnoteText"/>
      </w:pPr>
      <w:r>
        <w:rPr>
          <w:rStyle w:val="FootnoteReference"/>
        </w:rPr>
        <w:footnoteRef/>
      </w:r>
      <w:r>
        <w:t xml:space="preserve"> For more information see </w:t>
      </w:r>
      <w:hyperlink r:id="rId6" w:history="1">
        <w:r w:rsidRPr="00211A40">
          <w:rPr>
            <w:rStyle w:val="Hyperlink"/>
          </w:rPr>
          <w:t>http://www.rpm.org/max-rpm/rpm.8.html</w:t>
        </w:r>
      </w:hyperlink>
      <w:r>
        <w:t>.</w:t>
      </w:r>
    </w:p>
  </w:footnote>
  <w:footnote w:id="9">
    <w:p w14:paraId="08822A10" w14:textId="01806C6B" w:rsidR="00483D10" w:rsidRDefault="00483D10">
      <w:pPr>
        <w:pStyle w:val="FootnoteText"/>
      </w:pPr>
      <w:r>
        <w:rPr>
          <w:rStyle w:val="FootnoteReference"/>
        </w:rPr>
        <w:footnoteRef/>
      </w:r>
      <w:r>
        <w:t xml:space="preserve"> For more information see </w:t>
      </w:r>
      <w:hyperlink r:id="rId7" w:anchor="g7268df6d90d55c033214f5feb743620f" w:history="1">
        <w:r w:rsidRPr="00211A40">
          <w:rPr>
            <w:rStyle w:val="Hyperlink"/>
          </w:rPr>
          <w:t>http://rpm.org/api/4.4.2.2/group__rpmts.html#g7268df6d90d55c033214f5feb743620f</w:t>
        </w:r>
      </w:hyperlink>
      <w:r>
        <w:t xml:space="preserve"> </w:t>
      </w:r>
    </w:p>
  </w:footnote>
  <w:footnote w:id="10">
    <w:p w14:paraId="2E83934E" w14:textId="2B249BC0" w:rsidR="00483D10" w:rsidRDefault="00483D10">
      <w:pPr>
        <w:pStyle w:val="FootnoteText"/>
      </w:pPr>
      <w:r>
        <w:rPr>
          <w:rStyle w:val="FootnoteReference"/>
        </w:rPr>
        <w:footnoteRef/>
      </w:r>
      <w:r>
        <w:t xml:space="preserve"> For more information see </w:t>
      </w:r>
      <w:hyperlink r:id="rId8" w:anchor="d1edbc08d3fcb1a7678eb956cfc33591" w:history="1">
        <w:r w:rsidRPr="00211A40">
          <w:rPr>
            <w:rStyle w:val="Hyperlink"/>
          </w:rPr>
          <w:t>http://rpm.org/api/4.4.2.2/rpmlib_8h.html#d1edbc08d3fcb1a7678eb956cfc33591</w:t>
        </w:r>
      </w:hyperlink>
      <w:r>
        <w:t xml:space="preserve"> </w:t>
      </w:r>
    </w:p>
  </w:footnote>
  <w:footnote w:id="11">
    <w:p w14:paraId="4CB2BB08" w14:textId="73827023" w:rsidR="00483D10" w:rsidRDefault="00483D10">
      <w:pPr>
        <w:pStyle w:val="FootnoteText"/>
      </w:pPr>
      <w:r>
        <w:rPr>
          <w:rStyle w:val="FootnoteReference"/>
        </w:rPr>
        <w:footnoteRef/>
      </w:r>
      <w:r>
        <w:t xml:space="preserve"> For more information see </w:t>
      </w:r>
      <w:hyperlink r:id="rId9" w:history="1">
        <w:r w:rsidRPr="00211A40">
          <w:rPr>
            <w:rStyle w:val="Hyperlink"/>
          </w:rPr>
          <w:t>http://www.rpm.org/max-rpm/rpm.8.html</w:t>
        </w:r>
      </w:hyperlink>
      <w:r>
        <w:t>.</w:t>
      </w:r>
    </w:p>
  </w:footnote>
  <w:footnote w:id="12">
    <w:p w14:paraId="3AC6D3AB" w14:textId="5F3A1030" w:rsidR="00483D10" w:rsidRDefault="00483D10">
      <w:pPr>
        <w:pStyle w:val="FootnoteText"/>
      </w:pPr>
      <w:r>
        <w:rPr>
          <w:rStyle w:val="FootnoteReference"/>
        </w:rPr>
        <w:footnoteRef/>
      </w:r>
      <w:r>
        <w:t xml:space="preserve"> For more information see </w:t>
      </w:r>
      <w:hyperlink r:id="rId10" w:anchor="gddebc5eb6a9605829e11a5b356b36d33" w:history="1">
        <w:r w:rsidRPr="00211A40">
          <w:rPr>
            <w:rStyle w:val="Hyperlink"/>
          </w:rPr>
          <w:t>http://rpm.org/api/4.4.2.2/group__header.html#gddebc5eb6a9605829e11a5b356b36d33</w:t>
        </w:r>
      </w:hyperlink>
      <w:r>
        <w:t>.</w:t>
      </w:r>
    </w:p>
  </w:footnote>
  <w:footnote w:id="13">
    <w:p w14:paraId="0FF2CC8C" w14:textId="59C7F051" w:rsidR="00483D10" w:rsidRDefault="00483D10">
      <w:pPr>
        <w:pStyle w:val="FootnoteText"/>
      </w:pPr>
      <w:r>
        <w:rPr>
          <w:rStyle w:val="FootnoteReference"/>
        </w:rPr>
        <w:footnoteRef/>
      </w:r>
      <w:r>
        <w:t xml:space="preserve"> For more information see </w:t>
      </w:r>
      <w:hyperlink r:id="rId11" w:anchor="d1edbc08d3fcb1a7678eb956cfc33591" w:history="1">
        <w:r w:rsidRPr="00211A40">
          <w:rPr>
            <w:rStyle w:val="Hyperlink"/>
          </w:rPr>
          <w:t>http://rpm.org/api/4.4.2.2/rpmlib_8h.html#d1edbc08d3fcb1a7678eb956cfc33591</w:t>
        </w:r>
      </w:hyperlink>
      <w:r>
        <w:t>.</w:t>
      </w:r>
    </w:p>
  </w:footnote>
  <w:footnote w:id="14">
    <w:p w14:paraId="131F4B84" w14:textId="42FE33B9" w:rsidR="00483D10" w:rsidRDefault="00483D10" w:rsidP="00CB547A">
      <w:pPr>
        <w:pStyle w:val="FootnoteText"/>
      </w:pPr>
      <w:r>
        <w:rPr>
          <w:rStyle w:val="FootnoteReference"/>
        </w:rPr>
        <w:footnoteRef/>
      </w:r>
      <w:r>
        <w:t xml:space="preserve"> For more information see </w:t>
      </w:r>
      <w:hyperlink r:id="rId12" w:anchor="gddebc5eb6a9605829e11a5b356b36d33" w:history="1">
        <w:r w:rsidRPr="00211A40">
          <w:rPr>
            <w:rStyle w:val="Hyperlink"/>
          </w:rPr>
          <w:t>http://rpm.org/api/4.4.2.2/group__header.html#gddebc5eb6a9605829e11a5b356b36d33</w:t>
        </w:r>
      </w:hyperlink>
      <w:r>
        <w:t>.</w:t>
      </w:r>
    </w:p>
  </w:footnote>
  <w:footnote w:id="15">
    <w:p w14:paraId="32A0B4E3" w14:textId="272ED14D" w:rsidR="00483D10" w:rsidRDefault="00483D10" w:rsidP="00CB547A">
      <w:pPr>
        <w:pStyle w:val="FootnoteText"/>
      </w:pPr>
      <w:r>
        <w:rPr>
          <w:rStyle w:val="FootnoteReference"/>
        </w:rPr>
        <w:footnoteRef/>
      </w:r>
      <w:r>
        <w:t xml:space="preserve"> For more information see </w:t>
      </w:r>
      <w:hyperlink r:id="rId13" w:anchor="d1edbc08d3fcb1a7678eb956cfc33591" w:history="1">
        <w:r w:rsidRPr="00211A40">
          <w:rPr>
            <w:rStyle w:val="Hyperlink"/>
          </w:rPr>
          <w:t>http://rpm.org/api/4.4.2.2/rpmlib_8h.html#d1edbc08d3fcb1a7678eb956cfc33591</w:t>
        </w:r>
      </w:hyperlink>
      <w:r>
        <w:t>.</w:t>
      </w:r>
    </w:p>
  </w:footnote>
  <w:footnote w:id="16">
    <w:p w14:paraId="159E9180" w14:textId="4D8594AD" w:rsidR="00483D10" w:rsidRDefault="00483D10" w:rsidP="00AA0BE5">
      <w:pPr>
        <w:pStyle w:val="FootnoteText"/>
      </w:pPr>
      <w:r>
        <w:rPr>
          <w:rStyle w:val="FootnoteReference"/>
        </w:rPr>
        <w:footnoteRef/>
      </w:r>
      <w:r>
        <w:t xml:space="preserve"> For more information see </w:t>
      </w:r>
      <w:hyperlink r:id="rId14" w:anchor="gddebc5eb6a9605829e11a5b356b36d33" w:history="1">
        <w:r w:rsidRPr="00211A40">
          <w:rPr>
            <w:rStyle w:val="Hyperlink"/>
          </w:rPr>
          <w:t>http://rpm.org/api/4.4.2.2/group__header.html#gddebc5eb6a9605829e11a5b356b36d33</w:t>
        </w:r>
      </w:hyperlink>
      <w:r>
        <w:t>.</w:t>
      </w:r>
    </w:p>
  </w:footnote>
  <w:footnote w:id="17">
    <w:p w14:paraId="7F409185" w14:textId="315902A3" w:rsidR="00483D10" w:rsidRDefault="00483D10" w:rsidP="00AA0BE5">
      <w:pPr>
        <w:pStyle w:val="FootnoteText"/>
      </w:pPr>
      <w:r>
        <w:rPr>
          <w:rStyle w:val="FootnoteReference"/>
        </w:rPr>
        <w:footnoteRef/>
      </w:r>
      <w:r>
        <w:t xml:space="preserve"> For more information see </w:t>
      </w:r>
      <w:hyperlink r:id="rId15" w:anchor="d1edbc08d3fcb1a7678eb956cfc33591" w:history="1">
        <w:r w:rsidRPr="00211A40">
          <w:rPr>
            <w:rStyle w:val="Hyperlink"/>
          </w:rPr>
          <w:t>http://rpm.org/api/4.4.2.2/rpmlib_8h.html#d1edbc08d3fcb1a7678eb956cfc33591</w:t>
        </w:r>
      </w:hyperlink>
      <w:r>
        <w:t>.</w:t>
      </w:r>
    </w:p>
  </w:footnote>
  <w:footnote w:id="18">
    <w:p w14:paraId="0AB9B375" w14:textId="59060984" w:rsidR="00483D10" w:rsidRDefault="00483D10" w:rsidP="004A5150">
      <w:pPr>
        <w:pStyle w:val="FootnoteText"/>
      </w:pPr>
      <w:r>
        <w:rPr>
          <w:rStyle w:val="FootnoteReference"/>
        </w:rPr>
        <w:footnoteRef/>
      </w:r>
      <w:r>
        <w:t xml:space="preserve"> For more information see </w:t>
      </w:r>
      <w:hyperlink r:id="rId16" w:anchor="gddebc5eb6a9605829e11a5b356b36d33" w:history="1">
        <w:r w:rsidRPr="00211A40">
          <w:rPr>
            <w:rStyle w:val="Hyperlink"/>
          </w:rPr>
          <w:t>http://rpm.org/api/4.4.2.2/group__header.html#gddebc5eb6a9605829e11a5b356b36d33</w:t>
        </w:r>
      </w:hyperlink>
      <w:r>
        <w:t>.</w:t>
      </w:r>
    </w:p>
  </w:footnote>
  <w:footnote w:id="19">
    <w:p w14:paraId="112651BE" w14:textId="57A80390" w:rsidR="00483D10" w:rsidRDefault="00483D10" w:rsidP="004A5150">
      <w:pPr>
        <w:pStyle w:val="FootnoteText"/>
      </w:pPr>
      <w:r>
        <w:rPr>
          <w:rStyle w:val="FootnoteReference"/>
        </w:rPr>
        <w:footnoteRef/>
      </w:r>
      <w:r>
        <w:t xml:space="preserve"> For more information see </w:t>
      </w:r>
      <w:hyperlink r:id="rId17" w:anchor="d1edbc08d3fcb1a7678eb956cfc33591" w:history="1">
        <w:r w:rsidRPr="00211A40">
          <w:rPr>
            <w:rStyle w:val="Hyperlink"/>
          </w:rPr>
          <w:t>http://rpm.org/api/4.4.2.2/rpmlib_8h.html#d1edbc08d3fcb1a7678eb956cfc33591</w:t>
        </w:r>
      </w:hyperlink>
      <w:r>
        <w:t>.</w:t>
      </w:r>
    </w:p>
  </w:footnote>
  <w:footnote w:id="20">
    <w:p w14:paraId="57537968" w14:textId="77777777" w:rsidR="00483D10" w:rsidRDefault="00483D10">
      <w:pPr>
        <w:pStyle w:val="FootnoteText"/>
      </w:pPr>
      <w:r>
        <w:rPr>
          <w:rStyle w:val="FootnoteReference"/>
        </w:rPr>
        <w:footnoteRef/>
      </w:r>
      <w:r>
        <w:t xml:space="preserve"> For more information see </w:t>
      </w:r>
      <w:hyperlink r:id="rId18" w:history="1">
        <w:r>
          <w:rPr>
            <w:rStyle w:val="Hyperlink"/>
          </w:rPr>
          <w:t>http://susefaq.sourceforge.net/articles/rpm.html</w:t>
        </w:r>
      </w:hyperlink>
    </w:p>
  </w:footnote>
  <w:footnote w:id="21">
    <w:p w14:paraId="2AFEC385" w14:textId="6AD67AB6" w:rsidR="00483D10" w:rsidRDefault="00483D10" w:rsidP="004C4493">
      <w:pPr>
        <w:pStyle w:val="FootnoteText"/>
      </w:pPr>
      <w:r>
        <w:rPr>
          <w:rStyle w:val="FootnoteReference"/>
        </w:rPr>
        <w:footnoteRef/>
      </w:r>
      <w:r>
        <w:t xml:space="preserve"> For more information see </w:t>
      </w:r>
      <w:hyperlink r:id="rId19" w:anchor="7be3dd0af7bab1e4b324c891f76dc42b" w:history="1">
        <w:r w:rsidRPr="00211A40">
          <w:rPr>
            <w:rStyle w:val="Hyperlink"/>
          </w:rPr>
          <w:t>http://rpm.org/api/4.4.2.2/rpmfi_8c.html#7be3dd0af7bab1e4b324c891f76dc42b</w:t>
        </w:r>
      </w:hyperlink>
      <w:r>
        <w:t>.</w:t>
      </w:r>
    </w:p>
  </w:footnote>
  <w:footnote w:id="22">
    <w:p w14:paraId="0A9F8994" w14:textId="32BA4ABB" w:rsidR="00483D10" w:rsidRDefault="00483D10" w:rsidP="004C4493">
      <w:pPr>
        <w:pStyle w:val="FootnoteText"/>
      </w:pPr>
      <w:r>
        <w:rPr>
          <w:rStyle w:val="FootnoteReference"/>
        </w:rPr>
        <w:footnoteRef/>
      </w:r>
      <w:r>
        <w:t xml:space="preserve"> For more information see </w:t>
      </w:r>
      <w:hyperlink r:id="rId20" w:anchor="d1edbc08d3fcb1a7678eb956cfc33591" w:history="1">
        <w:r w:rsidRPr="00211A40">
          <w:rPr>
            <w:rStyle w:val="Hyperlink"/>
          </w:rPr>
          <w:t>http://rpm.org/api/4.4.2.2/rpmlib_8h.html#d1edbc08d3fcb1a7678eb956cfc33591</w:t>
        </w:r>
      </w:hyperlink>
      <w:r>
        <w:t>.</w:t>
      </w:r>
    </w:p>
  </w:footnote>
  <w:footnote w:id="23">
    <w:p w14:paraId="38657973" w14:textId="77777777" w:rsidR="00483D10" w:rsidRDefault="00483D10" w:rsidP="00347353">
      <w:pPr>
        <w:pStyle w:val="FootnoteText"/>
      </w:pPr>
      <w:r>
        <w:rPr>
          <w:rStyle w:val="FootnoteReference"/>
        </w:rPr>
        <w:footnoteRef/>
      </w:r>
      <w:r>
        <w:t xml:space="preserve"> For more information see </w:t>
      </w:r>
      <w:hyperlink r:id="rId21" w:history="1">
        <w:r>
          <w:rPr>
            <w:rStyle w:val="Hyperlink"/>
          </w:rPr>
          <w:t>http://distrowatch.com/dwres.php?resource=package-management</w:t>
        </w:r>
      </w:hyperlink>
      <w:r>
        <w:t>. To obtain all packages installed on the system, look for the task "List Installed packages" and utilize the appropriate command.</w:t>
      </w:r>
    </w:p>
  </w:footnote>
  <w:footnote w:id="24">
    <w:p w14:paraId="27F1157C" w14:textId="77777777" w:rsidR="00483D10" w:rsidRDefault="00483D10" w:rsidP="00347353">
      <w:pPr>
        <w:pStyle w:val="FootnoteText"/>
      </w:pPr>
      <w:r>
        <w:rPr>
          <w:rStyle w:val="FootnoteReference"/>
        </w:rPr>
        <w:footnoteRef/>
      </w:r>
      <w:r>
        <w:t xml:space="preserve"> For more information see </w:t>
      </w:r>
      <w:hyperlink r:id="rId22" w:history="1">
        <w:r>
          <w:rPr>
            <w:rStyle w:val="Hyperlink"/>
          </w:rPr>
          <w:t>http://www.rpm.org/max-rpm/ch-rpm-file-format.html</w:t>
        </w:r>
      </w:hyperlink>
    </w:p>
  </w:footnote>
  <w:footnote w:id="25">
    <w:p w14:paraId="10743F4E" w14:textId="77777777" w:rsidR="00483D10" w:rsidRDefault="00483D10">
      <w:pPr>
        <w:pStyle w:val="FootnoteText"/>
      </w:pPr>
      <w:r>
        <w:rPr>
          <w:rStyle w:val="FootnoteReference"/>
        </w:rPr>
        <w:footnoteRef/>
      </w:r>
      <w:r>
        <w:t xml:space="preserve"> For more information see </w:t>
      </w:r>
      <w:hyperlink r:id="rId23" w:history="1">
        <w:r w:rsidRPr="00211A40">
          <w:rPr>
            <w:rStyle w:val="Hyperlink"/>
          </w:rPr>
          <w:t>http://www.rpm.org/max-rpm/rpm.8.html</w:t>
        </w:r>
      </w:hyperlink>
      <w:r>
        <w:t>.</w:t>
      </w:r>
    </w:p>
  </w:footnote>
  <w:footnote w:id="26">
    <w:p w14:paraId="56AD477C" w14:textId="77777777" w:rsidR="00483D10" w:rsidRDefault="00483D10">
      <w:pPr>
        <w:pStyle w:val="FootnoteText"/>
      </w:pPr>
      <w:r>
        <w:rPr>
          <w:rStyle w:val="FootnoteReference"/>
        </w:rPr>
        <w:footnoteRef/>
      </w:r>
      <w:r>
        <w:t xml:space="preserve"> For more information see </w:t>
      </w:r>
      <w:hyperlink r:id="rId24" w:anchor="g7268df6d90d55c033214f5feb743620f" w:history="1">
        <w:r w:rsidRPr="00211A40">
          <w:rPr>
            <w:rStyle w:val="Hyperlink"/>
          </w:rPr>
          <w:t>http://rpm.org/api/4.4.2.2/group__rpmts.html#g7268df6d90d55c033214f5feb743620f</w:t>
        </w:r>
      </w:hyperlink>
      <w:r>
        <w:t xml:space="preserve"> </w:t>
      </w:r>
    </w:p>
  </w:footnote>
  <w:footnote w:id="27">
    <w:p w14:paraId="509C4A12" w14:textId="77777777" w:rsidR="00483D10" w:rsidRDefault="00483D10">
      <w:pPr>
        <w:pStyle w:val="FootnoteText"/>
      </w:pPr>
      <w:r>
        <w:rPr>
          <w:rStyle w:val="FootnoteReference"/>
        </w:rPr>
        <w:footnoteRef/>
      </w:r>
      <w:r>
        <w:t xml:space="preserve"> For more information see </w:t>
      </w:r>
      <w:hyperlink r:id="rId25" w:anchor="d1edbc08d3fcb1a7678eb956cfc33591" w:history="1">
        <w:r w:rsidRPr="00211A40">
          <w:rPr>
            <w:rStyle w:val="Hyperlink"/>
          </w:rPr>
          <w:t>http://rpm.org/api/4.4.2.2/rpmlib_8h.html#d1edbc08d3fcb1a7678eb956cfc33591</w:t>
        </w:r>
      </w:hyperlink>
      <w:r>
        <w:t xml:space="preserve"> </w:t>
      </w:r>
    </w:p>
  </w:footnote>
  <w:footnote w:id="28">
    <w:p w14:paraId="4A12B3F3" w14:textId="77777777" w:rsidR="00483D10" w:rsidRDefault="00483D10">
      <w:pPr>
        <w:pStyle w:val="FootnoteText"/>
      </w:pPr>
      <w:r>
        <w:rPr>
          <w:rStyle w:val="FootnoteReference"/>
        </w:rPr>
        <w:footnoteRef/>
      </w:r>
      <w:r>
        <w:t xml:space="preserve"> For more information see </w:t>
      </w:r>
      <w:hyperlink r:id="rId26" w:history="1">
        <w:r w:rsidRPr="00211A40">
          <w:rPr>
            <w:rStyle w:val="Hyperlink"/>
          </w:rPr>
          <w:t>http://www.rpm.org/max-rpm/rpm.8.html</w:t>
        </w:r>
      </w:hyperlink>
      <w:r>
        <w:t>.</w:t>
      </w:r>
    </w:p>
  </w:footnote>
  <w:footnote w:id="29">
    <w:p w14:paraId="4A8E40C7" w14:textId="77777777" w:rsidR="00483D10" w:rsidRDefault="00483D10">
      <w:pPr>
        <w:pStyle w:val="FootnoteText"/>
      </w:pPr>
      <w:r>
        <w:rPr>
          <w:rStyle w:val="FootnoteReference"/>
        </w:rPr>
        <w:footnoteRef/>
      </w:r>
      <w:r>
        <w:t xml:space="preserve"> For more information see </w:t>
      </w:r>
      <w:hyperlink r:id="rId27" w:anchor="gddebc5eb6a9605829e11a5b356b36d33" w:history="1">
        <w:r w:rsidRPr="00211A40">
          <w:rPr>
            <w:rStyle w:val="Hyperlink"/>
          </w:rPr>
          <w:t>http://rpm.org/api/4.4.2.2/group__header.html#gddebc5eb6a9605829e11a5b356b36d33</w:t>
        </w:r>
      </w:hyperlink>
      <w:r>
        <w:t>.</w:t>
      </w:r>
    </w:p>
  </w:footnote>
  <w:footnote w:id="30">
    <w:p w14:paraId="4E57E16B" w14:textId="77777777" w:rsidR="00483D10" w:rsidRDefault="00483D10">
      <w:pPr>
        <w:pStyle w:val="FootnoteText"/>
      </w:pPr>
      <w:r>
        <w:rPr>
          <w:rStyle w:val="FootnoteReference"/>
        </w:rPr>
        <w:footnoteRef/>
      </w:r>
      <w:r>
        <w:t xml:space="preserve"> For more information see </w:t>
      </w:r>
      <w:hyperlink r:id="rId28" w:anchor="d1edbc08d3fcb1a7678eb956cfc33591" w:history="1">
        <w:r w:rsidRPr="00211A40">
          <w:rPr>
            <w:rStyle w:val="Hyperlink"/>
          </w:rPr>
          <w:t>http://rpm.org/api/4.4.2.2/rpmlib_8h.html#d1edbc08d3fcb1a7678eb956cfc33591</w:t>
        </w:r>
      </w:hyperlink>
      <w:r>
        <w:t>.</w:t>
      </w:r>
    </w:p>
  </w:footnote>
  <w:footnote w:id="31">
    <w:p w14:paraId="4194F3DE" w14:textId="77777777" w:rsidR="00483D10" w:rsidRDefault="00483D10" w:rsidP="00CB547A">
      <w:pPr>
        <w:pStyle w:val="FootnoteText"/>
      </w:pPr>
      <w:r>
        <w:rPr>
          <w:rStyle w:val="FootnoteReference"/>
        </w:rPr>
        <w:footnoteRef/>
      </w:r>
      <w:r>
        <w:t xml:space="preserve"> For more information see </w:t>
      </w:r>
      <w:hyperlink r:id="rId29" w:anchor="gddebc5eb6a9605829e11a5b356b36d33" w:history="1">
        <w:r w:rsidRPr="00211A40">
          <w:rPr>
            <w:rStyle w:val="Hyperlink"/>
          </w:rPr>
          <w:t>http://rpm.org/api/4.4.2.2/group__header.html#gddebc5eb6a9605829e11a5b356b36d33</w:t>
        </w:r>
      </w:hyperlink>
      <w:r>
        <w:t>.</w:t>
      </w:r>
    </w:p>
  </w:footnote>
  <w:footnote w:id="32">
    <w:p w14:paraId="0A5C67E4" w14:textId="77777777" w:rsidR="00483D10" w:rsidRDefault="00483D10" w:rsidP="00CB547A">
      <w:pPr>
        <w:pStyle w:val="FootnoteText"/>
      </w:pPr>
      <w:r>
        <w:rPr>
          <w:rStyle w:val="FootnoteReference"/>
        </w:rPr>
        <w:footnoteRef/>
      </w:r>
      <w:r>
        <w:t xml:space="preserve"> For more information see </w:t>
      </w:r>
      <w:hyperlink r:id="rId30" w:anchor="d1edbc08d3fcb1a7678eb956cfc33591" w:history="1">
        <w:r w:rsidRPr="00211A40">
          <w:rPr>
            <w:rStyle w:val="Hyperlink"/>
          </w:rPr>
          <w:t>http://rpm.org/api/4.4.2.2/rpmlib_8h.html#d1edbc08d3fcb1a7678eb956cfc33591</w:t>
        </w:r>
      </w:hyperlink>
      <w:r>
        <w:t>.</w:t>
      </w:r>
    </w:p>
  </w:footnote>
  <w:footnote w:id="33">
    <w:p w14:paraId="5C4BB133" w14:textId="77777777" w:rsidR="00483D10" w:rsidRDefault="00483D10" w:rsidP="00AA0BE5">
      <w:pPr>
        <w:pStyle w:val="FootnoteText"/>
      </w:pPr>
      <w:r>
        <w:rPr>
          <w:rStyle w:val="FootnoteReference"/>
        </w:rPr>
        <w:footnoteRef/>
      </w:r>
      <w:r>
        <w:t xml:space="preserve"> For more information see </w:t>
      </w:r>
      <w:hyperlink r:id="rId31" w:anchor="gddebc5eb6a9605829e11a5b356b36d33" w:history="1">
        <w:r w:rsidRPr="00211A40">
          <w:rPr>
            <w:rStyle w:val="Hyperlink"/>
          </w:rPr>
          <w:t>http://rpm.org/api/4.4.2.2/group__header.html#gddebc5eb6a9605829e11a5b356b36d33</w:t>
        </w:r>
      </w:hyperlink>
      <w:r>
        <w:t>.</w:t>
      </w:r>
    </w:p>
  </w:footnote>
  <w:footnote w:id="34">
    <w:p w14:paraId="5ED9C991" w14:textId="77777777" w:rsidR="00483D10" w:rsidRDefault="00483D10" w:rsidP="00AA0BE5">
      <w:pPr>
        <w:pStyle w:val="FootnoteText"/>
      </w:pPr>
      <w:r>
        <w:rPr>
          <w:rStyle w:val="FootnoteReference"/>
        </w:rPr>
        <w:footnoteRef/>
      </w:r>
      <w:r>
        <w:t xml:space="preserve"> For more information see </w:t>
      </w:r>
      <w:hyperlink r:id="rId32" w:anchor="d1edbc08d3fcb1a7678eb956cfc33591" w:history="1">
        <w:r w:rsidRPr="00211A40">
          <w:rPr>
            <w:rStyle w:val="Hyperlink"/>
          </w:rPr>
          <w:t>http://rpm.org/api/4.4.2.2/rpmlib_8h.html#d1edbc08d3fcb1a7678eb956cfc33591</w:t>
        </w:r>
      </w:hyperlink>
      <w:r>
        <w:t>.</w:t>
      </w:r>
    </w:p>
  </w:footnote>
  <w:footnote w:id="35">
    <w:p w14:paraId="0B17A80A" w14:textId="77777777" w:rsidR="00483D10" w:rsidRDefault="00483D10" w:rsidP="004A5150">
      <w:pPr>
        <w:pStyle w:val="FootnoteText"/>
      </w:pPr>
      <w:r>
        <w:rPr>
          <w:rStyle w:val="FootnoteReference"/>
        </w:rPr>
        <w:footnoteRef/>
      </w:r>
      <w:r>
        <w:t xml:space="preserve"> For more information see </w:t>
      </w:r>
      <w:hyperlink r:id="rId33" w:anchor="gddebc5eb6a9605829e11a5b356b36d33" w:history="1">
        <w:r w:rsidRPr="00211A40">
          <w:rPr>
            <w:rStyle w:val="Hyperlink"/>
          </w:rPr>
          <w:t>http://rpm.org/api/4.4.2.2/group__header.html#gddebc5eb6a9605829e11a5b356b36d33</w:t>
        </w:r>
      </w:hyperlink>
      <w:r>
        <w:t>.</w:t>
      </w:r>
    </w:p>
  </w:footnote>
  <w:footnote w:id="36">
    <w:p w14:paraId="25964F44" w14:textId="77777777" w:rsidR="00483D10" w:rsidRDefault="00483D10" w:rsidP="004A5150">
      <w:pPr>
        <w:pStyle w:val="FootnoteText"/>
      </w:pPr>
      <w:r>
        <w:rPr>
          <w:rStyle w:val="FootnoteReference"/>
        </w:rPr>
        <w:footnoteRef/>
      </w:r>
      <w:r>
        <w:t xml:space="preserve"> For more information see </w:t>
      </w:r>
      <w:hyperlink r:id="rId34" w:anchor="d1edbc08d3fcb1a7678eb956cfc33591" w:history="1">
        <w:r w:rsidRPr="00211A40">
          <w:rPr>
            <w:rStyle w:val="Hyperlink"/>
          </w:rPr>
          <w:t>http://rpm.org/api/4.4.2.2/rpmlib_8h.html#d1edbc08d3fcb1a7678eb956cfc33591</w:t>
        </w:r>
      </w:hyperlink>
      <w:r>
        <w:t>.</w:t>
      </w:r>
    </w:p>
  </w:footnote>
  <w:footnote w:id="37">
    <w:p w14:paraId="3CBC1A04" w14:textId="77777777" w:rsidR="00483D10" w:rsidRDefault="00483D10">
      <w:pPr>
        <w:pStyle w:val="FootnoteText"/>
      </w:pPr>
      <w:r>
        <w:rPr>
          <w:rStyle w:val="FootnoteReference"/>
        </w:rPr>
        <w:footnoteRef/>
      </w:r>
      <w:r>
        <w:t xml:space="preserve"> For more information see </w:t>
      </w:r>
      <w:hyperlink r:id="rId35" w:history="1">
        <w:r>
          <w:rPr>
            <w:rStyle w:val="Hyperlink"/>
          </w:rPr>
          <w:t>http://susefaq.sourceforge.net/articles/rpm.html</w:t>
        </w:r>
      </w:hyperlink>
    </w:p>
  </w:footnote>
  <w:footnote w:id="38">
    <w:p w14:paraId="4E6D3602" w14:textId="77777777" w:rsidR="00483D10" w:rsidRDefault="00483D10" w:rsidP="004C4493">
      <w:pPr>
        <w:pStyle w:val="FootnoteText"/>
      </w:pPr>
      <w:r>
        <w:rPr>
          <w:rStyle w:val="FootnoteReference"/>
        </w:rPr>
        <w:footnoteRef/>
      </w:r>
      <w:r>
        <w:t xml:space="preserve"> For more information see </w:t>
      </w:r>
      <w:hyperlink r:id="rId36" w:anchor="7be3dd0af7bab1e4b324c891f76dc42b" w:history="1">
        <w:r w:rsidRPr="00211A40">
          <w:rPr>
            <w:rStyle w:val="Hyperlink"/>
          </w:rPr>
          <w:t>http://rpm.org/api/4.4.2.2/rpmfi_8c.html#7be3dd0af7bab1e4b324c891f76dc42b</w:t>
        </w:r>
      </w:hyperlink>
      <w:r>
        <w:t>.</w:t>
      </w:r>
    </w:p>
  </w:footnote>
  <w:footnote w:id="39">
    <w:p w14:paraId="4EBDD5B9" w14:textId="77777777" w:rsidR="00483D10" w:rsidRDefault="00483D10" w:rsidP="004C4493">
      <w:pPr>
        <w:pStyle w:val="FootnoteText"/>
      </w:pPr>
      <w:r>
        <w:rPr>
          <w:rStyle w:val="FootnoteReference"/>
        </w:rPr>
        <w:footnoteRef/>
      </w:r>
      <w:r>
        <w:t xml:space="preserve"> For more information see </w:t>
      </w:r>
      <w:hyperlink r:id="rId37" w:anchor="d1edbc08d3fcb1a7678eb956cfc33591" w:history="1">
        <w:r w:rsidRPr="00211A40">
          <w:rPr>
            <w:rStyle w:val="Hyperlink"/>
          </w:rPr>
          <w:t>http://rpm.org/api/4.4.2.2/rpmlib_8h.html#d1edbc08d3fcb1a7678eb956cfc33591</w:t>
        </w:r>
      </w:hyperlink>
      <w:r>
        <w:t>.</w:t>
      </w:r>
    </w:p>
  </w:footnote>
  <w:footnote w:id="40">
    <w:p w14:paraId="0DD44826" w14:textId="77777777" w:rsidR="00483D10" w:rsidRDefault="00483D10">
      <w:pPr>
        <w:pStyle w:val="FootnoteText"/>
      </w:pPr>
      <w:r>
        <w:rPr>
          <w:rStyle w:val="FootnoteReference"/>
        </w:rPr>
        <w:footnoteRef/>
      </w:r>
      <w:r>
        <w:t xml:space="preserve"> For more information see </w:t>
      </w:r>
      <w:hyperlink r:id="rId38" w:history="1">
        <w:r>
          <w:rPr>
            <w:rStyle w:val="Hyperlink"/>
          </w:rPr>
          <w:t>http://www.debian.org/doc/manuals/debian-faq/ch-pkg_basics.html</w:t>
        </w:r>
      </w:hyperlink>
    </w:p>
  </w:footnote>
  <w:footnote w:id="41">
    <w:p w14:paraId="001ADD8E" w14:textId="0B2FF65A" w:rsidR="00483D10" w:rsidRDefault="00483D10">
      <w:pPr>
        <w:pStyle w:val="FootnoteText"/>
      </w:pPr>
      <w:r>
        <w:rPr>
          <w:rStyle w:val="FootnoteReference"/>
        </w:rPr>
        <w:footnoteRef/>
      </w:r>
      <w:r>
        <w:t xml:space="preserve"> For more information see </w:t>
      </w:r>
      <w:hyperlink r:id="rId39" w:history="1">
        <w:r w:rsidRPr="00211A40">
          <w:rPr>
            <w:rStyle w:val="Hyperlink"/>
          </w:rPr>
          <w:t>http://manpages.debian.net/cgi-bin/man.cgi?query=dpkg&amp;apropos=0&amp;sektion=0&amp;manpath=Debian+6.0+squeeze&amp;format=html&amp;locale=en</w:t>
        </w:r>
      </w:hyperlink>
      <w:r>
        <w:t xml:space="preserve"> </w:t>
      </w:r>
    </w:p>
  </w:footnote>
  <w:footnote w:id="42">
    <w:p w14:paraId="393374F6" w14:textId="77777777" w:rsidR="00483D10" w:rsidRDefault="00483D10" w:rsidP="00B77D8C">
      <w:pPr>
        <w:pStyle w:val="FootnoteText"/>
      </w:pPr>
      <w:r>
        <w:rPr>
          <w:rStyle w:val="FootnoteReference"/>
        </w:rPr>
        <w:footnoteRef/>
      </w:r>
      <w:r>
        <w:t xml:space="preserve"> For more information see </w:t>
      </w:r>
      <w:hyperlink r:id="rId40" w:history="1">
        <w:r>
          <w:rPr>
            <w:rStyle w:val="Hyperlink"/>
          </w:rPr>
          <w:t>http://www.debian.org/doc/manuals/debian-faq/ch-pkg_basics.html</w:t>
        </w:r>
      </w:hyperlink>
    </w:p>
  </w:footnote>
  <w:footnote w:id="43">
    <w:p w14:paraId="061AE0E8" w14:textId="77777777" w:rsidR="00483D10" w:rsidRDefault="00483D10" w:rsidP="00E10DED">
      <w:pPr>
        <w:pStyle w:val="FootnoteText"/>
      </w:pPr>
      <w:r>
        <w:rPr>
          <w:rStyle w:val="FootnoteReference"/>
        </w:rPr>
        <w:footnoteRef/>
      </w:r>
      <w:r>
        <w:t xml:space="preserve"> For more information see </w:t>
      </w:r>
      <w:hyperlink r:id="rId41" w:history="1">
        <w:r>
          <w:rPr>
            <w:rStyle w:val="Hyperlink"/>
          </w:rPr>
          <w:t>http://www.debian.org/doc/manuals/debian-faq/ch-pkg_basics.html</w:t>
        </w:r>
      </w:hyperlink>
    </w:p>
  </w:footnote>
  <w:footnote w:id="44">
    <w:p w14:paraId="51E84932" w14:textId="1DBE1631" w:rsidR="005678D0" w:rsidRDefault="005678D0">
      <w:pPr>
        <w:pStyle w:val="FootnoteText"/>
      </w:pPr>
      <w:r>
        <w:rPr>
          <w:rStyle w:val="FootnoteReference"/>
        </w:rPr>
        <w:footnoteRef/>
      </w:r>
      <w:r>
        <w:t xml:space="preserve"> For more information see </w:t>
      </w:r>
      <w:hyperlink r:id="rId42" w:history="1">
        <w:r>
          <w:rPr>
            <w:rStyle w:val="Hyperlink"/>
          </w:rPr>
          <w:t>http://apt.sourcearchive.com/documentation/0.8.16~exp5ubuntu14.2/classpkgTagSection.html</w:t>
        </w:r>
      </w:hyperlink>
    </w:p>
  </w:footnote>
  <w:footnote w:id="45">
    <w:p w14:paraId="29261E5E" w14:textId="5CA75E8C" w:rsidR="00483D10" w:rsidRDefault="00483D10">
      <w:pPr>
        <w:pStyle w:val="FootnoteText"/>
      </w:pPr>
      <w:r>
        <w:rPr>
          <w:rStyle w:val="FootnoteReference"/>
        </w:rPr>
        <w:footnoteRef/>
      </w:r>
      <w:r>
        <w:t xml:space="preserve"> For more information see </w:t>
      </w:r>
      <w:hyperlink r:id="rId43" w:history="1">
        <w:r w:rsidRPr="00211A40">
          <w:rPr>
            <w:rStyle w:val="Hyperlink"/>
          </w:rPr>
          <w:t>http://manpages.debian.net/cgi-bin/man.cgi?query=deb-version&amp;apropos=0&amp;sektion=0&amp;manpath=Debian+6.0+squeeze&amp;format=html&amp;locale=en</w:t>
        </w:r>
      </w:hyperlink>
      <w:r>
        <w:t xml:space="preserve"> </w:t>
      </w:r>
    </w:p>
  </w:footnote>
  <w:footnote w:id="46">
    <w:p w14:paraId="22869CAD" w14:textId="5D3D8583" w:rsidR="00396DB7" w:rsidRDefault="00396DB7">
      <w:pPr>
        <w:pStyle w:val="FootnoteText"/>
      </w:pPr>
      <w:r>
        <w:rPr>
          <w:rStyle w:val="FootnoteReference"/>
        </w:rPr>
        <w:footnoteRef/>
      </w:r>
      <w:r>
        <w:t xml:space="preserve"> For more information see </w:t>
      </w:r>
      <w:hyperlink r:id="rId44" w:anchor="s-f-Version" w:history="1">
        <w:r w:rsidRPr="004C1B90">
          <w:rPr>
            <w:rStyle w:val="Hyperlink"/>
          </w:rPr>
          <w:t>http://www.debian.org/doc/debian-policy/ch-controlfields.html#s-f-Version</w:t>
        </w:r>
      </w:hyperlink>
      <w:r>
        <w:t xml:space="preserve"> </w:t>
      </w:r>
    </w:p>
  </w:footnote>
  <w:footnote w:id="47">
    <w:p w14:paraId="3B9894E8" w14:textId="420F4C11" w:rsidR="00483D10" w:rsidRDefault="00483D10">
      <w:pPr>
        <w:pStyle w:val="FootnoteText"/>
      </w:pPr>
      <w:r>
        <w:rPr>
          <w:rStyle w:val="FootnoteReference"/>
        </w:rPr>
        <w:footnoteRef/>
      </w:r>
      <w:r>
        <w:t xml:space="preserve"> For more information see </w:t>
      </w:r>
      <w:hyperlink r:id="rId45" w:history="1">
        <w:r w:rsidRPr="00211A40">
          <w:rPr>
            <w:rStyle w:val="Hyperlink"/>
          </w:rPr>
          <w:t>http://manpages.debian.net/cgi-bin/man.cgi?query=deb-version&amp;apropos=0&amp;sektion=0&amp;manpath=Debian+6.0+squeeze&amp;format=html&amp;locale=en</w:t>
        </w:r>
      </w:hyperlink>
      <w:r>
        <w:t xml:space="preserve"> </w:t>
      </w:r>
    </w:p>
  </w:footnote>
  <w:footnote w:id="48">
    <w:p w14:paraId="435B7C20" w14:textId="77777777" w:rsidR="00396DB7" w:rsidRDefault="00396DB7" w:rsidP="00396DB7">
      <w:pPr>
        <w:pStyle w:val="FootnoteText"/>
      </w:pPr>
      <w:r>
        <w:rPr>
          <w:rStyle w:val="FootnoteReference"/>
        </w:rPr>
        <w:footnoteRef/>
      </w:r>
      <w:r>
        <w:t xml:space="preserve"> For more information see </w:t>
      </w:r>
      <w:hyperlink r:id="rId46" w:history="1">
        <w:r>
          <w:rPr>
            <w:rStyle w:val="Hyperlink"/>
          </w:rPr>
          <w:t>http://apt.sourcearchive.com/documentation/0.8.16~exp5ubuntu14.2/classpkgTagSection.html</w:t>
        </w:r>
      </w:hyperlink>
    </w:p>
  </w:footnote>
  <w:footnote w:id="49">
    <w:p w14:paraId="3783309D" w14:textId="3B4992A9" w:rsidR="00483D10" w:rsidRDefault="00483D10">
      <w:pPr>
        <w:pStyle w:val="FootnoteText"/>
      </w:pPr>
      <w:r>
        <w:rPr>
          <w:rStyle w:val="FootnoteReference"/>
        </w:rPr>
        <w:footnoteRef/>
      </w:r>
      <w:r>
        <w:t xml:space="preserve"> For more information see </w:t>
      </w:r>
      <w:hyperlink r:id="rId47" w:history="1">
        <w:r w:rsidRPr="00211A40">
          <w:rPr>
            <w:rStyle w:val="Hyperlink"/>
          </w:rPr>
          <w:t>http://manpages.debian.net/cgi-bin/man.cgi?query=deb-version&amp;apropos=0&amp;sektion=0&amp;manpath=Debian+6.0+squeeze&amp;format=html&amp;locale=en</w:t>
        </w:r>
      </w:hyperlink>
      <w:r>
        <w:t xml:space="preserve"> </w:t>
      </w:r>
    </w:p>
  </w:footnote>
  <w:footnote w:id="50">
    <w:p w14:paraId="7A0358AB" w14:textId="77777777" w:rsidR="00396DB7" w:rsidRDefault="00396DB7" w:rsidP="00396DB7">
      <w:pPr>
        <w:pStyle w:val="FootnoteText"/>
      </w:pPr>
      <w:r>
        <w:rPr>
          <w:rStyle w:val="FootnoteReference"/>
        </w:rPr>
        <w:footnoteRef/>
      </w:r>
      <w:r>
        <w:t xml:space="preserve"> For more information see </w:t>
      </w:r>
      <w:hyperlink r:id="rId48" w:history="1">
        <w:r>
          <w:rPr>
            <w:rStyle w:val="Hyperlink"/>
          </w:rPr>
          <w:t>http://apt.sourcearchive.com/documentation/0.8.16~exp5ubuntu14.2/classpkgTagSection.html</w:t>
        </w:r>
      </w:hyperlink>
    </w:p>
  </w:footnote>
  <w:footnote w:id="51">
    <w:p w14:paraId="6CA9D7DF" w14:textId="5E9C8040" w:rsidR="006F4891" w:rsidRDefault="006F4891">
      <w:pPr>
        <w:pStyle w:val="FootnoteText"/>
      </w:pPr>
      <w:r>
        <w:rPr>
          <w:rStyle w:val="FootnoteReference"/>
        </w:rPr>
        <w:footnoteRef/>
      </w:r>
      <w:r>
        <w:t xml:space="preserve"> For more information see </w:t>
      </w:r>
      <w:hyperlink r:id="rId49" w:history="1">
        <w:r w:rsidRPr="001E338C">
          <w:rPr>
            <w:rStyle w:val="Hyperlink"/>
          </w:rPr>
          <w:t>http://www.debian.org/doc/debian-policy/ch-controlfields.html#s-f-Version</w:t>
        </w:r>
      </w:hyperlink>
    </w:p>
  </w:footnote>
  <w:footnote w:id="52">
    <w:p w14:paraId="3F3F8C29" w14:textId="77777777" w:rsidR="00483D10" w:rsidRDefault="00483D10" w:rsidP="006B4A95">
      <w:pPr>
        <w:pStyle w:val="FootnoteText"/>
      </w:pPr>
      <w:r>
        <w:rPr>
          <w:rStyle w:val="FootnoteReference"/>
        </w:rPr>
        <w:footnoteRef/>
      </w:r>
      <w:r>
        <w:t xml:space="preserve"> For more information see </w:t>
      </w:r>
      <w:hyperlink r:id="rId50" w:history="1">
        <w:r>
          <w:rPr>
            <w:rStyle w:val="Hyperlink"/>
          </w:rPr>
          <w:t>http://www.debian.org/doc/manuals/debian-faq/ch-pkg_basics.html</w:t>
        </w:r>
      </w:hyperlink>
    </w:p>
  </w:footnote>
  <w:footnote w:id="53">
    <w:p w14:paraId="4E773F0A" w14:textId="77777777" w:rsidR="00396DB7" w:rsidRDefault="00396DB7">
      <w:pPr>
        <w:pStyle w:val="FootnoteText"/>
      </w:pPr>
      <w:r>
        <w:rPr>
          <w:rStyle w:val="FootnoteReference"/>
        </w:rPr>
        <w:footnoteRef/>
      </w:r>
      <w:r>
        <w:t xml:space="preserve"> For more information see </w:t>
      </w:r>
      <w:hyperlink r:id="rId51" w:history="1">
        <w:r>
          <w:rPr>
            <w:rStyle w:val="Hyperlink"/>
          </w:rPr>
          <w:t>http://apt.sourcearchive.com/documentation/0.8.16~exp5ubuntu14.2/classpkgTagSection.html</w:t>
        </w:r>
      </w:hyperlink>
    </w:p>
  </w:footnote>
  <w:footnote w:id="54">
    <w:p w14:paraId="136C0ABB" w14:textId="77777777" w:rsidR="00396DB7" w:rsidRDefault="00396DB7">
      <w:pPr>
        <w:pStyle w:val="FootnoteText"/>
      </w:pPr>
      <w:r>
        <w:rPr>
          <w:rStyle w:val="FootnoteReference"/>
        </w:rPr>
        <w:footnoteRef/>
      </w:r>
      <w:r>
        <w:t xml:space="preserve"> For more information see </w:t>
      </w:r>
      <w:hyperlink r:id="rId52" w:history="1">
        <w:r w:rsidRPr="00211A40">
          <w:rPr>
            <w:rStyle w:val="Hyperlink"/>
          </w:rPr>
          <w:t>http://manpages.debian.net/cgi-bin/man.cgi?query=deb-version&amp;apropos=0&amp;sektion=0&amp;manpath=Debian+6.0+squeeze&amp;format=html&amp;locale=en</w:t>
        </w:r>
      </w:hyperlink>
      <w:r>
        <w:t xml:space="preserve"> </w:t>
      </w:r>
    </w:p>
  </w:footnote>
  <w:footnote w:id="55">
    <w:p w14:paraId="32E464A0" w14:textId="77777777" w:rsidR="00396DB7" w:rsidRDefault="00396DB7">
      <w:pPr>
        <w:pStyle w:val="FootnoteText"/>
      </w:pPr>
      <w:r>
        <w:rPr>
          <w:rStyle w:val="FootnoteReference"/>
        </w:rPr>
        <w:footnoteRef/>
      </w:r>
      <w:r>
        <w:t xml:space="preserve"> For more information see </w:t>
      </w:r>
      <w:hyperlink r:id="rId53" w:anchor="s-f-Version" w:history="1">
        <w:r w:rsidRPr="004C1B90">
          <w:rPr>
            <w:rStyle w:val="Hyperlink"/>
          </w:rPr>
          <w:t>http://www.debian.org/doc/debian-policy/ch-controlfields.html#s-f-Version</w:t>
        </w:r>
      </w:hyperlink>
      <w:r>
        <w:t xml:space="preserve"> </w:t>
      </w:r>
    </w:p>
  </w:footnote>
  <w:footnote w:id="56">
    <w:p w14:paraId="15429598" w14:textId="77777777" w:rsidR="00396DB7" w:rsidRDefault="00396DB7">
      <w:pPr>
        <w:pStyle w:val="FootnoteText"/>
      </w:pPr>
      <w:r>
        <w:rPr>
          <w:rStyle w:val="FootnoteReference"/>
        </w:rPr>
        <w:footnoteRef/>
      </w:r>
      <w:r>
        <w:t xml:space="preserve"> For more information see </w:t>
      </w:r>
      <w:hyperlink r:id="rId54" w:history="1">
        <w:r w:rsidRPr="00211A40">
          <w:rPr>
            <w:rStyle w:val="Hyperlink"/>
          </w:rPr>
          <w:t>http://manpages.debian.net/cgi-bin/man.cgi?query=deb-version&amp;apropos=0&amp;sektion=0&amp;manpath=Debian+6.0+squeeze&amp;format=html&amp;locale=en</w:t>
        </w:r>
      </w:hyperlink>
      <w:r>
        <w:t xml:space="preserve"> </w:t>
      </w:r>
    </w:p>
  </w:footnote>
  <w:footnote w:id="57">
    <w:p w14:paraId="3671A8CF" w14:textId="77777777" w:rsidR="00396DB7" w:rsidRDefault="00396DB7" w:rsidP="00396DB7">
      <w:pPr>
        <w:pStyle w:val="FootnoteText"/>
      </w:pPr>
      <w:r>
        <w:rPr>
          <w:rStyle w:val="FootnoteReference"/>
        </w:rPr>
        <w:footnoteRef/>
      </w:r>
      <w:r>
        <w:t xml:space="preserve"> For more information see </w:t>
      </w:r>
      <w:hyperlink r:id="rId55" w:history="1">
        <w:r>
          <w:rPr>
            <w:rStyle w:val="Hyperlink"/>
          </w:rPr>
          <w:t>http://apt.sourcearchive.com/documentation/0.8.16~exp5ubuntu14.2/classpkgTagSection.html</w:t>
        </w:r>
      </w:hyperlink>
    </w:p>
  </w:footnote>
  <w:footnote w:id="58">
    <w:p w14:paraId="35C66D4B" w14:textId="77777777" w:rsidR="00396DB7" w:rsidRDefault="00396DB7">
      <w:pPr>
        <w:pStyle w:val="FootnoteText"/>
      </w:pPr>
      <w:r>
        <w:rPr>
          <w:rStyle w:val="FootnoteReference"/>
        </w:rPr>
        <w:footnoteRef/>
      </w:r>
      <w:r>
        <w:t xml:space="preserve"> For more information see </w:t>
      </w:r>
      <w:hyperlink r:id="rId56" w:history="1">
        <w:r w:rsidRPr="00211A40">
          <w:rPr>
            <w:rStyle w:val="Hyperlink"/>
          </w:rPr>
          <w:t>http://manpages.debian.net/cgi-bin/man.cgi?query=deb-version&amp;apropos=0&amp;sektion=0&amp;manpath=Debian+6.0+squeeze&amp;format=html&amp;locale=en</w:t>
        </w:r>
      </w:hyperlink>
      <w:r>
        <w:t xml:space="preserve"> </w:t>
      </w:r>
    </w:p>
  </w:footnote>
  <w:footnote w:id="59">
    <w:p w14:paraId="185BA18D" w14:textId="77777777" w:rsidR="00396DB7" w:rsidRDefault="00396DB7" w:rsidP="00396DB7">
      <w:pPr>
        <w:pStyle w:val="FootnoteText"/>
      </w:pPr>
      <w:r>
        <w:rPr>
          <w:rStyle w:val="FootnoteReference"/>
        </w:rPr>
        <w:footnoteRef/>
      </w:r>
      <w:r>
        <w:t xml:space="preserve"> For more information see </w:t>
      </w:r>
      <w:hyperlink r:id="rId57" w:history="1">
        <w:r>
          <w:rPr>
            <w:rStyle w:val="Hyperlink"/>
          </w:rPr>
          <w:t>http://apt.sourcearchive.com/documentation/0.8.16~exp5ubuntu14.2/classpkgTagSection.html</w:t>
        </w:r>
      </w:hyperlink>
    </w:p>
  </w:footnote>
  <w:footnote w:id="60">
    <w:p w14:paraId="58CED0A5" w14:textId="6F6DF751" w:rsidR="00B7197B" w:rsidRDefault="00B7197B">
      <w:pPr>
        <w:pStyle w:val="FootnoteText"/>
      </w:pPr>
      <w:r>
        <w:rPr>
          <w:rStyle w:val="FootnoteReference"/>
        </w:rPr>
        <w:footnoteRef/>
      </w:r>
      <w:r>
        <w:t xml:space="preserve"> For more information see </w:t>
      </w:r>
      <w:hyperlink r:id="rId58" w:history="1">
        <w:r w:rsidRPr="001E338C">
          <w:rPr>
            <w:rStyle w:val="Hyperlink"/>
          </w:rPr>
          <w:t>http://www.debian.org/doc/debian-policy/ch-controlfields.html#s-f-Version</w:t>
        </w:r>
      </w:hyperlink>
      <w:bookmarkStart w:id="49" w:name="_GoBack"/>
      <w:bookmarkEnd w:id="49"/>
    </w:p>
  </w:footnote>
  <w:footnote w:id="61">
    <w:p w14:paraId="2F5BA515" w14:textId="03E4867E" w:rsidR="00483D10" w:rsidRDefault="00483D10" w:rsidP="00F07CE0">
      <w:pPr>
        <w:pStyle w:val="FootnoteText"/>
      </w:pPr>
      <w:r>
        <w:rPr>
          <w:rStyle w:val="FootnoteReference"/>
        </w:rPr>
        <w:footnoteRef/>
      </w:r>
      <w:r>
        <w:t xml:space="preserve"> For more information see</w:t>
      </w:r>
      <w:r w:rsidR="00FE258A">
        <w:t xml:space="preserve"> </w:t>
      </w:r>
      <w:hyperlink r:id="rId59" w:history="1">
        <w:r w:rsidR="00FE258A">
          <w:rPr>
            <w:rStyle w:val="Hyperlink"/>
          </w:rPr>
          <w:t>http://www.cyberciti.biz/tips/the-importance-of-linux-partitions.html</w:t>
        </w:r>
      </w:hyperlink>
      <w:r w:rsidR="00FE258A">
        <w:t xml:space="preserve">, </w:t>
      </w:r>
      <w:hyperlink r:id="rId60" w:history="1">
        <w:r w:rsidR="00FE258A">
          <w:rPr>
            <w:rStyle w:val="Hyperlink"/>
          </w:rPr>
          <w:t>http://tech.zhenhua.info/2008/07/get-file-system-and-partition.html</w:t>
        </w:r>
      </w:hyperlink>
      <w:r w:rsidR="00FE258A">
        <w:t>, and</w:t>
      </w:r>
      <w:r>
        <w:t xml:space="preserve"> </w:t>
      </w:r>
      <w:hyperlink r:id="rId61" w:history="1">
        <w:r>
          <w:rPr>
            <w:rStyle w:val="Hyperlink"/>
          </w:rPr>
          <w:t>http://www.linfo.org/mount_point.html</w:t>
        </w:r>
      </w:hyperlink>
    </w:p>
  </w:footnote>
  <w:footnote w:id="62">
    <w:p w14:paraId="473E1061" w14:textId="77777777" w:rsidR="00483D10" w:rsidRDefault="00483D10" w:rsidP="00166B54">
      <w:pPr>
        <w:pStyle w:val="FootnoteText"/>
      </w:pPr>
      <w:r>
        <w:rPr>
          <w:rStyle w:val="FootnoteReference"/>
        </w:rPr>
        <w:footnoteRef/>
      </w:r>
      <w:r>
        <w:t xml:space="preserve"> For more information see </w:t>
      </w:r>
      <w:hyperlink r:id="rId62" w:history="1">
        <w:r>
          <w:rPr>
            <w:rStyle w:val="Hyperlink"/>
          </w:rPr>
          <w:t>http://www.linfo.org/mount_point.html</w:t>
        </w:r>
      </w:hyperlink>
    </w:p>
  </w:footnote>
  <w:footnote w:id="63">
    <w:p w14:paraId="33072D3C" w14:textId="2DAC6AA2" w:rsidR="00483D10" w:rsidRDefault="00483D10" w:rsidP="00166B54">
      <w:pPr>
        <w:pStyle w:val="FootnoteText"/>
      </w:pPr>
      <w:r>
        <w:rPr>
          <w:rStyle w:val="FootnoteReference"/>
        </w:rPr>
        <w:footnoteRef/>
      </w:r>
      <w:r>
        <w:t xml:space="preserve"> For more information see </w:t>
      </w:r>
      <w:hyperlink r:id="rId63" w:history="1">
        <w:r w:rsidRPr="00211A40">
          <w:rPr>
            <w:rStyle w:val="Hyperlink"/>
          </w:rPr>
          <w:t>http://www.kernel.org/doc/man-pages/online/pages/man5/proc.5.html</w:t>
        </w:r>
      </w:hyperlink>
      <w:r>
        <w:t xml:space="preserve"> </w:t>
      </w:r>
      <w:r w:rsidR="00C918C9">
        <w:t xml:space="preserve">and </w:t>
      </w:r>
      <w:hyperlink r:id="rId64" w:history="1">
        <w:r w:rsidR="00C918C9">
          <w:rPr>
            <w:rStyle w:val="Hyperlink"/>
          </w:rPr>
          <w:t>http://linux.die.net/man/1/df</w:t>
        </w:r>
      </w:hyperlink>
    </w:p>
  </w:footnote>
  <w:footnote w:id="64">
    <w:p w14:paraId="647114E1" w14:textId="77777777" w:rsidR="00483D10" w:rsidRDefault="00483D10" w:rsidP="009963DC">
      <w:pPr>
        <w:pStyle w:val="FootnoteText"/>
      </w:pPr>
      <w:r>
        <w:rPr>
          <w:rStyle w:val="FootnoteReference"/>
        </w:rPr>
        <w:footnoteRef/>
      </w:r>
      <w:r>
        <w:t xml:space="preserve"> For more information see </w:t>
      </w:r>
      <w:hyperlink r:id="rId65" w:history="1">
        <w:r>
          <w:rPr>
            <w:rStyle w:val="Hyperlink"/>
          </w:rPr>
          <w:t>http://www.linfo.org/mount_point.html</w:t>
        </w:r>
      </w:hyperlink>
    </w:p>
  </w:footnote>
  <w:footnote w:id="65">
    <w:p w14:paraId="045B7273" w14:textId="77777777" w:rsidR="00C918C9" w:rsidRDefault="00C918C9" w:rsidP="00C918C9">
      <w:pPr>
        <w:pStyle w:val="FootnoteText"/>
      </w:pPr>
      <w:r>
        <w:rPr>
          <w:rStyle w:val="FootnoteReference"/>
        </w:rPr>
        <w:footnoteRef/>
      </w:r>
      <w:r>
        <w:t xml:space="preserve"> For more information see </w:t>
      </w:r>
      <w:hyperlink r:id="rId66" w:history="1">
        <w:r w:rsidRPr="00211A40">
          <w:rPr>
            <w:rStyle w:val="Hyperlink"/>
          </w:rPr>
          <w:t>http://www.kernel.org/doc/man-pages/online/pages/man5/proc.5.html</w:t>
        </w:r>
      </w:hyperlink>
      <w:r>
        <w:t xml:space="preserve"> and </w:t>
      </w:r>
      <w:hyperlink r:id="rId67" w:history="1">
        <w:r>
          <w:rPr>
            <w:rStyle w:val="Hyperlink"/>
          </w:rPr>
          <w:t>http://linux.die.net/man/1/df</w:t>
        </w:r>
      </w:hyperlink>
    </w:p>
  </w:footnote>
  <w:footnote w:id="66">
    <w:p w14:paraId="2E78A2E1" w14:textId="7BA1C0B3" w:rsidR="00483D10" w:rsidRDefault="00483D10" w:rsidP="000B360E">
      <w:pPr>
        <w:pStyle w:val="FootnoteText"/>
      </w:pPr>
      <w:r>
        <w:rPr>
          <w:rStyle w:val="FootnoteReference"/>
        </w:rPr>
        <w:footnoteRef/>
      </w:r>
      <w:r>
        <w:t xml:space="preserve"> For more information see </w:t>
      </w:r>
      <w:hyperlink r:id="rId68" w:history="1">
        <w:r w:rsidR="00C918C9">
          <w:rPr>
            <w:rStyle w:val="Hyperlink"/>
          </w:rPr>
          <w:t>http://linux.die.net/man/1/df</w:t>
        </w:r>
      </w:hyperlink>
    </w:p>
  </w:footnote>
  <w:footnote w:id="67">
    <w:p w14:paraId="5E3AB08A" w14:textId="533EC523" w:rsidR="00483D10" w:rsidRDefault="00483D10">
      <w:pPr>
        <w:pStyle w:val="FootnoteText"/>
      </w:pPr>
      <w:r>
        <w:rPr>
          <w:rStyle w:val="FootnoteReference"/>
        </w:rPr>
        <w:footnoteRef/>
      </w:r>
      <w:r>
        <w:t xml:space="preserve"> For more information see </w:t>
      </w:r>
      <w:hyperlink r:id="rId69" w:history="1">
        <w:r w:rsidRPr="00211A40">
          <w:rPr>
            <w:rStyle w:val="Hyperlink"/>
          </w:rPr>
          <w:t>http://www.kernel.org/doc/man-pages/online/pages/man5/proc.5.html</w:t>
        </w:r>
      </w:hyperlink>
      <w:r>
        <w:t xml:space="preserve"> </w:t>
      </w:r>
    </w:p>
  </w:footnote>
  <w:footnote w:id="68">
    <w:p w14:paraId="230EB978" w14:textId="69630D0E" w:rsidR="00483D10" w:rsidRDefault="00483D10">
      <w:pPr>
        <w:pStyle w:val="FootnoteText"/>
      </w:pPr>
      <w:r>
        <w:rPr>
          <w:rStyle w:val="FootnoteReference"/>
        </w:rPr>
        <w:footnoteRef/>
      </w:r>
      <w:r>
        <w:t xml:space="preserve"> For more information see </w:t>
      </w:r>
      <w:hyperlink r:id="rId70" w:history="1">
        <w:r w:rsidRPr="00211A40">
          <w:rPr>
            <w:rStyle w:val="Hyperlink"/>
          </w:rPr>
          <w:t>http://linux.die.net/man/3/libblkid</w:t>
        </w:r>
      </w:hyperlink>
      <w:r>
        <w:t xml:space="preserve"> </w:t>
      </w:r>
    </w:p>
  </w:footnote>
  <w:footnote w:id="69">
    <w:p w14:paraId="7AD14780" w14:textId="02A52D2E" w:rsidR="00483D10" w:rsidRDefault="00483D10">
      <w:pPr>
        <w:pStyle w:val="FootnoteText"/>
      </w:pPr>
      <w:r>
        <w:rPr>
          <w:rStyle w:val="FootnoteReference"/>
        </w:rPr>
        <w:footnoteRef/>
      </w:r>
      <w:r>
        <w:t xml:space="preserve"> For more information see </w:t>
      </w:r>
      <w:hyperlink r:id="rId71" w:anchor="blkid-get-tag-value" w:history="1">
        <w:r w:rsidRPr="00211A40">
          <w:rPr>
            <w:rStyle w:val="Hyperlink"/>
          </w:rPr>
          <w:t>http://www.kernel.org/pub/linux/utils/util-linux/v2.21/libblkid-docs/libblkid-Search-and-iterate.html#blkid-get-tag-value</w:t>
        </w:r>
      </w:hyperlink>
      <w:r>
        <w:t xml:space="preserve"> </w:t>
      </w:r>
    </w:p>
  </w:footnote>
  <w:footnote w:id="70">
    <w:p w14:paraId="1A027D0E" w14:textId="5AFA1969" w:rsidR="00483D10" w:rsidRDefault="00483D10">
      <w:pPr>
        <w:pStyle w:val="FootnoteText"/>
      </w:pPr>
      <w:r>
        <w:rPr>
          <w:rStyle w:val="FootnoteReference"/>
        </w:rPr>
        <w:footnoteRef/>
      </w:r>
      <w:r>
        <w:t xml:space="preserve"> For more information see </w:t>
      </w:r>
      <w:hyperlink r:id="rId72" w:history="1">
        <w:r w:rsidRPr="00211A40">
          <w:rPr>
            <w:rStyle w:val="Hyperlink"/>
          </w:rPr>
          <w:t>http://linux.die.net/man/8/blkid</w:t>
        </w:r>
      </w:hyperlink>
      <w:r>
        <w:t xml:space="preserve"> </w:t>
      </w:r>
    </w:p>
  </w:footnote>
  <w:footnote w:id="71">
    <w:p w14:paraId="650D6608" w14:textId="77777777" w:rsidR="00483D10" w:rsidRDefault="00483D10">
      <w:pPr>
        <w:pStyle w:val="FootnoteText"/>
      </w:pPr>
      <w:r>
        <w:rPr>
          <w:rStyle w:val="FootnoteReference"/>
        </w:rPr>
        <w:footnoteRef/>
      </w:r>
      <w:r>
        <w:t xml:space="preserve"> For more information see </w:t>
      </w:r>
      <w:hyperlink r:id="rId73" w:history="1">
        <w:r>
          <w:rPr>
            <w:rStyle w:val="Hyperlink"/>
          </w:rPr>
          <w:t>http://www.computerhope.com/unix/udf.htm</w:t>
        </w:r>
      </w:hyperlink>
    </w:p>
  </w:footnote>
  <w:footnote w:id="72">
    <w:p w14:paraId="48F92A65" w14:textId="6182F4F5" w:rsidR="00483D10" w:rsidRDefault="00483D10" w:rsidP="0035488B">
      <w:pPr>
        <w:pStyle w:val="FootnoteText"/>
      </w:pPr>
      <w:r>
        <w:rPr>
          <w:rStyle w:val="FootnoteReference"/>
        </w:rPr>
        <w:footnoteRef/>
      </w:r>
      <w:r>
        <w:t xml:space="preserve"> For more information see </w:t>
      </w:r>
      <w:hyperlink r:id="rId74" w:history="1">
        <w:r w:rsidRPr="00211A40">
          <w:rPr>
            <w:rStyle w:val="Hyperlink"/>
          </w:rPr>
          <w:t>http://www.kernel.org/doc/man-pages/online/pages/man5/proc.5.html</w:t>
        </w:r>
      </w:hyperlink>
      <w:r>
        <w:t xml:space="preserve"> </w:t>
      </w:r>
    </w:p>
  </w:footnote>
  <w:footnote w:id="73">
    <w:p w14:paraId="42C1FC5E" w14:textId="298893C7" w:rsidR="00483D10" w:rsidRDefault="00483D10" w:rsidP="00F333A3">
      <w:pPr>
        <w:pStyle w:val="FootnoteText"/>
      </w:pPr>
      <w:r>
        <w:rPr>
          <w:rStyle w:val="FootnoteReference"/>
        </w:rPr>
        <w:footnoteRef/>
      </w:r>
      <w:r>
        <w:t xml:space="preserve"> For more information see </w:t>
      </w:r>
      <w:hyperlink r:id="rId75" w:history="1">
        <w:r w:rsidRPr="00211A40">
          <w:rPr>
            <w:rStyle w:val="Hyperlink"/>
          </w:rPr>
          <w:t>http://www.kernel.org/doc/man-pages/online/pages/man5/proc.5.html</w:t>
        </w:r>
      </w:hyperlink>
      <w:r>
        <w:t xml:space="preserve"> </w:t>
      </w:r>
    </w:p>
  </w:footnote>
  <w:footnote w:id="74">
    <w:p w14:paraId="69F52D82" w14:textId="71EA1D49" w:rsidR="00483D10" w:rsidRDefault="00483D10">
      <w:pPr>
        <w:pStyle w:val="FootnoteText"/>
      </w:pPr>
      <w:r>
        <w:rPr>
          <w:rStyle w:val="FootnoteReference"/>
        </w:rPr>
        <w:footnoteRef/>
      </w:r>
      <w:r>
        <w:t xml:space="preserve"> For more information see </w:t>
      </w:r>
      <w:hyperlink r:id="rId76" w:history="1">
        <w:r w:rsidRPr="00211A40">
          <w:rPr>
            <w:rStyle w:val="Hyperlink"/>
          </w:rPr>
          <w:t>http://linux.die.net/man/2/statfs</w:t>
        </w:r>
      </w:hyperlink>
      <w:r>
        <w:t xml:space="preserve"> </w:t>
      </w:r>
    </w:p>
  </w:footnote>
  <w:footnote w:id="75">
    <w:p w14:paraId="530ABDFA" w14:textId="65EF6200" w:rsidR="00483D10" w:rsidRDefault="00483D10" w:rsidP="00652284">
      <w:pPr>
        <w:pStyle w:val="FootnoteText"/>
      </w:pPr>
      <w:r>
        <w:rPr>
          <w:rStyle w:val="FootnoteReference"/>
        </w:rPr>
        <w:footnoteRef/>
      </w:r>
      <w:r>
        <w:t xml:space="preserve"> For more information see </w:t>
      </w:r>
      <w:hyperlink r:id="rId77" w:history="1">
        <w:r w:rsidRPr="00211A40">
          <w:rPr>
            <w:rStyle w:val="Hyperlink"/>
          </w:rPr>
          <w:t>http://linux.die.net/man/2/statfs</w:t>
        </w:r>
      </w:hyperlink>
      <w:r>
        <w:t xml:space="preserve"> </w:t>
      </w:r>
    </w:p>
  </w:footnote>
  <w:footnote w:id="76">
    <w:p w14:paraId="562CFE04" w14:textId="68285614" w:rsidR="00483D10" w:rsidRDefault="00483D10" w:rsidP="00CA5A41">
      <w:pPr>
        <w:pStyle w:val="FootnoteText"/>
      </w:pPr>
      <w:r>
        <w:rPr>
          <w:rStyle w:val="FootnoteReference"/>
        </w:rPr>
        <w:footnoteRef/>
      </w:r>
      <w:r>
        <w:t xml:space="preserve"> For more information see </w:t>
      </w:r>
      <w:hyperlink r:id="rId78" w:history="1">
        <w:r w:rsidRPr="00211A40">
          <w:rPr>
            <w:rStyle w:val="Hyperlink"/>
          </w:rPr>
          <w:t>http://linux.die.net/man/2/statfs</w:t>
        </w:r>
      </w:hyperlink>
      <w:r>
        <w:t xml:space="preserve"> </w:t>
      </w:r>
    </w:p>
  </w:footnote>
  <w:footnote w:id="77">
    <w:p w14:paraId="73F1211F" w14:textId="77777777" w:rsidR="00C918C9" w:rsidRDefault="00C918C9" w:rsidP="009963DC">
      <w:pPr>
        <w:pStyle w:val="FootnoteText"/>
      </w:pPr>
      <w:r>
        <w:rPr>
          <w:rStyle w:val="FootnoteReference"/>
        </w:rPr>
        <w:footnoteRef/>
      </w:r>
      <w:r>
        <w:t xml:space="preserve"> For more information see </w:t>
      </w:r>
      <w:hyperlink r:id="rId79" w:history="1">
        <w:r>
          <w:rPr>
            <w:rStyle w:val="Hyperlink"/>
          </w:rPr>
          <w:t>http://www.linfo.org/mount_point.html</w:t>
        </w:r>
      </w:hyperlink>
    </w:p>
  </w:footnote>
  <w:footnote w:id="78">
    <w:p w14:paraId="04909AAD" w14:textId="77777777" w:rsidR="00C918C9" w:rsidRDefault="00C918C9" w:rsidP="00C918C9">
      <w:pPr>
        <w:pStyle w:val="FootnoteText"/>
      </w:pPr>
      <w:r>
        <w:rPr>
          <w:rStyle w:val="FootnoteReference"/>
        </w:rPr>
        <w:footnoteRef/>
      </w:r>
      <w:r>
        <w:t xml:space="preserve"> For more information see </w:t>
      </w:r>
      <w:hyperlink r:id="rId80" w:history="1">
        <w:r w:rsidRPr="00211A40">
          <w:rPr>
            <w:rStyle w:val="Hyperlink"/>
          </w:rPr>
          <w:t>http://www.kernel.org/doc/man-pages/online/pages/man5/proc.5.html</w:t>
        </w:r>
      </w:hyperlink>
      <w:r>
        <w:t xml:space="preserve"> and </w:t>
      </w:r>
      <w:hyperlink r:id="rId81" w:history="1">
        <w:r>
          <w:rPr>
            <w:rStyle w:val="Hyperlink"/>
          </w:rPr>
          <w:t>http://linux.die.net/man/1/df</w:t>
        </w:r>
      </w:hyperlink>
    </w:p>
  </w:footnote>
  <w:footnote w:id="79">
    <w:p w14:paraId="0F8C4A38" w14:textId="77777777" w:rsidR="00C918C9" w:rsidRDefault="00C918C9" w:rsidP="000B360E">
      <w:pPr>
        <w:pStyle w:val="FootnoteText"/>
      </w:pPr>
      <w:r>
        <w:rPr>
          <w:rStyle w:val="FootnoteReference"/>
        </w:rPr>
        <w:footnoteRef/>
      </w:r>
      <w:r>
        <w:t xml:space="preserve"> For more information see </w:t>
      </w:r>
      <w:hyperlink r:id="rId82" w:history="1">
        <w:r>
          <w:rPr>
            <w:rStyle w:val="Hyperlink"/>
          </w:rPr>
          <w:t>http://linux.die.net/man/1/df</w:t>
        </w:r>
      </w:hyperlink>
    </w:p>
  </w:footnote>
  <w:footnote w:id="80">
    <w:p w14:paraId="14081279" w14:textId="77777777" w:rsidR="00C918C9" w:rsidRDefault="00C918C9">
      <w:pPr>
        <w:pStyle w:val="FootnoteText"/>
      </w:pPr>
      <w:r>
        <w:rPr>
          <w:rStyle w:val="FootnoteReference"/>
        </w:rPr>
        <w:footnoteRef/>
      </w:r>
      <w:r>
        <w:t xml:space="preserve"> For more information see </w:t>
      </w:r>
      <w:hyperlink r:id="rId83" w:history="1">
        <w:r w:rsidRPr="00211A40">
          <w:rPr>
            <w:rStyle w:val="Hyperlink"/>
          </w:rPr>
          <w:t>http://www.kernel.org/doc/man-pages/online/pages/man5/proc.5.html</w:t>
        </w:r>
      </w:hyperlink>
      <w:r>
        <w:t xml:space="preserve"> </w:t>
      </w:r>
    </w:p>
  </w:footnote>
  <w:footnote w:id="81">
    <w:p w14:paraId="6E5C70A3" w14:textId="77777777" w:rsidR="00C918C9" w:rsidRDefault="00C918C9">
      <w:pPr>
        <w:pStyle w:val="FootnoteText"/>
      </w:pPr>
      <w:r>
        <w:rPr>
          <w:rStyle w:val="FootnoteReference"/>
        </w:rPr>
        <w:footnoteRef/>
      </w:r>
      <w:r>
        <w:t xml:space="preserve"> For more information see </w:t>
      </w:r>
      <w:hyperlink r:id="rId84" w:history="1">
        <w:r w:rsidRPr="00211A40">
          <w:rPr>
            <w:rStyle w:val="Hyperlink"/>
          </w:rPr>
          <w:t>http://linux.die.net/man/3/libblkid</w:t>
        </w:r>
      </w:hyperlink>
      <w:r>
        <w:t xml:space="preserve"> </w:t>
      </w:r>
    </w:p>
  </w:footnote>
  <w:footnote w:id="82">
    <w:p w14:paraId="6B5A0091" w14:textId="77777777" w:rsidR="00C918C9" w:rsidRDefault="00C918C9">
      <w:pPr>
        <w:pStyle w:val="FootnoteText"/>
      </w:pPr>
      <w:r>
        <w:rPr>
          <w:rStyle w:val="FootnoteReference"/>
        </w:rPr>
        <w:footnoteRef/>
      </w:r>
      <w:r>
        <w:t xml:space="preserve"> For more information see </w:t>
      </w:r>
      <w:hyperlink r:id="rId85" w:anchor="blkid-get-tag-value" w:history="1">
        <w:r w:rsidRPr="00211A40">
          <w:rPr>
            <w:rStyle w:val="Hyperlink"/>
          </w:rPr>
          <w:t>http://www.kernel.org/pub/linux/utils/util-linux/v2.21/libblkid-docs/libblkid-Search-and-iterate.html#blkid-get-tag-value</w:t>
        </w:r>
      </w:hyperlink>
      <w:r>
        <w:t xml:space="preserve"> </w:t>
      </w:r>
    </w:p>
  </w:footnote>
  <w:footnote w:id="83">
    <w:p w14:paraId="76D4B555" w14:textId="77777777" w:rsidR="00C918C9" w:rsidRDefault="00C918C9">
      <w:pPr>
        <w:pStyle w:val="FootnoteText"/>
      </w:pPr>
      <w:r>
        <w:rPr>
          <w:rStyle w:val="FootnoteReference"/>
        </w:rPr>
        <w:footnoteRef/>
      </w:r>
      <w:r>
        <w:t xml:space="preserve"> For more information see </w:t>
      </w:r>
      <w:hyperlink r:id="rId86" w:history="1">
        <w:r w:rsidRPr="00211A40">
          <w:rPr>
            <w:rStyle w:val="Hyperlink"/>
          </w:rPr>
          <w:t>http://linux.die.net/man/8/blkid</w:t>
        </w:r>
      </w:hyperlink>
      <w:r>
        <w:t xml:space="preserve"> </w:t>
      </w:r>
    </w:p>
  </w:footnote>
  <w:footnote w:id="84">
    <w:p w14:paraId="4981F79D" w14:textId="77777777" w:rsidR="00C918C9" w:rsidRDefault="00C918C9">
      <w:pPr>
        <w:pStyle w:val="FootnoteText"/>
      </w:pPr>
      <w:r>
        <w:rPr>
          <w:rStyle w:val="FootnoteReference"/>
        </w:rPr>
        <w:footnoteRef/>
      </w:r>
      <w:r>
        <w:t xml:space="preserve"> For more information see </w:t>
      </w:r>
      <w:hyperlink r:id="rId87" w:history="1">
        <w:r>
          <w:rPr>
            <w:rStyle w:val="Hyperlink"/>
          </w:rPr>
          <w:t>http://www.computerhope.com/unix/udf.htm</w:t>
        </w:r>
      </w:hyperlink>
    </w:p>
  </w:footnote>
  <w:footnote w:id="85">
    <w:p w14:paraId="1A0523F8" w14:textId="77777777" w:rsidR="00C918C9" w:rsidRDefault="00C918C9" w:rsidP="0035488B">
      <w:pPr>
        <w:pStyle w:val="FootnoteText"/>
      </w:pPr>
      <w:r>
        <w:rPr>
          <w:rStyle w:val="FootnoteReference"/>
        </w:rPr>
        <w:footnoteRef/>
      </w:r>
      <w:r>
        <w:t xml:space="preserve"> For more information see </w:t>
      </w:r>
      <w:hyperlink r:id="rId88" w:history="1">
        <w:r w:rsidRPr="00211A40">
          <w:rPr>
            <w:rStyle w:val="Hyperlink"/>
          </w:rPr>
          <w:t>http://www.kernel.org/doc/man-pages/online/pages/man5/proc.5.html</w:t>
        </w:r>
      </w:hyperlink>
      <w:r>
        <w:t xml:space="preserve"> </w:t>
      </w:r>
    </w:p>
  </w:footnote>
  <w:footnote w:id="86">
    <w:p w14:paraId="11F37D47" w14:textId="77777777" w:rsidR="00C918C9" w:rsidRDefault="00C918C9" w:rsidP="00F333A3">
      <w:pPr>
        <w:pStyle w:val="FootnoteText"/>
      </w:pPr>
      <w:r>
        <w:rPr>
          <w:rStyle w:val="FootnoteReference"/>
        </w:rPr>
        <w:footnoteRef/>
      </w:r>
      <w:r>
        <w:t xml:space="preserve"> For more information see </w:t>
      </w:r>
      <w:hyperlink r:id="rId89" w:history="1">
        <w:r w:rsidRPr="00211A40">
          <w:rPr>
            <w:rStyle w:val="Hyperlink"/>
          </w:rPr>
          <w:t>http://www.kernel.org/doc/man-pages/online/pages/man5/proc.5.html</w:t>
        </w:r>
      </w:hyperlink>
      <w:r>
        <w:t xml:space="preserve"> </w:t>
      </w:r>
    </w:p>
  </w:footnote>
  <w:footnote w:id="87">
    <w:p w14:paraId="18DAE661" w14:textId="77777777" w:rsidR="00C918C9" w:rsidRDefault="00C918C9">
      <w:pPr>
        <w:pStyle w:val="FootnoteText"/>
      </w:pPr>
      <w:r>
        <w:rPr>
          <w:rStyle w:val="FootnoteReference"/>
        </w:rPr>
        <w:footnoteRef/>
      </w:r>
      <w:r>
        <w:t xml:space="preserve"> For more information see </w:t>
      </w:r>
      <w:hyperlink r:id="rId90" w:history="1">
        <w:r w:rsidRPr="00211A40">
          <w:rPr>
            <w:rStyle w:val="Hyperlink"/>
          </w:rPr>
          <w:t>http://linux.die.net/man/2/statfs</w:t>
        </w:r>
      </w:hyperlink>
      <w:r>
        <w:t xml:space="preserve"> </w:t>
      </w:r>
    </w:p>
  </w:footnote>
  <w:footnote w:id="88">
    <w:p w14:paraId="507A159D" w14:textId="77777777" w:rsidR="00C918C9" w:rsidRDefault="00C918C9" w:rsidP="00652284">
      <w:pPr>
        <w:pStyle w:val="FootnoteText"/>
      </w:pPr>
      <w:r>
        <w:rPr>
          <w:rStyle w:val="FootnoteReference"/>
        </w:rPr>
        <w:footnoteRef/>
      </w:r>
      <w:r>
        <w:t xml:space="preserve"> For more information see </w:t>
      </w:r>
      <w:hyperlink r:id="rId91" w:history="1">
        <w:r w:rsidRPr="00211A40">
          <w:rPr>
            <w:rStyle w:val="Hyperlink"/>
          </w:rPr>
          <w:t>http://linux.die.net/man/2/statfs</w:t>
        </w:r>
      </w:hyperlink>
      <w:r>
        <w:t xml:space="preserve"> </w:t>
      </w:r>
    </w:p>
  </w:footnote>
  <w:footnote w:id="89">
    <w:p w14:paraId="4BEF9919" w14:textId="77777777" w:rsidR="00C918C9" w:rsidRDefault="00C918C9" w:rsidP="00CA5A41">
      <w:pPr>
        <w:pStyle w:val="FootnoteText"/>
      </w:pPr>
      <w:r>
        <w:rPr>
          <w:rStyle w:val="FootnoteReference"/>
        </w:rPr>
        <w:footnoteRef/>
      </w:r>
      <w:r>
        <w:t xml:space="preserve"> For more information see </w:t>
      </w:r>
      <w:hyperlink r:id="rId92" w:history="1">
        <w:r w:rsidRPr="00211A40">
          <w:rPr>
            <w:rStyle w:val="Hyperlink"/>
          </w:rPr>
          <w:t>http://linux.die.net/man/2/statfs</w:t>
        </w:r>
      </w:hyperlink>
      <w:r>
        <w:t xml:space="preserve"> </w:t>
      </w:r>
    </w:p>
  </w:footnote>
  <w:footnote w:id="90">
    <w:p w14:paraId="0AD1E606" w14:textId="77777777" w:rsidR="00483D10" w:rsidRDefault="00483D10" w:rsidP="00F32CF8">
      <w:pPr>
        <w:pStyle w:val="FootnoteText"/>
      </w:pPr>
      <w:r>
        <w:rPr>
          <w:rStyle w:val="FootnoteReference"/>
        </w:rPr>
        <w:footnoteRef/>
      </w:r>
      <w:r>
        <w:t xml:space="preserve"> For more information see </w:t>
      </w:r>
      <w:hyperlink r:id="rId93" w:history="1">
        <w:r>
          <w:rPr>
            <w:rStyle w:val="Hyperlink"/>
          </w:rPr>
          <w:t>http://linux.die.net/man/8/netstat</w:t>
        </w:r>
      </w:hyperlink>
    </w:p>
  </w:footnote>
  <w:footnote w:id="91">
    <w:p w14:paraId="31721E24" w14:textId="77777777" w:rsidR="00483D10" w:rsidRDefault="00483D10" w:rsidP="006460F0">
      <w:pPr>
        <w:pStyle w:val="FootnoteText"/>
      </w:pPr>
      <w:r>
        <w:rPr>
          <w:rStyle w:val="FootnoteReference"/>
        </w:rPr>
        <w:footnoteRef/>
      </w:r>
      <w:r>
        <w:t xml:space="preserve"> For more information see </w:t>
      </w:r>
      <w:hyperlink r:id="rId94" w:history="1">
        <w:r>
          <w:rPr>
            <w:rStyle w:val="Hyperlink"/>
          </w:rPr>
          <w:t>http://linux.die.net/man/8/netstat</w:t>
        </w:r>
      </w:hyperlink>
    </w:p>
  </w:footnote>
  <w:footnote w:id="92">
    <w:p w14:paraId="01FB1A22" w14:textId="77777777" w:rsidR="00483D10" w:rsidRDefault="00483D10" w:rsidP="003F6ABC">
      <w:pPr>
        <w:pStyle w:val="FootnoteText"/>
      </w:pPr>
      <w:r>
        <w:rPr>
          <w:rStyle w:val="FootnoteReference"/>
        </w:rPr>
        <w:footnoteRef/>
      </w:r>
      <w:r>
        <w:t xml:space="preserve"> For more information see </w:t>
      </w:r>
      <w:hyperlink r:id="rId95" w:history="1">
        <w:r>
          <w:rPr>
            <w:rStyle w:val="Hyperlink"/>
          </w:rPr>
          <w:t>http://linux.die.net/man/8/netstat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0781A" w14:textId="223F4F02" w:rsidR="00483D10" w:rsidRDefault="00B7197B" w:rsidP="00521CF3">
    <w:pPr>
      <w:pStyle w:val="Header"/>
      <w:jc w:val="right"/>
    </w:pPr>
    <w:sdt>
      <w:sdtPr>
        <w:id w:val="-2020841172"/>
        <w:docPartObj>
          <w:docPartGallery w:val="Watermarks"/>
          <w:docPartUnique/>
        </w:docPartObj>
      </w:sdtPr>
      <w:sdtEndPr/>
      <w:sdtContent>
        <w:r>
          <w:rPr>
            <w:noProof/>
            <w:lang w:eastAsia="zh-TW"/>
          </w:rPr>
          <w:pict w14:anchorId="1935F4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483D10">
      <w:t>The OVAL® Language Linux Component Specification: Version 5.10.1 Revision 1</w:t>
    </w:r>
  </w:p>
  <w:p w14:paraId="100C55DD" w14:textId="4F9E49D4" w:rsidR="00483D10" w:rsidRDefault="00483D10" w:rsidP="00521CF3">
    <w:pPr>
      <w:pStyle w:val="Header"/>
    </w:pPr>
    <w:r>
      <w:tab/>
    </w:r>
    <w:r>
      <w:tab/>
      <w:t>Date: 7-6-12</w:t>
    </w:r>
  </w:p>
  <w:p w14:paraId="4446BFA6" w14:textId="77777777" w:rsidR="00483D10" w:rsidRDefault="0048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5BDF"/>
    <w:multiLevelType w:val="multilevel"/>
    <w:tmpl w:val="B1BC3136"/>
    <w:lvl w:ilvl="0">
      <w:start w:val="2"/>
      <w:numFmt w:val="decimal"/>
      <w:lvlText w:val="%1."/>
      <w:lvlJc w:val="left"/>
      <w:pPr>
        <w:ind w:left="672" w:hanging="672"/>
      </w:pPr>
      <w:rPr>
        <w:rFonts w:hint="default"/>
      </w:rPr>
    </w:lvl>
    <w:lvl w:ilvl="1">
      <w:start w:val="7"/>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E5200DF"/>
    <w:multiLevelType w:val="hybridMultilevel"/>
    <w:tmpl w:val="26DC3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A3254F"/>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0E3192E"/>
    <w:multiLevelType w:val="hybridMultilevel"/>
    <w:tmpl w:val="744E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53123"/>
    <w:multiLevelType w:val="hybridMultilevel"/>
    <w:tmpl w:val="F9DAD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7B3240"/>
    <w:multiLevelType w:val="multilevel"/>
    <w:tmpl w:val="F7EA8A80"/>
    <w:lvl w:ilvl="0">
      <w:start w:val="2"/>
      <w:numFmt w:val="decimal"/>
      <w:lvlText w:val="%1."/>
      <w:lvlJc w:val="left"/>
      <w:pPr>
        <w:ind w:left="360" w:hanging="360"/>
      </w:pPr>
      <w:rPr>
        <w:rFonts w:hint="default"/>
      </w:rPr>
    </w:lvl>
    <w:lvl w:ilvl="1">
      <w:start w:val="2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28894661"/>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93A4911"/>
    <w:multiLevelType w:val="multilevel"/>
    <w:tmpl w:val="A3625A60"/>
    <w:lvl w:ilvl="0">
      <w:start w:val="2"/>
      <w:numFmt w:val="decimal"/>
      <w:lvlText w:val="%1."/>
      <w:lvlJc w:val="left"/>
      <w:pPr>
        <w:ind w:left="672" w:hanging="672"/>
      </w:pPr>
      <w:rPr>
        <w:rFonts w:hint="default"/>
      </w:rPr>
    </w:lvl>
    <w:lvl w:ilvl="1">
      <w:start w:val="1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205839"/>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E287824"/>
    <w:multiLevelType w:val="multilevel"/>
    <w:tmpl w:val="C6764B62"/>
    <w:lvl w:ilvl="0">
      <w:start w:val="2"/>
      <w:numFmt w:val="decimal"/>
      <w:lvlText w:val="%1."/>
      <w:lvlJc w:val="left"/>
      <w:pPr>
        <w:ind w:left="360" w:hanging="360"/>
      </w:pPr>
      <w:rPr>
        <w:rFonts w:hint="default"/>
      </w:rPr>
    </w:lvl>
    <w:lvl w:ilvl="1">
      <w:start w:val="2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2E2903F4"/>
    <w:multiLevelType w:val="multilevel"/>
    <w:tmpl w:val="774E755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30125845"/>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90711BB"/>
    <w:multiLevelType w:val="hybridMultilevel"/>
    <w:tmpl w:val="BFCE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4E5B5D"/>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9F57AE2"/>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0BC063D"/>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1283BF1"/>
    <w:multiLevelType w:val="multilevel"/>
    <w:tmpl w:val="A3625A60"/>
    <w:lvl w:ilvl="0">
      <w:start w:val="2"/>
      <w:numFmt w:val="decimal"/>
      <w:lvlText w:val="%1."/>
      <w:lvlJc w:val="left"/>
      <w:pPr>
        <w:ind w:left="672" w:hanging="672"/>
      </w:pPr>
      <w:rPr>
        <w:rFonts w:hint="default"/>
      </w:rPr>
    </w:lvl>
    <w:lvl w:ilvl="1">
      <w:start w:val="1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2DD1D55"/>
    <w:multiLevelType w:val="hybridMultilevel"/>
    <w:tmpl w:val="5BB484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5C2775"/>
    <w:multiLevelType w:val="multilevel"/>
    <w:tmpl w:val="E8B28460"/>
    <w:lvl w:ilvl="0">
      <w:start w:val="2"/>
      <w:numFmt w:val="decimal"/>
      <w:lvlText w:val="%1."/>
      <w:lvlJc w:val="left"/>
      <w:pPr>
        <w:ind w:left="360" w:hanging="360"/>
      </w:pPr>
      <w:rPr>
        <w:rFonts w:hint="default"/>
      </w:rPr>
    </w:lvl>
    <w:lvl w:ilvl="1">
      <w:start w:val="2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5A913985"/>
    <w:multiLevelType w:val="hybridMultilevel"/>
    <w:tmpl w:val="2A8A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F3318D"/>
    <w:multiLevelType w:val="multilevel"/>
    <w:tmpl w:val="00EA9290"/>
    <w:lvl w:ilvl="0">
      <w:start w:val="2"/>
      <w:numFmt w:val="decimal"/>
      <w:lvlText w:val="%1."/>
      <w:lvlJc w:val="left"/>
      <w:pPr>
        <w:ind w:left="360" w:hanging="360"/>
      </w:pPr>
      <w:rPr>
        <w:rFonts w:hint="default"/>
      </w:rPr>
    </w:lvl>
    <w:lvl w:ilvl="1">
      <w:start w:val="1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6274576B"/>
    <w:multiLevelType w:val="multilevel"/>
    <w:tmpl w:val="F7EA8A80"/>
    <w:lvl w:ilvl="0">
      <w:start w:val="2"/>
      <w:numFmt w:val="decimal"/>
      <w:lvlText w:val="%1."/>
      <w:lvlJc w:val="left"/>
      <w:pPr>
        <w:ind w:left="360" w:hanging="360"/>
      </w:pPr>
      <w:rPr>
        <w:rFonts w:hint="default"/>
      </w:rPr>
    </w:lvl>
    <w:lvl w:ilvl="1">
      <w:start w:val="2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64BB321E"/>
    <w:multiLevelType w:val="multilevel"/>
    <w:tmpl w:val="51D2531A"/>
    <w:lvl w:ilvl="0">
      <w:start w:val="2"/>
      <w:numFmt w:val="decimal"/>
      <w:lvlText w:val="%1."/>
      <w:lvlJc w:val="left"/>
      <w:pPr>
        <w:ind w:left="672" w:hanging="67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4F01752"/>
    <w:multiLevelType w:val="multilevel"/>
    <w:tmpl w:val="F7EA8A80"/>
    <w:lvl w:ilvl="0">
      <w:start w:val="2"/>
      <w:numFmt w:val="decimal"/>
      <w:lvlText w:val="%1."/>
      <w:lvlJc w:val="left"/>
      <w:pPr>
        <w:ind w:left="360" w:hanging="360"/>
      </w:pPr>
      <w:rPr>
        <w:rFonts w:hint="default"/>
      </w:rPr>
    </w:lvl>
    <w:lvl w:ilvl="1">
      <w:start w:val="2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nsid w:val="685018A9"/>
    <w:multiLevelType w:val="hybridMultilevel"/>
    <w:tmpl w:val="8500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9406AB"/>
    <w:multiLevelType w:val="multilevel"/>
    <w:tmpl w:val="B8AC2C66"/>
    <w:lvl w:ilvl="0">
      <w:start w:val="2"/>
      <w:numFmt w:val="decimal"/>
      <w:lvlText w:val="%1."/>
      <w:lvlJc w:val="left"/>
      <w:pPr>
        <w:ind w:left="360" w:hanging="360"/>
      </w:pPr>
      <w:rPr>
        <w:rFonts w:hint="default"/>
      </w:rPr>
    </w:lvl>
    <w:lvl w:ilvl="1">
      <w:start w:val="2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nsid w:val="6EA87EB1"/>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FCF1741"/>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00E288E"/>
    <w:multiLevelType w:val="multilevel"/>
    <w:tmpl w:val="9400728A"/>
    <w:lvl w:ilvl="0">
      <w:start w:val="2"/>
      <w:numFmt w:val="decimal"/>
      <w:lvlText w:val="%1."/>
      <w:lvlJc w:val="left"/>
      <w:pPr>
        <w:ind w:left="360" w:hanging="360"/>
      </w:pPr>
      <w:rPr>
        <w:rFonts w:hint="default"/>
      </w:rPr>
    </w:lvl>
    <w:lvl w:ilvl="1">
      <w:start w:val="2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nsid w:val="73317DE2"/>
    <w:multiLevelType w:val="hybridMultilevel"/>
    <w:tmpl w:val="25685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7500C30"/>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DA150D2"/>
    <w:multiLevelType w:val="multilevel"/>
    <w:tmpl w:val="72BCF1C8"/>
    <w:lvl w:ilvl="0">
      <w:start w:val="2"/>
      <w:numFmt w:val="decimal"/>
      <w:lvlText w:val="%1."/>
      <w:lvlJc w:val="left"/>
      <w:pPr>
        <w:ind w:left="672" w:hanging="672"/>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0"/>
  </w:num>
  <w:num w:numId="3">
    <w:abstractNumId w:val="12"/>
  </w:num>
  <w:num w:numId="4">
    <w:abstractNumId w:val="18"/>
  </w:num>
  <w:num w:numId="5">
    <w:abstractNumId w:val="10"/>
  </w:num>
  <w:num w:numId="6">
    <w:abstractNumId w:val="0"/>
  </w:num>
  <w:num w:numId="7">
    <w:abstractNumId w:val="8"/>
  </w:num>
  <w:num w:numId="8">
    <w:abstractNumId w:val="6"/>
  </w:num>
  <w:num w:numId="9">
    <w:abstractNumId w:val="11"/>
  </w:num>
  <w:num w:numId="10">
    <w:abstractNumId w:val="16"/>
  </w:num>
  <w:num w:numId="11">
    <w:abstractNumId w:val="31"/>
  </w:num>
  <w:num w:numId="12">
    <w:abstractNumId w:val="2"/>
  </w:num>
  <w:num w:numId="13">
    <w:abstractNumId w:val="32"/>
  </w:num>
  <w:num w:numId="14">
    <w:abstractNumId w:val="28"/>
  </w:num>
  <w:num w:numId="15">
    <w:abstractNumId w:val="15"/>
  </w:num>
  <w:num w:numId="16">
    <w:abstractNumId w:val="27"/>
  </w:num>
  <w:num w:numId="17">
    <w:abstractNumId w:val="14"/>
  </w:num>
  <w:num w:numId="18">
    <w:abstractNumId w:val="23"/>
  </w:num>
  <w:num w:numId="19">
    <w:abstractNumId w:val="17"/>
  </w:num>
  <w:num w:numId="20">
    <w:abstractNumId w:val="7"/>
  </w:num>
  <w:num w:numId="21">
    <w:abstractNumId w:val="24"/>
  </w:num>
  <w:num w:numId="22">
    <w:abstractNumId w:val="26"/>
  </w:num>
  <w:num w:numId="23">
    <w:abstractNumId w:val="19"/>
  </w:num>
  <w:num w:numId="24">
    <w:abstractNumId w:val="9"/>
  </w:num>
  <w:num w:numId="25">
    <w:abstractNumId w:val="29"/>
  </w:num>
  <w:num w:numId="26">
    <w:abstractNumId w:val="5"/>
  </w:num>
  <w:num w:numId="27">
    <w:abstractNumId w:val="22"/>
  </w:num>
  <w:num w:numId="28">
    <w:abstractNumId w:val="1"/>
  </w:num>
  <w:num w:numId="29">
    <w:abstractNumId w:val="25"/>
  </w:num>
  <w:num w:numId="30">
    <w:abstractNumId w:val="30"/>
  </w:num>
  <w:num w:numId="31">
    <w:abstractNumId w:val="3"/>
  </w:num>
  <w:num w:numId="32">
    <w:abstractNumId w:val="21"/>
  </w:num>
  <w:num w:numId="3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hideSpelling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7BF"/>
    <w:rsid w:val="000002B0"/>
    <w:rsid w:val="00000A01"/>
    <w:rsid w:val="00002F6E"/>
    <w:rsid w:val="000030E2"/>
    <w:rsid w:val="0000353C"/>
    <w:rsid w:val="00003C22"/>
    <w:rsid w:val="00005C21"/>
    <w:rsid w:val="000066B7"/>
    <w:rsid w:val="0000721F"/>
    <w:rsid w:val="0000767D"/>
    <w:rsid w:val="00011109"/>
    <w:rsid w:val="000118F1"/>
    <w:rsid w:val="0001269F"/>
    <w:rsid w:val="00013755"/>
    <w:rsid w:val="00013A03"/>
    <w:rsid w:val="00015231"/>
    <w:rsid w:val="0001557A"/>
    <w:rsid w:val="00016562"/>
    <w:rsid w:val="00016C05"/>
    <w:rsid w:val="00017AAC"/>
    <w:rsid w:val="00017CB8"/>
    <w:rsid w:val="00024A89"/>
    <w:rsid w:val="000256E5"/>
    <w:rsid w:val="00025742"/>
    <w:rsid w:val="00025F02"/>
    <w:rsid w:val="00026301"/>
    <w:rsid w:val="00027331"/>
    <w:rsid w:val="00027D42"/>
    <w:rsid w:val="0003272F"/>
    <w:rsid w:val="00033F7F"/>
    <w:rsid w:val="000350F4"/>
    <w:rsid w:val="0003566F"/>
    <w:rsid w:val="000365DD"/>
    <w:rsid w:val="00036BC6"/>
    <w:rsid w:val="00040394"/>
    <w:rsid w:val="00041C0E"/>
    <w:rsid w:val="00044981"/>
    <w:rsid w:val="000467E0"/>
    <w:rsid w:val="000472F4"/>
    <w:rsid w:val="000479E3"/>
    <w:rsid w:val="0005225A"/>
    <w:rsid w:val="000528EB"/>
    <w:rsid w:val="00053EC2"/>
    <w:rsid w:val="0005594E"/>
    <w:rsid w:val="00055C71"/>
    <w:rsid w:val="00055C9A"/>
    <w:rsid w:val="00057CDC"/>
    <w:rsid w:val="00061249"/>
    <w:rsid w:val="00062F53"/>
    <w:rsid w:val="0006534C"/>
    <w:rsid w:val="00065ABF"/>
    <w:rsid w:val="0006709B"/>
    <w:rsid w:val="000672CF"/>
    <w:rsid w:val="000719C3"/>
    <w:rsid w:val="00072351"/>
    <w:rsid w:val="00073EBE"/>
    <w:rsid w:val="0007548E"/>
    <w:rsid w:val="00076D86"/>
    <w:rsid w:val="000800A4"/>
    <w:rsid w:val="00080C73"/>
    <w:rsid w:val="00081689"/>
    <w:rsid w:val="00082A6B"/>
    <w:rsid w:val="00082BF3"/>
    <w:rsid w:val="00084FA7"/>
    <w:rsid w:val="000864EB"/>
    <w:rsid w:val="00086FE2"/>
    <w:rsid w:val="000908DB"/>
    <w:rsid w:val="00091DBF"/>
    <w:rsid w:val="00091F29"/>
    <w:rsid w:val="0009484C"/>
    <w:rsid w:val="00094C6D"/>
    <w:rsid w:val="00096D04"/>
    <w:rsid w:val="0009714B"/>
    <w:rsid w:val="00097433"/>
    <w:rsid w:val="00097A14"/>
    <w:rsid w:val="00097F5A"/>
    <w:rsid w:val="000A2974"/>
    <w:rsid w:val="000A3527"/>
    <w:rsid w:val="000A5367"/>
    <w:rsid w:val="000B1812"/>
    <w:rsid w:val="000B219B"/>
    <w:rsid w:val="000B2ED7"/>
    <w:rsid w:val="000B360E"/>
    <w:rsid w:val="000B46A2"/>
    <w:rsid w:val="000B6541"/>
    <w:rsid w:val="000B6AAF"/>
    <w:rsid w:val="000B793F"/>
    <w:rsid w:val="000B7B8A"/>
    <w:rsid w:val="000B7F76"/>
    <w:rsid w:val="000C4621"/>
    <w:rsid w:val="000C4772"/>
    <w:rsid w:val="000C549C"/>
    <w:rsid w:val="000C5F91"/>
    <w:rsid w:val="000C638D"/>
    <w:rsid w:val="000C72CC"/>
    <w:rsid w:val="000D031F"/>
    <w:rsid w:val="000D0F67"/>
    <w:rsid w:val="000D2562"/>
    <w:rsid w:val="000D2CFD"/>
    <w:rsid w:val="000D3036"/>
    <w:rsid w:val="000D39C8"/>
    <w:rsid w:val="000D42AC"/>
    <w:rsid w:val="000D42D3"/>
    <w:rsid w:val="000D53F0"/>
    <w:rsid w:val="000D7967"/>
    <w:rsid w:val="000E0282"/>
    <w:rsid w:val="000E08EE"/>
    <w:rsid w:val="000E1643"/>
    <w:rsid w:val="000E2EDC"/>
    <w:rsid w:val="000E4D2C"/>
    <w:rsid w:val="000E5EF6"/>
    <w:rsid w:val="000E6C7F"/>
    <w:rsid w:val="000E79C6"/>
    <w:rsid w:val="000F119E"/>
    <w:rsid w:val="000F317D"/>
    <w:rsid w:val="000F6203"/>
    <w:rsid w:val="000F66BF"/>
    <w:rsid w:val="001003FD"/>
    <w:rsid w:val="00101254"/>
    <w:rsid w:val="00102605"/>
    <w:rsid w:val="00103D4C"/>
    <w:rsid w:val="00106F39"/>
    <w:rsid w:val="00107243"/>
    <w:rsid w:val="00111665"/>
    <w:rsid w:val="00114120"/>
    <w:rsid w:val="00114907"/>
    <w:rsid w:val="00115E11"/>
    <w:rsid w:val="00117263"/>
    <w:rsid w:val="001175D9"/>
    <w:rsid w:val="001205B1"/>
    <w:rsid w:val="00121E27"/>
    <w:rsid w:val="001222C7"/>
    <w:rsid w:val="00127E0C"/>
    <w:rsid w:val="001300BB"/>
    <w:rsid w:val="001304B6"/>
    <w:rsid w:val="001309C0"/>
    <w:rsid w:val="00131396"/>
    <w:rsid w:val="00131473"/>
    <w:rsid w:val="0013149A"/>
    <w:rsid w:val="001327C4"/>
    <w:rsid w:val="00134267"/>
    <w:rsid w:val="00134F94"/>
    <w:rsid w:val="00140CC3"/>
    <w:rsid w:val="00140F52"/>
    <w:rsid w:val="00141318"/>
    <w:rsid w:val="00142736"/>
    <w:rsid w:val="00142B85"/>
    <w:rsid w:val="00143897"/>
    <w:rsid w:val="00143ED0"/>
    <w:rsid w:val="0014435D"/>
    <w:rsid w:val="001443A4"/>
    <w:rsid w:val="00144C66"/>
    <w:rsid w:val="001452FF"/>
    <w:rsid w:val="00145C67"/>
    <w:rsid w:val="00145FA6"/>
    <w:rsid w:val="00147C67"/>
    <w:rsid w:val="001504D2"/>
    <w:rsid w:val="001516EF"/>
    <w:rsid w:val="001517B5"/>
    <w:rsid w:val="0015346B"/>
    <w:rsid w:val="00153D0C"/>
    <w:rsid w:val="001566B1"/>
    <w:rsid w:val="001575D9"/>
    <w:rsid w:val="00157B7A"/>
    <w:rsid w:val="001603E8"/>
    <w:rsid w:val="001603F8"/>
    <w:rsid w:val="00160B4E"/>
    <w:rsid w:val="00163C8B"/>
    <w:rsid w:val="001667DF"/>
    <w:rsid w:val="00166B54"/>
    <w:rsid w:val="00167823"/>
    <w:rsid w:val="001734A4"/>
    <w:rsid w:val="0017755C"/>
    <w:rsid w:val="00177AC1"/>
    <w:rsid w:val="00180562"/>
    <w:rsid w:val="001852D8"/>
    <w:rsid w:val="001878BF"/>
    <w:rsid w:val="0019091B"/>
    <w:rsid w:val="00192EFD"/>
    <w:rsid w:val="00193207"/>
    <w:rsid w:val="00194A68"/>
    <w:rsid w:val="00196951"/>
    <w:rsid w:val="001975FD"/>
    <w:rsid w:val="001A0607"/>
    <w:rsid w:val="001A0C2B"/>
    <w:rsid w:val="001A175D"/>
    <w:rsid w:val="001A22BE"/>
    <w:rsid w:val="001A2FBC"/>
    <w:rsid w:val="001A319E"/>
    <w:rsid w:val="001A5614"/>
    <w:rsid w:val="001A5CB9"/>
    <w:rsid w:val="001A7136"/>
    <w:rsid w:val="001B258E"/>
    <w:rsid w:val="001B4026"/>
    <w:rsid w:val="001B40B4"/>
    <w:rsid w:val="001B5775"/>
    <w:rsid w:val="001B61EF"/>
    <w:rsid w:val="001C01DA"/>
    <w:rsid w:val="001C22D3"/>
    <w:rsid w:val="001C2548"/>
    <w:rsid w:val="001C315E"/>
    <w:rsid w:val="001C3C16"/>
    <w:rsid w:val="001D0D3E"/>
    <w:rsid w:val="001D14EB"/>
    <w:rsid w:val="001D36CD"/>
    <w:rsid w:val="001D5C3D"/>
    <w:rsid w:val="001D6323"/>
    <w:rsid w:val="001D6AEF"/>
    <w:rsid w:val="001E0456"/>
    <w:rsid w:val="001E1138"/>
    <w:rsid w:val="001E1EF1"/>
    <w:rsid w:val="001E2F06"/>
    <w:rsid w:val="001E4B00"/>
    <w:rsid w:val="001E4C25"/>
    <w:rsid w:val="001E4F05"/>
    <w:rsid w:val="001E53C4"/>
    <w:rsid w:val="001E577B"/>
    <w:rsid w:val="001E5958"/>
    <w:rsid w:val="001F1785"/>
    <w:rsid w:val="001F2A59"/>
    <w:rsid w:val="0020071F"/>
    <w:rsid w:val="00201236"/>
    <w:rsid w:val="00203BB7"/>
    <w:rsid w:val="00204600"/>
    <w:rsid w:val="00205FD6"/>
    <w:rsid w:val="0020619B"/>
    <w:rsid w:val="00206F34"/>
    <w:rsid w:val="00207579"/>
    <w:rsid w:val="00210E1F"/>
    <w:rsid w:val="00213124"/>
    <w:rsid w:val="00213940"/>
    <w:rsid w:val="00214D9C"/>
    <w:rsid w:val="002159FD"/>
    <w:rsid w:val="002174AC"/>
    <w:rsid w:val="00220512"/>
    <w:rsid w:val="00220688"/>
    <w:rsid w:val="00220D7A"/>
    <w:rsid w:val="002219D7"/>
    <w:rsid w:val="00223861"/>
    <w:rsid w:val="0022474E"/>
    <w:rsid w:val="0022560C"/>
    <w:rsid w:val="00225EE8"/>
    <w:rsid w:val="0022601C"/>
    <w:rsid w:val="002266AD"/>
    <w:rsid w:val="00227CC0"/>
    <w:rsid w:val="00233154"/>
    <w:rsid w:val="00233309"/>
    <w:rsid w:val="002333EE"/>
    <w:rsid w:val="00233D1B"/>
    <w:rsid w:val="00234056"/>
    <w:rsid w:val="00234B3F"/>
    <w:rsid w:val="00235755"/>
    <w:rsid w:val="002428CA"/>
    <w:rsid w:val="00243C50"/>
    <w:rsid w:val="00246B14"/>
    <w:rsid w:val="00255A5C"/>
    <w:rsid w:val="002578C9"/>
    <w:rsid w:val="00262D3C"/>
    <w:rsid w:val="00263333"/>
    <w:rsid w:val="00264E08"/>
    <w:rsid w:val="002659E1"/>
    <w:rsid w:val="00266782"/>
    <w:rsid w:val="00270B26"/>
    <w:rsid w:val="00270F8A"/>
    <w:rsid w:val="002728C0"/>
    <w:rsid w:val="00273E9A"/>
    <w:rsid w:val="00276C81"/>
    <w:rsid w:val="0028014C"/>
    <w:rsid w:val="00280401"/>
    <w:rsid w:val="0028188F"/>
    <w:rsid w:val="00281965"/>
    <w:rsid w:val="0028312D"/>
    <w:rsid w:val="002850A3"/>
    <w:rsid w:val="00290345"/>
    <w:rsid w:val="002908FF"/>
    <w:rsid w:val="00291D7E"/>
    <w:rsid w:val="00293476"/>
    <w:rsid w:val="002934B5"/>
    <w:rsid w:val="002937FF"/>
    <w:rsid w:val="00294E8D"/>
    <w:rsid w:val="0029516A"/>
    <w:rsid w:val="00296A03"/>
    <w:rsid w:val="002A036C"/>
    <w:rsid w:val="002A129E"/>
    <w:rsid w:val="002A13E7"/>
    <w:rsid w:val="002A51D2"/>
    <w:rsid w:val="002A75F5"/>
    <w:rsid w:val="002A7FE4"/>
    <w:rsid w:val="002B0A6B"/>
    <w:rsid w:val="002B1880"/>
    <w:rsid w:val="002B2F43"/>
    <w:rsid w:val="002B5168"/>
    <w:rsid w:val="002B5733"/>
    <w:rsid w:val="002B70B1"/>
    <w:rsid w:val="002B74E7"/>
    <w:rsid w:val="002C0552"/>
    <w:rsid w:val="002C0E57"/>
    <w:rsid w:val="002C2A51"/>
    <w:rsid w:val="002C33D3"/>
    <w:rsid w:val="002C41C3"/>
    <w:rsid w:val="002C4BE0"/>
    <w:rsid w:val="002C5BD3"/>
    <w:rsid w:val="002C5DD4"/>
    <w:rsid w:val="002C6084"/>
    <w:rsid w:val="002C6734"/>
    <w:rsid w:val="002C75A1"/>
    <w:rsid w:val="002D22FD"/>
    <w:rsid w:val="002D291C"/>
    <w:rsid w:val="002D3A92"/>
    <w:rsid w:val="002D3CBA"/>
    <w:rsid w:val="002D67C5"/>
    <w:rsid w:val="002D6EAD"/>
    <w:rsid w:val="002E0CCB"/>
    <w:rsid w:val="002E19D8"/>
    <w:rsid w:val="002E2F95"/>
    <w:rsid w:val="002E54CA"/>
    <w:rsid w:val="002E7E87"/>
    <w:rsid w:val="002F08D0"/>
    <w:rsid w:val="002F148B"/>
    <w:rsid w:val="002F1B85"/>
    <w:rsid w:val="002F23E4"/>
    <w:rsid w:val="002F25F4"/>
    <w:rsid w:val="002F4F8E"/>
    <w:rsid w:val="002F566F"/>
    <w:rsid w:val="002F7C16"/>
    <w:rsid w:val="002F7C1D"/>
    <w:rsid w:val="0030267E"/>
    <w:rsid w:val="00302B19"/>
    <w:rsid w:val="00304481"/>
    <w:rsid w:val="00304882"/>
    <w:rsid w:val="00305FDF"/>
    <w:rsid w:val="00306685"/>
    <w:rsid w:val="0030755D"/>
    <w:rsid w:val="003135AF"/>
    <w:rsid w:val="00314AED"/>
    <w:rsid w:val="00315610"/>
    <w:rsid w:val="0031716D"/>
    <w:rsid w:val="003176E0"/>
    <w:rsid w:val="00317AB2"/>
    <w:rsid w:val="00320470"/>
    <w:rsid w:val="00321427"/>
    <w:rsid w:val="0032366F"/>
    <w:rsid w:val="00323C91"/>
    <w:rsid w:val="00324755"/>
    <w:rsid w:val="00324B6F"/>
    <w:rsid w:val="00325344"/>
    <w:rsid w:val="00325B26"/>
    <w:rsid w:val="00325F30"/>
    <w:rsid w:val="00325FF1"/>
    <w:rsid w:val="00326BA3"/>
    <w:rsid w:val="00327139"/>
    <w:rsid w:val="00327A47"/>
    <w:rsid w:val="00327DEA"/>
    <w:rsid w:val="00330470"/>
    <w:rsid w:val="00331E10"/>
    <w:rsid w:val="00331E20"/>
    <w:rsid w:val="00331FCF"/>
    <w:rsid w:val="00333A3C"/>
    <w:rsid w:val="00336ABA"/>
    <w:rsid w:val="00336F22"/>
    <w:rsid w:val="003374AB"/>
    <w:rsid w:val="0034018A"/>
    <w:rsid w:val="0034033D"/>
    <w:rsid w:val="003418D4"/>
    <w:rsid w:val="00341AB3"/>
    <w:rsid w:val="00341B43"/>
    <w:rsid w:val="003448E9"/>
    <w:rsid w:val="00346D3C"/>
    <w:rsid w:val="00347353"/>
    <w:rsid w:val="00347690"/>
    <w:rsid w:val="003500B2"/>
    <w:rsid w:val="0035488B"/>
    <w:rsid w:val="00354CDE"/>
    <w:rsid w:val="003578BB"/>
    <w:rsid w:val="003612DB"/>
    <w:rsid w:val="00361E2F"/>
    <w:rsid w:val="00363BD9"/>
    <w:rsid w:val="0036427A"/>
    <w:rsid w:val="00365E47"/>
    <w:rsid w:val="00367958"/>
    <w:rsid w:val="00367AC9"/>
    <w:rsid w:val="00370FE8"/>
    <w:rsid w:val="0037448E"/>
    <w:rsid w:val="003804F4"/>
    <w:rsid w:val="00382701"/>
    <w:rsid w:val="00383A8C"/>
    <w:rsid w:val="00383BF8"/>
    <w:rsid w:val="00383C6D"/>
    <w:rsid w:val="00383F70"/>
    <w:rsid w:val="00387C9C"/>
    <w:rsid w:val="00390E2E"/>
    <w:rsid w:val="00391005"/>
    <w:rsid w:val="0039219F"/>
    <w:rsid w:val="00392A69"/>
    <w:rsid w:val="003950F2"/>
    <w:rsid w:val="00396DA0"/>
    <w:rsid w:val="00396DB7"/>
    <w:rsid w:val="00397C55"/>
    <w:rsid w:val="003A17DB"/>
    <w:rsid w:val="003A273D"/>
    <w:rsid w:val="003A29B1"/>
    <w:rsid w:val="003A36A9"/>
    <w:rsid w:val="003A5F4E"/>
    <w:rsid w:val="003A706B"/>
    <w:rsid w:val="003A7468"/>
    <w:rsid w:val="003A746B"/>
    <w:rsid w:val="003A7C3A"/>
    <w:rsid w:val="003B002A"/>
    <w:rsid w:val="003B0D29"/>
    <w:rsid w:val="003B1492"/>
    <w:rsid w:val="003B1C0B"/>
    <w:rsid w:val="003B285B"/>
    <w:rsid w:val="003B34BB"/>
    <w:rsid w:val="003B413F"/>
    <w:rsid w:val="003B46DA"/>
    <w:rsid w:val="003B4C36"/>
    <w:rsid w:val="003B579A"/>
    <w:rsid w:val="003B7904"/>
    <w:rsid w:val="003C05AE"/>
    <w:rsid w:val="003C36C7"/>
    <w:rsid w:val="003C5D79"/>
    <w:rsid w:val="003C72DF"/>
    <w:rsid w:val="003C7699"/>
    <w:rsid w:val="003C7E54"/>
    <w:rsid w:val="003C7FFC"/>
    <w:rsid w:val="003D0D6E"/>
    <w:rsid w:val="003D32ED"/>
    <w:rsid w:val="003D47D7"/>
    <w:rsid w:val="003D4E3B"/>
    <w:rsid w:val="003D4FF8"/>
    <w:rsid w:val="003D6B3A"/>
    <w:rsid w:val="003E0377"/>
    <w:rsid w:val="003E0A4B"/>
    <w:rsid w:val="003E1BEE"/>
    <w:rsid w:val="003E3D18"/>
    <w:rsid w:val="003E4E82"/>
    <w:rsid w:val="003E596B"/>
    <w:rsid w:val="003E6872"/>
    <w:rsid w:val="003E6B76"/>
    <w:rsid w:val="003E7916"/>
    <w:rsid w:val="003F06A7"/>
    <w:rsid w:val="003F1453"/>
    <w:rsid w:val="003F2ABB"/>
    <w:rsid w:val="003F2EE8"/>
    <w:rsid w:val="003F5113"/>
    <w:rsid w:val="003F6455"/>
    <w:rsid w:val="003F6ABC"/>
    <w:rsid w:val="003F71DC"/>
    <w:rsid w:val="003F7D5F"/>
    <w:rsid w:val="004001FF"/>
    <w:rsid w:val="00400AB1"/>
    <w:rsid w:val="00400D85"/>
    <w:rsid w:val="00401D29"/>
    <w:rsid w:val="00402914"/>
    <w:rsid w:val="0040429B"/>
    <w:rsid w:val="00407047"/>
    <w:rsid w:val="004074F8"/>
    <w:rsid w:val="00407764"/>
    <w:rsid w:val="00410D7E"/>
    <w:rsid w:val="004122A5"/>
    <w:rsid w:val="00412CA9"/>
    <w:rsid w:val="00413693"/>
    <w:rsid w:val="004144E5"/>
    <w:rsid w:val="00415240"/>
    <w:rsid w:val="004153A3"/>
    <w:rsid w:val="0041616A"/>
    <w:rsid w:val="0041683C"/>
    <w:rsid w:val="00416E12"/>
    <w:rsid w:val="0042017B"/>
    <w:rsid w:val="00420ACA"/>
    <w:rsid w:val="00421E35"/>
    <w:rsid w:val="0042242C"/>
    <w:rsid w:val="0042279A"/>
    <w:rsid w:val="004257B4"/>
    <w:rsid w:val="00426F33"/>
    <w:rsid w:val="00427021"/>
    <w:rsid w:val="00427633"/>
    <w:rsid w:val="00427A17"/>
    <w:rsid w:val="00427E17"/>
    <w:rsid w:val="0043068F"/>
    <w:rsid w:val="0043217C"/>
    <w:rsid w:val="004321DE"/>
    <w:rsid w:val="00432977"/>
    <w:rsid w:val="00435279"/>
    <w:rsid w:val="00435312"/>
    <w:rsid w:val="004361B2"/>
    <w:rsid w:val="004369C1"/>
    <w:rsid w:val="00436E60"/>
    <w:rsid w:val="00436E8B"/>
    <w:rsid w:val="00437E40"/>
    <w:rsid w:val="00442390"/>
    <w:rsid w:val="00442D78"/>
    <w:rsid w:val="00443BFB"/>
    <w:rsid w:val="0044441D"/>
    <w:rsid w:val="00446C17"/>
    <w:rsid w:val="004478EC"/>
    <w:rsid w:val="00447908"/>
    <w:rsid w:val="00447D0F"/>
    <w:rsid w:val="004508C2"/>
    <w:rsid w:val="00450AAB"/>
    <w:rsid w:val="00450B55"/>
    <w:rsid w:val="00450F96"/>
    <w:rsid w:val="004523ED"/>
    <w:rsid w:val="004527B8"/>
    <w:rsid w:val="0045362E"/>
    <w:rsid w:val="00454008"/>
    <w:rsid w:val="0045584E"/>
    <w:rsid w:val="00455852"/>
    <w:rsid w:val="004606C1"/>
    <w:rsid w:val="0046076F"/>
    <w:rsid w:val="00461BF4"/>
    <w:rsid w:val="00463465"/>
    <w:rsid w:val="00464F67"/>
    <w:rsid w:val="00465181"/>
    <w:rsid w:val="004661DD"/>
    <w:rsid w:val="00466AE1"/>
    <w:rsid w:val="0047034A"/>
    <w:rsid w:val="00470D15"/>
    <w:rsid w:val="00471D61"/>
    <w:rsid w:val="0047206F"/>
    <w:rsid w:val="00472260"/>
    <w:rsid w:val="00472FEE"/>
    <w:rsid w:val="00473C04"/>
    <w:rsid w:val="00473D4E"/>
    <w:rsid w:val="00474D3C"/>
    <w:rsid w:val="00475B42"/>
    <w:rsid w:val="00475CA4"/>
    <w:rsid w:val="0047662B"/>
    <w:rsid w:val="00477191"/>
    <w:rsid w:val="00477390"/>
    <w:rsid w:val="00480CD6"/>
    <w:rsid w:val="00482763"/>
    <w:rsid w:val="00483D10"/>
    <w:rsid w:val="004840B4"/>
    <w:rsid w:val="00485978"/>
    <w:rsid w:val="00485F19"/>
    <w:rsid w:val="00485FAF"/>
    <w:rsid w:val="004874C1"/>
    <w:rsid w:val="00487566"/>
    <w:rsid w:val="00487F18"/>
    <w:rsid w:val="00490171"/>
    <w:rsid w:val="004907A5"/>
    <w:rsid w:val="004912C3"/>
    <w:rsid w:val="00491AEE"/>
    <w:rsid w:val="0049422B"/>
    <w:rsid w:val="004A030B"/>
    <w:rsid w:val="004A29C0"/>
    <w:rsid w:val="004A2FB9"/>
    <w:rsid w:val="004A31A8"/>
    <w:rsid w:val="004A4C98"/>
    <w:rsid w:val="004A5150"/>
    <w:rsid w:val="004A67EA"/>
    <w:rsid w:val="004A6858"/>
    <w:rsid w:val="004A69B0"/>
    <w:rsid w:val="004A7680"/>
    <w:rsid w:val="004B0B50"/>
    <w:rsid w:val="004B1C25"/>
    <w:rsid w:val="004B2323"/>
    <w:rsid w:val="004B390B"/>
    <w:rsid w:val="004B4F96"/>
    <w:rsid w:val="004B51DA"/>
    <w:rsid w:val="004B6883"/>
    <w:rsid w:val="004C13D7"/>
    <w:rsid w:val="004C2E81"/>
    <w:rsid w:val="004C4493"/>
    <w:rsid w:val="004C68CF"/>
    <w:rsid w:val="004C6BAC"/>
    <w:rsid w:val="004C7FB7"/>
    <w:rsid w:val="004D1263"/>
    <w:rsid w:val="004D1CA0"/>
    <w:rsid w:val="004D4DED"/>
    <w:rsid w:val="004D5157"/>
    <w:rsid w:val="004E05FA"/>
    <w:rsid w:val="004E15B2"/>
    <w:rsid w:val="004E2B4D"/>
    <w:rsid w:val="004E39AB"/>
    <w:rsid w:val="004E3B20"/>
    <w:rsid w:val="004E3CD7"/>
    <w:rsid w:val="004E4B04"/>
    <w:rsid w:val="004E5658"/>
    <w:rsid w:val="004E5F03"/>
    <w:rsid w:val="004E6C0B"/>
    <w:rsid w:val="004F09D2"/>
    <w:rsid w:val="004F205C"/>
    <w:rsid w:val="004F2532"/>
    <w:rsid w:val="004F5816"/>
    <w:rsid w:val="004F6387"/>
    <w:rsid w:val="004F67C2"/>
    <w:rsid w:val="004F7D33"/>
    <w:rsid w:val="00500229"/>
    <w:rsid w:val="00500F96"/>
    <w:rsid w:val="00502B8B"/>
    <w:rsid w:val="0050451D"/>
    <w:rsid w:val="005049FE"/>
    <w:rsid w:val="005056A3"/>
    <w:rsid w:val="005058BC"/>
    <w:rsid w:val="0050606E"/>
    <w:rsid w:val="00506D1B"/>
    <w:rsid w:val="00506ED7"/>
    <w:rsid w:val="00507D7F"/>
    <w:rsid w:val="00510C08"/>
    <w:rsid w:val="00511439"/>
    <w:rsid w:val="005132A0"/>
    <w:rsid w:val="0051485B"/>
    <w:rsid w:val="00515F23"/>
    <w:rsid w:val="00520A91"/>
    <w:rsid w:val="00521CF3"/>
    <w:rsid w:val="00522435"/>
    <w:rsid w:val="00522CCB"/>
    <w:rsid w:val="00523501"/>
    <w:rsid w:val="005268B8"/>
    <w:rsid w:val="00526B23"/>
    <w:rsid w:val="00530667"/>
    <w:rsid w:val="005313E5"/>
    <w:rsid w:val="00531760"/>
    <w:rsid w:val="005331DD"/>
    <w:rsid w:val="005352AA"/>
    <w:rsid w:val="00535B0E"/>
    <w:rsid w:val="00536403"/>
    <w:rsid w:val="005371AA"/>
    <w:rsid w:val="00537BB6"/>
    <w:rsid w:val="0054098C"/>
    <w:rsid w:val="00543D9A"/>
    <w:rsid w:val="0054406C"/>
    <w:rsid w:val="00545BAE"/>
    <w:rsid w:val="00547817"/>
    <w:rsid w:val="00547DC3"/>
    <w:rsid w:val="0055220A"/>
    <w:rsid w:val="0055391B"/>
    <w:rsid w:val="00554016"/>
    <w:rsid w:val="005551FD"/>
    <w:rsid w:val="00555BC8"/>
    <w:rsid w:val="00557B59"/>
    <w:rsid w:val="00557E9E"/>
    <w:rsid w:val="0056152B"/>
    <w:rsid w:val="00561E3D"/>
    <w:rsid w:val="00562117"/>
    <w:rsid w:val="005636D5"/>
    <w:rsid w:val="00563B30"/>
    <w:rsid w:val="00564FEE"/>
    <w:rsid w:val="0056570A"/>
    <w:rsid w:val="005678D0"/>
    <w:rsid w:val="00570AAC"/>
    <w:rsid w:val="00572A9F"/>
    <w:rsid w:val="00572B91"/>
    <w:rsid w:val="005747A4"/>
    <w:rsid w:val="00575DDF"/>
    <w:rsid w:val="005775FE"/>
    <w:rsid w:val="00580638"/>
    <w:rsid w:val="005809A0"/>
    <w:rsid w:val="005812FD"/>
    <w:rsid w:val="00582BD0"/>
    <w:rsid w:val="00582C19"/>
    <w:rsid w:val="0058334A"/>
    <w:rsid w:val="0058377E"/>
    <w:rsid w:val="005839E8"/>
    <w:rsid w:val="00584367"/>
    <w:rsid w:val="00584F0A"/>
    <w:rsid w:val="00587AEB"/>
    <w:rsid w:val="00587D56"/>
    <w:rsid w:val="0059194C"/>
    <w:rsid w:val="00591B85"/>
    <w:rsid w:val="00592A43"/>
    <w:rsid w:val="00593C93"/>
    <w:rsid w:val="0059434B"/>
    <w:rsid w:val="00595F3B"/>
    <w:rsid w:val="0059744F"/>
    <w:rsid w:val="005A0BC1"/>
    <w:rsid w:val="005A161A"/>
    <w:rsid w:val="005A1BF0"/>
    <w:rsid w:val="005A4156"/>
    <w:rsid w:val="005A4B41"/>
    <w:rsid w:val="005B04AE"/>
    <w:rsid w:val="005B09B7"/>
    <w:rsid w:val="005B17D7"/>
    <w:rsid w:val="005B1A4E"/>
    <w:rsid w:val="005B30ED"/>
    <w:rsid w:val="005B3842"/>
    <w:rsid w:val="005B43E3"/>
    <w:rsid w:val="005B55E0"/>
    <w:rsid w:val="005B5EB0"/>
    <w:rsid w:val="005B695D"/>
    <w:rsid w:val="005B70B9"/>
    <w:rsid w:val="005C0B08"/>
    <w:rsid w:val="005C1D85"/>
    <w:rsid w:val="005C2BBA"/>
    <w:rsid w:val="005C3410"/>
    <w:rsid w:val="005C466A"/>
    <w:rsid w:val="005D0606"/>
    <w:rsid w:val="005D17A0"/>
    <w:rsid w:val="005D2324"/>
    <w:rsid w:val="005D2804"/>
    <w:rsid w:val="005D352D"/>
    <w:rsid w:val="005D4196"/>
    <w:rsid w:val="005D447B"/>
    <w:rsid w:val="005D4D6C"/>
    <w:rsid w:val="005E0864"/>
    <w:rsid w:val="005E098C"/>
    <w:rsid w:val="005E1929"/>
    <w:rsid w:val="005E3655"/>
    <w:rsid w:val="005E6878"/>
    <w:rsid w:val="005E6E54"/>
    <w:rsid w:val="005E76FB"/>
    <w:rsid w:val="005F0161"/>
    <w:rsid w:val="005F112F"/>
    <w:rsid w:val="005F1188"/>
    <w:rsid w:val="005F20ED"/>
    <w:rsid w:val="005F23C6"/>
    <w:rsid w:val="005F2E1E"/>
    <w:rsid w:val="005F3418"/>
    <w:rsid w:val="005F592C"/>
    <w:rsid w:val="005F5F25"/>
    <w:rsid w:val="005F6406"/>
    <w:rsid w:val="005F700C"/>
    <w:rsid w:val="005F7598"/>
    <w:rsid w:val="00601151"/>
    <w:rsid w:val="006014EB"/>
    <w:rsid w:val="00604A25"/>
    <w:rsid w:val="00605638"/>
    <w:rsid w:val="00605808"/>
    <w:rsid w:val="00605BA2"/>
    <w:rsid w:val="00610D3F"/>
    <w:rsid w:val="00611CAD"/>
    <w:rsid w:val="006123B2"/>
    <w:rsid w:val="0061326C"/>
    <w:rsid w:val="006146C9"/>
    <w:rsid w:val="0061557F"/>
    <w:rsid w:val="006212B9"/>
    <w:rsid w:val="00621409"/>
    <w:rsid w:val="00624D6D"/>
    <w:rsid w:val="00626FF6"/>
    <w:rsid w:val="006277BA"/>
    <w:rsid w:val="00627FF3"/>
    <w:rsid w:val="00630EBD"/>
    <w:rsid w:val="00632080"/>
    <w:rsid w:val="00632769"/>
    <w:rsid w:val="006333F9"/>
    <w:rsid w:val="0063356D"/>
    <w:rsid w:val="00633DA2"/>
    <w:rsid w:val="00634FD2"/>
    <w:rsid w:val="00635583"/>
    <w:rsid w:val="00635A57"/>
    <w:rsid w:val="00635FC8"/>
    <w:rsid w:val="0063611A"/>
    <w:rsid w:val="0063636E"/>
    <w:rsid w:val="00640240"/>
    <w:rsid w:val="00640693"/>
    <w:rsid w:val="00642A4D"/>
    <w:rsid w:val="0064309A"/>
    <w:rsid w:val="006452AC"/>
    <w:rsid w:val="006460F0"/>
    <w:rsid w:val="00647C9D"/>
    <w:rsid w:val="00650584"/>
    <w:rsid w:val="006511C3"/>
    <w:rsid w:val="00651522"/>
    <w:rsid w:val="006519C4"/>
    <w:rsid w:val="00652284"/>
    <w:rsid w:val="00652B1F"/>
    <w:rsid w:val="00652F42"/>
    <w:rsid w:val="00652F96"/>
    <w:rsid w:val="00654241"/>
    <w:rsid w:val="00655113"/>
    <w:rsid w:val="00655D50"/>
    <w:rsid w:val="00655EC9"/>
    <w:rsid w:val="00655F00"/>
    <w:rsid w:val="006562FF"/>
    <w:rsid w:val="00657329"/>
    <w:rsid w:val="00661BB9"/>
    <w:rsid w:val="00661CE2"/>
    <w:rsid w:val="00662453"/>
    <w:rsid w:val="00663450"/>
    <w:rsid w:val="006641E5"/>
    <w:rsid w:val="0066498E"/>
    <w:rsid w:val="00664F2B"/>
    <w:rsid w:val="0066759E"/>
    <w:rsid w:val="006676C8"/>
    <w:rsid w:val="00667891"/>
    <w:rsid w:val="00670075"/>
    <w:rsid w:val="00670B36"/>
    <w:rsid w:val="006711BF"/>
    <w:rsid w:val="006728CE"/>
    <w:rsid w:val="00672F10"/>
    <w:rsid w:val="006754AD"/>
    <w:rsid w:val="00677421"/>
    <w:rsid w:val="00682611"/>
    <w:rsid w:val="00682BBC"/>
    <w:rsid w:val="00686028"/>
    <w:rsid w:val="0068648B"/>
    <w:rsid w:val="00686538"/>
    <w:rsid w:val="0069032C"/>
    <w:rsid w:val="006907B4"/>
    <w:rsid w:val="0069103D"/>
    <w:rsid w:val="0069412F"/>
    <w:rsid w:val="00694858"/>
    <w:rsid w:val="00694963"/>
    <w:rsid w:val="00695F4C"/>
    <w:rsid w:val="006969F0"/>
    <w:rsid w:val="006972F0"/>
    <w:rsid w:val="00697DE5"/>
    <w:rsid w:val="006A302D"/>
    <w:rsid w:val="006A3182"/>
    <w:rsid w:val="006A40C3"/>
    <w:rsid w:val="006A5435"/>
    <w:rsid w:val="006A58B9"/>
    <w:rsid w:val="006A5B04"/>
    <w:rsid w:val="006B266E"/>
    <w:rsid w:val="006B344D"/>
    <w:rsid w:val="006B4A95"/>
    <w:rsid w:val="006B52B3"/>
    <w:rsid w:val="006B6605"/>
    <w:rsid w:val="006C110C"/>
    <w:rsid w:val="006C27A8"/>
    <w:rsid w:val="006C2F8E"/>
    <w:rsid w:val="006C4444"/>
    <w:rsid w:val="006C5A8C"/>
    <w:rsid w:val="006C6BB7"/>
    <w:rsid w:val="006C7E5A"/>
    <w:rsid w:val="006C7FF9"/>
    <w:rsid w:val="006D1534"/>
    <w:rsid w:val="006D1B36"/>
    <w:rsid w:val="006D48BC"/>
    <w:rsid w:val="006D53BE"/>
    <w:rsid w:val="006D6254"/>
    <w:rsid w:val="006E16DC"/>
    <w:rsid w:val="006E250C"/>
    <w:rsid w:val="006E3BCC"/>
    <w:rsid w:val="006E62A2"/>
    <w:rsid w:val="006E68E4"/>
    <w:rsid w:val="006E6A30"/>
    <w:rsid w:val="006E6C8C"/>
    <w:rsid w:val="006F1549"/>
    <w:rsid w:val="006F28BB"/>
    <w:rsid w:val="006F3014"/>
    <w:rsid w:val="006F3F92"/>
    <w:rsid w:val="006F4620"/>
    <w:rsid w:val="006F4891"/>
    <w:rsid w:val="006F4DC7"/>
    <w:rsid w:val="006F5C3F"/>
    <w:rsid w:val="006F6629"/>
    <w:rsid w:val="006F685E"/>
    <w:rsid w:val="00702265"/>
    <w:rsid w:val="00702722"/>
    <w:rsid w:val="00705212"/>
    <w:rsid w:val="00705450"/>
    <w:rsid w:val="00706761"/>
    <w:rsid w:val="00710C2C"/>
    <w:rsid w:val="00711D4A"/>
    <w:rsid w:val="0071298F"/>
    <w:rsid w:val="00716888"/>
    <w:rsid w:val="00716A09"/>
    <w:rsid w:val="007208BA"/>
    <w:rsid w:val="00721E64"/>
    <w:rsid w:val="0072208C"/>
    <w:rsid w:val="00722AA5"/>
    <w:rsid w:val="007246C5"/>
    <w:rsid w:val="00725ABE"/>
    <w:rsid w:val="00725D4E"/>
    <w:rsid w:val="00727AEB"/>
    <w:rsid w:val="0073018D"/>
    <w:rsid w:val="0073079A"/>
    <w:rsid w:val="00730B67"/>
    <w:rsid w:val="00731CF6"/>
    <w:rsid w:val="00732400"/>
    <w:rsid w:val="00732639"/>
    <w:rsid w:val="00733C78"/>
    <w:rsid w:val="007367BD"/>
    <w:rsid w:val="007401B7"/>
    <w:rsid w:val="007425E6"/>
    <w:rsid w:val="00747232"/>
    <w:rsid w:val="00750DB6"/>
    <w:rsid w:val="00751E30"/>
    <w:rsid w:val="00751FA3"/>
    <w:rsid w:val="00753C82"/>
    <w:rsid w:val="0075433C"/>
    <w:rsid w:val="00755093"/>
    <w:rsid w:val="0075624E"/>
    <w:rsid w:val="00757430"/>
    <w:rsid w:val="0075772B"/>
    <w:rsid w:val="00757751"/>
    <w:rsid w:val="00760419"/>
    <w:rsid w:val="00760E4C"/>
    <w:rsid w:val="0076192B"/>
    <w:rsid w:val="00762ED3"/>
    <w:rsid w:val="00763E17"/>
    <w:rsid w:val="007648D3"/>
    <w:rsid w:val="007667BC"/>
    <w:rsid w:val="007674A6"/>
    <w:rsid w:val="00770388"/>
    <w:rsid w:val="00773BF0"/>
    <w:rsid w:val="00773D36"/>
    <w:rsid w:val="00774275"/>
    <w:rsid w:val="00775624"/>
    <w:rsid w:val="007756BA"/>
    <w:rsid w:val="007757B1"/>
    <w:rsid w:val="00775CAA"/>
    <w:rsid w:val="007763AF"/>
    <w:rsid w:val="007828DA"/>
    <w:rsid w:val="0078456F"/>
    <w:rsid w:val="0078493B"/>
    <w:rsid w:val="0078527C"/>
    <w:rsid w:val="00786190"/>
    <w:rsid w:val="007876D8"/>
    <w:rsid w:val="00790AC5"/>
    <w:rsid w:val="00791332"/>
    <w:rsid w:val="00791CDF"/>
    <w:rsid w:val="00792765"/>
    <w:rsid w:val="00792800"/>
    <w:rsid w:val="00792991"/>
    <w:rsid w:val="00792C84"/>
    <w:rsid w:val="00794600"/>
    <w:rsid w:val="00794E44"/>
    <w:rsid w:val="00795609"/>
    <w:rsid w:val="00796CB6"/>
    <w:rsid w:val="007A070E"/>
    <w:rsid w:val="007A0B28"/>
    <w:rsid w:val="007A1BCE"/>
    <w:rsid w:val="007A1F28"/>
    <w:rsid w:val="007A2864"/>
    <w:rsid w:val="007A28DE"/>
    <w:rsid w:val="007A2A61"/>
    <w:rsid w:val="007A415A"/>
    <w:rsid w:val="007A4BC8"/>
    <w:rsid w:val="007A561A"/>
    <w:rsid w:val="007A6D8E"/>
    <w:rsid w:val="007A7188"/>
    <w:rsid w:val="007B1E3D"/>
    <w:rsid w:val="007B3B5D"/>
    <w:rsid w:val="007B5501"/>
    <w:rsid w:val="007B557D"/>
    <w:rsid w:val="007B5EFD"/>
    <w:rsid w:val="007C01E9"/>
    <w:rsid w:val="007C1888"/>
    <w:rsid w:val="007C1969"/>
    <w:rsid w:val="007C1D63"/>
    <w:rsid w:val="007C284A"/>
    <w:rsid w:val="007C4A27"/>
    <w:rsid w:val="007C4AA0"/>
    <w:rsid w:val="007C4DF4"/>
    <w:rsid w:val="007C6B15"/>
    <w:rsid w:val="007D0C1A"/>
    <w:rsid w:val="007D1799"/>
    <w:rsid w:val="007D21D8"/>
    <w:rsid w:val="007D3639"/>
    <w:rsid w:val="007D4FB9"/>
    <w:rsid w:val="007D52AA"/>
    <w:rsid w:val="007E00A2"/>
    <w:rsid w:val="007E087B"/>
    <w:rsid w:val="007E186E"/>
    <w:rsid w:val="007E1C55"/>
    <w:rsid w:val="007E2EC2"/>
    <w:rsid w:val="007E3C1A"/>
    <w:rsid w:val="007E4953"/>
    <w:rsid w:val="007E542D"/>
    <w:rsid w:val="007E5D05"/>
    <w:rsid w:val="007F00B1"/>
    <w:rsid w:val="007F1E79"/>
    <w:rsid w:val="007F2F99"/>
    <w:rsid w:val="007F61C3"/>
    <w:rsid w:val="007F6B9D"/>
    <w:rsid w:val="007F71E3"/>
    <w:rsid w:val="008004DC"/>
    <w:rsid w:val="008011E4"/>
    <w:rsid w:val="00801506"/>
    <w:rsid w:val="00801D82"/>
    <w:rsid w:val="00804D45"/>
    <w:rsid w:val="0080670A"/>
    <w:rsid w:val="0080676A"/>
    <w:rsid w:val="00806BA1"/>
    <w:rsid w:val="008070D5"/>
    <w:rsid w:val="008073F1"/>
    <w:rsid w:val="00807476"/>
    <w:rsid w:val="008109FF"/>
    <w:rsid w:val="008142C9"/>
    <w:rsid w:val="008159EB"/>
    <w:rsid w:val="00817A03"/>
    <w:rsid w:val="008202D8"/>
    <w:rsid w:val="00821560"/>
    <w:rsid w:val="00823862"/>
    <w:rsid w:val="00826353"/>
    <w:rsid w:val="0082647B"/>
    <w:rsid w:val="0083050B"/>
    <w:rsid w:val="008312DC"/>
    <w:rsid w:val="00831397"/>
    <w:rsid w:val="008339CB"/>
    <w:rsid w:val="0083517C"/>
    <w:rsid w:val="008358BB"/>
    <w:rsid w:val="00835CB8"/>
    <w:rsid w:val="0083632E"/>
    <w:rsid w:val="008400D7"/>
    <w:rsid w:val="00840772"/>
    <w:rsid w:val="00840907"/>
    <w:rsid w:val="0084145C"/>
    <w:rsid w:val="00844501"/>
    <w:rsid w:val="00845296"/>
    <w:rsid w:val="008458C1"/>
    <w:rsid w:val="00845A09"/>
    <w:rsid w:val="008545F7"/>
    <w:rsid w:val="0085541B"/>
    <w:rsid w:val="00855546"/>
    <w:rsid w:val="00857534"/>
    <w:rsid w:val="008629A7"/>
    <w:rsid w:val="00863803"/>
    <w:rsid w:val="008640B0"/>
    <w:rsid w:val="00864B00"/>
    <w:rsid w:val="00866AEB"/>
    <w:rsid w:val="00866D14"/>
    <w:rsid w:val="00867828"/>
    <w:rsid w:val="0086793E"/>
    <w:rsid w:val="00871EAA"/>
    <w:rsid w:val="00872B29"/>
    <w:rsid w:val="00873DCC"/>
    <w:rsid w:val="00874764"/>
    <w:rsid w:val="00875164"/>
    <w:rsid w:val="00875213"/>
    <w:rsid w:val="0087617A"/>
    <w:rsid w:val="00876F93"/>
    <w:rsid w:val="0087775C"/>
    <w:rsid w:val="00877EF9"/>
    <w:rsid w:val="00880224"/>
    <w:rsid w:val="00880AEE"/>
    <w:rsid w:val="00880CA8"/>
    <w:rsid w:val="008816D2"/>
    <w:rsid w:val="00884F1D"/>
    <w:rsid w:val="0088529F"/>
    <w:rsid w:val="008861F8"/>
    <w:rsid w:val="00886C3B"/>
    <w:rsid w:val="008871E8"/>
    <w:rsid w:val="008873C1"/>
    <w:rsid w:val="008874DE"/>
    <w:rsid w:val="00890F29"/>
    <w:rsid w:val="00892D11"/>
    <w:rsid w:val="0089356C"/>
    <w:rsid w:val="00895C37"/>
    <w:rsid w:val="008960C5"/>
    <w:rsid w:val="00896463"/>
    <w:rsid w:val="008A16B0"/>
    <w:rsid w:val="008A1C59"/>
    <w:rsid w:val="008A269A"/>
    <w:rsid w:val="008A3CD2"/>
    <w:rsid w:val="008A5D7D"/>
    <w:rsid w:val="008A628A"/>
    <w:rsid w:val="008A6A09"/>
    <w:rsid w:val="008B054E"/>
    <w:rsid w:val="008B05C1"/>
    <w:rsid w:val="008B0E32"/>
    <w:rsid w:val="008B158A"/>
    <w:rsid w:val="008B274F"/>
    <w:rsid w:val="008B2BC3"/>
    <w:rsid w:val="008B4FE3"/>
    <w:rsid w:val="008B5156"/>
    <w:rsid w:val="008B5384"/>
    <w:rsid w:val="008B60A4"/>
    <w:rsid w:val="008B61C8"/>
    <w:rsid w:val="008B7C9C"/>
    <w:rsid w:val="008C07F6"/>
    <w:rsid w:val="008C0BB1"/>
    <w:rsid w:val="008C1F0B"/>
    <w:rsid w:val="008C5325"/>
    <w:rsid w:val="008C55D0"/>
    <w:rsid w:val="008C5B13"/>
    <w:rsid w:val="008D1704"/>
    <w:rsid w:val="008D26CB"/>
    <w:rsid w:val="008D3616"/>
    <w:rsid w:val="008D3909"/>
    <w:rsid w:val="008D4617"/>
    <w:rsid w:val="008D47A0"/>
    <w:rsid w:val="008D6F23"/>
    <w:rsid w:val="008D7895"/>
    <w:rsid w:val="008D79BA"/>
    <w:rsid w:val="008E02D5"/>
    <w:rsid w:val="008E0F8F"/>
    <w:rsid w:val="008E25CE"/>
    <w:rsid w:val="008E3DBB"/>
    <w:rsid w:val="008E4244"/>
    <w:rsid w:val="008E52DE"/>
    <w:rsid w:val="008E5721"/>
    <w:rsid w:val="008E5F5A"/>
    <w:rsid w:val="008E7EDC"/>
    <w:rsid w:val="008F04DA"/>
    <w:rsid w:val="008F2804"/>
    <w:rsid w:val="008F28EA"/>
    <w:rsid w:val="008F4166"/>
    <w:rsid w:val="008F5152"/>
    <w:rsid w:val="008F62C2"/>
    <w:rsid w:val="008F6B2D"/>
    <w:rsid w:val="008F7382"/>
    <w:rsid w:val="008F7F30"/>
    <w:rsid w:val="009003E1"/>
    <w:rsid w:val="00900DD6"/>
    <w:rsid w:val="00901193"/>
    <w:rsid w:val="00902750"/>
    <w:rsid w:val="009054AD"/>
    <w:rsid w:val="00907B53"/>
    <w:rsid w:val="00907E82"/>
    <w:rsid w:val="0091038F"/>
    <w:rsid w:val="00910FE5"/>
    <w:rsid w:val="009110B9"/>
    <w:rsid w:val="0091170A"/>
    <w:rsid w:val="00912253"/>
    <w:rsid w:val="0091418B"/>
    <w:rsid w:val="00914DEB"/>
    <w:rsid w:val="009156DE"/>
    <w:rsid w:val="00915DF8"/>
    <w:rsid w:val="00920C94"/>
    <w:rsid w:val="009220CB"/>
    <w:rsid w:val="00922512"/>
    <w:rsid w:val="00925447"/>
    <w:rsid w:val="0092665A"/>
    <w:rsid w:val="009277CA"/>
    <w:rsid w:val="009278F7"/>
    <w:rsid w:val="009309E7"/>
    <w:rsid w:val="00931504"/>
    <w:rsid w:val="00933F53"/>
    <w:rsid w:val="009345C8"/>
    <w:rsid w:val="00934E03"/>
    <w:rsid w:val="00935760"/>
    <w:rsid w:val="00935DA1"/>
    <w:rsid w:val="00940206"/>
    <w:rsid w:val="00940EF3"/>
    <w:rsid w:val="00940FA9"/>
    <w:rsid w:val="00941079"/>
    <w:rsid w:val="009413A7"/>
    <w:rsid w:val="009417A3"/>
    <w:rsid w:val="00941C5E"/>
    <w:rsid w:val="00941D6F"/>
    <w:rsid w:val="009440AB"/>
    <w:rsid w:val="009440F9"/>
    <w:rsid w:val="009452DB"/>
    <w:rsid w:val="009464B1"/>
    <w:rsid w:val="0095331A"/>
    <w:rsid w:val="00953BEB"/>
    <w:rsid w:val="00954525"/>
    <w:rsid w:val="00955442"/>
    <w:rsid w:val="00955774"/>
    <w:rsid w:val="009564C0"/>
    <w:rsid w:val="009571AE"/>
    <w:rsid w:val="009576F9"/>
    <w:rsid w:val="00960DE9"/>
    <w:rsid w:val="00961284"/>
    <w:rsid w:val="009613F7"/>
    <w:rsid w:val="00961E95"/>
    <w:rsid w:val="00962A13"/>
    <w:rsid w:val="009638FF"/>
    <w:rsid w:val="00963C7D"/>
    <w:rsid w:val="00966082"/>
    <w:rsid w:val="0096701E"/>
    <w:rsid w:val="00967258"/>
    <w:rsid w:val="00967DE7"/>
    <w:rsid w:val="00970271"/>
    <w:rsid w:val="0097185C"/>
    <w:rsid w:val="009719B7"/>
    <w:rsid w:val="00972BB3"/>
    <w:rsid w:val="009740FB"/>
    <w:rsid w:val="00974938"/>
    <w:rsid w:val="00975218"/>
    <w:rsid w:val="00975251"/>
    <w:rsid w:val="0097752C"/>
    <w:rsid w:val="0098115D"/>
    <w:rsid w:val="00982866"/>
    <w:rsid w:val="009845E6"/>
    <w:rsid w:val="00985418"/>
    <w:rsid w:val="00986F87"/>
    <w:rsid w:val="009870E5"/>
    <w:rsid w:val="009928F4"/>
    <w:rsid w:val="00993A61"/>
    <w:rsid w:val="00995B94"/>
    <w:rsid w:val="009963DC"/>
    <w:rsid w:val="009967D6"/>
    <w:rsid w:val="009A0968"/>
    <w:rsid w:val="009A1D44"/>
    <w:rsid w:val="009A1DE0"/>
    <w:rsid w:val="009A2AD5"/>
    <w:rsid w:val="009A358B"/>
    <w:rsid w:val="009A3D47"/>
    <w:rsid w:val="009A4825"/>
    <w:rsid w:val="009A4C4B"/>
    <w:rsid w:val="009A6516"/>
    <w:rsid w:val="009B012F"/>
    <w:rsid w:val="009B1D2F"/>
    <w:rsid w:val="009B20CB"/>
    <w:rsid w:val="009B2DB2"/>
    <w:rsid w:val="009B2E64"/>
    <w:rsid w:val="009B2FD8"/>
    <w:rsid w:val="009B3736"/>
    <w:rsid w:val="009B398B"/>
    <w:rsid w:val="009B481F"/>
    <w:rsid w:val="009B4965"/>
    <w:rsid w:val="009B69BC"/>
    <w:rsid w:val="009B6D77"/>
    <w:rsid w:val="009B7664"/>
    <w:rsid w:val="009C13D8"/>
    <w:rsid w:val="009C2739"/>
    <w:rsid w:val="009C2872"/>
    <w:rsid w:val="009C3C4E"/>
    <w:rsid w:val="009C468A"/>
    <w:rsid w:val="009C4A82"/>
    <w:rsid w:val="009C4EBF"/>
    <w:rsid w:val="009C5095"/>
    <w:rsid w:val="009C591C"/>
    <w:rsid w:val="009C5C31"/>
    <w:rsid w:val="009C6550"/>
    <w:rsid w:val="009D1C69"/>
    <w:rsid w:val="009D3A17"/>
    <w:rsid w:val="009D530F"/>
    <w:rsid w:val="009D5474"/>
    <w:rsid w:val="009D5A5A"/>
    <w:rsid w:val="009D69BD"/>
    <w:rsid w:val="009E0507"/>
    <w:rsid w:val="009E0EAC"/>
    <w:rsid w:val="009E22A4"/>
    <w:rsid w:val="009E2718"/>
    <w:rsid w:val="009E3619"/>
    <w:rsid w:val="009E5097"/>
    <w:rsid w:val="009E5D6E"/>
    <w:rsid w:val="009E728B"/>
    <w:rsid w:val="009E77FF"/>
    <w:rsid w:val="009E7D39"/>
    <w:rsid w:val="009F0940"/>
    <w:rsid w:val="009F13AA"/>
    <w:rsid w:val="009F1EED"/>
    <w:rsid w:val="009F2530"/>
    <w:rsid w:val="009F2F3D"/>
    <w:rsid w:val="009F381F"/>
    <w:rsid w:val="009F6594"/>
    <w:rsid w:val="009F7261"/>
    <w:rsid w:val="009F7431"/>
    <w:rsid w:val="009F7823"/>
    <w:rsid w:val="00A01232"/>
    <w:rsid w:val="00A013D1"/>
    <w:rsid w:val="00A036CE"/>
    <w:rsid w:val="00A03F7E"/>
    <w:rsid w:val="00A04E99"/>
    <w:rsid w:val="00A06959"/>
    <w:rsid w:val="00A070D8"/>
    <w:rsid w:val="00A07DA4"/>
    <w:rsid w:val="00A1130D"/>
    <w:rsid w:val="00A1166E"/>
    <w:rsid w:val="00A116E3"/>
    <w:rsid w:val="00A14685"/>
    <w:rsid w:val="00A20036"/>
    <w:rsid w:val="00A213F0"/>
    <w:rsid w:val="00A22BD0"/>
    <w:rsid w:val="00A24480"/>
    <w:rsid w:val="00A2490F"/>
    <w:rsid w:val="00A24CE6"/>
    <w:rsid w:val="00A2603D"/>
    <w:rsid w:val="00A266AF"/>
    <w:rsid w:val="00A27B19"/>
    <w:rsid w:val="00A27FB1"/>
    <w:rsid w:val="00A30205"/>
    <w:rsid w:val="00A31147"/>
    <w:rsid w:val="00A3243D"/>
    <w:rsid w:val="00A33E16"/>
    <w:rsid w:val="00A3501E"/>
    <w:rsid w:val="00A37E3D"/>
    <w:rsid w:val="00A40441"/>
    <w:rsid w:val="00A410F6"/>
    <w:rsid w:val="00A41976"/>
    <w:rsid w:val="00A42797"/>
    <w:rsid w:val="00A43896"/>
    <w:rsid w:val="00A43A1A"/>
    <w:rsid w:val="00A456DB"/>
    <w:rsid w:val="00A45B99"/>
    <w:rsid w:val="00A46585"/>
    <w:rsid w:val="00A474CD"/>
    <w:rsid w:val="00A501A2"/>
    <w:rsid w:val="00A509F0"/>
    <w:rsid w:val="00A50DB1"/>
    <w:rsid w:val="00A52774"/>
    <w:rsid w:val="00A5287B"/>
    <w:rsid w:val="00A52942"/>
    <w:rsid w:val="00A52A23"/>
    <w:rsid w:val="00A52F2A"/>
    <w:rsid w:val="00A55E9D"/>
    <w:rsid w:val="00A60CF8"/>
    <w:rsid w:val="00A63FA7"/>
    <w:rsid w:val="00A641F5"/>
    <w:rsid w:val="00A667EA"/>
    <w:rsid w:val="00A66933"/>
    <w:rsid w:val="00A671D6"/>
    <w:rsid w:val="00A70567"/>
    <w:rsid w:val="00A74C52"/>
    <w:rsid w:val="00A74F9F"/>
    <w:rsid w:val="00A76815"/>
    <w:rsid w:val="00A7731E"/>
    <w:rsid w:val="00A77353"/>
    <w:rsid w:val="00A812B0"/>
    <w:rsid w:val="00A8164D"/>
    <w:rsid w:val="00A81DF4"/>
    <w:rsid w:val="00A82463"/>
    <w:rsid w:val="00A86CD3"/>
    <w:rsid w:val="00A87185"/>
    <w:rsid w:val="00A87749"/>
    <w:rsid w:val="00A879D3"/>
    <w:rsid w:val="00A90589"/>
    <w:rsid w:val="00A94FC8"/>
    <w:rsid w:val="00A95197"/>
    <w:rsid w:val="00A95CD3"/>
    <w:rsid w:val="00A971EE"/>
    <w:rsid w:val="00A976CF"/>
    <w:rsid w:val="00AA0BE5"/>
    <w:rsid w:val="00AA18D5"/>
    <w:rsid w:val="00AA2C5C"/>
    <w:rsid w:val="00AA3A58"/>
    <w:rsid w:val="00AA5E7F"/>
    <w:rsid w:val="00AA7F75"/>
    <w:rsid w:val="00AB09F5"/>
    <w:rsid w:val="00AB0A79"/>
    <w:rsid w:val="00AB0BBF"/>
    <w:rsid w:val="00AB2CC9"/>
    <w:rsid w:val="00AB4DC6"/>
    <w:rsid w:val="00AB6995"/>
    <w:rsid w:val="00AB7C5A"/>
    <w:rsid w:val="00AC417D"/>
    <w:rsid w:val="00AC6646"/>
    <w:rsid w:val="00AC7246"/>
    <w:rsid w:val="00AC79A1"/>
    <w:rsid w:val="00AD0382"/>
    <w:rsid w:val="00AD0A15"/>
    <w:rsid w:val="00AD1A84"/>
    <w:rsid w:val="00AD32EE"/>
    <w:rsid w:val="00AD674E"/>
    <w:rsid w:val="00AE17A5"/>
    <w:rsid w:val="00AE1AF7"/>
    <w:rsid w:val="00AE2114"/>
    <w:rsid w:val="00AE2D04"/>
    <w:rsid w:val="00AE4AE6"/>
    <w:rsid w:val="00AE526B"/>
    <w:rsid w:val="00AE57EF"/>
    <w:rsid w:val="00AE6B65"/>
    <w:rsid w:val="00AE7257"/>
    <w:rsid w:val="00AE735B"/>
    <w:rsid w:val="00AF1303"/>
    <w:rsid w:val="00AF1B05"/>
    <w:rsid w:val="00AF1CE3"/>
    <w:rsid w:val="00AF70FE"/>
    <w:rsid w:val="00AF7A77"/>
    <w:rsid w:val="00B0095E"/>
    <w:rsid w:val="00B0122B"/>
    <w:rsid w:val="00B0141B"/>
    <w:rsid w:val="00B01A1C"/>
    <w:rsid w:val="00B01AE1"/>
    <w:rsid w:val="00B01F7E"/>
    <w:rsid w:val="00B0222E"/>
    <w:rsid w:val="00B032AF"/>
    <w:rsid w:val="00B04A67"/>
    <w:rsid w:val="00B05392"/>
    <w:rsid w:val="00B05BEC"/>
    <w:rsid w:val="00B05E19"/>
    <w:rsid w:val="00B0605C"/>
    <w:rsid w:val="00B07B9C"/>
    <w:rsid w:val="00B07C07"/>
    <w:rsid w:val="00B10F13"/>
    <w:rsid w:val="00B1189D"/>
    <w:rsid w:val="00B11D47"/>
    <w:rsid w:val="00B129FA"/>
    <w:rsid w:val="00B12E12"/>
    <w:rsid w:val="00B132D4"/>
    <w:rsid w:val="00B13B5F"/>
    <w:rsid w:val="00B14148"/>
    <w:rsid w:val="00B14228"/>
    <w:rsid w:val="00B2083C"/>
    <w:rsid w:val="00B20C05"/>
    <w:rsid w:val="00B216F5"/>
    <w:rsid w:val="00B2735C"/>
    <w:rsid w:val="00B317F7"/>
    <w:rsid w:val="00B31AF0"/>
    <w:rsid w:val="00B32C69"/>
    <w:rsid w:val="00B345B2"/>
    <w:rsid w:val="00B372AC"/>
    <w:rsid w:val="00B37767"/>
    <w:rsid w:val="00B37798"/>
    <w:rsid w:val="00B377D4"/>
    <w:rsid w:val="00B402D7"/>
    <w:rsid w:val="00B40F34"/>
    <w:rsid w:val="00B41FBA"/>
    <w:rsid w:val="00B4300A"/>
    <w:rsid w:val="00B44468"/>
    <w:rsid w:val="00B472FD"/>
    <w:rsid w:val="00B501AE"/>
    <w:rsid w:val="00B52245"/>
    <w:rsid w:val="00B5368F"/>
    <w:rsid w:val="00B549E2"/>
    <w:rsid w:val="00B55164"/>
    <w:rsid w:val="00B56B08"/>
    <w:rsid w:val="00B60924"/>
    <w:rsid w:val="00B60BB2"/>
    <w:rsid w:val="00B614A5"/>
    <w:rsid w:val="00B62AEC"/>
    <w:rsid w:val="00B641F9"/>
    <w:rsid w:val="00B64CC6"/>
    <w:rsid w:val="00B652CA"/>
    <w:rsid w:val="00B65B33"/>
    <w:rsid w:val="00B665F0"/>
    <w:rsid w:val="00B66F55"/>
    <w:rsid w:val="00B67446"/>
    <w:rsid w:val="00B677D5"/>
    <w:rsid w:val="00B7197B"/>
    <w:rsid w:val="00B71DB3"/>
    <w:rsid w:val="00B75BD6"/>
    <w:rsid w:val="00B75DB8"/>
    <w:rsid w:val="00B76778"/>
    <w:rsid w:val="00B77D8C"/>
    <w:rsid w:val="00B77F02"/>
    <w:rsid w:val="00B80FC2"/>
    <w:rsid w:val="00B819DD"/>
    <w:rsid w:val="00B81F26"/>
    <w:rsid w:val="00B8362B"/>
    <w:rsid w:val="00B83A9C"/>
    <w:rsid w:val="00B85272"/>
    <w:rsid w:val="00B85BBE"/>
    <w:rsid w:val="00B85F81"/>
    <w:rsid w:val="00B875E3"/>
    <w:rsid w:val="00B91548"/>
    <w:rsid w:val="00B93109"/>
    <w:rsid w:val="00B9320C"/>
    <w:rsid w:val="00B938EA"/>
    <w:rsid w:val="00B93CAB"/>
    <w:rsid w:val="00B94D2D"/>
    <w:rsid w:val="00B9575A"/>
    <w:rsid w:val="00B96D89"/>
    <w:rsid w:val="00BA0552"/>
    <w:rsid w:val="00BA08CA"/>
    <w:rsid w:val="00BA252E"/>
    <w:rsid w:val="00BA3B4F"/>
    <w:rsid w:val="00BA3BCB"/>
    <w:rsid w:val="00BA6344"/>
    <w:rsid w:val="00BA65C7"/>
    <w:rsid w:val="00BA7777"/>
    <w:rsid w:val="00BB3308"/>
    <w:rsid w:val="00BB51C7"/>
    <w:rsid w:val="00BB5AE1"/>
    <w:rsid w:val="00BB5EFB"/>
    <w:rsid w:val="00BB6247"/>
    <w:rsid w:val="00BB64D9"/>
    <w:rsid w:val="00BB6E75"/>
    <w:rsid w:val="00BB75DE"/>
    <w:rsid w:val="00BB7865"/>
    <w:rsid w:val="00BC004D"/>
    <w:rsid w:val="00BC0FCB"/>
    <w:rsid w:val="00BC6153"/>
    <w:rsid w:val="00BC6268"/>
    <w:rsid w:val="00BC7345"/>
    <w:rsid w:val="00BD0F1A"/>
    <w:rsid w:val="00BD367E"/>
    <w:rsid w:val="00BD4CA7"/>
    <w:rsid w:val="00BD5545"/>
    <w:rsid w:val="00BE0E26"/>
    <w:rsid w:val="00BE10AA"/>
    <w:rsid w:val="00BE28E8"/>
    <w:rsid w:val="00BE4980"/>
    <w:rsid w:val="00BE4DD0"/>
    <w:rsid w:val="00BE5A5C"/>
    <w:rsid w:val="00BE7B76"/>
    <w:rsid w:val="00BE7BE6"/>
    <w:rsid w:val="00BF00BE"/>
    <w:rsid w:val="00BF2618"/>
    <w:rsid w:val="00BF3651"/>
    <w:rsid w:val="00BF3EE1"/>
    <w:rsid w:val="00BF6B1F"/>
    <w:rsid w:val="00C00867"/>
    <w:rsid w:val="00C01363"/>
    <w:rsid w:val="00C01856"/>
    <w:rsid w:val="00C01CAE"/>
    <w:rsid w:val="00C03733"/>
    <w:rsid w:val="00C0581D"/>
    <w:rsid w:val="00C065E8"/>
    <w:rsid w:val="00C06A29"/>
    <w:rsid w:val="00C06D13"/>
    <w:rsid w:val="00C0792B"/>
    <w:rsid w:val="00C07C03"/>
    <w:rsid w:val="00C10D98"/>
    <w:rsid w:val="00C112A8"/>
    <w:rsid w:val="00C12FCA"/>
    <w:rsid w:val="00C1425B"/>
    <w:rsid w:val="00C15D6D"/>
    <w:rsid w:val="00C16362"/>
    <w:rsid w:val="00C17C0A"/>
    <w:rsid w:val="00C20356"/>
    <w:rsid w:val="00C20CF3"/>
    <w:rsid w:val="00C2265C"/>
    <w:rsid w:val="00C2477B"/>
    <w:rsid w:val="00C27F29"/>
    <w:rsid w:val="00C301BC"/>
    <w:rsid w:val="00C30639"/>
    <w:rsid w:val="00C30C5A"/>
    <w:rsid w:val="00C31D10"/>
    <w:rsid w:val="00C31F17"/>
    <w:rsid w:val="00C32400"/>
    <w:rsid w:val="00C32737"/>
    <w:rsid w:val="00C33961"/>
    <w:rsid w:val="00C343E8"/>
    <w:rsid w:val="00C3482D"/>
    <w:rsid w:val="00C34CC6"/>
    <w:rsid w:val="00C369CC"/>
    <w:rsid w:val="00C40CE8"/>
    <w:rsid w:val="00C428E7"/>
    <w:rsid w:val="00C4293D"/>
    <w:rsid w:val="00C431CD"/>
    <w:rsid w:val="00C43D0E"/>
    <w:rsid w:val="00C44D06"/>
    <w:rsid w:val="00C45576"/>
    <w:rsid w:val="00C466FA"/>
    <w:rsid w:val="00C47E57"/>
    <w:rsid w:val="00C52BB0"/>
    <w:rsid w:val="00C545A3"/>
    <w:rsid w:val="00C553D0"/>
    <w:rsid w:val="00C557B9"/>
    <w:rsid w:val="00C55BFB"/>
    <w:rsid w:val="00C575B9"/>
    <w:rsid w:val="00C6046C"/>
    <w:rsid w:val="00C6155E"/>
    <w:rsid w:val="00C6280F"/>
    <w:rsid w:val="00C62EEF"/>
    <w:rsid w:val="00C66C3E"/>
    <w:rsid w:val="00C66EE7"/>
    <w:rsid w:val="00C72091"/>
    <w:rsid w:val="00C72CEA"/>
    <w:rsid w:val="00C7546F"/>
    <w:rsid w:val="00C75DB0"/>
    <w:rsid w:val="00C768EA"/>
    <w:rsid w:val="00C76A3D"/>
    <w:rsid w:val="00C76CB2"/>
    <w:rsid w:val="00C7735E"/>
    <w:rsid w:val="00C778D0"/>
    <w:rsid w:val="00C77909"/>
    <w:rsid w:val="00C77B63"/>
    <w:rsid w:val="00C8089C"/>
    <w:rsid w:val="00C81CBB"/>
    <w:rsid w:val="00C81FED"/>
    <w:rsid w:val="00C833EF"/>
    <w:rsid w:val="00C83751"/>
    <w:rsid w:val="00C837BF"/>
    <w:rsid w:val="00C83968"/>
    <w:rsid w:val="00C858A5"/>
    <w:rsid w:val="00C86C0D"/>
    <w:rsid w:val="00C87313"/>
    <w:rsid w:val="00C87472"/>
    <w:rsid w:val="00C918C9"/>
    <w:rsid w:val="00C91E83"/>
    <w:rsid w:val="00C92E5A"/>
    <w:rsid w:val="00C9303A"/>
    <w:rsid w:val="00C9489F"/>
    <w:rsid w:val="00C94D2F"/>
    <w:rsid w:val="00C95897"/>
    <w:rsid w:val="00C961AA"/>
    <w:rsid w:val="00C976EF"/>
    <w:rsid w:val="00CA1267"/>
    <w:rsid w:val="00CA13FD"/>
    <w:rsid w:val="00CA19F8"/>
    <w:rsid w:val="00CA29F4"/>
    <w:rsid w:val="00CA2B47"/>
    <w:rsid w:val="00CA2CD3"/>
    <w:rsid w:val="00CA3260"/>
    <w:rsid w:val="00CA3FB4"/>
    <w:rsid w:val="00CA423F"/>
    <w:rsid w:val="00CA557F"/>
    <w:rsid w:val="00CA5A41"/>
    <w:rsid w:val="00CB0982"/>
    <w:rsid w:val="00CB0C23"/>
    <w:rsid w:val="00CB12A3"/>
    <w:rsid w:val="00CB1C4E"/>
    <w:rsid w:val="00CB1D91"/>
    <w:rsid w:val="00CB33F6"/>
    <w:rsid w:val="00CB38F0"/>
    <w:rsid w:val="00CB3DD7"/>
    <w:rsid w:val="00CB44B6"/>
    <w:rsid w:val="00CB4FE8"/>
    <w:rsid w:val="00CB547A"/>
    <w:rsid w:val="00CB6D8E"/>
    <w:rsid w:val="00CB7810"/>
    <w:rsid w:val="00CB7925"/>
    <w:rsid w:val="00CB7B0E"/>
    <w:rsid w:val="00CC07CA"/>
    <w:rsid w:val="00CC08E7"/>
    <w:rsid w:val="00CC1455"/>
    <w:rsid w:val="00CC1686"/>
    <w:rsid w:val="00CC4174"/>
    <w:rsid w:val="00CC496C"/>
    <w:rsid w:val="00CC5247"/>
    <w:rsid w:val="00CC5659"/>
    <w:rsid w:val="00CC597C"/>
    <w:rsid w:val="00CD00E6"/>
    <w:rsid w:val="00CD0931"/>
    <w:rsid w:val="00CD197F"/>
    <w:rsid w:val="00CD1D8C"/>
    <w:rsid w:val="00CD1E76"/>
    <w:rsid w:val="00CD2CD0"/>
    <w:rsid w:val="00CD3A3B"/>
    <w:rsid w:val="00CD6308"/>
    <w:rsid w:val="00CD7121"/>
    <w:rsid w:val="00CD7E69"/>
    <w:rsid w:val="00CE015B"/>
    <w:rsid w:val="00CE04E5"/>
    <w:rsid w:val="00CE1567"/>
    <w:rsid w:val="00CE3AF8"/>
    <w:rsid w:val="00CE50D0"/>
    <w:rsid w:val="00CE5F05"/>
    <w:rsid w:val="00CE75AA"/>
    <w:rsid w:val="00CE78FA"/>
    <w:rsid w:val="00CF17A1"/>
    <w:rsid w:val="00CF413A"/>
    <w:rsid w:val="00CF74D3"/>
    <w:rsid w:val="00CF7DF5"/>
    <w:rsid w:val="00D03398"/>
    <w:rsid w:val="00D05212"/>
    <w:rsid w:val="00D06A8E"/>
    <w:rsid w:val="00D07889"/>
    <w:rsid w:val="00D11E8C"/>
    <w:rsid w:val="00D12622"/>
    <w:rsid w:val="00D1276D"/>
    <w:rsid w:val="00D130CC"/>
    <w:rsid w:val="00D13470"/>
    <w:rsid w:val="00D142D6"/>
    <w:rsid w:val="00D153ED"/>
    <w:rsid w:val="00D15FDF"/>
    <w:rsid w:val="00D16A0D"/>
    <w:rsid w:val="00D2180D"/>
    <w:rsid w:val="00D2197D"/>
    <w:rsid w:val="00D222B3"/>
    <w:rsid w:val="00D224C3"/>
    <w:rsid w:val="00D22BB1"/>
    <w:rsid w:val="00D24265"/>
    <w:rsid w:val="00D25521"/>
    <w:rsid w:val="00D317C2"/>
    <w:rsid w:val="00D33BFB"/>
    <w:rsid w:val="00D34DE5"/>
    <w:rsid w:val="00D35D40"/>
    <w:rsid w:val="00D35DFF"/>
    <w:rsid w:val="00D37598"/>
    <w:rsid w:val="00D37E5F"/>
    <w:rsid w:val="00D41087"/>
    <w:rsid w:val="00D44BC8"/>
    <w:rsid w:val="00D44C51"/>
    <w:rsid w:val="00D44F69"/>
    <w:rsid w:val="00D453DD"/>
    <w:rsid w:val="00D4585B"/>
    <w:rsid w:val="00D510E6"/>
    <w:rsid w:val="00D52175"/>
    <w:rsid w:val="00D54A89"/>
    <w:rsid w:val="00D557FB"/>
    <w:rsid w:val="00D55A62"/>
    <w:rsid w:val="00D57B5A"/>
    <w:rsid w:val="00D61874"/>
    <w:rsid w:val="00D66C6A"/>
    <w:rsid w:val="00D67C77"/>
    <w:rsid w:val="00D71163"/>
    <w:rsid w:val="00D718A9"/>
    <w:rsid w:val="00D727B6"/>
    <w:rsid w:val="00D73EF3"/>
    <w:rsid w:val="00D77282"/>
    <w:rsid w:val="00D77696"/>
    <w:rsid w:val="00D77C8B"/>
    <w:rsid w:val="00D80B1F"/>
    <w:rsid w:val="00D80E90"/>
    <w:rsid w:val="00D81131"/>
    <w:rsid w:val="00D81DBF"/>
    <w:rsid w:val="00D8289A"/>
    <w:rsid w:val="00D8327C"/>
    <w:rsid w:val="00D8395E"/>
    <w:rsid w:val="00D83B06"/>
    <w:rsid w:val="00D8509D"/>
    <w:rsid w:val="00D85803"/>
    <w:rsid w:val="00D86361"/>
    <w:rsid w:val="00D86779"/>
    <w:rsid w:val="00D86D11"/>
    <w:rsid w:val="00D9122D"/>
    <w:rsid w:val="00D912BD"/>
    <w:rsid w:val="00D9141E"/>
    <w:rsid w:val="00D922B0"/>
    <w:rsid w:val="00D92D53"/>
    <w:rsid w:val="00D94876"/>
    <w:rsid w:val="00D9772C"/>
    <w:rsid w:val="00DA0040"/>
    <w:rsid w:val="00DA1810"/>
    <w:rsid w:val="00DA27F7"/>
    <w:rsid w:val="00DA478C"/>
    <w:rsid w:val="00DA4DBA"/>
    <w:rsid w:val="00DA6596"/>
    <w:rsid w:val="00DA74E1"/>
    <w:rsid w:val="00DA7DA4"/>
    <w:rsid w:val="00DA7F9D"/>
    <w:rsid w:val="00DB17EF"/>
    <w:rsid w:val="00DB237F"/>
    <w:rsid w:val="00DB4D30"/>
    <w:rsid w:val="00DB7B01"/>
    <w:rsid w:val="00DB7CC4"/>
    <w:rsid w:val="00DC07F9"/>
    <w:rsid w:val="00DC0D0C"/>
    <w:rsid w:val="00DC17B0"/>
    <w:rsid w:val="00DC244B"/>
    <w:rsid w:val="00DC2943"/>
    <w:rsid w:val="00DC2D13"/>
    <w:rsid w:val="00DC519B"/>
    <w:rsid w:val="00DC55F9"/>
    <w:rsid w:val="00DC6539"/>
    <w:rsid w:val="00DC67FA"/>
    <w:rsid w:val="00DC68D0"/>
    <w:rsid w:val="00DC6A6C"/>
    <w:rsid w:val="00DD090C"/>
    <w:rsid w:val="00DD182E"/>
    <w:rsid w:val="00DD24C7"/>
    <w:rsid w:val="00DD26E1"/>
    <w:rsid w:val="00DD4209"/>
    <w:rsid w:val="00DD5114"/>
    <w:rsid w:val="00DD6637"/>
    <w:rsid w:val="00DD6D0B"/>
    <w:rsid w:val="00DE0479"/>
    <w:rsid w:val="00DE0EFF"/>
    <w:rsid w:val="00DE19E0"/>
    <w:rsid w:val="00DE1D50"/>
    <w:rsid w:val="00DE3F7B"/>
    <w:rsid w:val="00DE690F"/>
    <w:rsid w:val="00DE6F69"/>
    <w:rsid w:val="00DF250A"/>
    <w:rsid w:val="00DF4528"/>
    <w:rsid w:val="00DF4988"/>
    <w:rsid w:val="00DF5518"/>
    <w:rsid w:val="00DF647C"/>
    <w:rsid w:val="00DF7571"/>
    <w:rsid w:val="00E003F5"/>
    <w:rsid w:val="00E03F32"/>
    <w:rsid w:val="00E04979"/>
    <w:rsid w:val="00E078DE"/>
    <w:rsid w:val="00E079DF"/>
    <w:rsid w:val="00E07F07"/>
    <w:rsid w:val="00E1032F"/>
    <w:rsid w:val="00E10BFE"/>
    <w:rsid w:val="00E10DED"/>
    <w:rsid w:val="00E119E5"/>
    <w:rsid w:val="00E128C2"/>
    <w:rsid w:val="00E145D4"/>
    <w:rsid w:val="00E15A01"/>
    <w:rsid w:val="00E16204"/>
    <w:rsid w:val="00E2122A"/>
    <w:rsid w:val="00E22264"/>
    <w:rsid w:val="00E24145"/>
    <w:rsid w:val="00E2659D"/>
    <w:rsid w:val="00E301C3"/>
    <w:rsid w:val="00E31088"/>
    <w:rsid w:val="00E339AA"/>
    <w:rsid w:val="00E35D20"/>
    <w:rsid w:val="00E35DC2"/>
    <w:rsid w:val="00E37417"/>
    <w:rsid w:val="00E37A26"/>
    <w:rsid w:val="00E411D2"/>
    <w:rsid w:val="00E41454"/>
    <w:rsid w:val="00E41B18"/>
    <w:rsid w:val="00E433A3"/>
    <w:rsid w:val="00E440C9"/>
    <w:rsid w:val="00E444D0"/>
    <w:rsid w:val="00E47A68"/>
    <w:rsid w:val="00E50157"/>
    <w:rsid w:val="00E527DA"/>
    <w:rsid w:val="00E52C99"/>
    <w:rsid w:val="00E52F8F"/>
    <w:rsid w:val="00E5370E"/>
    <w:rsid w:val="00E541CB"/>
    <w:rsid w:val="00E5638A"/>
    <w:rsid w:val="00E57484"/>
    <w:rsid w:val="00E577CC"/>
    <w:rsid w:val="00E57934"/>
    <w:rsid w:val="00E57C85"/>
    <w:rsid w:val="00E60514"/>
    <w:rsid w:val="00E628E1"/>
    <w:rsid w:val="00E639CF"/>
    <w:rsid w:val="00E70D89"/>
    <w:rsid w:val="00E71589"/>
    <w:rsid w:val="00E732FA"/>
    <w:rsid w:val="00E73E00"/>
    <w:rsid w:val="00E74545"/>
    <w:rsid w:val="00E74797"/>
    <w:rsid w:val="00E81008"/>
    <w:rsid w:val="00E81DCE"/>
    <w:rsid w:val="00E83C43"/>
    <w:rsid w:val="00E83E9D"/>
    <w:rsid w:val="00E86888"/>
    <w:rsid w:val="00E90CF3"/>
    <w:rsid w:val="00E91B41"/>
    <w:rsid w:val="00E91CE4"/>
    <w:rsid w:val="00E9250E"/>
    <w:rsid w:val="00E92F05"/>
    <w:rsid w:val="00E93BEE"/>
    <w:rsid w:val="00E94021"/>
    <w:rsid w:val="00E95767"/>
    <w:rsid w:val="00EA0FFF"/>
    <w:rsid w:val="00EA1AEE"/>
    <w:rsid w:val="00EA21CE"/>
    <w:rsid w:val="00EA313E"/>
    <w:rsid w:val="00EA4649"/>
    <w:rsid w:val="00EA4A65"/>
    <w:rsid w:val="00EA5C3D"/>
    <w:rsid w:val="00EA69DF"/>
    <w:rsid w:val="00EA6AAA"/>
    <w:rsid w:val="00EB02BB"/>
    <w:rsid w:val="00EB07E3"/>
    <w:rsid w:val="00EB0BA7"/>
    <w:rsid w:val="00EB2EF4"/>
    <w:rsid w:val="00EB5CBD"/>
    <w:rsid w:val="00EB6148"/>
    <w:rsid w:val="00EB6540"/>
    <w:rsid w:val="00EB6F1B"/>
    <w:rsid w:val="00EB7539"/>
    <w:rsid w:val="00EC10A9"/>
    <w:rsid w:val="00EC1104"/>
    <w:rsid w:val="00EC1146"/>
    <w:rsid w:val="00EC1AE0"/>
    <w:rsid w:val="00EC2E3B"/>
    <w:rsid w:val="00EC4495"/>
    <w:rsid w:val="00EC4906"/>
    <w:rsid w:val="00EC6240"/>
    <w:rsid w:val="00EC6C7D"/>
    <w:rsid w:val="00EC7C1C"/>
    <w:rsid w:val="00ED06CD"/>
    <w:rsid w:val="00ED1613"/>
    <w:rsid w:val="00ED23F0"/>
    <w:rsid w:val="00ED2EB9"/>
    <w:rsid w:val="00ED315F"/>
    <w:rsid w:val="00ED628F"/>
    <w:rsid w:val="00EE0763"/>
    <w:rsid w:val="00EE07F4"/>
    <w:rsid w:val="00EE3682"/>
    <w:rsid w:val="00EE4F26"/>
    <w:rsid w:val="00EE4F9F"/>
    <w:rsid w:val="00EE6086"/>
    <w:rsid w:val="00EE70F9"/>
    <w:rsid w:val="00EE79D0"/>
    <w:rsid w:val="00EF0357"/>
    <w:rsid w:val="00EF1C0E"/>
    <w:rsid w:val="00EF3016"/>
    <w:rsid w:val="00EF36F4"/>
    <w:rsid w:val="00EF4597"/>
    <w:rsid w:val="00EF4E57"/>
    <w:rsid w:val="00EF57AC"/>
    <w:rsid w:val="00EF5E86"/>
    <w:rsid w:val="00F00C5E"/>
    <w:rsid w:val="00F00D83"/>
    <w:rsid w:val="00F02096"/>
    <w:rsid w:val="00F02367"/>
    <w:rsid w:val="00F03745"/>
    <w:rsid w:val="00F0427A"/>
    <w:rsid w:val="00F04465"/>
    <w:rsid w:val="00F054AA"/>
    <w:rsid w:val="00F06D1A"/>
    <w:rsid w:val="00F07CE0"/>
    <w:rsid w:val="00F10E76"/>
    <w:rsid w:val="00F112DF"/>
    <w:rsid w:val="00F15768"/>
    <w:rsid w:val="00F16B65"/>
    <w:rsid w:val="00F16E47"/>
    <w:rsid w:val="00F20C8C"/>
    <w:rsid w:val="00F21ACD"/>
    <w:rsid w:val="00F21FF6"/>
    <w:rsid w:val="00F22018"/>
    <w:rsid w:val="00F23017"/>
    <w:rsid w:val="00F23F54"/>
    <w:rsid w:val="00F25E08"/>
    <w:rsid w:val="00F263E8"/>
    <w:rsid w:val="00F26405"/>
    <w:rsid w:val="00F265BA"/>
    <w:rsid w:val="00F30A79"/>
    <w:rsid w:val="00F30ABF"/>
    <w:rsid w:val="00F30D19"/>
    <w:rsid w:val="00F31940"/>
    <w:rsid w:val="00F31A59"/>
    <w:rsid w:val="00F31F2D"/>
    <w:rsid w:val="00F32C14"/>
    <w:rsid w:val="00F32CF8"/>
    <w:rsid w:val="00F333A3"/>
    <w:rsid w:val="00F343A8"/>
    <w:rsid w:val="00F3514B"/>
    <w:rsid w:val="00F360F0"/>
    <w:rsid w:val="00F375F4"/>
    <w:rsid w:val="00F37BF5"/>
    <w:rsid w:val="00F426A1"/>
    <w:rsid w:val="00F42D06"/>
    <w:rsid w:val="00F44538"/>
    <w:rsid w:val="00F44727"/>
    <w:rsid w:val="00F45E62"/>
    <w:rsid w:val="00F4728C"/>
    <w:rsid w:val="00F47B51"/>
    <w:rsid w:val="00F47FB7"/>
    <w:rsid w:val="00F51066"/>
    <w:rsid w:val="00F5215C"/>
    <w:rsid w:val="00F54791"/>
    <w:rsid w:val="00F5483E"/>
    <w:rsid w:val="00F5484A"/>
    <w:rsid w:val="00F54BE7"/>
    <w:rsid w:val="00F5619E"/>
    <w:rsid w:val="00F575F9"/>
    <w:rsid w:val="00F57A01"/>
    <w:rsid w:val="00F6088F"/>
    <w:rsid w:val="00F6318D"/>
    <w:rsid w:val="00F638CA"/>
    <w:rsid w:val="00F6459A"/>
    <w:rsid w:val="00F64725"/>
    <w:rsid w:val="00F64B9D"/>
    <w:rsid w:val="00F657F1"/>
    <w:rsid w:val="00F66B8A"/>
    <w:rsid w:val="00F66DD3"/>
    <w:rsid w:val="00F738A4"/>
    <w:rsid w:val="00F73BD4"/>
    <w:rsid w:val="00F73C71"/>
    <w:rsid w:val="00F74947"/>
    <w:rsid w:val="00F75302"/>
    <w:rsid w:val="00F76DB6"/>
    <w:rsid w:val="00F779A0"/>
    <w:rsid w:val="00F819CF"/>
    <w:rsid w:val="00F8272A"/>
    <w:rsid w:val="00F8280A"/>
    <w:rsid w:val="00F8360B"/>
    <w:rsid w:val="00F84B8C"/>
    <w:rsid w:val="00F84E46"/>
    <w:rsid w:val="00F84FFF"/>
    <w:rsid w:val="00F85E9A"/>
    <w:rsid w:val="00F86D9E"/>
    <w:rsid w:val="00F872D0"/>
    <w:rsid w:val="00F87928"/>
    <w:rsid w:val="00F90386"/>
    <w:rsid w:val="00F909B7"/>
    <w:rsid w:val="00F90E4A"/>
    <w:rsid w:val="00F92E81"/>
    <w:rsid w:val="00F94FCA"/>
    <w:rsid w:val="00F964D3"/>
    <w:rsid w:val="00F976F5"/>
    <w:rsid w:val="00FA04B1"/>
    <w:rsid w:val="00FA128D"/>
    <w:rsid w:val="00FA2FBA"/>
    <w:rsid w:val="00FA331B"/>
    <w:rsid w:val="00FA4C8B"/>
    <w:rsid w:val="00FA4DDF"/>
    <w:rsid w:val="00FA6868"/>
    <w:rsid w:val="00FA6A4D"/>
    <w:rsid w:val="00FA75A3"/>
    <w:rsid w:val="00FB3A86"/>
    <w:rsid w:val="00FB53FC"/>
    <w:rsid w:val="00FB58F8"/>
    <w:rsid w:val="00FB6201"/>
    <w:rsid w:val="00FB6D77"/>
    <w:rsid w:val="00FB749E"/>
    <w:rsid w:val="00FB74A0"/>
    <w:rsid w:val="00FB7715"/>
    <w:rsid w:val="00FB7EBF"/>
    <w:rsid w:val="00FC0021"/>
    <w:rsid w:val="00FC0F1B"/>
    <w:rsid w:val="00FC0F4C"/>
    <w:rsid w:val="00FC1055"/>
    <w:rsid w:val="00FC11C9"/>
    <w:rsid w:val="00FC132F"/>
    <w:rsid w:val="00FC1DA6"/>
    <w:rsid w:val="00FC2239"/>
    <w:rsid w:val="00FC3087"/>
    <w:rsid w:val="00FC5161"/>
    <w:rsid w:val="00FC7031"/>
    <w:rsid w:val="00FC78C5"/>
    <w:rsid w:val="00FC7FD8"/>
    <w:rsid w:val="00FD0542"/>
    <w:rsid w:val="00FD0E76"/>
    <w:rsid w:val="00FD126D"/>
    <w:rsid w:val="00FD5D21"/>
    <w:rsid w:val="00FD627E"/>
    <w:rsid w:val="00FD6343"/>
    <w:rsid w:val="00FD6C8A"/>
    <w:rsid w:val="00FD6D51"/>
    <w:rsid w:val="00FD767D"/>
    <w:rsid w:val="00FD7A89"/>
    <w:rsid w:val="00FE152B"/>
    <w:rsid w:val="00FE19F9"/>
    <w:rsid w:val="00FE1F03"/>
    <w:rsid w:val="00FE258A"/>
    <w:rsid w:val="00FE2EEE"/>
    <w:rsid w:val="00FE4747"/>
    <w:rsid w:val="00FE4A2B"/>
    <w:rsid w:val="00FE4C5C"/>
    <w:rsid w:val="00FE4E05"/>
    <w:rsid w:val="00FE58F8"/>
    <w:rsid w:val="00FE5A74"/>
    <w:rsid w:val="00FF079E"/>
    <w:rsid w:val="00FF1E47"/>
    <w:rsid w:val="00FF2ABC"/>
    <w:rsid w:val="00FF398B"/>
    <w:rsid w:val="00FF4050"/>
    <w:rsid w:val="00FF5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47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37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37BF"/>
    <w:rPr>
      <w:rFonts w:eastAsiaTheme="minorEastAsia"/>
      <w:lang w:eastAsia="ja-JP"/>
    </w:rPr>
  </w:style>
  <w:style w:type="paragraph" w:styleId="BalloonText">
    <w:name w:val="Balloon Text"/>
    <w:basedOn w:val="Normal"/>
    <w:link w:val="BalloonTextChar"/>
    <w:uiPriority w:val="99"/>
    <w:semiHidden/>
    <w:unhideWhenUsed/>
    <w:rsid w:val="00C83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7BF"/>
    <w:rPr>
      <w:rFonts w:ascii="Tahoma" w:hAnsi="Tahoma" w:cs="Tahoma"/>
      <w:sz w:val="16"/>
      <w:szCs w:val="16"/>
    </w:rPr>
  </w:style>
  <w:style w:type="character" w:customStyle="1" w:styleId="Heading1Char">
    <w:name w:val="Heading 1 Char"/>
    <w:basedOn w:val="DefaultParagraphFont"/>
    <w:link w:val="Heading1"/>
    <w:uiPriority w:val="9"/>
    <w:rsid w:val="00C837B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837BF"/>
    <w:rPr>
      <w:color w:val="0000FF"/>
      <w:u w:val="single"/>
    </w:rPr>
  </w:style>
  <w:style w:type="paragraph" w:styleId="FootnoteText">
    <w:name w:val="footnote text"/>
    <w:basedOn w:val="Normal"/>
    <w:link w:val="FootnoteTextChar"/>
    <w:uiPriority w:val="99"/>
    <w:unhideWhenUsed/>
    <w:rsid w:val="00C837BF"/>
    <w:pPr>
      <w:spacing w:after="0" w:line="240" w:lineRule="auto"/>
    </w:pPr>
    <w:rPr>
      <w:rFonts w:eastAsiaTheme="minorEastAsia"/>
      <w:sz w:val="20"/>
      <w:szCs w:val="20"/>
      <w:lang w:bidi="en-US"/>
    </w:rPr>
  </w:style>
  <w:style w:type="character" w:customStyle="1" w:styleId="FootnoteTextChar">
    <w:name w:val="Footnote Text Char"/>
    <w:basedOn w:val="DefaultParagraphFont"/>
    <w:link w:val="FootnoteText"/>
    <w:uiPriority w:val="99"/>
    <w:rsid w:val="00C837BF"/>
    <w:rPr>
      <w:rFonts w:eastAsiaTheme="minorEastAsia"/>
      <w:sz w:val="20"/>
      <w:szCs w:val="20"/>
      <w:lang w:bidi="en-US"/>
    </w:rPr>
  </w:style>
  <w:style w:type="character" w:styleId="FootnoteReference">
    <w:name w:val="footnote reference"/>
    <w:basedOn w:val="DefaultParagraphFont"/>
    <w:uiPriority w:val="99"/>
    <w:unhideWhenUsed/>
    <w:rsid w:val="00C837BF"/>
    <w:rPr>
      <w:vertAlign w:val="superscript"/>
    </w:rPr>
  </w:style>
  <w:style w:type="character" w:customStyle="1" w:styleId="Heading2Char">
    <w:name w:val="Heading 2 Char"/>
    <w:basedOn w:val="DefaultParagraphFont"/>
    <w:link w:val="Heading2"/>
    <w:uiPriority w:val="9"/>
    <w:rsid w:val="000263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4685"/>
    <w:pPr>
      <w:ind w:left="720"/>
      <w:contextualSpacing/>
    </w:pPr>
  </w:style>
  <w:style w:type="character" w:customStyle="1" w:styleId="Heading3Char">
    <w:name w:val="Heading 3 Char"/>
    <w:basedOn w:val="DefaultParagraphFont"/>
    <w:link w:val="Heading3"/>
    <w:uiPriority w:val="9"/>
    <w:rsid w:val="00413693"/>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025742"/>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7828DA"/>
    <w:rPr>
      <w:sz w:val="16"/>
      <w:szCs w:val="16"/>
    </w:rPr>
  </w:style>
  <w:style w:type="paragraph" w:styleId="CommentText">
    <w:name w:val="annotation text"/>
    <w:basedOn w:val="Normal"/>
    <w:link w:val="CommentTextChar"/>
    <w:uiPriority w:val="99"/>
    <w:semiHidden/>
    <w:unhideWhenUsed/>
    <w:rsid w:val="007828DA"/>
    <w:pPr>
      <w:spacing w:line="240" w:lineRule="auto"/>
    </w:pPr>
    <w:rPr>
      <w:sz w:val="20"/>
      <w:szCs w:val="20"/>
    </w:rPr>
  </w:style>
  <w:style w:type="character" w:customStyle="1" w:styleId="CommentTextChar">
    <w:name w:val="Comment Text Char"/>
    <w:basedOn w:val="DefaultParagraphFont"/>
    <w:link w:val="CommentText"/>
    <w:uiPriority w:val="99"/>
    <w:semiHidden/>
    <w:rsid w:val="007828DA"/>
    <w:rPr>
      <w:sz w:val="20"/>
      <w:szCs w:val="20"/>
    </w:rPr>
  </w:style>
  <w:style w:type="paragraph" w:styleId="CommentSubject">
    <w:name w:val="annotation subject"/>
    <w:basedOn w:val="CommentText"/>
    <w:next w:val="CommentText"/>
    <w:link w:val="CommentSubjectChar"/>
    <w:uiPriority w:val="99"/>
    <w:semiHidden/>
    <w:unhideWhenUsed/>
    <w:rsid w:val="007828DA"/>
    <w:rPr>
      <w:b/>
      <w:bCs/>
    </w:rPr>
  </w:style>
  <w:style w:type="character" w:customStyle="1" w:styleId="CommentSubjectChar">
    <w:name w:val="Comment Subject Char"/>
    <w:basedOn w:val="CommentTextChar"/>
    <w:link w:val="CommentSubject"/>
    <w:uiPriority w:val="99"/>
    <w:semiHidden/>
    <w:rsid w:val="007828DA"/>
    <w:rPr>
      <w:b/>
      <w:bCs/>
      <w:sz w:val="20"/>
      <w:szCs w:val="20"/>
    </w:rPr>
  </w:style>
  <w:style w:type="character" w:styleId="FollowedHyperlink">
    <w:name w:val="FollowedHyperlink"/>
    <w:basedOn w:val="DefaultParagraphFont"/>
    <w:uiPriority w:val="99"/>
    <w:semiHidden/>
    <w:unhideWhenUsed/>
    <w:rsid w:val="00E74797"/>
    <w:rPr>
      <w:color w:val="800080" w:themeColor="followedHyperlink"/>
      <w:u w:val="single"/>
    </w:rPr>
  </w:style>
  <w:style w:type="character" w:customStyle="1" w:styleId="apple-style-span">
    <w:name w:val="apple-style-span"/>
    <w:basedOn w:val="DefaultParagraphFont"/>
    <w:rsid w:val="00A1166E"/>
  </w:style>
  <w:style w:type="character" w:styleId="HTMLVariable">
    <w:name w:val="HTML Variable"/>
    <w:basedOn w:val="DefaultParagraphFont"/>
    <w:uiPriority w:val="99"/>
    <w:semiHidden/>
    <w:unhideWhenUsed/>
    <w:rsid w:val="00A1166E"/>
    <w:rPr>
      <w:i/>
      <w:iCs/>
    </w:rPr>
  </w:style>
  <w:style w:type="paragraph" w:styleId="TOCHeading">
    <w:name w:val="TOC Heading"/>
    <w:basedOn w:val="Heading1"/>
    <w:next w:val="Normal"/>
    <w:uiPriority w:val="39"/>
    <w:semiHidden/>
    <w:unhideWhenUsed/>
    <w:qFormat/>
    <w:rsid w:val="00521CF3"/>
    <w:pPr>
      <w:outlineLvl w:val="9"/>
    </w:pPr>
    <w:rPr>
      <w:lang w:eastAsia="ja-JP"/>
    </w:rPr>
  </w:style>
  <w:style w:type="paragraph" w:styleId="TOC1">
    <w:name w:val="toc 1"/>
    <w:basedOn w:val="Normal"/>
    <w:next w:val="Normal"/>
    <w:autoRedefine/>
    <w:uiPriority w:val="39"/>
    <w:unhideWhenUsed/>
    <w:rsid w:val="00521CF3"/>
    <w:pPr>
      <w:spacing w:after="100"/>
    </w:pPr>
  </w:style>
  <w:style w:type="paragraph" w:styleId="TOC2">
    <w:name w:val="toc 2"/>
    <w:basedOn w:val="Normal"/>
    <w:next w:val="Normal"/>
    <w:autoRedefine/>
    <w:uiPriority w:val="39"/>
    <w:unhideWhenUsed/>
    <w:rsid w:val="00521CF3"/>
    <w:pPr>
      <w:spacing w:after="100"/>
      <w:ind w:left="220"/>
    </w:pPr>
  </w:style>
  <w:style w:type="paragraph" w:styleId="TOC3">
    <w:name w:val="toc 3"/>
    <w:basedOn w:val="Normal"/>
    <w:next w:val="Normal"/>
    <w:autoRedefine/>
    <w:uiPriority w:val="39"/>
    <w:unhideWhenUsed/>
    <w:rsid w:val="00521CF3"/>
    <w:pPr>
      <w:spacing w:after="100"/>
      <w:ind w:left="440"/>
    </w:pPr>
  </w:style>
  <w:style w:type="character" w:styleId="Emphasis">
    <w:name w:val="Emphasis"/>
    <w:basedOn w:val="DefaultParagraphFont"/>
    <w:uiPriority w:val="20"/>
    <w:qFormat/>
    <w:rsid w:val="00521CF3"/>
    <w:rPr>
      <w:i/>
      <w:iCs/>
    </w:rPr>
  </w:style>
  <w:style w:type="paragraph" w:styleId="Header">
    <w:name w:val="header"/>
    <w:basedOn w:val="Normal"/>
    <w:link w:val="HeaderChar"/>
    <w:uiPriority w:val="99"/>
    <w:unhideWhenUsed/>
    <w:rsid w:val="00521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CF3"/>
  </w:style>
  <w:style w:type="paragraph" w:styleId="Footer">
    <w:name w:val="footer"/>
    <w:basedOn w:val="Normal"/>
    <w:link w:val="FooterChar"/>
    <w:uiPriority w:val="99"/>
    <w:unhideWhenUsed/>
    <w:rsid w:val="00521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CF3"/>
  </w:style>
  <w:style w:type="paragraph" w:styleId="Revision">
    <w:name w:val="Revision"/>
    <w:hidden/>
    <w:uiPriority w:val="99"/>
    <w:semiHidden/>
    <w:rsid w:val="00821560"/>
    <w:pPr>
      <w:spacing w:after="0" w:line="240" w:lineRule="auto"/>
    </w:pPr>
  </w:style>
  <w:style w:type="paragraph" w:styleId="EndnoteText">
    <w:name w:val="endnote text"/>
    <w:basedOn w:val="Normal"/>
    <w:link w:val="EndnoteTextChar"/>
    <w:uiPriority w:val="99"/>
    <w:semiHidden/>
    <w:unhideWhenUsed/>
    <w:rsid w:val="00EC7C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7C1C"/>
    <w:rPr>
      <w:sz w:val="20"/>
      <w:szCs w:val="20"/>
    </w:rPr>
  </w:style>
  <w:style w:type="character" w:styleId="EndnoteReference">
    <w:name w:val="endnote reference"/>
    <w:basedOn w:val="DefaultParagraphFont"/>
    <w:uiPriority w:val="99"/>
    <w:semiHidden/>
    <w:unhideWhenUsed/>
    <w:rsid w:val="00EC7C1C"/>
    <w:rPr>
      <w:vertAlign w:val="superscript"/>
    </w:rPr>
  </w:style>
  <w:style w:type="character" w:styleId="Strong">
    <w:name w:val="Strong"/>
    <w:basedOn w:val="DefaultParagraphFont"/>
    <w:uiPriority w:val="22"/>
    <w:qFormat/>
    <w:rsid w:val="00547DC3"/>
    <w:rPr>
      <w:b/>
      <w:bCs/>
    </w:rPr>
  </w:style>
  <w:style w:type="character" w:customStyle="1" w:styleId="apple-converted-space">
    <w:name w:val="apple-converted-space"/>
    <w:basedOn w:val="DefaultParagraphFont"/>
    <w:rsid w:val="00591B85"/>
  </w:style>
  <w:style w:type="paragraph" w:styleId="NormalWeb">
    <w:name w:val="Normal (Web)"/>
    <w:basedOn w:val="Normal"/>
    <w:uiPriority w:val="99"/>
    <w:semiHidden/>
    <w:unhideWhenUsed/>
    <w:rsid w:val="00591B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edlist">
    <w:name w:val="bulletedlist"/>
    <w:basedOn w:val="Normal"/>
    <w:rsid w:val="00591B8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8377E"/>
    <w:pPr>
      <w:spacing w:after="100"/>
      <w:ind w:left="660"/>
    </w:pPr>
    <w:rPr>
      <w:rFonts w:eastAsiaTheme="minorEastAsia"/>
    </w:rPr>
  </w:style>
  <w:style w:type="paragraph" w:styleId="TOC5">
    <w:name w:val="toc 5"/>
    <w:basedOn w:val="Normal"/>
    <w:next w:val="Normal"/>
    <w:autoRedefine/>
    <w:uiPriority w:val="39"/>
    <w:unhideWhenUsed/>
    <w:rsid w:val="0058377E"/>
    <w:pPr>
      <w:spacing w:after="100"/>
      <w:ind w:left="880"/>
    </w:pPr>
    <w:rPr>
      <w:rFonts w:eastAsiaTheme="minorEastAsia"/>
    </w:rPr>
  </w:style>
  <w:style w:type="paragraph" w:styleId="TOC6">
    <w:name w:val="toc 6"/>
    <w:basedOn w:val="Normal"/>
    <w:next w:val="Normal"/>
    <w:autoRedefine/>
    <w:uiPriority w:val="39"/>
    <w:unhideWhenUsed/>
    <w:rsid w:val="0058377E"/>
    <w:pPr>
      <w:spacing w:after="100"/>
      <w:ind w:left="1100"/>
    </w:pPr>
    <w:rPr>
      <w:rFonts w:eastAsiaTheme="minorEastAsia"/>
    </w:rPr>
  </w:style>
  <w:style w:type="paragraph" w:styleId="TOC7">
    <w:name w:val="toc 7"/>
    <w:basedOn w:val="Normal"/>
    <w:next w:val="Normal"/>
    <w:autoRedefine/>
    <w:uiPriority w:val="39"/>
    <w:unhideWhenUsed/>
    <w:rsid w:val="0058377E"/>
    <w:pPr>
      <w:spacing w:after="100"/>
      <w:ind w:left="1320"/>
    </w:pPr>
    <w:rPr>
      <w:rFonts w:eastAsiaTheme="minorEastAsia"/>
    </w:rPr>
  </w:style>
  <w:style w:type="paragraph" w:styleId="TOC8">
    <w:name w:val="toc 8"/>
    <w:basedOn w:val="Normal"/>
    <w:next w:val="Normal"/>
    <w:autoRedefine/>
    <w:uiPriority w:val="39"/>
    <w:unhideWhenUsed/>
    <w:rsid w:val="0058377E"/>
    <w:pPr>
      <w:spacing w:after="100"/>
      <w:ind w:left="1540"/>
    </w:pPr>
    <w:rPr>
      <w:rFonts w:eastAsiaTheme="minorEastAsia"/>
    </w:rPr>
  </w:style>
  <w:style w:type="paragraph" w:styleId="TOC9">
    <w:name w:val="toc 9"/>
    <w:basedOn w:val="Normal"/>
    <w:next w:val="Normal"/>
    <w:autoRedefine/>
    <w:uiPriority w:val="39"/>
    <w:unhideWhenUsed/>
    <w:rsid w:val="0058377E"/>
    <w:pPr>
      <w:spacing w:after="100"/>
      <w:ind w:left="1760"/>
    </w:pPr>
    <w:rPr>
      <w:rFonts w:eastAsiaTheme="minorEastAsia"/>
    </w:rPr>
  </w:style>
  <w:style w:type="character" w:styleId="HTMLTypewriter">
    <w:name w:val="HTML Typewriter"/>
    <w:basedOn w:val="DefaultParagraphFont"/>
    <w:uiPriority w:val="99"/>
    <w:semiHidden/>
    <w:unhideWhenUsed/>
    <w:rsid w:val="000467E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6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620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3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36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37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37BF"/>
    <w:rPr>
      <w:rFonts w:eastAsiaTheme="minorEastAsia"/>
      <w:lang w:eastAsia="ja-JP"/>
    </w:rPr>
  </w:style>
  <w:style w:type="paragraph" w:styleId="BalloonText">
    <w:name w:val="Balloon Text"/>
    <w:basedOn w:val="Normal"/>
    <w:link w:val="BalloonTextChar"/>
    <w:uiPriority w:val="99"/>
    <w:semiHidden/>
    <w:unhideWhenUsed/>
    <w:rsid w:val="00C83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7BF"/>
    <w:rPr>
      <w:rFonts w:ascii="Tahoma" w:hAnsi="Tahoma" w:cs="Tahoma"/>
      <w:sz w:val="16"/>
      <w:szCs w:val="16"/>
    </w:rPr>
  </w:style>
  <w:style w:type="character" w:customStyle="1" w:styleId="Heading1Char">
    <w:name w:val="Heading 1 Char"/>
    <w:basedOn w:val="DefaultParagraphFont"/>
    <w:link w:val="Heading1"/>
    <w:uiPriority w:val="9"/>
    <w:rsid w:val="00C837B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837BF"/>
    <w:rPr>
      <w:color w:val="0000FF"/>
      <w:u w:val="single"/>
    </w:rPr>
  </w:style>
  <w:style w:type="paragraph" w:styleId="FootnoteText">
    <w:name w:val="footnote text"/>
    <w:basedOn w:val="Normal"/>
    <w:link w:val="FootnoteTextChar"/>
    <w:uiPriority w:val="99"/>
    <w:unhideWhenUsed/>
    <w:rsid w:val="00C837BF"/>
    <w:pPr>
      <w:spacing w:after="0" w:line="240" w:lineRule="auto"/>
    </w:pPr>
    <w:rPr>
      <w:rFonts w:eastAsiaTheme="minorEastAsia"/>
      <w:sz w:val="20"/>
      <w:szCs w:val="20"/>
      <w:lang w:bidi="en-US"/>
    </w:rPr>
  </w:style>
  <w:style w:type="character" w:customStyle="1" w:styleId="FootnoteTextChar">
    <w:name w:val="Footnote Text Char"/>
    <w:basedOn w:val="DefaultParagraphFont"/>
    <w:link w:val="FootnoteText"/>
    <w:uiPriority w:val="99"/>
    <w:rsid w:val="00C837BF"/>
    <w:rPr>
      <w:rFonts w:eastAsiaTheme="minorEastAsia"/>
      <w:sz w:val="20"/>
      <w:szCs w:val="20"/>
      <w:lang w:bidi="en-US"/>
    </w:rPr>
  </w:style>
  <w:style w:type="character" w:styleId="FootnoteReference">
    <w:name w:val="footnote reference"/>
    <w:basedOn w:val="DefaultParagraphFont"/>
    <w:uiPriority w:val="99"/>
    <w:unhideWhenUsed/>
    <w:rsid w:val="00C837BF"/>
    <w:rPr>
      <w:vertAlign w:val="superscript"/>
    </w:rPr>
  </w:style>
  <w:style w:type="character" w:customStyle="1" w:styleId="Heading2Char">
    <w:name w:val="Heading 2 Char"/>
    <w:basedOn w:val="DefaultParagraphFont"/>
    <w:link w:val="Heading2"/>
    <w:uiPriority w:val="9"/>
    <w:rsid w:val="000263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4685"/>
    <w:pPr>
      <w:ind w:left="720"/>
      <w:contextualSpacing/>
    </w:pPr>
  </w:style>
  <w:style w:type="character" w:customStyle="1" w:styleId="Heading3Char">
    <w:name w:val="Heading 3 Char"/>
    <w:basedOn w:val="DefaultParagraphFont"/>
    <w:link w:val="Heading3"/>
    <w:uiPriority w:val="9"/>
    <w:rsid w:val="00413693"/>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025742"/>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7828DA"/>
    <w:rPr>
      <w:sz w:val="16"/>
      <w:szCs w:val="16"/>
    </w:rPr>
  </w:style>
  <w:style w:type="paragraph" w:styleId="CommentText">
    <w:name w:val="annotation text"/>
    <w:basedOn w:val="Normal"/>
    <w:link w:val="CommentTextChar"/>
    <w:uiPriority w:val="99"/>
    <w:semiHidden/>
    <w:unhideWhenUsed/>
    <w:rsid w:val="007828DA"/>
    <w:pPr>
      <w:spacing w:line="240" w:lineRule="auto"/>
    </w:pPr>
    <w:rPr>
      <w:sz w:val="20"/>
      <w:szCs w:val="20"/>
    </w:rPr>
  </w:style>
  <w:style w:type="character" w:customStyle="1" w:styleId="CommentTextChar">
    <w:name w:val="Comment Text Char"/>
    <w:basedOn w:val="DefaultParagraphFont"/>
    <w:link w:val="CommentText"/>
    <w:uiPriority w:val="99"/>
    <w:semiHidden/>
    <w:rsid w:val="007828DA"/>
    <w:rPr>
      <w:sz w:val="20"/>
      <w:szCs w:val="20"/>
    </w:rPr>
  </w:style>
  <w:style w:type="paragraph" w:styleId="CommentSubject">
    <w:name w:val="annotation subject"/>
    <w:basedOn w:val="CommentText"/>
    <w:next w:val="CommentText"/>
    <w:link w:val="CommentSubjectChar"/>
    <w:uiPriority w:val="99"/>
    <w:semiHidden/>
    <w:unhideWhenUsed/>
    <w:rsid w:val="007828DA"/>
    <w:rPr>
      <w:b/>
      <w:bCs/>
    </w:rPr>
  </w:style>
  <w:style w:type="character" w:customStyle="1" w:styleId="CommentSubjectChar">
    <w:name w:val="Comment Subject Char"/>
    <w:basedOn w:val="CommentTextChar"/>
    <w:link w:val="CommentSubject"/>
    <w:uiPriority w:val="99"/>
    <w:semiHidden/>
    <w:rsid w:val="007828DA"/>
    <w:rPr>
      <w:b/>
      <w:bCs/>
      <w:sz w:val="20"/>
      <w:szCs w:val="20"/>
    </w:rPr>
  </w:style>
  <w:style w:type="character" w:styleId="FollowedHyperlink">
    <w:name w:val="FollowedHyperlink"/>
    <w:basedOn w:val="DefaultParagraphFont"/>
    <w:uiPriority w:val="99"/>
    <w:semiHidden/>
    <w:unhideWhenUsed/>
    <w:rsid w:val="00E74797"/>
    <w:rPr>
      <w:color w:val="800080" w:themeColor="followedHyperlink"/>
      <w:u w:val="single"/>
    </w:rPr>
  </w:style>
  <w:style w:type="character" w:customStyle="1" w:styleId="apple-style-span">
    <w:name w:val="apple-style-span"/>
    <w:basedOn w:val="DefaultParagraphFont"/>
    <w:rsid w:val="00A1166E"/>
  </w:style>
  <w:style w:type="character" w:styleId="HTMLVariable">
    <w:name w:val="HTML Variable"/>
    <w:basedOn w:val="DefaultParagraphFont"/>
    <w:uiPriority w:val="99"/>
    <w:semiHidden/>
    <w:unhideWhenUsed/>
    <w:rsid w:val="00A1166E"/>
    <w:rPr>
      <w:i/>
      <w:iCs/>
    </w:rPr>
  </w:style>
  <w:style w:type="paragraph" w:styleId="TOCHeading">
    <w:name w:val="TOC Heading"/>
    <w:basedOn w:val="Heading1"/>
    <w:next w:val="Normal"/>
    <w:uiPriority w:val="39"/>
    <w:semiHidden/>
    <w:unhideWhenUsed/>
    <w:qFormat/>
    <w:rsid w:val="00521CF3"/>
    <w:pPr>
      <w:outlineLvl w:val="9"/>
    </w:pPr>
    <w:rPr>
      <w:lang w:eastAsia="ja-JP"/>
    </w:rPr>
  </w:style>
  <w:style w:type="paragraph" w:styleId="TOC1">
    <w:name w:val="toc 1"/>
    <w:basedOn w:val="Normal"/>
    <w:next w:val="Normal"/>
    <w:autoRedefine/>
    <w:uiPriority w:val="39"/>
    <w:unhideWhenUsed/>
    <w:rsid w:val="00521CF3"/>
    <w:pPr>
      <w:spacing w:after="100"/>
    </w:pPr>
  </w:style>
  <w:style w:type="paragraph" w:styleId="TOC2">
    <w:name w:val="toc 2"/>
    <w:basedOn w:val="Normal"/>
    <w:next w:val="Normal"/>
    <w:autoRedefine/>
    <w:uiPriority w:val="39"/>
    <w:unhideWhenUsed/>
    <w:rsid w:val="00521CF3"/>
    <w:pPr>
      <w:spacing w:after="100"/>
      <w:ind w:left="220"/>
    </w:pPr>
  </w:style>
  <w:style w:type="paragraph" w:styleId="TOC3">
    <w:name w:val="toc 3"/>
    <w:basedOn w:val="Normal"/>
    <w:next w:val="Normal"/>
    <w:autoRedefine/>
    <w:uiPriority w:val="39"/>
    <w:unhideWhenUsed/>
    <w:rsid w:val="00521CF3"/>
    <w:pPr>
      <w:spacing w:after="100"/>
      <w:ind w:left="440"/>
    </w:pPr>
  </w:style>
  <w:style w:type="character" w:styleId="Emphasis">
    <w:name w:val="Emphasis"/>
    <w:basedOn w:val="DefaultParagraphFont"/>
    <w:uiPriority w:val="20"/>
    <w:qFormat/>
    <w:rsid w:val="00521CF3"/>
    <w:rPr>
      <w:i/>
      <w:iCs/>
    </w:rPr>
  </w:style>
  <w:style w:type="paragraph" w:styleId="Header">
    <w:name w:val="header"/>
    <w:basedOn w:val="Normal"/>
    <w:link w:val="HeaderChar"/>
    <w:uiPriority w:val="99"/>
    <w:unhideWhenUsed/>
    <w:rsid w:val="00521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CF3"/>
  </w:style>
  <w:style w:type="paragraph" w:styleId="Footer">
    <w:name w:val="footer"/>
    <w:basedOn w:val="Normal"/>
    <w:link w:val="FooterChar"/>
    <w:uiPriority w:val="99"/>
    <w:unhideWhenUsed/>
    <w:rsid w:val="00521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CF3"/>
  </w:style>
  <w:style w:type="paragraph" w:styleId="Revision">
    <w:name w:val="Revision"/>
    <w:hidden/>
    <w:uiPriority w:val="99"/>
    <w:semiHidden/>
    <w:rsid w:val="00821560"/>
    <w:pPr>
      <w:spacing w:after="0" w:line="240" w:lineRule="auto"/>
    </w:pPr>
  </w:style>
  <w:style w:type="paragraph" w:styleId="EndnoteText">
    <w:name w:val="endnote text"/>
    <w:basedOn w:val="Normal"/>
    <w:link w:val="EndnoteTextChar"/>
    <w:uiPriority w:val="99"/>
    <w:semiHidden/>
    <w:unhideWhenUsed/>
    <w:rsid w:val="00EC7C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7C1C"/>
    <w:rPr>
      <w:sz w:val="20"/>
      <w:szCs w:val="20"/>
    </w:rPr>
  </w:style>
  <w:style w:type="character" w:styleId="EndnoteReference">
    <w:name w:val="endnote reference"/>
    <w:basedOn w:val="DefaultParagraphFont"/>
    <w:uiPriority w:val="99"/>
    <w:semiHidden/>
    <w:unhideWhenUsed/>
    <w:rsid w:val="00EC7C1C"/>
    <w:rPr>
      <w:vertAlign w:val="superscript"/>
    </w:rPr>
  </w:style>
  <w:style w:type="character" w:styleId="Strong">
    <w:name w:val="Strong"/>
    <w:basedOn w:val="DefaultParagraphFont"/>
    <w:uiPriority w:val="22"/>
    <w:qFormat/>
    <w:rsid w:val="00547DC3"/>
    <w:rPr>
      <w:b/>
      <w:bCs/>
    </w:rPr>
  </w:style>
  <w:style w:type="character" w:customStyle="1" w:styleId="apple-converted-space">
    <w:name w:val="apple-converted-space"/>
    <w:basedOn w:val="DefaultParagraphFont"/>
    <w:rsid w:val="00591B85"/>
  </w:style>
  <w:style w:type="paragraph" w:styleId="NormalWeb">
    <w:name w:val="Normal (Web)"/>
    <w:basedOn w:val="Normal"/>
    <w:uiPriority w:val="99"/>
    <w:semiHidden/>
    <w:unhideWhenUsed/>
    <w:rsid w:val="00591B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edlist">
    <w:name w:val="bulletedlist"/>
    <w:basedOn w:val="Normal"/>
    <w:rsid w:val="00591B8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8377E"/>
    <w:pPr>
      <w:spacing w:after="100"/>
      <w:ind w:left="660"/>
    </w:pPr>
    <w:rPr>
      <w:rFonts w:eastAsiaTheme="minorEastAsia"/>
    </w:rPr>
  </w:style>
  <w:style w:type="paragraph" w:styleId="TOC5">
    <w:name w:val="toc 5"/>
    <w:basedOn w:val="Normal"/>
    <w:next w:val="Normal"/>
    <w:autoRedefine/>
    <w:uiPriority w:val="39"/>
    <w:unhideWhenUsed/>
    <w:rsid w:val="0058377E"/>
    <w:pPr>
      <w:spacing w:after="100"/>
      <w:ind w:left="880"/>
    </w:pPr>
    <w:rPr>
      <w:rFonts w:eastAsiaTheme="minorEastAsia"/>
    </w:rPr>
  </w:style>
  <w:style w:type="paragraph" w:styleId="TOC6">
    <w:name w:val="toc 6"/>
    <w:basedOn w:val="Normal"/>
    <w:next w:val="Normal"/>
    <w:autoRedefine/>
    <w:uiPriority w:val="39"/>
    <w:unhideWhenUsed/>
    <w:rsid w:val="0058377E"/>
    <w:pPr>
      <w:spacing w:after="100"/>
      <w:ind w:left="1100"/>
    </w:pPr>
    <w:rPr>
      <w:rFonts w:eastAsiaTheme="minorEastAsia"/>
    </w:rPr>
  </w:style>
  <w:style w:type="paragraph" w:styleId="TOC7">
    <w:name w:val="toc 7"/>
    <w:basedOn w:val="Normal"/>
    <w:next w:val="Normal"/>
    <w:autoRedefine/>
    <w:uiPriority w:val="39"/>
    <w:unhideWhenUsed/>
    <w:rsid w:val="0058377E"/>
    <w:pPr>
      <w:spacing w:after="100"/>
      <w:ind w:left="1320"/>
    </w:pPr>
    <w:rPr>
      <w:rFonts w:eastAsiaTheme="minorEastAsia"/>
    </w:rPr>
  </w:style>
  <w:style w:type="paragraph" w:styleId="TOC8">
    <w:name w:val="toc 8"/>
    <w:basedOn w:val="Normal"/>
    <w:next w:val="Normal"/>
    <w:autoRedefine/>
    <w:uiPriority w:val="39"/>
    <w:unhideWhenUsed/>
    <w:rsid w:val="0058377E"/>
    <w:pPr>
      <w:spacing w:after="100"/>
      <w:ind w:left="1540"/>
    </w:pPr>
    <w:rPr>
      <w:rFonts w:eastAsiaTheme="minorEastAsia"/>
    </w:rPr>
  </w:style>
  <w:style w:type="paragraph" w:styleId="TOC9">
    <w:name w:val="toc 9"/>
    <w:basedOn w:val="Normal"/>
    <w:next w:val="Normal"/>
    <w:autoRedefine/>
    <w:uiPriority w:val="39"/>
    <w:unhideWhenUsed/>
    <w:rsid w:val="0058377E"/>
    <w:pPr>
      <w:spacing w:after="100"/>
      <w:ind w:left="1760"/>
    </w:pPr>
    <w:rPr>
      <w:rFonts w:eastAsiaTheme="minorEastAsia"/>
    </w:rPr>
  </w:style>
  <w:style w:type="character" w:styleId="HTMLTypewriter">
    <w:name w:val="HTML Typewriter"/>
    <w:basedOn w:val="DefaultParagraphFont"/>
    <w:uiPriority w:val="99"/>
    <w:semiHidden/>
    <w:unhideWhenUsed/>
    <w:rsid w:val="000467E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6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6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4583">
      <w:bodyDiv w:val="1"/>
      <w:marLeft w:val="0"/>
      <w:marRight w:val="0"/>
      <w:marTop w:val="0"/>
      <w:marBottom w:val="0"/>
      <w:divBdr>
        <w:top w:val="none" w:sz="0" w:space="0" w:color="auto"/>
        <w:left w:val="none" w:sz="0" w:space="0" w:color="auto"/>
        <w:bottom w:val="none" w:sz="0" w:space="0" w:color="auto"/>
        <w:right w:val="none" w:sz="0" w:space="0" w:color="auto"/>
      </w:divBdr>
    </w:div>
    <w:div w:id="174925847">
      <w:bodyDiv w:val="1"/>
      <w:marLeft w:val="0"/>
      <w:marRight w:val="0"/>
      <w:marTop w:val="0"/>
      <w:marBottom w:val="0"/>
      <w:divBdr>
        <w:top w:val="none" w:sz="0" w:space="0" w:color="auto"/>
        <w:left w:val="none" w:sz="0" w:space="0" w:color="auto"/>
        <w:bottom w:val="none" w:sz="0" w:space="0" w:color="auto"/>
        <w:right w:val="none" w:sz="0" w:space="0" w:color="auto"/>
      </w:divBdr>
    </w:div>
    <w:div w:id="228419280">
      <w:bodyDiv w:val="1"/>
      <w:marLeft w:val="0"/>
      <w:marRight w:val="0"/>
      <w:marTop w:val="0"/>
      <w:marBottom w:val="0"/>
      <w:divBdr>
        <w:top w:val="none" w:sz="0" w:space="0" w:color="auto"/>
        <w:left w:val="none" w:sz="0" w:space="0" w:color="auto"/>
        <w:bottom w:val="none" w:sz="0" w:space="0" w:color="auto"/>
        <w:right w:val="none" w:sz="0" w:space="0" w:color="auto"/>
      </w:divBdr>
    </w:div>
    <w:div w:id="437602138">
      <w:bodyDiv w:val="1"/>
      <w:marLeft w:val="0"/>
      <w:marRight w:val="0"/>
      <w:marTop w:val="0"/>
      <w:marBottom w:val="0"/>
      <w:divBdr>
        <w:top w:val="none" w:sz="0" w:space="0" w:color="auto"/>
        <w:left w:val="none" w:sz="0" w:space="0" w:color="auto"/>
        <w:bottom w:val="none" w:sz="0" w:space="0" w:color="auto"/>
        <w:right w:val="none" w:sz="0" w:space="0" w:color="auto"/>
      </w:divBdr>
    </w:div>
    <w:div w:id="524829726">
      <w:bodyDiv w:val="1"/>
      <w:marLeft w:val="0"/>
      <w:marRight w:val="0"/>
      <w:marTop w:val="0"/>
      <w:marBottom w:val="0"/>
      <w:divBdr>
        <w:top w:val="none" w:sz="0" w:space="0" w:color="auto"/>
        <w:left w:val="none" w:sz="0" w:space="0" w:color="auto"/>
        <w:bottom w:val="none" w:sz="0" w:space="0" w:color="auto"/>
        <w:right w:val="none" w:sz="0" w:space="0" w:color="auto"/>
      </w:divBdr>
    </w:div>
    <w:div w:id="592670514">
      <w:bodyDiv w:val="1"/>
      <w:marLeft w:val="45"/>
      <w:marRight w:val="45"/>
      <w:marTop w:val="0"/>
      <w:marBottom w:val="0"/>
      <w:divBdr>
        <w:top w:val="none" w:sz="0" w:space="0" w:color="auto"/>
        <w:left w:val="none" w:sz="0" w:space="0" w:color="auto"/>
        <w:bottom w:val="none" w:sz="0" w:space="0" w:color="auto"/>
        <w:right w:val="none" w:sz="0" w:space="0" w:color="auto"/>
      </w:divBdr>
    </w:div>
    <w:div w:id="950018601">
      <w:bodyDiv w:val="1"/>
      <w:marLeft w:val="0"/>
      <w:marRight w:val="0"/>
      <w:marTop w:val="0"/>
      <w:marBottom w:val="0"/>
      <w:divBdr>
        <w:top w:val="none" w:sz="0" w:space="0" w:color="auto"/>
        <w:left w:val="none" w:sz="0" w:space="0" w:color="auto"/>
        <w:bottom w:val="none" w:sz="0" w:space="0" w:color="auto"/>
        <w:right w:val="none" w:sz="0" w:space="0" w:color="auto"/>
      </w:divBdr>
    </w:div>
    <w:div w:id="950356488">
      <w:bodyDiv w:val="1"/>
      <w:marLeft w:val="0"/>
      <w:marRight w:val="0"/>
      <w:marTop w:val="0"/>
      <w:marBottom w:val="0"/>
      <w:divBdr>
        <w:top w:val="none" w:sz="0" w:space="0" w:color="auto"/>
        <w:left w:val="none" w:sz="0" w:space="0" w:color="auto"/>
        <w:bottom w:val="none" w:sz="0" w:space="0" w:color="auto"/>
        <w:right w:val="none" w:sz="0" w:space="0" w:color="auto"/>
      </w:divBdr>
    </w:div>
    <w:div w:id="1373994669">
      <w:bodyDiv w:val="1"/>
      <w:marLeft w:val="30"/>
      <w:marRight w:val="30"/>
      <w:marTop w:val="0"/>
      <w:marBottom w:val="0"/>
      <w:divBdr>
        <w:top w:val="none" w:sz="0" w:space="0" w:color="auto"/>
        <w:left w:val="none" w:sz="0" w:space="0" w:color="auto"/>
        <w:bottom w:val="none" w:sz="0" w:space="0" w:color="auto"/>
        <w:right w:val="none" w:sz="0" w:space="0" w:color="auto"/>
      </w:divBdr>
      <w:divsChild>
        <w:div w:id="1899440950">
          <w:marLeft w:val="0"/>
          <w:marRight w:val="0"/>
          <w:marTop w:val="0"/>
          <w:marBottom w:val="0"/>
          <w:divBdr>
            <w:top w:val="none" w:sz="0" w:space="0" w:color="auto"/>
            <w:left w:val="none" w:sz="0" w:space="0" w:color="auto"/>
            <w:bottom w:val="none" w:sz="0" w:space="0" w:color="auto"/>
            <w:right w:val="none" w:sz="0" w:space="0" w:color="auto"/>
          </w:divBdr>
          <w:divsChild>
            <w:div w:id="252402143">
              <w:marLeft w:val="0"/>
              <w:marRight w:val="0"/>
              <w:marTop w:val="0"/>
              <w:marBottom w:val="0"/>
              <w:divBdr>
                <w:top w:val="none" w:sz="0" w:space="0" w:color="auto"/>
                <w:left w:val="none" w:sz="0" w:space="0" w:color="auto"/>
                <w:bottom w:val="none" w:sz="0" w:space="0" w:color="auto"/>
                <w:right w:val="none" w:sz="0" w:space="0" w:color="auto"/>
              </w:divBdr>
              <w:divsChild>
                <w:div w:id="206454328">
                  <w:marLeft w:val="180"/>
                  <w:marRight w:val="0"/>
                  <w:marTop w:val="0"/>
                  <w:marBottom w:val="0"/>
                  <w:divBdr>
                    <w:top w:val="none" w:sz="0" w:space="0" w:color="auto"/>
                    <w:left w:val="none" w:sz="0" w:space="0" w:color="auto"/>
                    <w:bottom w:val="none" w:sz="0" w:space="0" w:color="auto"/>
                    <w:right w:val="none" w:sz="0" w:space="0" w:color="auto"/>
                  </w:divBdr>
                  <w:divsChild>
                    <w:div w:id="8409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6378">
      <w:bodyDiv w:val="1"/>
      <w:marLeft w:val="0"/>
      <w:marRight w:val="0"/>
      <w:marTop w:val="0"/>
      <w:marBottom w:val="0"/>
      <w:divBdr>
        <w:top w:val="none" w:sz="0" w:space="0" w:color="auto"/>
        <w:left w:val="none" w:sz="0" w:space="0" w:color="auto"/>
        <w:bottom w:val="none" w:sz="0" w:space="0" w:color="auto"/>
        <w:right w:val="none" w:sz="0" w:space="0" w:color="auto"/>
      </w:divBdr>
    </w:div>
    <w:div w:id="178187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oleObject" Target="embeddings/oleObject13.bin"/><Relationship Id="rId46" Type="http://schemas.openxmlformats.org/officeDocument/2006/relationships/hyperlink" Target="http://oval.mitre.org/language/version5.10" TargetMode="Externa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9.emf"/><Relationship Id="rId41"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val@mitre.org"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emf"/><Relationship Id="rId40" Type="http://schemas.openxmlformats.org/officeDocument/2006/relationships/oleObject" Target="embeddings/oleObject14.bin"/><Relationship Id="rId45" Type="http://schemas.openxmlformats.org/officeDocument/2006/relationships/hyperlink" Target="http://www.ietf.org/rfc/rfc2119.txt" TargetMode="External"/><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hyperlink" Target="mailto:oval-developer-list@lists.mitre.org" TargetMode="External"/><Relationship Id="rId19" Type="http://schemas.openxmlformats.org/officeDocument/2006/relationships/image" Target="media/image4.emf"/><Relationship Id="rId31" Type="http://schemas.openxmlformats.org/officeDocument/2006/relationships/image" Target="media/image10.emf"/><Relationship Id="rId44" Type="http://schemas.openxmlformats.org/officeDocument/2006/relationships/oleObject" Target="embeddings/oleObject16.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emf"/><Relationship Id="rId30" Type="http://schemas.openxmlformats.org/officeDocument/2006/relationships/oleObject" Target="embeddings/oleObject9.bin"/><Relationship Id="rId35" Type="http://schemas.openxmlformats.org/officeDocument/2006/relationships/image" Target="media/image12.emf"/><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rpm.org/api/4.4.2.2/rpmlib_8h.html" TargetMode="External"/><Relationship Id="rId18" Type="http://schemas.openxmlformats.org/officeDocument/2006/relationships/hyperlink" Target="http://susefaq.sourceforge.net/articles/rpm.html" TargetMode="External"/><Relationship Id="rId26" Type="http://schemas.openxmlformats.org/officeDocument/2006/relationships/hyperlink" Target="http://www.rpm.org/max-rpm/rpm.8.html" TargetMode="External"/><Relationship Id="rId39" Type="http://schemas.openxmlformats.org/officeDocument/2006/relationships/hyperlink" Target="http://manpages.debian.net/cgi-bin/man.cgi?query=dpkg&amp;apropos=0&amp;sektion=0&amp;manpath=Debian+6.0+squeeze&amp;format=html&amp;locale=en" TargetMode="External"/><Relationship Id="rId21" Type="http://schemas.openxmlformats.org/officeDocument/2006/relationships/hyperlink" Target="http://distrowatch.com/dwres.php?resource=package-management" TargetMode="External"/><Relationship Id="rId34" Type="http://schemas.openxmlformats.org/officeDocument/2006/relationships/hyperlink" Target="http://rpm.org/api/4.4.2.2/rpmlib_8h.html" TargetMode="External"/><Relationship Id="rId42" Type="http://schemas.openxmlformats.org/officeDocument/2006/relationships/hyperlink" Target="http://apt.sourcearchive.com/documentation/0.8.16~exp5ubuntu14.2/classpkgTagSection.html" TargetMode="External"/><Relationship Id="rId47" Type="http://schemas.openxmlformats.org/officeDocument/2006/relationships/hyperlink" Target="http://manpages.debian.net/cgi-bin/man.cgi?query=deb-version&amp;apropos=0&amp;sektion=0&amp;manpath=Debian+6.0+squeeze&amp;format=html&amp;locale=en" TargetMode="External"/><Relationship Id="rId50" Type="http://schemas.openxmlformats.org/officeDocument/2006/relationships/hyperlink" Target="http://www.debian.org/doc/manuals/debian-faq/ch-pkg_basics.html" TargetMode="External"/><Relationship Id="rId55" Type="http://schemas.openxmlformats.org/officeDocument/2006/relationships/hyperlink" Target="http://apt.sourcearchive.com/documentation/0.8.16~exp5ubuntu14.2/classpkgTagSection.html" TargetMode="External"/><Relationship Id="rId63" Type="http://schemas.openxmlformats.org/officeDocument/2006/relationships/hyperlink" Target="http://www.kernel.org/doc/man-pages/online/pages/man5/proc.5.html" TargetMode="External"/><Relationship Id="rId68" Type="http://schemas.openxmlformats.org/officeDocument/2006/relationships/hyperlink" Target="http://linux.die.net/man/1/df" TargetMode="External"/><Relationship Id="rId76" Type="http://schemas.openxmlformats.org/officeDocument/2006/relationships/hyperlink" Target="http://linux.die.net/man/2/statfs" TargetMode="External"/><Relationship Id="rId84" Type="http://schemas.openxmlformats.org/officeDocument/2006/relationships/hyperlink" Target="http://linux.die.net/man/3/libblkid" TargetMode="External"/><Relationship Id="rId89" Type="http://schemas.openxmlformats.org/officeDocument/2006/relationships/hyperlink" Target="http://www.kernel.org/doc/man-pages/online/pages/man5/proc.5.html" TargetMode="External"/><Relationship Id="rId7" Type="http://schemas.openxmlformats.org/officeDocument/2006/relationships/hyperlink" Target="http://rpm.org/api/4.4.2.2/group__rpmts.html" TargetMode="External"/><Relationship Id="rId71" Type="http://schemas.openxmlformats.org/officeDocument/2006/relationships/hyperlink" Target="http://www.kernel.org/pub/linux/utils/util-linux/v2.21/libblkid-docs/libblkid-Search-and-iterate.html" TargetMode="External"/><Relationship Id="rId92" Type="http://schemas.openxmlformats.org/officeDocument/2006/relationships/hyperlink" Target="http://linux.die.net/man/2/statfs" TargetMode="External"/><Relationship Id="rId2" Type="http://schemas.openxmlformats.org/officeDocument/2006/relationships/hyperlink" Target="https://oval.mitre.org/" TargetMode="External"/><Relationship Id="rId16" Type="http://schemas.openxmlformats.org/officeDocument/2006/relationships/hyperlink" Target="http://rpm.org/api/4.4.2.2/group__header.html" TargetMode="External"/><Relationship Id="rId29" Type="http://schemas.openxmlformats.org/officeDocument/2006/relationships/hyperlink" Target="http://rpm.org/api/4.4.2.2/group__header.html" TargetMode="External"/><Relationship Id="rId11" Type="http://schemas.openxmlformats.org/officeDocument/2006/relationships/hyperlink" Target="http://rpm.org/api/4.4.2.2/rpmlib_8h.html" TargetMode="External"/><Relationship Id="rId24" Type="http://schemas.openxmlformats.org/officeDocument/2006/relationships/hyperlink" Target="http://rpm.org/api/4.4.2.2/group__rpmts.html" TargetMode="External"/><Relationship Id="rId32" Type="http://schemas.openxmlformats.org/officeDocument/2006/relationships/hyperlink" Target="http://rpm.org/api/4.4.2.2/rpmlib_8h.html" TargetMode="External"/><Relationship Id="rId37" Type="http://schemas.openxmlformats.org/officeDocument/2006/relationships/hyperlink" Target="http://rpm.org/api/4.4.2.2/rpmlib_8h.html" TargetMode="External"/><Relationship Id="rId40" Type="http://schemas.openxmlformats.org/officeDocument/2006/relationships/hyperlink" Target="http://www.debian.org/doc/manuals/debian-faq/ch-pkg_basics.html" TargetMode="External"/><Relationship Id="rId45" Type="http://schemas.openxmlformats.org/officeDocument/2006/relationships/hyperlink" Target="http://manpages.debian.net/cgi-bin/man.cgi?query=deb-version&amp;apropos=0&amp;sektion=0&amp;manpath=Debian+6.0+squeeze&amp;format=html&amp;locale=en" TargetMode="External"/><Relationship Id="rId53" Type="http://schemas.openxmlformats.org/officeDocument/2006/relationships/hyperlink" Target="http://www.debian.org/doc/debian-policy/ch-controlfields.html" TargetMode="External"/><Relationship Id="rId58" Type="http://schemas.openxmlformats.org/officeDocument/2006/relationships/hyperlink" Target="http://www.debian.org/doc/debian-policy/ch-controlfields.html#s-f-Version" TargetMode="External"/><Relationship Id="rId66" Type="http://schemas.openxmlformats.org/officeDocument/2006/relationships/hyperlink" Target="http://www.kernel.org/doc/man-pages/online/pages/man5/proc.5.html" TargetMode="External"/><Relationship Id="rId74" Type="http://schemas.openxmlformats.org/officeDocument/2006/relationships/hyperlink" Target="http://www.kernel.org/doc/man-pages/online/pages/man5/proc.5.html" TargetMode="External"/><Relationship Id="rId79" Type="http://schemas.openxmlformats.org/officeDocument/2006/relationships/hyperlink" Target="http://www.linfo.org/mount_point.html" TargetMode="External"/><Relationship Id="rId87" Type="http://schemas.openxmlformats.org/officeDocument/2006/relationships/hyperlink" Target="http://www.computerhope.com/unix/udf.htm" TargetMode="External"/><Relationship Id="rId5" Type="http://schemas.openxmlformats.org/officeDocument/2006/relationships/hyperlink" Target="http://www.rpm.org/max-rpm/ch-rpm-file-format.html" TargetMode="External"/><Relationship Id="rId61" Type="http://schemas.openxmlformats.org/officeDocument/2006/relationships/hyperlink" Target="http://www.linfo.org/mount_point.html" TargetMode="External"/><Relationship Id="rId82" Type="http://schemas.openxmlformats.org/officeDocument/2006/relationships/hyperlink" Target="http://linux.die.net/man/1/df" TargetMode="External"/><Relationship Id="rId90" Type="http://schemas.openxmlformats.org/officeDocument/2006/relationships/hyperlink" Target="http://linux.die.net/man/2/statfs" TargetMode="External"/><Relationship Id="rId95" Type="http://schemas.openxmlformats.org/officeDocument/2006/relationships/hyperlink" Target="http://linux.die.net/man/8/netstat" TargetMode="External"/><Relationship Id="rId19" Type="http://schemas.openxmlformats.org/officeDocument/2006/relationships/hyperlink" Target="http://rpm.org/api/4.4.2.2/rpmfi_8c.html" TargetMode="External"/><Relationship Id="rId14" Type="http://schemas.openxmlformats.org/officeDocument/2006/relationships/hyperlink" Target="http://rpm.org/api/4.4.2.2/group__header.html" TargetMode="External"/><Relationship Id="rId22" Type="http://schemas.openxmlformats.org/officeDocument/2006/relationships/hyperlink" Target="http://www.rpm.org/max-rpm/ch-rpm-file-format.html" TargetMode="External"/><Relationship Id="rId27" Type="http://schemas.openxmlformats.org/officeDocument/2006/relationships/hyperlink" Target="http://rpm.org/api/4.4.2.2/group__header.html" TargetMode="External"/><Relationship Id="rId30" Type="http://schemas.openxmlformats.org/officeDocument/2006/relationships/hyperlink" Target="http://rpm.org/api/4.4.2.2/rpmlib_8h.html" TargetMode="External"/><Relationship Id="rId35" Type="http://schemas.openxmlformats.org/officeDocument/2006/relationships/hyperlink" Target="http://susefaq.sourceforge.net/articles/rpm.html" TargetMode="External"/><Relationship Id="rId43" Type="http://schemas.openxmlformats.org/officeDocument/2006/relationships/hyperlink" Target="http://manpages.debian.net/cgi-bin/man.cgi?query=deb-version&amp;apropos=0&amp;sektion=0&amp;manpath=Debian+6.0+squeeze&amp;format=html&amp;locale=en" TargetMode="External"/><Relationship Id="rId48" Type="http://schemas.openxmlformats.org/officeDocument/2006/relationships/hyperlink" Target="http://apt.sourcearchive.com/documentation/0.8.16~exp5ubuntu14.2/classpkgTagSection.html" TargetMode="External"/><Relationship Id="rId56" Type="http://schemas.openxmlformats.org/officeDocument/2006/relationships/hyperlink" Target="http://manpages.debian.net/cgi-bin/man.cgi?query=deb-version&amp;apropos=0&amp;sektion=0&amp;manpath=Debian+6.0+squeeze&amp;format=html&amp;locale=en" TargetMode="External"/><Relationship Id="rId64" Type="http://schemas.openxmlformats.org/officeDocument/2006/relationships/hyperlink" Target="http://linux.die.net/man/1/df" TargetMode="External"/><Relationship Id="rId69" Type="http://schemas.openxmlformats.org/officeDocument/2006/relationships/hyperlink" Target="http://www.kernel.org/doc/man-pages/online/pages/man5/proc.5.html" TargetMode="External"/><Relationship Id="rId77" Type="http://schemas.openxmlformats.org/officeDocument/2006/relationships/hyperlink" Target="http://linux.die.net/man/2/statfs" TargetMode="External"/><Relationship Id="rId8" Type="http://schemas.openxmlformats.org/officeDocument/2006/relationships/hyperlink" Target="http://rpm.org/api/4.4.2.2/rpmlib_8h.html" TargetMode="External"/><Relationship Id="rId51" Type="http://schemas.openxmlformats.org/officeDocument/2006/relationships/hyperlink" Target="http://apt.sourcearchive.com/documentation/0.8.16~exp5ubuntu14.2/classpkgTagSection.html" TargetMode="External"/><Relationship Id="rId72" Type="http://schemas.openxmlformats.org/officeDocument/2006/relationships/hyperlink" Target="http://linux.die.net/man/8/blkid" TargetMode="External"/><Relationship Id="rId80" Type="http://schemas.openxmlformats.org/officeDocument/2006/relationships/hyperlink" Target="http://www.kernel.org/doc/man-pages/online/pages/man5/proc.5.html" TargetMode="External"/><Relationship Id="rId85" Type="http://schemas.openxmlformats.org/officeDocument/2006/relationships/hyperlink" Target="http://www.kernel.org/pub/linux/utils/util-linux/v2.21/libblkid-docs/libblkid-Search-and-iterate.html" TargetMode="External"/><Relationship Id="rId93" Type="http://schemas.openxmlformats.org/officeDocument/2006/relationships/hyperlink" Target="http://linux.die.net/man/8/netstat" TargetMode="External"/><Relationship Id="rId3" Type="http://schemas.openxmlformats.org/officeDocument/2006/relationships/hyperlink" Target="http://en.wikipedia.org/wiki/Namespace_(computer_science)" TargetMode="External"/><Relationship Id="rId12" Type="http://schemas.openxmlformats.org/officeDocument/2006/relationships/hyperlink" Target="http://rpm.org/api/4.4.2.2/group__header.html" TargetMode="External"/><Relationship Id="rId17" Type="http://schemas.openxmlformats.org/officeDocument/2006/relationships/hyperlink" Target="http://rpm.org/api/4.4.2.2/rpmlib_8h.html" TargetMode="External"/><Relationship Id="rId25" Type="http://schemas.openxmlformats.org/officeDocument/2006/relationships/hyperlink" Target="http://rpm.org/api/4.4.2.2/rpmlib_8h.html" TargetMode="External"/><Relationship Id="rId33" Type="http://schemas.openxmlformats.org/officeDocument/2006/relationships/hyperlink" Target="http://rpm.org/api/4.4.2.2/group__header.html" TargetMode="External"/><Relationship Id="rId38" Type="http://schemas.openxmlformats.org/officeDocument/2006/relationships/hyperlink" Target="http://www.debian.org/doc/manuals/debian-faq/ch-pkg_basics.html" TargetMode="External"/><Relationship Id="rId46" Type="http://schemas.openxmlformats.org/officeDocument/2006/relationships/hyperlink" Target="http://apt.sourcearchive.com/documentation/0.8.16~exp5ubuntu14.2/classpkgTagSection.html" TargetMode="External"/><Relationship Id="rId59" Type="http://schemas.openxmlformats.org/officeDocument/2006/relationships/hyperlink" Target="http://www.cyberciti.biz/tips/the-importance-of-linux-partitions.html" TargetMode="External"/><Relationship Id="rId67" Type="http://schemas.openxmlformats.org/officeDocument/2006/relationships/hyperlink" Target="http://linux.die.net/man/1/df" TargetMode="External"/><Relationship Id="rId20" Type="http://schemas.openxmlformats.org/officeDocument/2006/relationships/hyperlink" Target="http://rpm.org/api/4.4.2.2/rpmlib_8h.html" TargetMode="External"/><Relationship Id="rId41" Type="http://schemas.openxmlformats.org/officeDocument/2006/relationships/hyperlink" Target="http://www.debian.org/doc/manuals/debian-faq/ch-pkg_basics.html" TargetMode="External"/><Relationship Id="rId54" Type="http://schemas.openxmlformats.org/officeDocument/2006/relationships/hyperlink" Target="http://manpages.debian.net/cgi-bin/man.cgi?query=deb-version&amp;apropos=0&amp;sektion=0&amp;manpath=Debian+6.0+squeeze&amp;format=html&amp;locale=en" TargetMode="External"/><Relationship Id="rId62" Type="http://schemas.openxmlformats.org/officeDocument/2006/relationships/hyperlink" Target="http://www.linfo.org/mount_point.html" TargetMode="External"/><Relationship Id="rId70" Type="http://schemas.openxmlformats.org/officeDocument/2006/relationships/hyperlink" Target="http://linux.die.net/man/3/libblkid" TargetMode="External"/><Relationship Id="rId75" Type="http://schemas.openxmlformats.org/officeDocument/2006/relationships/hyperlink" Target="http://www.kernel.org/doc/man-pages/online/pages/man5/proc.5.html" TargetMode="External"/><Relationship Id="rId83" Type="http://schemas.openxmlformats.org/officeDocument/2006/relationships/hyperlink" Target="http://www.kernel.org/doc/man-pages/online/pages/man5/proc.5.html" TargetMode="External"/><Relationship Id="rId88" Type="http://schemas.openxmlformats.org/officeDocument/2006/relationships/hyperlink" Target="http://www.kernel.org/doc/man-pages/online/pages/man5/proc.5.html" TargetMode="External"/><Relationship Id="rId91" Type="http://schemas.openxmlformats.org/officeDocument/2006/relationships/hyperlink" Target="http://linux.die.net/man/2/statfs" TargetMode="External"/><Relationship Id="rId1" Type="http://schemas.openxmlformats.org/officeDocument/2006/relationships/hyperlink" Target="https://oval.mitre.org/about/termsofuse.html" TargetMode="External"/><Relationship Id="rId6" Type="http://schemas.openxmlformats.org/officeDocument/2006/relationships/hyperlink" Target="http://www.rpm.org/max-rpm/rpm.8.html" TargetMode="External"/><Relationship Id="rId15" Type="http://schemas.openxmlformats.org/officeDocument/2006/relationships/hyperlink" Target="http://rpm.org/api/4.4.2.2/rpmlib_8h.html" TargetMode="External"/><Relationship Id="rId23" Type="http://schemas.openxmlformats.org/officeDocument/2006/relationships/hyperlink" Target="http://www.rpm.org/max-rpm/rpm.8.html" TargetMode="External"/><Relationship Id="rId28" Type="http://schemas.openxmlformats.org/officeDocument/2006/relationships/hyperlink" Target="http://rpm.org/api/4.4.2.2/rpmlib_8h.html" TargetMode="External"/><Relationship Id="rId36" Type="http://schemas.openxmlformats.org/officeDocument/2006/relationships/hyperlink" Target="http://rpm.org/api/4.4.2.2/rpmfi_8c.html" TargetMode="External"/><Relationship Id="rId49" Type="http://schemas.openxmlformats.org/officeDocument/2006/relationships/hyperlink" Target="http://www.debian.org/doc/debian-policy/ch-controlfields.html#s-f-Version" TargetMode="External"/><Relationship Id="rId57" Type="http://schemas.openxmlformats.org/officeDocument/2006/relationships/hyperlink" Target="http://apt.sourcearchive.com/documentation/0.8.16~exp5ubuntu14.2/classpkgTagSection.html" TargetMode="External"/><Relationship Id="rId10" Type="http://schemas.openxmlformats.org/officeDocument/2006/relationships/hyperlink" Target="http://rpm.org/api/4.4.2.2/group__header.html" TargetMode="External"/><Relationship Id="rId31" Type="http://schemas.openxmlformats.org/officeDocument/2006/relationships/hyperlink" Target="http://rpm.org/api/4.4.2.2/group__header.html" TargetMode="External"/><Relationship Id="rId44" Type="http://schemas.openxmlformats.org/officeDocument/2006/relationships/hyperlink" Target="http://www.debian.org/doc/debian-policy/ch-controlfields.html" TargetMode="External"/><Relationship Id="rId52" Type="http://schemas.openxmlformats.org/officeDocument/2006/relationships/hyperlink" Target="http://manpages.debian.net/cgi-bin/man.cgi?query=deb-version&amp;apropos=0&amp;sektion=0&amp;manpath=Debian+6.0+squeeze&amp;format=html&amp;locale=en" TargetMode="External"/><Relationship Id="rId60" Type="http://schemas.openxmlformats.org/officeDocument/2006/relationships/hyperlink" Target="http://tech.zhenhua.info/2008/07/get-file-system-and-partition.html" TargetMode="External"/><Relationship Id="rId65" Type="http://schemas.openxmlformats.org/officeDocument/2006/relationships/hyperlink" Target="http://www.linfo.org/mount_point.html" TargetMode="External"/><Relationship Id="rId73" Type="http://schemas.openxmlformats.org/officeDocument/2006/relationships/hyperlink" Target="http://www.computerhope.com/unix/udf.htm" TargetMode="External"/><Relationship Id="rId78" Type="http://schemas.openxmlformats.org/officeDocument/2006/relationships/hyperlink" Target="http://linux.die.net/man/2/statfs" TargetMode="External"/><Relationship Id="rId81" Type="http://schemas.openxmlformats.org/officeDocument/2006/relationships/hyperlink" Target="http://linux.die.net/man/1/df" TargetMode="External"/><Relationship Id="rId86" Type="http://schemas.openxmlformats.org/officeDocument/2006/relationships/hyperlink" Target="http://linux.die.net/man/8/blkid" TargetMode="External"/><Relationship Id="rId94" Type="http://schemas.openxmlformats.org/officeDocument/2006/relationships/hyperlink" Target="http://linux.die.net/man/8/netstat" TargetMode="External"/><Relationship Id="rId4" Type="http://schemas.openxmlformats.org/officeDocument/2006/relationships/hyperlink" Target="http://www.rpm.org/max-rpm/rpm.8.html" TargetMode="External"/><Relationship Id="rId9" Type="http://schemas.openxmlformats.org/officeDocument/2006/relationships/hyperlink" Target="http://www.rpm.org/max-rpm/rpm.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2012-07-06T00:00:00</PublishDate>
  <Abstract>The Open Vulnerability and Assessment Language (OVAL®) is an international, information security, community standard to promote open and publicly available security content, and to standardize the spectrum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6EDDE-E6AE-4C04-91AB-2D910A87D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43</Pages>
  <Words>5578</Words>
  <Characters>31799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The OVAL® Language Linux Component Model Specification</vt:lpstr>
    </vt:vector>
  </TitlesOfParts>
  <Company>The MITRE Corporation</Company>
  <LinksUpToDate>false</LinksUpToDate>
  <CharactersWithSpaces>37303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Linux Component Model Specification</dc:title>
  <dc:subject>Version 5.10.1</dc:subject>
  <dc:creator>Danny Haynes, Stelios Melachrinoudis</dc:creator>
  <cp:keywords/>
  <dc:description/>
  <cp:lastModifiedBy>Haynes, Dan</cp:lastModifiedBy>
  <cp:revision>5</cp:revision>
  <dcterms:created xsi:type="dcterms:W3CDTF">2012-07-25T16:44:00Z</dcterms:created>
  <dcterms:modified xsi:type="dcterms:W3CDTF">2012-08-20T14:12:00Z</dcterms:modified>
</cp:coreProperties>
</file>